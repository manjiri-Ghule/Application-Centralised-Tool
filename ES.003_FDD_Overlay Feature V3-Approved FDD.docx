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4F67" w14:textId="2F450864" w:rsidR="0015370E" w:rsidRPr="00365563" w:rsidRDefault="0015370E" w:rsidP="0015370E">
      <w:pPr>
        <w:jc w:val="center"/>
      </w:pPr>
      <w:bookmarkStart w:id="0" w:name="_Toc35687309"/>
      <w:bookmarkStart w:id="1" w:name="_Toc35687371"/>
      <w:r w:rsidRPr="002E2D52">
        <w:rPr>
          <w:rFonts w:eastAsiaTheme="majorEastAsia"/>
          <w:b/>
          <w:sz w:val="32"/>
          <w:szCs w:val="32"/>
        </w:rPr>
        <w:t>Microsoft Dynamics 365 for Finance &amp; Operations</w:t>
      </w:r>
      <w:r w:rsidRPr="002E2D52">
        <w:rPr>
          <w:rFonts w:eastAsiaTheme="majorEastAsia"/>
          <w:b/>
          <w:sz w:val="32"/>
          <w:szCs w:val="32"/>
        </w:rPr>
        <w:br/>
        <w:t xml:space="preserve">Functional Design Document – </w:t>
      </w:r>
      <w:r w:rsidR="0013136C">
        <w:rPr>
          <w:rFonts w:eastAsiaTheme="majorEastAsia"/>
          <w:b/>
          <w:sz w:val="32"/>
          <w:szCs w:val="32"/>
        </w:rPr>
        <w:t>Overlay feature</w:t>
      </w:r>
    </w:p>
    <w:bookmarkEnd w:id="0"/>
    <w:bookmarkEnd w:id="1"/>
    <w:p w14:paraId="27161AD9" w14:textId="77777777" w:rsidR="00365563" w:rsidRPr="00365563" w:rsidRDefault="00365563" w:rsidP="00365563">
      <w:pPr>
        <w:pStyle w:val="BodyText"/>
        <w:pBdr>
          <w:bottom w:val="single" w:sz="12" w:space="1" w:color="auto"/>
        </w:pBdr>
        <w:tabs>
          <w:tab w:val="left" w:pos="8080"/>
        </w:tabs>
        <w:rPr>
          <w:rFonts w:asciiTheme="majorHAnsi" w:hAnsiTheme="majorHAnsi"/>
        </w:rPr>
      </w:pPr>
    </w:p>
    <w:p w14:paraId="1610B181" w14:textId="77777777" w:rsidR="00365563" w:rsidRPr="00365563" w:rsidRDefault="00365563" w:rsidP="00FA0081">
      <w:r w:rsidRPr="00365563">
        <w:t>Revision History</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1080"/>
        <w:gridCol w:w="5940"/>
      </w:tblGrid>
      <w:tr w:rsidR="00365563" w:rsidRPr="00365563" w14:paraId="7EE6BB28" w14:textId="77777777" w:rsidTr="001C6332">
        <w:tc>
          <w:tcPr>
            <w:tcW w:w="1440" w:type="dxa"/>
            <w:shd w:val="clear" w:color="auto" w:fill="C0C0C0"/>
          </w:tcPr>
          <w:p w14:paraId="19765DF5" w14:textId="77777777" w:rsidR="00365563" w:rsidRPr="00365563" w:rsidRDefault="00365563" w:rsidP="00365563">
            <w:pPr>
              <w:pStyle w:val="Topic"/>
              <w:tabs>
                <w:tab w:val="left" w:pos="8080"/>
              </w:tabs>
              <w:spacing w:before="60" w:after="60"/>
              <w:rPr>
                <w:rFonts w:asciiTheme="majorHAnsi" w:hAnsiTheme="majorHAnsi"/>
                <w:snapToGrid w:val="0"/>
                <w:color w:val="000000"/>
              </w:rPr>
            </w:pPr>
            <w:r w:rsidRPr="00365563">
              <w:rPr>
                <w:rFonts w:asciiTheme="majorHAnsi" w:hAnsiTheme="majorHAnsi"/>
                <w:snapToGrid w:val="0"/>
                <w:color w:val="000000"/>
              </w:rPr>
              <w:t>Version</w:t>
            </w:r>
          </w:p>
        </w:tc>
        <w:tc>
          <w:tcPr>
            <w:tcW w:w="1440" w:type="dxa"/>
            <w:shd w:val="clear" w:color="auto" w:fill="C0C0C0"/>
          </w:tcPr>
          <w:p w14:paraId="6CFF4D67" w14:textId="77777777" w:rsidR="00365563" w:rsidRPr="00365563" w:rsidRDefault="00365563" w:rsidP="00365563">
            <w:pPr>
              <w:pStyle w:val="Topic"/>
              <w:tabs>
                <w:tab w:val="left" w:pos="8080"/>
              </w:tabs>
              <w:spacing w:before="60" w:after="60"/>
              <w:rPr>
                <w:rFonts w:asciiTheme="majorHAnsi" w:hAnsiTheme="majorHAnsi"/>
                <w:snapToGrid w:val="0"/>
                <w:color w:val="000000"/>
              </w:rPr>
            </w:pPr>
            <w:r w:rsidRPr="00365563">
              <w:rPr>
                <w:rFonts w:asciiTheme="majorHAnsi" w:hAnsiTheme="majorHAnsi"/>
                <w:snapToGrid w:val="0"/>
                <w:color w:val="000000"/>
              </w:rPr>
              <w:t>Date</w:t>
            </w:r>
          </w:p>
        </w:tc>
        <w:tc>
          <w:tcPr>
            <w:tcW w:w="1080" w:type="dxa"/>
            <w:shd w:val="clear" w:color="auto" w:fill="C0C0C0"/>
          </w:tcPr>
          <w:p w14:paraId="19495A9D" w14:textId="77777777" w:rsidR="00365563" w:rsidRPr="00365563" w:rsidRDefault="00365563" w:rsidP="00365563">
            <w:pPr>
              <w:pStyle w:val="Topic"/>
              <w:tabs>
                <w:tab w:val="left" w:pos="8080"/>
              </w:tabs>
              <w:spacing w:before="60" w:after="60"/>
              <w:rPr>
                <w:rFonts w:asciiTheme="majorHAnsi" w:hAnsiTheme="majorHAnsi"/>
                <w:snapToGrid w:val="0"/>
                <w:color w:val="000000"/>
              </w:rPr>
            </w:pPr>
            <w:r w:rsidRPr="00365563">
              <w:rPr>
                <w:rFonts w:asciiTheme="majorHAnsi" w:hAnsiTheme="majorHAnsi"/>
                <w:snapToGrid w:val="0"/>
                <w:color w:val="000000"/>
              </w:rPr>
              <w:t>Initials</w:t>
            </w:r>
          </w:p>
        </w:tc>
        <w:tc>
          <w:tcPr>
            <w:tcW w:w="5940" w:type="dxa"/>
            <w:shd w:val="clear" w:color="auto" w:fill="C0C0C0"/>
          </w:tcPr>
          <w:p w14:paraId="2E25E59E" w14:textId="77777777" w:rsidR="00365563" w:rsidRPr="00365563" w:rsidRDefault="00365563" w:rsidP="00365563">
            <w:pPr>
              <w:pStyle w:val="Topic"/>
              <w:tabs>
                <w:tab w:val="left" w:pos="8080"/>
              </w:tabs>
              <w:spacing w:before="60" w:after="60"/>
              <w:rPr>
                <w:rFonts w:asciiTheme="majorHAnsi" w:hAnsiTheme="majorHAnsi"/>
                <w:snapToGrid w:val="0"/>
                <w:color w:val="000000"/>
              </w:rPr>
            </w:pPr>
            <w:r w:rsidRPr="00365563">
              <w:rPr>
                <w:rFonts w:asciiTheme="majorHAnsi" w:hAnsiTheme="majorHAnsi"/>
                <w:snapToGrid w:val="0"/>
                <w:color w:val="000000"/>
              </w:rPr>
              <w:t>Description of Changes Made</w:t>
            </w:r>
          </w:p>
        </w:tc>
      </w:tr>
      <w:tr w:rsidR="00365563" w:rsidRPr="00365563" w14:paraId="77DE3CEB" w14:textId="77777777" w:rsidTr="001C6332">
        <w:tc>
          <w:tcPr>
            <w:tcW w:w="1440" w:type="dxa"/>
          </w:tcPr>
          <w:p w14:paraId="74A6E8C9" w14:textId="77777777" w:rsidR="00365563" w:rsidRPr="00365563" w:rsidRDefault="00000B7D" w:rsidP="00365563">
            <w:pPr>
              <w:pStyle w:val="Topic"/>
              <w:tabs>
                <w:tab w:val="left" w:pos="8080"/>
              </w:tabs>
              <w:spacing w:before="60" w:after="60"/>
              <w:rPr>
                <w:rFonts w:asciiTheme="majorHAnsi" w:hAnsiTheme="majorHAnsi"/>
                <w:snapToGrid w:val="0"/>
                <w:color w:val="000000"/>
              </w:rPr>
            </w:pPr>
            <w:r>
              <w:rPr>
                <w:rFonts w:asciiTheme="majorHAnsi" w:hAnsiTheme="majorHAnsi"/>
                <w:snapToGrid w:val="0"/>
                <w:color w:val="000000"/>
              </w:rPr>
              <w:t>1.0</w:t>
            </w:r>
          </w:p>
        </w:tc>
        <w:tc>
          <w:tcPr>
            <w:tcW w:w="1440" w:type="dxa"/>
          </w:tcPr>
          <w:p w14:paraId="423D5F94" w14:textId="0439B090" w:rsidR="00365563" w:rsidRPr="00365563" w:rsidRDefault="00E424AE" w:rsidP="006613C5">
            <w:pPr>
              <w:pStyle w:val="Topic"/>
              <w:tabs>
                <w:tab w:val="left" w:pos="8080"/>
              </w:tabs>
              <w:spacing w:before="60" w:after="60"/>
              <w:rPr>
                <w:rFonts w:asciiTheme="majorHAnsi" w:hAnsiTheme="majorHAnsi"/>
                <w:b w:val="0"/>
                <w:szCs w:val="24"/>
              </w:rPr>
            </w:pPr>
            <w:r>
              <w:rPr>
                <w:rFonts w:asciiTheme="majorHAnsi" w:hAnsiTheme="majorHAnsi"/>
                <w:b w:val="0"/>
                <w:szCs w:val="24"/>
              </w:rPr>
              <w:t>M</w:t>
            </w:r>
            <w:r w:rsidR="0013136C">
              <w:rPr>
                <w:rFonts w:asciiTheme="majorHAnsi" w:hAnsiTheme="majorHAnsi"/>
                <w:b w:val="0"/>
                <w:szCs w:val="24"/>
              </w:rPr>
              <w:t>ay</w:t>
            </w:r>
            <w:r w:rsidR="00E10854">
              <w:rPr>
                <w:rFonts w:asciiTheme="majorHAnsi" w:hAnsiTheme="majorHAnsi"/>
                <w:b w:val="0"/>
                <w:szCs w:val="24"/>
              </w:rPr>
              <w:t xml:space="preserve"> </w:t>
            </w:r>
            <w:r w:rsidR="0013136C">
              <w:rPr>
                <w:rFonts w:asciiTheme="majorHAnsi" w:hAnsiTheme="majorHAnsi"/>
                <w:b w:val="0"/>
                <w:szCs w:val="24"/>
              </w:rPr>
              <w:t>11</w:t>
            </w:r>
            <w:r w:rsidR="00E10854">
              <w:rPr>
                <w:rFonts w:asciiTheme="majorHAnsi" w:hAnsiTheme="majorHAnsi"/>
                <w:b w:val="0"/>
                <w:szCs w:val="24"/>
              </w:rPr>
              <w:t>, 202</w:t>
            </w:r>
            <w:r w:rsidR="005B428E">
              <w:rPr>
                <w:rFonts w:asciiTheme="majorHAnsi" w:hAnsiTheme="majorHAnsi"/>
                <w:b w:val="0"/>
                <w:szCs w:val="24"/>
              </w:rPr>
              <w:t>2</w:t>
            </w:r>
          </w:p>
        </w:tc>
        <w:tc>
          <w:tcPr>
            <w:tcW w:w="1080" w:type="dxa"/>
          </w:tcPr>
          <w:p w14:paraId="478894A5" w14:textId="42B87E4B" w:rsidR="00365563" w:rsidRPr="00365563" w:rsidRDefault="0013136C" w:rsidP="00365563">
            <w:pPr>
              <w:pStyle w:val="Topic"/>
              <w:tabs>
                <w:tab w:val="left" w:pos="8080"/>
              </w:tabs>
              <w:spacing w:before="60" w:after="60"/>
              <w:rPr>
                <w:rFonts w:asciiTheme="majorHAnsi" w:hAnsiTheme="majorHAnsi"/>
                <w:b w:val="0"/>
              </w:rPr>
            </w:pPr>
            <w:r>
              <w:rPr>
                <w:rFonts w:asciiTheme="majorHAnsi" w:hAnsiTheme="majorHAnsi"/>
                <w:b w:val="0"/>
              </w:rPr>
              <w:t>LH</w:t>
            </w:r>
          </w:p>
        </w:tc>
        <w:tc>
          <w:tcPr>
            <w:tcW w:w="5940" w:type="dxa"/>
          </w:tcPr>
          <w:p w14:paraId="5DBB5CA6" w14:textId="48368E27" w:rsidR="00365563" w:rsidRPr="001A2263" w:rsidRDefault="00C2049F" w:rsidP="006613C5">
            <w:pPr>
              <w:pStyle w:val="Topic"/>
              <w:tabs>
                <w:tab w:val="left" w:pos="8080"/>
              </w:tabs>
              <w:spacing w:before="60" w:after="60"/>
              <w:rPr>
                <w:rFonts w:asciiTheme="majorHAnsi" w:hAnsiTheme="majorHAnsi"/>
                <w:b w:val="0"/>
                <w:sz w:val="22"/>
              </w:rPr>
            </w:pPr>
            <w:r>
              <w:rPr>
                <w:rFonts w:asciiTheme="majorHAnsi" w:hAnsiTheme="majorHAnsi"/>
                <w:b w:val="0"/>
                <w:sz w:val="22"/>
              </w:rPr>
              <w:t>Initial Draft</w:t>
            </w:r>
          </w:p>
        </w:tc>
      </w:tr>
      <w:tr w:rsidR="00FC5F31" w:rsidRPr="00365563" w14:paraId="38A06620" w14:textId="77777777" w:rsidTr="001C6332">
        <w:tc>
          <w:tcPr>
            <w:tcW w:w="1440" w:type="dxa"/>
          </w:tcPr>
          <w:p w14:paraId="6073E0C8" w14:textId="6B24FFBF" w:rsidR="00FC5F31" w:rsidRDefault="006B38EE" w:rsidP="00365563">
            <w:pPr>
              <w:pStyle w:val="Topic"/>
              <w:tabs>
                <w:tab w:val="left" w:pos="8080"/>
              </w:tabs>
              <w:spacing w:before="60" w:after="60"/>
              <w:rPr>
                <w:rFonts w:asciiTheme="majorHAnsi" w:hAnsiTheme="majorHAnsi"/>
                <w:snapToGrid w:val="0"/>
                <w:color w:val="000000"/>
              </w:rPr>
            </w:pPr>
            <w:r>
              <w:rPr>
                <w:rFonts w:asciiTheme="majorHAnsi" w:hAnsiTheme="majorHAnsi"/>
                <w:snapToGrid w:val="0"/>
                <w:color w:val="000000"/>
              </w:rPr>
              <w:t>2.0</w:t>
            </w:r>
          </w:p>
        </w:tc>
        <w:tc>
          <w:tcPr>
            <w:tcW w:w="1440" w:type="dxa"/>
          </w:tcPr>
          <w:p w14:paraId="58834D02" w14:textId="0010757D" w:rsidR="00FC5F31" w:rsidRDefault="006B38EE" w:rsidP="006613C5">
            <w:pPr>
              <w:pStyle w:val="Topic"/>
              <w:tabs>
                <w:tab w:val="left" w:pos="8080"/>
              </w:tabs>
              <w:spacing w:before="60" w:after="60"/>
              <w:rPr>
                <w:rFonts w:asciiTheme="majorHAnsi" w:hAnsiTheme="majorHAnsi"/>
                <w:b w:val="0"/>
                <w:szCs w:val="24"/>
              </w:rPr>
            </w:pPr>
            <w:r>
              <w:rPr>
                <w:rFonts w:asciiTheme="majorHAnsi" w:hAnsiTheme="majorHAnsi"/>
                <w:b w:val="0"/>
                <w:szCs w:val="24"/>
              </w:rPr>
              <w:t>May 18, 2022</w:t>
            </w:r>
          </w:p>
        </w:tc>
        <w:tc>
          <w:tcPr>
            <w:tcW w:w="1080" w:type="dxa"/>
          </w:tcPr>
          <w:p w14:paraId="402E3A04" w14:textId="203DB2ED" w:rsidR="00FC5F31" w:rsidRDefault="006B38EE" w:rsidP="00365563">
            <w:pPr>
              <w:pStyle w:val="Topic"/>
              <w:tabs>
                <w:tab w:val="left" w:pos="8080"/>
              </w:tabs>
              <w:spacing w:before="60" w:after="60"/>
              <w:rPr>
                <w:rFonts w:asciiTheme="majorHAnsi" w:hAnsiTheme="majorHAnsi"/>
                <w:b w:val="0"/>
              </w:rPr>
            </w:pPr>
            <w:r>
              <w:rPr>
                <w:rFonts w:asciiTheme="majorHAnsi" w:hAnsiTheme="majorHAnsi"/>
                <w:b w:val="0"/>
              </w:rPr>
              <w:t>LH</w:t>
            </w:r>
          </w:p>
        </w:tc>
        <w:tc>
          <w:tcPr>
            <w:tcW w:w="5940" w:type="dxa"/>
          </w:tcPr>
          <w:p w14:paraId="487481B2" w14:textId="0EF5A039" w:rsidR="00FC5F31" w:rsidRDefault="006B38EE" w:rsidP="006613C5">
            <w:pPr>
              <w:pStyle w:val="Topic"/>
              <w:tabs>
                <w:tab w:val="left" w:pos="8080"/>
              </w:tabs>
              <w:spacing w:before="60" w:after="60"/>
              <w:rPr>
                <w:rFonts w:asciiTheme="majorHAnsi" w:hAnsiTheme="majorHAnsi"/>
                <w:b w:val="0"/>
                <w:sz w:val="22"/>
              </w:rPr>
            </w:pPr>
            <w:r>
              <w:rPr>
                <w:rFonts w:asciiTheme="majorHAnsi" w:hAnsiTheme="majorHAnsi"/>
                <w:b w:val="0"/>
                <w:sz w:val="22"/>
              </w:rPr>
              <w:t>Update content and testing scenarios</w:t>
            </w:r>
          </w:p>
        </w:tc>
      </w:tr>
      <w:tr w:rsidR="00FC5F31" w:rsidRPr="00365563" w14:paraId="181B1B6E" w14:textId="77777777" w:rsidTr="001C6332">
        <w:tc>
          <w:tcPr>
            <w:tcW w:w="1440" w:type="dxa"/>
          </w:tcPr>
          <w:p w14:paraId="1525C4F2" w14:textId="77777777" w:rsidR="00FC5F31" w:rsidRDefault="00FC5F31" w:rsidP="00365563">
            <w:pPr>
              <w:pStyle w:val="Topic"/>
              <w:tabs>
                <w:tab w:val="left" w:pos="8080"/>
              </w:tabs>
              <w:spacing w:before="60" w:after="60"/>
              <w:rPr>
                <w:rFonts w:asciiTheme="majorHAnsi" w:hAnsiTheme="majorHAnsi"/>
                <w:snapToGrid w:val="0"/>
                <w:color w:val="000000"/>
              </w:rPr>
            </w:pPr>
          </w:p>
        </w:tc>
        <w:tc>
          <w:tcPr>
            <w:tcW w:w="1440" w:type="dxa"/>
          </w:tcPr>
          <w:p w14:paraId="65012804" w14:textId="77777777" w:rsidR="00FC5F31" w:rsidRDefault="00FC5F31" w:rsidP="006613C5">
            <w:pPr>
              <w:pStyle w:val="Topic"/>
              <w:tabs>
                <w:tab w:val="left" w:pos="8080"/>
              </w:tabs>
              <w:spacing w:before="60" w:after="60"/>
              <w:rPr>
                <w:rFonts w:asciiTheme="majorHAnsi" w:hAnsiTheme="majorHAnsi"/>
                <w:b w:val="0"/>
                <w:szCs w:val="24"/>
              </w:rPr>
            </w:pPr>
          </w:p>
        </w:tc>
        <w:tc>
          <w:tcPr>
            <w:tcW w:w="1080" w:type="dxa"/>
          </w:tcPr>
          <w:p w14:paraId="786912D1" w14:textId="77777777" w:rsidR="00FC5F31" w:rsidRDefault="00FC5F31" w:rsidP="00365563">
            <w:pPr>
              <w:pStyle w:val="Topic"/>
              <w:tabs>
                <w:tab w:val="left" w:pos="8080"/>
              </w:tabs>
              <w:spacing w:before="60" w:after="60"/>
              <w:rPr>
                <w:rFonts w:asciiTheme="majorHAnsi" w:hAnsiTheme="majorHAnsi"/>
                <w:b w:val="0"/>
              </w:rPr>
            </w:pPr>
          </w:p>
        </w:tc>
        <w:tc>
          <w:tcPr>
            <w:tcW w:w="5940" w:type="dxa"/>
          </w:tcPr>
          <w:p w14:paraId="7203D54F" w14:textId="77777777" w:rsidR="00FC5F31" w:rsidRDefault="00FC5F31" w:rsidP="006613C5">
            <w:pPr>
              <w:pStyle w:val="Topic"/>
              <w:tabs>
                <w:tab w:val="left" w:pos="8080"/>
              </w:tabs>
              <w:spacing w:before="60" w:after="60"/>
              <w:rPr>
                <w:rFonts w:asciiTheme="majorHAnsi" w:hAnsiTheme="majorHAnsi"/>
                <w:b w:val="0"/>
                <w:sz w:val="22"/>
              </w:rPr>
            </w:pPr>
          </w:p>
        </w:tc>
      </w:tr>
    </w:tbl>
    <w:p w14:paraId="54E96B4F" w14:textId="77777777" w:rsidR="00365563" w:rsidRPr="00365563" w:rsidRDefault="00365563" w:rsidP="00365563">
      <w:pPr>
        <w:tabs>
          <w:tab w:val="left" w:pos="8080"/>
        </w:tabs>
        <w:rPr>
          <w:rFonts w:asciiTheme="majorHAnsi" w:hAnsiTheme="majorHAnsi"/>
        </w:rPr>
      </w:pPr>
    </w:p>
    <w:p w14:paraId="19C6A87E" w14:textId="77777777" w:rsidR="00365563" w:rsidRPr="00365563" w:rsidRDefault="00365563" w:rsidP="00365563">
      <w:pPr>
        <w:tabs>
          <w:tab w:val="left" w:pos="8080"/>
        </w:tabs>
        <w:rPr>
          <w:rFonts w:asciiTheme="majorHAnsi" w:hAnsiTheme="majorHAnsi"/>
        </w:rPr>
      </w:pPr>
    </w:p>
    <w:p w14:paraId="753AA7BC" w14:textId="77777777" w:rsidR="00365563" w:rsidRDefault="00365563" w:rsidP="00365563">
      <w:pPr>
        <w:tabs>
          <w:tab w:val="left" w:pos="8080"/>
        </w:tabs>
        <w:rPr>
          <w:rFonts w:asciiTheme="majorHAnsi" w:hAnsiTheme="majorHAnsi"/>
        </w:rPr>
      </w:pPr>
    </w:p>
    <w:p w14:paraId="6641DFD0" w14:textId="77777777" w:rsidR="00365563" w:rsidRDefault="00365563" w:rsidP="00365563">
      <w:pPr>
        <w:tabs>
          <w:tab w:val="left" w:pos="8080"/>
        </w:tabs>
        <w:rPr>
          <w:rFonts w:asciiTheme="majorHAnsi" w:hAnsiTheme="majorHAnsi"/>
        </w:rPr>
      </w:pPr>
    </w:p>
    <w:p w14:paraId="08342CF8" w14:textId="77777777" w:rsidR="00365563" w:rsidRDefault="00365563" w:rsidP="00365563">
      <w:pPr>
        <w:tabs>
          <w:tab w:val="left" w:pos="8080"/>
        </w:tabs>
        <w:rPr>
          <w:rFonts w:asciiTheme="majorHAnsi" w:hAnsiTheme="majorHAnsi"/>
        </w:rPr>
      </w:pPr>
    </w:p>
    <w:p w14:paraId="54ADE9FA" w14:textId="3D6FE837" w:rsidR="00365563" w:rsidRDefault="00AD3F21">
      <w:pPr>
        <w:rPr>
          <w:rFonts w:asciiTheme="majorHAnsi" w:hAnsiTheme="majorHAnsi"/>
        </w:rPr>
      </w:pPr>
      <w:ins w:id="2" w:author="abidvali shaik" w:date="2022-06-06T15:33:00Z">
        <w:r>
          <w:rPr>
            <w:rFonts w:asciiTheme="majorHAnsi" w:hAnsiTheme="majorHAnsi"/>
          </w:rPr>
          <w:t>2</w:t>
        </w:r>
      </w:ins>
    </w:p>
    <w:p w14:paraId="2EF60B64" w14:textId="77777777" w:rsidR="00365563" w:rsidRPr="00365563" w:rsidRDefault="00365563" w:rsidP="00365563">
      <w:pPr>
        <w:tabs>
          <w:tab w:val="left" w:pos="8080"/>
        </w:tabs>
        <w:rPr>
          <w:rFonts w:asciiTheme="majorHAnsi" w:hAnsiTheme="majorHAnsi"/>
        </w:rPr>
      </w:pPr>
    </w:p>
    <w:tbl>
      <w:tblPr>
        <w:tblW w:w="9900" w:type="dxa"/>
        <w:tblInd w:w="-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7020"/>
      </w:tblGrid>
      <w:tr w:rsidR="00365563" w:rsidRPr="00365563" w14:paraId="0BA4EAB5" w14:textId="77777777" w:rsidTr="008D2CEC">
        <w:tc>
          <w:tcPr>
            <w:tcW w:w="2880" w:type="dxa"/>
          </w:tcPr>
          <w:p w14:paraId="301FC090" w14:textId="77777777" w:rsidR="00365563" w:rsidRPr="00365563" w:rsidRDefault="00365563" w:rsidP="00365563">
            <w:pPr>
              <w:pStyle w:val="Topic"/>
              <w:tabs>
                <w:tab w:val="left" w:pos="8080"/>
              </w:tabs>
              <w:spacing w:before="60" w:after="60"/>
              <w:rPr>
                <w:rFonts w:asciiTheme="majorHAnsi" w:hAnsiTheme="majorHAnsi"/>
                <w:snapToGrid w:val="0"/>
                <w:color w:val="000000"/>
              </w:rPr>
            </w:pPr>
            <w:r w:rsidRPr="00365563">
              <w:rPr>
                <w:rFonts w:asciiTheme="majorHAnsi" w:hAnsiTheme="majorHAnsi"/>
                <w:snapToGrid w:val="0"/>
                <w:color w:val="000000"/>
              </w:rPr>
              <w:t>Enhancement:</w:t>
            </w:r>
          </w:p>
        </w:tc>
        <w:tc>
          <w:tcPr>
            <w:tcW w:w="7020" w:type="dxa"/>
          </w:tcPr>
          <w:p w14:paraId="4D2B27DB" w14:textId="56181BB7" w:rsidR="00365563" w:rsidRPr="00365563" w:rsidRDefault="0013136C" w:rsidP="006613C5">
            <w:pPr>
              <w:pStyle w:val="Topic"/>
              <w:tabs>
                <w:tab w:val="left" w:pos="8080"/>
              </w:tabs>
              <w:spacing w:before="60" w:after="60"/>
              <w:rPr>
                <w:rFonts w:asciiTheme="majorHAnsi" w:hAnsiTheme="majorHAnsi"/>
                <w:b w:val="0"/>
              </w:rPr>
            </w:pPr>
            <w:r>
              <w:rPr>
                <w:rFonts w:asciiTheme="majorHAnsi" w:hAnsiTheme="majorHAnsi"/>
                <w:b w:val="0"/>
              </w:rPr>
              <w:t>Overlay Features</w:t>
            </w:r>
          </w:p>
        </w:tc>
      </w:tr>
      <w:tr w:rsidR="00365563" w:rsidRPr="00365563" w14:paraId="082E5EF9" w14:textId="77777777" w:rsidTr="008D2CEC">
        <w:tc>
          <w:tcPr>
            <w:tcW w:w="2880" w:type="dxa"/>
          </w:tcPr>
          <w:p w14:paraId="50CCD5AE" w14:textId="77777777" w:rsidR="00365563" w:rsidRPr="00365563" w:rsidRDefault="00365563" w:rsidP="00365563">
            <w:pPr>
              <w:pStyle w:val="Topic"/>
              <w:tabs>
                <w:tab w:val="left" w:pos="8080"/>
              </w:tabs>
              <w:spacing w:before="60" w:after="60"/>
              <w:rPr>
                <w:rFonts w:asciiTheme="majorHAnsi" w:hAnsiTheme="majorHAnsi"/>
                <w:snapToGrid w:val="0"/>
                <w:color w:val="000000"/>
              </w:rPr>
            </w:pPr>
            <w:r w:rsidRPr="00365563">
              <w:rPr>
                <w:rFonts w:asciiTheme="majorHAnsi" w:hAnsiTheme="majorHAnsi"/>
                <w:snapToGrid w:val="0"/>
                <w:color w:val="000000"/>
              </w:rPr>
              <w:lastRenderedPageBreak/>
              <w:t xml:space="preserve">Business Area/ </w:t>
            </w:r>
          </w:p>
          <w:p w14:paraId="5D2E4954" w14:textId="77777777" w:rsidR="00365563" w:rsidRPr="00365563" w:rsidRDefault="00365563" w:rsidP="00365563">
            <w:pPr>
              <w:pStyle w:val="Topic"/>
              <w:tabs>
                <w:tab w:val="left" w:pos="8080"/>
              </w:tabs>
              <w:spacing w:before="60" w:after="60"/>
              <w:rPr>
                <w:rFonts w:asciiTheme="majorHAnsi" w:hAnsiTheme="majorHAnsi"/>
                <w:snapToGrid w:val="0"/>
                <w:color w:val="000000"/>
              </w:rPr>
            </w:pPr>
            <w:r w:rsidRPr="00365563">
              <w:rPr>
                <w:rFonts w:asciiTheme="majorHAnsi" w:hAnsiTheme="majorHAnsi"/>
                <w:snapToGrid w:val="0"/>
                <w:color w:val="000000"/>
              </w:rPr>
              <w:t>AX module</w:t>
            </w:r>
          </w:p>
        </w:tc>
        <w:tc>
          <w:tcPr>
            <w:tcW w:w="7020" w:type="dxa"/>
          </w:tcPr>
          <w:p w14:paraId="53C0028B" w14:textId="6032FEDF" w:rsidR="00365563" w:rsidRPr="00365563" w:rsidRDefault="0013136C" w:rsidP="00365563">
            <w:pPr>
              <w:pStyle w:val="Topic"/>
              <w:tabs>
                <w:tab w:val="left" w:pos="8080"/>
              </w:tabs>
              <w:spacing w:before="60" w:after="60"/>
              <w:rPr>
                <w:rFonts w:asciiTheme="majorHAnsi" w:hAnsiTheme="majorHAnsi"/>
                <w:b w:val="0"/>
              </w:rPr>
            </w:pPr>
            <w:r>
              <w:rPr>
                <w:rFonts w:asciiTheme="majorHAnsi" w:hAnsiTheme="majorHAnsi"/>
                <w:b w:val="0"/>
              </w:rPr>
              <w:t xml:space="preserve">AP, AR, Cash and Bank, GL, PMA, Fixed Asset, Procurement and sourcing. </w:t>
            </w:r>
          </w:p>
        </w:tc>
      </w:tr>
      <w:tr w:rsidR="00365563" w:rsidRPr="00365563" w14:paraId="2B374BF0" w14:textId="77777777" w:rsidTr="008D2CEC">
        <w:tc>
          <w:tcPr>
            <w:tcW w:w="2880" w:type="dxa"/>
          </w:tcPr>
          <w:p w14:paraId="75FE2D14" w14:textId="77777777" w:rsidR="00365563" w:rsidRPr="00365563" w:rsidRDefault="00365563" w:rsidP="00365563">
            <w:pPr>
              <w:pStyle w:val="Topic"/>
              <w:tabs>
                <w:tab w:val="left" w:pos="8080"/>
              </w:tabs>
              <w:spacing w:before="60" w:after="60"/>
              <w:rPr>
                <w:rFonts w:asciiTheme="majorHAnsi" w:hAnsiTheme="majorHAnsi"/>
                <w:snapToGrid w:val="0"/>
                <w:color w:val="000000"/>
              </w:rPr>
            </w:pPr>
            <w:r w:rsidRPr="00365563">
              <w:rPr>
                <w:rFonts w:asciiTheme="majorHAnsi" w:hAnsiTheme="majorHAnsi"/>
                <w:snapToGrid w:val="0"/>
                <w:color w:val="000000"/>
              </w:rPr>
              <w:t>Project Phase:</w:t>
            </w:r>
          </w:p>
        </w:tc>
        <w:tc>
          <w:tcPr>
            <w:tcW w:w="7020" w:type="dxa"/>
          </w:tcPr>
          <w:p w14:paraId="33144211" w14:textId="4FBC12F4" w:rsidR="00365563" w:rsidRPr="00365563" w:rsidRDefault="00E10854" w:rsidP="00365563">
            <w:pPr>
              <w:pStyle w:val="Topic"/>
              <w:tabs>
                <w:tab w:val="left" w:pos="8080"/>
              </w:tabs>
              <w:spacing w:before="60" w:after="60"/>
              <w:rPr>
                <w:rFonts w:asciiTheme="majorHAnsi" w:hAnsiTheme="majorHAnsi"/>
                <w:b w:val="0"/>
              </w:rPr>
            </w:pPr>
            <w:r>
              <w:rPr>
                <w:rFonts w:asciiTheme="majorHAnsi" w:hAnsiTheme="majorHAnsi"/>
                <w:b w:val="0"/>
              </w:rPr>
              <w:t>D365 Implementation</w:t>
            </w:r>
          </w:p>
        </w:tc>
      </w:tr>
      <w:tr w:rsidR="00365563" w:rsidRPr="00365563" w14:paraId="50AD4556" w14:textId="77777777" w:rsidTr="008D2CEC">
        <w:tc>
          <w:tcPr>
            <w:tcW w:w="2880" w:type="dxa"/>
          </w:tcPr>
          <w:p w14:paraId="0368EDCA" w14:textId="77777777" w:rsidR="00365563" w:rsidRPr="00365563" w:rsidRDefault="00365563" w:rsidP="00365563">
            <w:pPr>
              <w:pStyle w:val="Topic"/>
              <w:tabs>
                <w:tab w:val="left" w:pos="8080"/>
              </w:tabs>
              <w:spacing w:before="60" w:after="60"/>
              <w:rPr>
                <w:rFonts w:asciiTheme="majorHAnsi" w:hAnsiTheme="majorHAnsi"/>
                <w:snapToGrid w:val="0"/>
                <w:color w:val="000000"/>
              </w:rPr>
            </w:pPr>
            <w:r w:rsidRPr="00365563">
              <w:rPr>
                <w:rFonts w:asciiTheme="majorHAnsi" w:hAnsiTheme="majorHAnsi"/>
                <w:snapToGrid w:val="0"/>
                <w:color w:val="000000"/>
              </w:rPr>
              <w:t>Version/SP/Add-ons:</w:t>
            </w:r>
          </w:p>
        </w:tc>
        <w:tc>
          <w:tcPr>
            <w:tcW w:w="7020" w:type="dxa"/>
          </w:tcPr>
          <w:p w14:paraId="6B770950" w14:textId="77777777" w:rsidR="00365563" w:rsidRPr="00365563" w:rsidRDefault="00365563" w:rsidP="008D2CEC">
            <w:pPr>
              <w:pStyle w:val="Topic"/>
              <w:tabs>
                <w:tab w:val="left" w:pos="8080"/>
              </w:tabs>
              <w:spacing w:before="60" w:after="60"/>
              <w:rPr>
                <w:rFonts w:asciiTheme="majorHAnsi" w:hAnsiTheme="majorHAnsi"/>
                <w:b w:val="0"/>
              </w:rPr>
            </w:pPr>
          </w:p>
        </w:tc>
      </w:tr>
      <w:tr w:rsidR="00365563" w:rsidRPr="00365563" w14:paraId="1A997F3F" w14:textId="77777777" w:rsidTr="008D2CEC">
        <w:tc>
          <w:tcPr>
            <w:tcW w:w="2880" w:type="dxa"/>
          </w:tcPr>
          <w:p w14:paraId="2249D713" w14:textId="77777777" w:rsidR="00365563" w:rsidRPr="00365563" w:rsidRDefault="00365563" w:rsidP="000A5101">
            <w:pPr>
              <w:pStyle w:val="Topic"/>
              <w:tabs>
                <w:tab w:val="left" w:pos="8080"/>
              </w:tabs>
              <w:spacing w:before="60" w:after="60"/>
              <w:rPr>
                <w:rFonts w:asciiTheme="majorHAnsi" w:hAnsiTheme="majorHAnsi"/>
                <w:snapToGrid w:val="0"/>
                <w:color w:val="000000"/>
              </w:rPr>
            </w:pPr>
            <w:r w:rsidRPr="00365563">
              <w:rPr>
                <w:rFonts w:asciiTheme="majorHAnsi" w:hAnsiTheme="majorHAnsi"/>
                <w:snapToGrid w:val="0"/>
                <w:color w:val="000000"/>
              </w:rPr>
              <w:t>Consultant:</w:t>
            </w:r>
          </w:p>
        </w:tc>
        <w:tc>
          <w:tcPr>
            <w:tcW w:w="7020" w:type="dxa"/>
          </w:tcPr>
          <w:p w14:paraId="05CCBDC9" w14:textId="5DD227F5" w:rsidR="00365563" w:rsidRPr="00365563" w:rsidRDefault="0013136C" w:rsidP="00365563">
            <w:pPr>
              <w:pStyle w:val="Topic"/>
              <w:tabs>
                <w:tab w:val="left" w:pos="8080"/>
              </w:tabs>
              <w:spacing w:before="60" w:after="60"/>
              <w:rPr>
                <w:rFonts w:asciiTheme="majorHAnsi" w:hAnsiTheme="majorHAnsi"/>
                <w:b w:val="0"/>
              </w:rPr>
            </w:pPr>
            <w:r>
              <w:rPr>
                <w:rFonts w:asciiTheme="majorHAnsi" w:hAnsiTheme="majorHAnsi"/>
                <w:b w:val="0"/>
              </w:rPr>
              <w:t>Lynn Huang</w:t>
            </w:r>
          </w:p>
        </w:tc>
      </w:tr>
      <w:tr w:rsidR="00365563" w:rsidRPr="00365563" w14:paraId="263C8739" w14:textId="77777777" w:rsidTr="008D2CEC">
        <w:tc>
          <w:tcPr>
            <w:tcW w:w="2880" w:type="dxa"/>
          </w:tcPr>
          <w:p w14:paraId="0DB34258" w14:textId="77777777" w:rsidR="00365563" w:rsidRPr="00365563" w:rsidRDefault="00365563" w:rsidP="00365563">
            <w:pPr>
              <w:pStyle w:val="Topic"/>
              <w:tabs>
                <w:tab w:val="left" w:pos="8080"/>
              </w:tabs>
              <w:spacing w:before="60" w:after="60"/>
              <w:rPr>
                <w:rFonts w:asciiTheme="majorHAnsi" w:hAnsiTheme="majorHAnsi"/>
                <w:snapToGrid w:val="0"/>
                <w:color w:val="000000"/>
              </w:rPr>
            </w:pPr>
            <w:r w:rsidRPr="00365563">
              <w:rPr>
                <w:rFonts w:asciiTheme="majorHAnsi" w:hAnsiTheme="majorHAnsi"/>
                <w:snapToGrid w:val="0"/>
                <w:color w:val="000000"/>
              </w:rPr>
              <w:t>Lead Dev.:</w:t>
            </w:r>
          </w:p>
        </w:tc>
        <w:tc>
          <w:tcPr>
            <w:tcW w:w="7020" w:type="dxa"/>
          </w:tcPr>
          <w:p w14:paraId="3104F520" w14:textId="77777777" w:rsidR="00365563" w:rsidRPr="00365563" w:rsidRDefault="00365563" w:rsidP="00365563">
            <w:pPr>
              <w:pStyle w:val="Topic"/>
              <w:tabs>
                <w:tab w:val="left" w:pos="8080"/>
              </w:tabs>
              <w:spacing w:before="60" w:after="60"/>
              <w:rPr>
                <w:rFonts w:asciiTheme="majorHAnsi" w:hAnsiTheme="majorHAnsi"/>
                <w:b w:val="0"/>
              </w:rPr>
            </w:pPr>
          </w:p>
        </w:tc>
      </w:tr>
      <w:tr w:rsidR="00365563" w:rsidRPr="00365563" w14:paraId="602FCF5E" w14:textId="77777777" w:rsidTr="008D2CEC">
        <w:tc>
          <w:tcPr>
            <w:tcW w:w="2880" w:type="dxa"/>
          </w:tcPr>
          <w:p w14:paraId="7B1C4AD4" w14:textId="77777777" w:rsidR="00365563" w:rsidRPr="00365563" w:rsidRDefault="00365563" w:rsidP="00365563">
            <w:pPr>
              <w:pStyle w:val="Topic"/>
              <w:tabs>
                <w:tab w:val="left" w:pos="8080"/>
              </w:tabs>
              <w:spacing w:before="60" w:after="60"/>
              <w:rPr>
                <w:rFonts w:asciiTheme="majorHAnsi" w:hAnsiTheme="majorHAnsi"/>
                <w:snapToGrid w:val="0"/>
                <w:color w:val="000000"/>
              </w:rPr>
            </w:pPr>
            <w:r w:rsidRPr="00365563">
              <w:rPr>
                <w:rFonts w:asciiTheme="majorHAnsi" w:hAnsiTheme="majorHAnsi"/>
                <w:snapToGrid w:val="0"/>
                <w:color w:val="000000"/>
              </w:rPr>
              <w:t>Development layer</w:t>
            </w:r>
          </w:p>
        </w:tc>
        <w:tc>
          <w:tcPr>
            <w:tcW w:w="7020" w:type="dxa"/>
          </w:tcPr>
          <w:p w14:paraId="076F9EE8" w14:textId="77777777" w:rsidR="00365563" w:rsidRPr="00365563" w:rsidRDefault="00365563" w:rsidP="00365563">
            <w:pPr>
              <w:pStyle w:val="Topic"/>
              <w:tabs>
                <w:tab w:val="left" w:pos="8080"/>
              </w:tabs>
              <w:spacing w:before="60" w:after="60"/>
              <w:rPr>
                <w:rFonts w:asciiTheme="majorHAnsi" w:hAnsiTheme="majorHAnsi"/>
                <w:b w:val="0"/>
                <w:color w:val="00B0F0"/>
              </w:rPr>
            </w:pPr>
          </w:p>
        </w:tc>
      </w:tr>
      <w:tr w:rsidR="00365563" w:rsidRPr="00365563" w14:paraId="72E74989" w14:textId="77777777" w:rsidTr="008D2CEC">
        <w:trPr>
          <w:trHeight w:val="908"/>
        </w:trPr>
        <w:tc>
          <w:tcPr>
            <w:tcW w:w="2880" w:type="dxa"/>
          </w:tcPr>
          <w:p w14:paraId="253345FB" w14:textId="77777777" w:rsidR="00365563" w:rsidRPr="00365563" w:rsidRDefault="00365563" w:rsidP="00365563">
            <w:pPr>
              <w:pStyle w:val="Topic"/>
              <w:tabs>
                <w:tab w:val="left" w:pos="8080"/>
              </w:tabs>
              <w:spacing w:before="60" w:after="60"/>
              <w:rPr>
                <w:rFonts w:asciiTheme="majorHAnsi" w:hAnsiTheme="majorHAnsi"/>
                <w:snapToGrid w:val="0"/>
                <w:color w:val="000000"/>
              </w:rPr>
            </w:pPr>
            <w:r w:rsidRPr="00365563">
              <w:rPr>
                <w:rFonts w:asciiTheme="majorHAnsi" w:hAnsiTheme="majorHAnsi"/>
                <w:snapToGrid w:val="0"/>
                <w:color w:val="000000"/>
              </w:rPr>
              <w:t>Modification Type</w:t>
            </w:r>
          </w:p>
        </w:tc>
        <w:tc>
          <w:tcPr>
            <w:tcW w:w="7020" w:type="dxa"/>
          </w:tcPr>
          <w:p w14:paraId="3B107930" w14:textId="014A806A" w:rsidR="00365563" w:rsidRPr="00365563" w:rsidRDefault="002B2340" w:rsidP="00365563">
            <w:pPr>
              <w:tabs>
                <w:tab w:val="left" w:pos="1440"/>
                <w:tab w:val="left" w:pos="8080"/>
              </w:tabs>
              <w:rPr>
                <w:rFonts w:asciiTheme="majorHAnsi" w:hAnsiTheme="majorHAnsi"/>
                <w:sz w:val="18"/>
                <w:szCs w:val="18"/>
              </w:rPr>
            </w:pPr>
            <w:r>
              <w:rPr>
                <w:rFonts w:asciiTheme="majorHAnsi" w:hAnsiTheme="majorHAnsi"/>
                <w:sz w:val="18"/>
                <w:szCs w:val="18"/>
              </w:rPr>
              <w:fldChar w:fldCharType="begin">
                <w:ffData>
                  <w:name w:val=""/>
                  <w:enabled/>
                  <w:calcOnExit w:val="0"/>
                  <w:checkBox>
                    <w:sizeAuto/>
                    <w:default w:val="1"/>
                  </w:checkBox>
                </w:ffData>
              </w:fldChar>
            </w:r>
            <w:r>
              <w:rPr>
                <w:rFonts w:asciiTheme="majorHAnsi" w:hAnsiTheme="majorHAnsi"/>
                <w:sz w:val="18"/>
                <w:szCs w:val="18"/>
              </w:rPr>
              <w:instrText xml:space="preserve"> FORMCHECKBOX </w:instrText>
            </w:r>
            <w:r w:rsidR="007031FF">
              <w:rPr>
                <w:rFonts w:asciiTheme="majorHAnsi" w:hAnsiTheme="majorHAnsi"/>
                <w:sz w:val="18"/>
                <w:szCs w:val="18"/>
              </w:rPr>
            </w:r>
            <w:r w:rsidR="007031FF">
              <w:rPr>
                <w:rFonts w:asciiTheme="majorHAnsi" w:hAnsiTheme="majorHAnsi"/>
                <w:sz w:val="18"/>
                <w:szCs w:val="18"/>
              </w:rPr>
              <w:fldChar w:fldCharType="separate"/>
            </w:r>
            <w:r>
              <w:rPr>
                <w:rFonts w:asciiTheme="majorHAnsi" w:hAnsiTheme="majorHAnsi"/>
                <w:sz w:val="18"/>
                <w:szCs w:val="18"/>
              </w:rPr>
              <w:fldChar w:fldCharType="end"/>
            </w:r>
            <w:r w:rsidR="00365563" w:rsidRPr="00365563">
              <w:rPr>
                <w:rFonts w:asciiTheme="majorHAnsi" w:hAnsiTheme="majorHAnsi"/>
                <w:sz w:val="18"/>
                <w:szCs w:val="18"/>
              </w:rPr>
              <w:t xml:space="preserve"> Enhancement</w:t>
            </w:r>
          </w:p>
          <w:p w14:paraId="0205F976" w14:textId="626A2D9F" w:rsidR="00365563" w:rsidRPr="00365563" w:rsidRDefault="00AD62EC" w:rsidP="00365563">
            <w:pPr>
              <w:tabs>
                <w:tab w:val="left" w:pos="1440"/>
                <w:tab w:val="left" w:pos="8080"/>
              </w:tabs>
              <w:rPr>
                <w:rFonts w:asciiTheme="majorHAnsi" w:hAnsiTheme="majorHAnsi"/>
                <w:sz w:val="18"/>
                <w:szCs w:val="18"/>
              </w:rPr>
            </w:pPr>
            <w:r>
              <w:rPr>
                <w:rFonts w:asciiTheme="majorHAnsi" w:hAnsiTheme="majorHAnsi"/>
                <w:sz w:val="18"/>
                <w:szCs w:val="18"/>
              </w:rPr>
              <w:fldChar w:fldCharType="begin">
                <w:ffData>
                  <w:name w:val=""/>
                  <w:enabled/>
                  <w:calcOnExit w:val="0"/>
                  <w:checkBox>
                    <w:sizeAuto/>
                    <w:default w:val="0"/>
                  </w:checkBox>
                </w:ffData>
              </w:fldChar>
            </w:r>
            <w:r>
              <w:rPr>
                <w:rFonts w:asciiTheme="majorHAnsi" w:hAnsiTheme="majorHAnsi"/>
                <w:sz w:val="18"/>
                <w:szCs w:val="18"/>
              </w:rPr>
              <w:instrText xml:space="preserve"> FORMCHECKBOX </w:instrText>
            </w:r>
            <w:r w:rsidR="007031FF">
              <w:rPr>
                <w:rFonts w:asciiTheme="majorHAnsi" w:hAnsiTheme="majorHAnsi"/>
                <w:sz w:val="18"/>
                <w:szCs w:val="18"/>
              </w:rPr>
            </w:r>
            <w:r w:rsidR="007031FF">
              <w:rPr>
                <w:rFonts w:asciiTheme="majorHAnsi" w:hAnsiTheme="majorHAnsi"/>
                <w:sz w:val="18"/>
                <w:szCs w:val="18"/>
              </w:rPr>
              <w:fldChar w:fldCharType="separate"/>
            </w:r>
            <w:r>
              <w:rPr>
                <w:rFonts w:asciiTheme="majorHAnsi" w:hAnsiTheme="majorHAnsi"/>
                <w:sz w:val="18"/>
                <w:szCs w:val="18"/>
              </w:rPr>
              <w:fldChar w:fldCharType="end"/>
            </w:r>
            <w:r w:rsidR="00365563" w:rsidRPr="00365563">
              <w:rPr>
                <w:rFonts w:asciiTheme="majorHAnsi" w:hAnsiTheme="majorHAnsi"/>
                <w:sz w:val="18"/>
                <w:szCs w:val="18"/>
              </w:rPr>
              <w:t xml:space="preserve"> Report</w:t>
            </w:r>
          </w:p>
          <w:p w14:paraId="3A3FE13C" w14:textId="66A6411A" w:rsidR="00365563" w:rsidRPr="00365563" w:rsidRDefault="002B2340" w:rsidP="00365563">
            <w:pPr>
              <w:tabs>
                <w:tab w:val="left" w:pos="1440"/>
                <w:tab w:val="left" w:pos="8080"/>
              </w:tabs>
              <w:rPr>
                <w:rFonts w:asciiTheme="majorHAnsi" w:hAnsiTheme="majorHAnsi"/>
                <w:sz w:val="18"/>
                <w:szCs w:val="18"/>
              </w:rPr>
            </w:pPr>
            <w:r>
              <w:rPr>
                <w:rFonts w:asciiTheme="majorHAnsi" w:hAnsiTheme="majorHAnsi"/>
                <w:sz w:val="18"/>
                <w:szCs w:val="18"/>
              </w:rPr>
              <w:fldChar w:fldCharType="begin">
                <w:ffData>
                  <w:name w:val=""/>
                  <w:enabled/>
                  <w:calcOnExit w:val="0"/>
                  <w:checkBox>
                    <w:sizeAuto/>
                    <w:default w:val="0"/>
                  </w:checkBox>
                </w:ffData>
              </w:fldChar>
            </w:r>
            <w:r>
              <w:rPr>
                <w:rFonts w:asciiTheme="majorHAnsi" w:hAnsiTheme="majorHAnsi"/>
                <w:sz w:val="18"/>
                <w:szCs w:val="18"/>
              </w:rPr>
              <w:instrText xml:space="preserve"> FORMCHECKBOX </w:instrText>
            </w:r>
            <w:r w:rsidR="007031FF">
              <w:rPr>
                <w:rFonts w:asciiTheme="majorHAnsi" w:hAnsiTheme="majorHAnsi"/>
                <w:sz w:val="18"/>
                <w:szCs w:val="18"/>
              </w:rPr>
            </w:r>
            <w:r w:rsidR="007031FF">
              <w:rPr>
                <w:rFonts w:asciiTheme="majorHAnsi" w:hAnsiTheme="majorHAnsi"/>
                <w:sz w:val="18"/>
                <w:szCs w:val="18"/>
              </w:rPr>
              <w:fldChar w:fldCharType="separate"/>
            </w:r>
            <w:r>
              <w:rPr>
                <w:rFonts w:asciiTheme="majorHAnsi" w:hAnsiTheme="majorHAnsi"/>
                <w:sz w:val="18"/>
                <w:szCs w:val="18"/>
              </w:rPr>
              <w:fldChar w:fldCharType="end"/>
            </w:r>
            <w:r w:rsidR="00365563" w:rsidRPr="00365563">
              <w:rPr>
                <w:rFonts w:asciiTheme="majorHAnsi" w:hAnsiTheme="majorHAnsi"/>
                <w:sz w:val="18"/>
                <w:szCs w:val="18"/>
              </w:rPr>
              <w:t xml:space="preserve"> Interface</w:t>
            </w:r>
          </w:p>
          <w:p w14:paraId="3FB08B92" w14:textId="77777777" w:rsidR="00365563" w:rsidRPr="00365563" w:rsidRDefault="00365563" w:rsidP="00365563">
            <w:pPr>
              <w:pStyle w:val="Topic"/>
              <w:tabs>
                <w:tab w:val="left" w:pos="8080"/>
              </w:tabs>
              <w:spacing w:before="60" w:after="60"/>
              <w:rPr>
                <w:rFonts w:asciiTheme="majorHAnsi" w:hAnsiTheme="majorHAnsi"/>
                <w:b w:val="0"/>
                <w:color w:val="00B0F0"/>
              </w:rPr>
            </w:pPr>
            <w:r w:rsidRPr="00365563">
              <w:rPr>
                <w:rFonts w:asciiTheme="majorHAnsi" w:hAnsiTheme="majorHAnsi"/>
                <w:b w:val="0"/>
                <w:sz w:val="18"/>
                <w:szCs w:val="18"/>
              </w:rPr>
              <w:fldChar w:fldCharType="begin">
                <w:ffData>
                  <w:name w:val=""/>
                  <w:enabled/>
                  <w:calcOnExit w:val="0"/>
                  <w:checkBox>
                    <w:sizeAuto/>
                    <w:default w:val="0"/>
                  </w:checkBox>
                </w:ffData>
              </w:fldChar>
            </w:r>
            <w:r w:rsidRPr="00365563">
              <w:rPr>
                <w:rFonts w:asciiTheme="majorHAnsi" w:hAnsiTheme="majorHAnsi"/>
                <w:b w:val="0"/>
                <w:sz w:val="18"/>
                <w:szCs w:val="18"/>
              </w:rPr>
              <w:instrText xml:space="preserve"> FORMCHECKBOX </w:instrText>
            </w:r>
            <w:r w:rsidR="007031FF">
              <w:rPr>
                <w:rFonts w:asciiTheme="majorHAnsi" w:hAnsiTheme="majorHAnsi"/>
                <w:b w:val="0"/>
                <w:sz w:val="18"/>
                <w:szCs w:val="18"/>
              </w:rPr>
            </w:r>
            <w:r w:rsidR="007031FF">
              <w:rPr>
                <w:rFonts w:asciiTheme="majorHAnsi" w:hAnsiTheme="majorHAnsi"/>
                <w:b w:val="0"/>
                <w:sz w:val="18"/>
                <w:szCs w:val="18"/>
              </w:rPr>
              <w:fldChar w:fldCharType="separate"/>
            </w:r>
            <w:r w:rsidRPr="00365563">
              <w:rPr>
                <w:rFonts w:asciiTheme="majorHAnsi" w:hAnsiTheme="majorHAnsi"/>
                <w:b w:val="0"/>
                <w:sz w:val="18"/>
                <w:szCs w:val="18"/>
              </w:rPr>
              <w:fldChar w:fldCharType="end"/>
            </w:r>
            <w:r w:rsidRPr="00365563">
              <w:rPr>
                <w:rFonts w:asciiTheme="majorHAnsi" w:hAnsiTheme="majorHAnsi"/>
                <w:b w:val="0"/>
                <w:sz w:val="18"/>
                <w:szCs w:val="18"/>
              </w:rPr>
              <w:t xml:space="preserve"> Conversion</w:t>
            </w:r>
          </w:p>
        </w:tc>
      </w:tr>
    </w:tbl>
    <w:p w14:paraId="5E778EC2" w14:textId="3CEB4D09" w:rsidR="00365563" w:rsidRDefault="00365563">
      <w:pPr>
        <w:rPr>
          <w:rFonts w:asciiTheme="majorHAnsi" w:hAnsiTheme="majorHAnsi"/>
          <w:b/>
        </w:rPr>
      </w:pPr>
    </w:p>
    <w:p w14:paraId="29F728E3" w14:textId="77777777" w:rsidR="00AD7C78" w:rsidRPr="00365563" w:rsidRDefault="00AD7C78">
      <w:pPr>
        <w:rPr>
          <w:rFonts w:asciiTheme="majorHAnsi" w:hAnsiTheme="majorHAnsi"/>
          <w:b/>
        </w:rPr>
      </w:pPr>
    </w:p>
    <w:p w14:paraId="2BAC7F3F" w14:textId="27B1734A" w:rsidR="00365563" w:rsidRPr="00D71EBA" w:rsidRDefault="00365563" w:rsidP="00734CA8">
      <w:pPr>
        <w:pStyle w:val="Title"/>
        <w:pBdr>
          <w:bottom w:val="single" w:sz="4" w:space="0" w:color="auto"/>
        </w:pBdr>
        <w:rPr>
          <w:sz w:val="32"/>
          <w:szCs w:val="40"/>
        </w:rPr>
      </w:pPr>
      <w:r w:rsidRPr="00D71EBA">
        <w:rPr>
          <w:sz w:val="32"/>
          <w:szCs w:val="40"/>
        </w:rPr>
        <w:t>Functional Design Document</w:t>
      </w:r>
      <w:r w:rsidR="00635674" w:rsidRPr="00D71EBA">
        <w:rPr>
          <w:sz w:val="32"/>
          <w:szCs w:val="40"/>
        </w:rPr>
        <w:t xml:space="preserve"> – </w:t>
      </w:r>
      <w:r w:rsidR="0013136C">
        <w:rPr>
          <w:sz w:val="32"/>
          <w:szCs w:val="40"/>
        </w:rPr>
        <w:t>Overlay feature</w:t>
      </w:r>
    </w:p>
    <w:p w14:paraId="139A5467" w14:textId="76072350" w:rsidR="004C79C7" w:rsidRDefault="004C79C7" w:rsidP="004D31F9">
      <w:bookmarkStart w:id="3" w:name="_Toc274999119"/>
    </w:p>
    <w:bookmarkEnd w:id="3"/>
    <w:p w14:paraId="59411A4A" w14:textId="00C25B0F" w:rsidR="002D220B" w:rsidRDefault="002D220B" w:rsidP="002D220B">
      <w:pPr>
        <w:pStyle w:val="Heading1"/>
        <w:numPr>
          <w:ilvl w:val="0"/>
          <w:numId w:val="1"/>
        </w:numPr>
        <w:pBdr>
          <w:bottom w:val="single" w:sz="4" w:space="1" w:color="FF6600"/>
        </w:pBdr>
        <w:shd w:val="clear" w:color="auto" w:fill="FDE9D9" w:themeFill="accent6" w:themeFillTint="33"/>
        <w:spacing w:before="120" w:after="120"/>
      </w:pPr>
      <w:r>
        <w:t>Purpose of functionality and business need</w:t>
      </w:r>
    </w:p>
    <w:p w14:paraId="6DB65A7B" w14:textId="011A18B4" w:rsidR="00717F55" w:rsidRPr="0080726C" w:rsidRDefault="0013136C" w:rsidP="0080726C">
      <w:pPr>
        <w:pStyle w:val="paragraph"/>
        <w:spacing w:before="0" w:beforeAutospacing="0" w:after="0" w:afterAutospacing="0"/>
        <w:jc w:val="both"/>
        <w:textAlignment w:val="baseline"/>
        <w:rPr>
          <w:rStyle w:val="normaltextrun"/>
          <w:rFonts w:ascii="Calibri" w:eastAsiaTheme="majorEastAsia" w:hAnsi="Calibri" w:cs="Calibri"/>
          <w:strike/>
          <w:sz w:val="22"/>
          <w:szCs w:val="22"/>
        </w:rPr>
      </w:pPr>
      <w:r w:rsidRPr="0080726C">
        <w:rPr>
          <w:rStyle w:val="normaltextrun"/>
          <w:rFonts w:ascii="Calibri" w:eastAsiaTheme="majorEastAsia" w:hAnsi="Calibri" w:cs="Calibri"/>
          <w:sz w:val="22"/>
          <w:szCs w:val="22"/>
        </w:rPr>
        <w:t xml:space="preserve">The purpose of the functionality is to streamline and connect the flow of information through the system to drive consistency and minimize user error. </w:t>
      </w:r>
      <w:r w:rsidR="00186BC4" w:rsidRPr="0080726C">
        <w:rPr>
          <w:rStyle w:val="normaltextrun"/>
          <w:rFonts w:ascii="Calibri" w:eastAsiaTheme="majorEastAsia" w:hAnsi="Calibri" w:cs="Calibri"/>
          <w:sz w:val="22"/>
          <w:szCs w:val="22"/>
        </w:rPr>
        <w:t>Where information is moving from one module to another, the value should be defaulted from the source to the destination.</w:t>
      </w:r>
    </w:p>
    <w:p w14:paraId="43F37DB6" w14:textId="5FFD41CE" w:rsidR="5F731AAC" w:rsidRDefault="5F731AAC" w:rsidP="5F731AAC">
      <w:pPr>
        <w:pStyle w:val="paragraph"/>
        <w:spacing w:before="0" w:beforeAutospacing="0" w:after="0" w:afterAutospacing="0"/>
        <w:rPr>
          <w:rStyle w:val="normaltextrun"/>
        </w:rPr>
      </w:pPr>
    </w:p>
    <w:p w14:paraId="726952C8" w14:textId="6D4B737E" w:rsidR="0021790E" w:rsidRPr="004F5F70" w:rsidRDefault="0021790E" w:rsidP="00510B0D">
      <w:pPr>
        <w:pStyle w:val="NoSpacing"/>
      </w:pPr>
    </w:p>
    <w:p w14:paraId="0F648F07" w14:textId="77777777" w:rsidR="007378F8" w:rsidRDefault="007378F8" w:rsidP="007378F8">
      <w:pPr>
        <w:pStyle w:val="Heading1"/>
        <w:numPr>
          <w:ilvl w:val="0"/>
          <w:numId w:val="1"/>
        </w:numPr>
        <w:pBdr>
          <w:bottom w:val="single" w:sz="4" w:space="1" w:color="FF6600"/>
        </w:pBdr>
        <w:shd w:val="clear" w:color="auto" w:fill="FDE9D9" w:themeFill="accent6" w:themeFillTint="33"/>
        <w:spacing w:before="120" w:after="120"/>
      </w:pPr>
      <w:bookmarkStart w:id="4" w:name="_Toc274999124"/>
      <w:r>
        <w:lastRenderedPageBreak/>
        <w:t>Proposed Solution</w:t>
      </w:r>
    </w:p>
    <w:p w14:paraId="5E99C8AB" w14:textId="66EA5347" w:rsidR="007F12F4" w:rsidRPr="0080726C" w:rsidRDefault="000C3D4F" w:rsidP="0080726C">
      <w:pPr>
        <w:pStyle w:val="NoSpacing"/>
        <w:jc w:val="both"/>
        <w:rPr>
          <w:rStyle w:val="eop"/>
          <w:rFonts w:ascii="Calibri" w:hAnsi="Calibri" w:cs="Calibri"/>
          <w:color w:val="000000"/>
          <w:shd w:val="clear" w:color="auto" w:fill="FFFFFF"/>
        </w:rPr>
      </w:pPr>
      <w:r w:rsidRPr="0080726C">
        <w:rPr>
          <w:rStyle w:val="eop"/>
          <w:rFonts w:ascii="Calibri" w:hAnsi="Calibri" w:cs="Calibri"/>
          <w:color w:val="000000"/>
          <w:shd w:val="clear" w:color="auto" w:fill="FFFFFF"/>
        </w:rPr>
        <w:t xml:space="preserve">The Proposed Solution is </w:t>
      </w:r>
      <w:r w:rsidR="000E33BD" w:rsidRPr="0080726C">
        <w:rPr>
          <w:rStyle w:val="eop"/>
          <w:rFonts w:ascii="Calibri" w:hAnsi="Calibri" w:cs="Calibri"/>
          <w:color w:val="000000"/>
          <w:shd w:val="clear" w:color="auto" w:fill="FFFFFF"/>
        </w:rPr>
        <w:t xml:space="preserve">to add the following fields </w:t>
      </w:r>
      <w:r w:rsidR="006D050E" w:rsidRPr="0080726C">
        <w:rPr>
          <w:rStyle w:val="eop"/>
          <w:rFonts w:ascii="Calibri" w:hAnsi="Calibri" w:cs="Calibri"/>
          <w:color w:val="000000"/>
          <w:shd w:val="clear" w:color="auto" w:fill="FFFFFF"/>
        </w:rPr>
        <w:t xml:space="preserve">as an </w:t>
      </w:r>
      <w:r w:rsidR="006D050E" w:rsidRPr="0080726C">
        <w:rPr>
          <w:rStyle w:val="eop"/>
          <w:rFonts w:ascii="Calibri" w:hAnsi="Calibri" w:cs="Calibri"/>
          <w:b/>
          <w:bCs/>
          <w:color w:val="000000"/>
          <w:shd w:val="clear" w:color="auto" w:fill="FFFFFF"/>
        </w:rPr>
        <w:t>extension</w:t>
      </w:r>
      <w:r w:rsidR="006D050E" w:rsidRPr="0080726C">
        <w:rPr>
          <w:rStyle w:val="eop"/>
          <w:rFonts w:ascii="Calibri" w:hAnsi="Calibri" w:cs="Calibri"/>
          <w:color w:val="000000"/>
          <w:shd w:val="clear" w:color="auto" w:fill="FFFFFF"/>
        </w:rPr>
        <w:t xml:space="preserve"> </w:t>
      </w:r>
      <w:r w:rsidR="000E33BD" w:rsidRPr="0080726C">
        <w:rPr>
          <w:rStyle w:val="eop"/>
          <w:rFonts w:ascii="Calibri" w:hAnsi="Calibri" w:cs="Calibri"/>
          <w:color w:val="000000"/>
          <w:shd w:val="clear" w:color="auto" w:fill="FFFFFF"/>
        </w:rPr>
        <w:t>on the master form:</w:t>
      </w:r>
    </w:p>
    <w:p w14:paraId="5E76C098" w14:textId="3AF9FBB2" w:rsidR="000E33BD" w:rsidRPr="0080726C" w:rsidRDefault="000E33BD" w:rsidP="0080726C">
      <w:pPr>
        <w:pStyle w:val="NoSpacing"/>
        <w:numPr>
          <w:ilvl w:val="0"/>
          <w:numId w:val="5"/>
        </w:numPr>
        <w:jc w:val="both"/>
        <w:rPr>
          <w:rStyle w:val="eop"/>
          <w:rFonts w:ascii="Calibri" w:hAnsi="Calibri" w:cs="Calibri"/>
          <w:color w:val="000000"/>
          <w:shd w:val="clear" w:color="auto" w:fill="FFFFFF"/>
        </w:rPr>
      </w:pPr>
      <w:r w:rsidRPr="0080726C">
        <w:rPr>
          <w:rStyle w:val="eop"/>
          <w:rFonts w:ascii="Calibri" w:hAnsi="Calibri" w:cs="Calibri"/>
          <w:color w:val="000000"/>
          <w:shd w:val="clear" w:color="auto" w:fill="FFFFFF"/>
        </w:rPr>
        <w:t>Entity Code</w:t>
      </w:r>
    </w:p>
    <w:p w14:paraId="2339AEE9" w14:textId="67ADE618" w:rsidR="000E33BD" w:rsidRPr="0080726C" w:rsidRDefault="000E33BD" w:rsidP="0080726C">
      <w:pPr>
        <w:pStyle w:val="NoSpacing"/>
        <w:numPr>
          <w:ilvl w:val="0"/>
          <w:numId w:val="5"/>
        </w:numPr>
        <w:jc w:val="both"/>
        <w:rPr>
          <w:rStyle w:val="eop"/>
          <w:rFonts w:ascii="Calibri" w:hAnsi="Calibri" w:cs="Calibri"/>
          <w:color w:val="000000"/>
          <w:shd w:val="clear" w:color="auto" w:fill="FFFFFF"/>
        </w:rPr>
      </w:pPr>
      <w:r w:rsidRPr="0080726C">
        <w:rPr>
          <w:rStyle w:val="eop"/>
          <w:rFonts w:ascii="Calibri" w:hAnsi="Calibri" w:cs="Calibri"/>
          <w:color w:val="000000"/>
          <w:shd w:val="clear" w:color="auto" w:fill="FFFFFF"/>
        </w:rPr>
        <w:t>Property Code</w:t>
      </w:r>
    </w:p>
    <w:p w14:paraId="14712A2B" w14:textId="4689C60D" w:rsidR="0011582A" w:rsidRPr="0080726C" w:rsidRDefault="000E33BD" w:rsidP="0080726C">
      <w:pPr>
        <w:pStyle w:val="NoSpacing"/>
        <w:numPr>
          <w:ilvl w:val="0"/>
          <w:numId w:val="5"/>
        </w:numPr>
        <w:jc w:val="both"/>
        <w:rPr>
          <w:rStyle w:val="eop"/>
          <w:rFonts w:ascii="Calibri" w:hAnsi="Calibri" w:cs="Calibri"/>
          <w:color w:val="000000"/>
          <w:shd w:val="clear" w:color="auto" w:fill="FFFFFF"/>
        </w:rPr>
      </w:pPr>
      <w:r w:rsidRPr="0080726C">
        <w:rPr>
          <w:rStyle w:val="eop"/>
          <w:rFonts w:ascii="Calibri" w:hAnsi="Calibri" w:cs="Calibri"/>
          <w:color w:val="000000"/>
          <w:shd w:val="clear" w:color="auto" w:fill="FFFFFF"/>
        </w:rPr>
        <w:t>Unit Code</w:t>
      </w:r>
    </w:p>
    <w:p w14:paraId="7B32A9FF" w14:textId="77777777" w:rsidR="00BA58F8" w:rsidRPr="0080726C" w:rsidRDefault="00BA58F8" w:rsidP="0080726C">
      <w:pPr>
        <w:pStyle w:val="NoSpacing"/>
        <w:jc w:val="both"/>
        <w:rPr>
          <w:rStyle w:val="eop"/>
          <w:rFonts w:ascii="Calibri" w:hAnsi="Calibri" w:cs="Calibri"/>
          <w:color w:val="000000"/>
          <w:shd w:val="clear" w:color="auto" w:fill="FFFFFF"/>
        </w:rPr>
      </w:pPr>
    </w:p>
    <w:p w14:paraId="54297D54" w14:textId="6A57175F" w:rsidR="00BA58F8" w:rsidRPr="0080726C" w:rsidRDefault="00BA58F8" w:rsidP="0080726C">
      <w:pPr>
        <w:pStyle w:val="NoSpacing"/>
        <w:jc w:val="both"/>
        <w:rPr>
          <w:rStyle w:val="eop"/>
          <w:rFonts w:ascii="Calibri" w:hAnsi="Calibri" w:cs="Calibri"/>
          <w:color w:val="000000"/>
          <w:shd w:val="clear" w:color="auto" w:fill="FFFFFF"/>
        </w:rPr>
      </w:pPr>
      <w:r w:rsidRPr="0080726C">
        <w:rPr>
          <w:rStyle w:val="eop"/>
          <w:rFonts w:ascii="Calibri" w:hAnsi="Calibri" w:cs="Calibri"/>
          <w:color w:val="000000"/>
          <w:shd w:val="clear" w:color="auto" w:fill="FFFFFF"/>
        </w:rPr>
        <w:t>The three fields should be displayed on master forms, inquiry screens, and journals which will be documented below in detailed design based on priority.</w:t>
      </w:r>
      <w:r w:rsidR="00186BC4" w:rsidRPr="0080726C">
        <w:rPr>
          <w:rStyle w:val="eop"/>
          <w:rFonts w:ascii="Calibri" w:hAnsi="Calibri" w:cs="Calibri"/>
          <w:color w:val="000000"/>
          <w:shd w:val="clear" w:color="auto" w:fill="FFFFFF"/>
        </w:rPr>
        <w:t xml:space="preserve"> These three fields should be added as an </w:t>
      </w:r>
      <w:r w:rsidR="00186BC4" w:rsidRPr="0080726C">
        <w:rPr>
          <w:rStyle w:val="eop"/>
          <w:rFonts w:ascii="Calibri" w:hAnsi="Calibri" w:cs="Calibri"/>
          <w:b/>
          <w:bCs/>
          <w:color w:val="000000"/>
          <w:highlight w:val="yellow"/>
          <w:u w:val="single"/>
          <w:shd w:val="clear" w:color="auto" w:fill="FFFFFF"/>
        </w:rPr>
        <w:t>extension</w:t>
      </w:r>
      <w:r w:rsidR="00186BC4" w:rsidRPr="0080726C">
        <w:rPr>
          <w:rStyle w:val="eop"/>
          <w:rFonts w:ascii="Calibri" w:hAnsi="Calibri" w:cs="Calibri"/>
          <w:color w:val="000000"/>
          <w:shd w:val="clear" w:color="auto" w:fill="FFFFFF"/>
        </w:rPr>
        <w:t xml:space="preserve"> to existing tables.</w:t>
      </w:r>
    </w:p>
    <w:p w14:paraId="2A287C5E" w14:textId="6E37E85B" w:rsidR="008C4FA3" w:rsidRPr="0080726C" w:rsidRDefault="008C4FA3" w:rsidP="0080726C">
      <w:pPr>
        <w:pStyle w:val="NoSpacing"/>
        <w:jc w:val="both"/>
        <w:rPr>
          <w:rStyle w:val="eop"/>
          <w:rFonts w:ascii="Calibri" w:hAnsi="Calibri" w:cs="Calibri"/>
          <w:color w:val="000000"/>
          <w:shd w:val="clear" w:color="auto" w:fill="FFFFFF"/>
        </w:rPr>
      </w:pPr>
    </w:p>
    <w:p w14:paraId="71D9CC76" w14:textId="50B4048C" w:rsidR="008C4FA3" w:rsidRPr="0080726C" w:rsidRDefault="008C4FA3" w:rsidP="0080726C">
      <w:pPr>
        <w:pStyle w:val="NoSpacing"/>
        <w:jc w:val="both"/>
        <w:rPr>
          <w:rStyle w:val="eop"/>
          <w:rFonts w:ascii="Calibri" w:hAnsi="Calibri" w:cs="Calibri"/>
          <w:color w:val="000000"/>
          <w:shd w:val="clear" w:color="auto" w:fill="FFFFFF"/>
        </w:rPr>
      </w:pPr>
      <w:r w:rsidRPr="0080726C">
        <w:rPr>
          <w:rStyle w:val="eop"/>
          <w:rFonts w:ascii="Calibri" w:hAnsi="Calibri" w:cs="Calibri"/>
          <w:color w:val="000000"/>
          <w:shd w:val="clear" w:color="auto" w:fill="FFFFFF"/>
        </w:rPr>
        <w:t xml:space="preserve">In addition, </w:t>
      </w:r>
      <w:r w:rsidR="00655A34" w:rsidRPr="0080726C">
        <w:rPr>
          <w:rStyle w:val="eop"/>
          <w:rFonts w:ascii="Calibri" w:hAnsi="Calibri" w:cs="Calibri"/>
          <w:color w:val="000000"/>
          <w:shd w:val="clear" w:color="auto" w:fill="FFFFFF"/>
        </w:rPr>
        <w:t>where forms are inter-related the system will default the values from the source forms</w:t>
      </w:r>
      <w:r w:rsidRPr="0080726C">
        <w:rPr>
          <w:rStyle w:val="eop"/>
          <w:rFonts w:ascii="Calibri" w:hAnsi="Calibri" w:cs="Calibri"/>
          <w:color w:val="000000"/>
          <w:shd w:val="clear" w:color="auto" w:fill="FFFFFF"/>
        </w:rPr>
        <w:t>. The three fields</w:t>
      </w:r>
      <w:r w:rsidR="004E4710" w:rsidRPr="0080726C">
        <w:rPr>
          <w:rStyle w:val="eop"/>
          <w:rFonts w:ascii="Calibri" w:hAnsi="Calibri" w:cs="Calibri"/>
          <w:color w:val="000000"/>
          <w:shd w:val="clear" w:color="auto" w:fill="FFFFFF"/>
        </w:rPr>
        <w:t xml:space="preserve"> [Entity code, property code, unit code]</w:t>
      </w:r>
      <w:r w:rsidRPr="0080726C">
        <w:rPr>
          <w:rStyle w:val="eop"/>
          <w:rFonts w:ascii="Calibri" w:hAnsi="Calibri" w:cs="Calibri"/>
          <w:color w:val="000000"/>
          <w:shd w:val="clear" w:color="auto" w:fill="FFFFFF"/>
        </w:rPr>
        <w:t xml:space="preserve"> </w:t>
      </w:r>
      <w:r w:rsidR="004E4710" w:rsidRPr="0080726C">
        <w:rPr>
          <w:rStyle w:val="eop"/>
          <w:rFonts w:ascii="Calibri" w:hAnsi="Calibri" w:cs="Calibri"/>
          <w:color w:val="000000"/>
          <w:shd w:val="clear" w:color="auto" w:fill="FFFFFF"/>
        </w:rPr>
        <w:t>will be</w:t>
      </w:r>
      <w:r w:rsidRPr="0080726C">
        <w:rPr>
          <w:rStyle w:val="eop"/>
          <w:rFonts w:ascii="Calibri" w:hAnsi="Calibri" w:cs="Calibri"/>
          <w:color w:val="000000"/>
          <w:shd w:val="clear" w:color="auto" w:fill="FFFFFF"/>
        </w:rPr>
        <w:t xml:space="preserve"> displayed at the header and line level</w:t>
      </w:r>
      <w:r w:rsidR="004E4710" w:rsidRPr="0080726C">
        <w:rPr>
          <w:rStyle w:val="eop"/>
          <w:rFonts w:ascii="Calibri" w:hAnsi="Calibri" w:cs="Calibri"/>
          <w:color w:val="000000"/>
          <w:shd w:val="clear" w:color="auto" w:fill="FFFFFF"/>
        </w:rPr>
        <w:t>.</w:t>
      </w:r>
      <w:r w:rsidRPr="0080726C">
        <w:rPr>
          <w:rStyle w:val="eop"/>
          <w:rFonts w:ascii="Calibri" w:hAnsi="Calibri" w:cs="Calibri"/>
          <w:color w:val="000000"/>
          <w:shd w:val="clear" w:color="auto" w:fill="FFFFFF"/>
        </w:rPr>
        <w:t xml:space="preserve"> </w:t>
      </w:r>
      <w:r w:rsidR="004E4710" w:rsidRPr="0080726C">
        <w:rPr>
          <w:rStyle w:val="eop"/>
          <w:rFonts w:ascii="Calibri" w:hAnsi="Calibri" w:cs="Calibri"/>
          <w:color w:val="000000"/>
          <w:shd w:val="clear" w:color="auto" w:fill="FFFFFF"/>
        </w:rPr>
        <w:t>B</w:t>
      </w:r>
      <w:r w:rsidRPr="0080726C">
        <w:rPr>
          <w:rStyle w:val="eop"/>
          <w:rFonts w:ascii="Calibri" w:hAnsi="Calibri" w:cs="Calibri"/>
          <w:color w:val="000000"/>
          <w:shd w:val="clear" w:color="auto" w:fill="FFFFFF"/>
        </w:rPr>
        <w:t>ased on the</w:t>
      </w:r>
      <w:r w:rsidR="004E4710" w:rsidRPr="0080726C">
        <w:rPr>
          <w:rStyle w:val="eop"/>
          <w:rFonts w:ascii="Calibri" w:hAnsi="Calibri" w:cs="Calibri"/>
          <w:color w:val="000000"/>
          <w:shd w:val="clear" w:color="auto" w:fill="FFFFFF"/>
        </w:rPr>
        <w:t xml:space="preserve"> user selection for each of the three fields, </w:t>
      </w:r>
      <w:r w:rsidRPr="0080726C">
        <w:rPr>
          <w:rStyle w:val="eop"/>
          <w:rFonts w:ascii="Calibri" w:hAnsi="Calibri" w:cs="Calibri"/>
          <w:color w:val="000000"/>
          <w:shd w:val="clear" w:color="auto" w:fill="FFFFFF"/>
        </w:rPr>
        <w:t>the financial dimension</w:t>
      </w:r>
      <w:r w:rsidR="004E4710" w:rsidRPr="0080726C">
        <w:rPr>
          <w:rStyle w:val="eop"/>
          <w:rFonts w:ascii="Calibri" w:hAnsi="Calibri" w:cs="Calibri"/>
          <w:color w:val="000000"/>
          <w:shd w:val="clear" w:color="auto" w:fill="FFFFFF"/>
        </w:rPr>
        <w:t>s will update</w:t>
      </w:r>
      <w:r w:rsidRPr="0080726C">
        <w:rPr>
          <w:rStyle w:val="eop"/>
          <w:rFonts w:ascii="Calibri" w:hAnsi="Calibri" w:cs="Calibri"/>
          <w:color w:val="000000"/>
          <w:shd w:val="clear" w:color="auto" w:fill="FFFFFF"/>
        </w:rPr>
        <w:t xml:space="preserve"> accordingly.  </w:t>
      </w:r>
    </w:p>
    <w:p w14:paraId="68719CFC" w14:textId="77777777" w:rsidR="00EF3FA5" w:rsidRPr="0080726C" w:rsidRDefault="00EF3FA5" w:rsidP="0080726C">
      <w:pPr>
        <w:pStyle w:val="NoSpacing"/>
        <w:jc w:val="both"/>
        <w:rPr>
          <w:rStyle w:val="eop"/>
          <w:rFonts w:ascii="Calibri" w:hAnsi="Calibri" w:cs="Calibri"/>
          <w:color w:val="000000"/>
          <w:shd w:val="clear" w:color="auto" w:fill="FFFFFF"/>
        </w:rPr>
      </w:pPr>
    </w:p>
    <w:p w14:paraId="4A2E32F5" w14:textId="7FFDA65C" w:rsidR="00EF3FA5" w:rsidRPr="0080726C" w:rsidRDefault="00477DE8" w:rsidP="0080726C">
      <w:pPr>
        <w:pStyle w:val="NoSpacing"/>
        <w:jc w:val="both"/>
        <w:rPr>
          <w:rStyle w:val="eop"/>
          <w:rFonts w:ascii="Calibri" w:hAnsi="Calibri" w:cs="Calibri"/>
          <w:color w:val="000000"/>
          <w:shd w:val="clear" w:color="auto" w:fill="FFFFFF"/>
        </w:rPr>
      </w:pPr>
      <w:r w:rsidRPr="0080726C">
        <w:rPr>
          <w:rStyle w:val="eop"/>
          <w:rFonts w:ascii="Calibri" w:hAnsi="Calibri" w:cs="Calibri"/>
          <w:color w:val="000000"/>
          <w:shd w:val="clear" w:color="auto" w:fill="FFFFFF"/>
        </w:rPr>
        <w:t>The codes</w:t>
      </w:r>
      <w:r w:rsidR="004E4710" w:rsidRPr="0080726C">
        <w:rPr>
          <w:rStyle w:val="eop"/>
          <w:rFonts w:ascii="Calibri" w:hAnsi="Calibri" w:cs="Calibri"/>
          <w:color w:val="000000"/>
          <w:shd w:val="clear" w:color="auto" w:fill="FFFFFF"/>
        </w:rPr>
        <w:t xml:space="preserve"> [entity code, property code, unit code]</w:t>
      </w:r>
      <w:r w:rsidRPr="0080726C">
        <w:rPr>
          <w:rStyle w:val="eop"/>
          <w:rFonts w:ascii="Calibri" w:hAnsi="Calibri" w:cs="Calibri"/>
          <w:color w:val="000000"/>
          <w:shd w:val="clear" w:color="auto" w:fill="FFFFFF"/>
        </w:rPr>
        <w:t xml:space="preserve"> </w:t>
      </w:r>
      <w:r w:rsidR="00B61932" w:rsidRPr="0080726C">
        <w:rPr>
          <w:rStyle w:val="eop"/>
          <w:rFonts w:ascii="Calibri" w:hAnsi="Calibri" w:cs="Calibri"/>
          <w:color w:val="000000"/>
          <w:shd w:val="clear" w:color="auto" w:fill="FFFFFF"/>
        </w:rPr>
        <w:t>will be mirrored by it’s Financial Dimension</w:t>
      </w:r>
      <w:r w:rsidR="00D41E95" w:rsidRPr="0080726C">
        <w:rPr>
          <w:rStyle w:val="eop"/>
          <w:rFonts w:ascii="Calibri" w:hAnsi="Calibri" w:cs="Calibri"/>
          <w:color w:val="000000"/>
          <w:shd w:val="clear" w:color="auto" w:fill="FFFFFF"/>
        </w:rPr>
        <w:t xml:space="preserve"> (FD)</w:t>
      </w:r>
      <w:r w:rsidR="00B61932" w:rsidRPr="0080726C">
        <w:rPr>
          <w:rStyle w:val="eop"/>
          <w:rFonts w:ascii="Calibri" w:hAnsi="Calibri" w:cs="Calibri"/>
          <w:color w:val="000000"/>
          <w:shd w:val="clear" w:color="auto" w:fill="FFFFFF"/>
        </w:rPr>
        <w:t xml:space="preserve"> Value.</w:t>
      </w:r>
      <w:r w:rsidR="00D41E95" w:rsidRPr="0080726C">
        <w:rPr>
          <w:rStyle w:val="eop"/>
          <w:rFonts w:ascii="Calibri" w:hAnsi="Calibri" w:cs="Calibri"/>
          <w:color w:val="000000"/>
          <w:shd w:val="clear" w:color="auto" w:fill="FFFFFF"/>
        </w:rPr>
        <w:t xml:space="preserve"> The user should only have to </w:t>
      </w:r>
      <w:r w:rsidR="004E4710" w:rsidRPr="0080726C">
        <w:rPr>
          <w:rStyle w:val="eop"/>
          <w:rFonts w:ascii="Calibri" w:hAnsi="Calibri" w:cs="Calibri"/>
          <w:color w:val="000000"/>
          <w:shd w:val="clear" w:color="auto" w:fill="FFFFFF"/>
        </w:rPr>
        <w:t xml:space="preserve">enter to </w:t>
      </w:r>
      <w:r w:rsidR="00D41E95" w:rsidRPr="0080726C">
        <w:rPr>
          <w:rStyle w:val="eop"/>
          <w:rFonts w:ascii="Calibri" w:hAnsi="Calibri" w:cs="Calibri"/>
          <w:color w:val="000000"/>
          <w:shd w:val="clear" w:color="auto" w:fill="FFFFFF"/>
        </w:rPr>
        <w:t>one of the fields – either FD or Code and the other field should respond in kind.</w:t>
      </w:r>
    </w:p>
    <w:p w14:paraId="71101CE4" w14:textId="12313D7C" w:rsidR="00816FEE" w:rsidRPr="0080726C" w:rsidRDefault="00816FEE" w:rsidP="0080726C">
      <w:pPr>
        <w:pStyle w:val="NoSpacing"/>
        <w:jc w:val="both"/>
        <w:rPr>
          <w:rStyle w:val="eop"/>
          <w:rFonts w:ascii="Calibri" w:hAnsi="Calibri" w:cs="Calibri"/>
          <w:color w:val="000000"/>
          <w:shd w:val="clear" w:color="auto" w:fill="FFFFFF"/>
        </w:rPr>
      </w:pPr>
    </w:p>
    <w:p w14:paraId="06106BD5" w14:textId="73C6AEA5" w:rsidR="00816FEE" w:rsidRPr="0080726C" w:rsidRDefault="00816FEE" w:rsidP="0080726C">
      <w:pPr>
        <w:pStyle w:val="NoSpacing"/>
        <w:jc w:val="both"/>
        <w:rPr>
          <w:rStyle w:val="eop"/>
          <w:rFonts w:ascii="Calibri" w:hAnsi="Calibri" w:cs="Calibri"/>
          <w:color w:val="000000"/>
          <w:shd w:val="clear" w:color="auto" w:fill="FFFFFF"/>
        </w:rPr>
      </w:pPr>
      <w:bookmarkStart w:id="5" w:name="_Hlk103798456"/>
      <w:r w:rsidRPr="0080726C">
        <w:rPr>
          <w:rStyle w:val="eop"/>
          <w:rFonts w:ascii="Calibri" w:hAnsi="Calibri" w:cs="Calibri"/>
          <w:color w:val="000000"/>
          <w:shd w:val="clear" w:color="auto" w:fill="FFFFFF"/>
        </w:rPr>
        <w:t>The proposed solution is dependent on the bulk transfer (fixed assets) and the bulk transfer subsets (AP, AR, PMA, Procurement and sourcing).</w:t>
      </w:r>
      <w:r w:rsidR="00E16B15" w:rsidRPr="0080726C">
        <w:rPr>
          <w:rStyle w:val="eop"/>
          <w:rFonts w:ascii="Calibri" w:hAnsi="Calibri" w:cs="Calibri"/>
          <w:color w:val="000000"/>
          <w:shd w:val="clear" w:color="auto" w:fill="FFFFFF"/>
        </w:rPr>
        <w:t xml:space="preserve"> The bulk transfer assist in updating </w:t>
      </w:r>
      <w:r w:rsidR="00E8503B" w:rsidRPr="0080726C">
        <w:rPr>
          <w:rStyle w:val="eop"/>
          <w:rFonts w:ascii="Calibri" w:hAnsi="Calibri" w:cs="Calibri"/>
          <w:color w:val="000000"/>
          <w:shd w:val="clear" w:color="auto" w:fill="FFFFFF"/>
        </w:rPr>
        <w:t xml:space="preserve">the financial dimension values on open activity in each of the following modules when an ownership change has taken place. </w:t>
      </w:r>
    </w:p>
    <w:bookmarkEnd w:id="5"/>
    <w:p w14:paraId="6423E82D" w14:textId="77777777" w:rsidR="000E33BD" w:rsidRDefault="000E33BD" w:rsidP="000E33BD">
      <w:pPr>
        <w:pStyle w:val="NoSpacing"/>
        <w:rPr>
          <w:rStyle w:val="eop"/>
          <w:rFonts w:ascii="Calibri" w:hAnsi="Calibri" w:cs="Calibri"/>
          <w:color w:val="000000"/>
          <w:sz w:val="24"/>
          <w:szCs w:val="24"/>
          <w:shd w:val="clear" w:color="auto" w:fill="FFFFFF"/>
        </w:rPr>
      </w:pPr>
    </w:p>
    <w:p w14:paraId="65C49A3B" w14:textId="3209A581" w:rsidR="00E71CF6" w:rsidRDefault="00E71CF6" w:rsidP="00E71CF6">
      <w:pPr>
        <w:pStyle w:val="Heading1"/>
        <w:numPr>
          <w:ilvl w:val="0"/>
          <w:numId w:val="1"/>
        </w:numPr>
        <w:pBdr>
          <w:bottom w:val="single" w:sz="4" w:space="1" w:color="FF6600"/>
        </w:pBdr>
        <w:shd w:val="clear" w:color="auto" w:fill="FDE9D9" w:themeFill="accent6" w:themeFillTint="33"/>
        <w:spacing w:before="120" w:after="120"/>
      </w:pPr>
      <w:r>
        <w:t>Assumptions</w:t>
      </w:r>
    </w:p>
    <w:p w14:paraId="61D9758F" w14:textId="2A7EB62B" w:rsidR="00E16B15" w:rsidRDefault="00A03F9B" w:rsidP="00A03F9B">
      <w:pPr>
        <w:pStyle w:val="ListParagraph"/>
        <w:numPr>
          <w:ilvl w:val="0"/>
          <w:numId w:val="4"/>
        </w:numPr>
        <w:jc w:val="both"/>
      </w:pPr>
      <w:r>
        <w:t>T</w:t>
      </w:r>
      <w:r w:rsidR="0009314A">
        <w:t xml:space="preserve">he </w:t>
      </w:r>
      <w:r w:rsidR="00D41E95">
        <w:t xml:space="preserve">rest of this document is sorted by </w:t>
      </w:r>
      <w:r w:rsidR="00E16B15">
        <w:t>area and functionality</w:t>
      </w:r>
      <w:r w:rsidR="00D41E95">
        <w:t xml:space="preserve">, where the </w:t>
      </w:r>
      <w:r w:rsidR="00E16B15" w:rsidRPr="00E8503B">
        <w:rPr>
          <w:b/>
          <w:bCs/>
          <w:i/>
          <w:iCs/>
        </w:rPr>
        <w:t>OFL ID</w:t>
      </w:r>
      <w:r w:rsidR="00E16B15">
        <w:t xml:space="preserve"> field dictates the clients’ priorities.</w:t>
      </w:r>
    </w:p>
    <w:p w14:paraId="6D4F9435" w14:textId="3A8C340F" w:rsidR="004B228E" w:rsidRPr="00283EEC" w:rsidRDefault="00E16B15" w:rsidP="00A03F9B">
      <w:pPr>
        <w:pStyle w:val="ListParagraph"/>
        <w:numPr>
          <w:ilvl w:val="1"/>
          <w:numId w:val="4"/>
        </w:numPr>
        <w:jc w:val="both"/>
      </w:pPr>
      <w:r>
        <w:t xml:space="preserve">Areas under OFL ID that </w:t>
      </w:r>
      <w:r w:rsidRPr="002968F1">
        <w:rPr>
          <w:b/>
          <w:bCs/>
          <w:u w:val="single"/>
        </w:rPr>
        <w:t>is not</w:t>
      </w:r>
      <w:r>
        <w:t xml:space="preserve"> marked </w:t>
      </w:r>
      <w:r w:rsidRPr="002968F1">
        <w:rPr>
          <w:b/>
          <w:bCs/>
          <w:i/>
          <w:iCs/>
        </w:rPr>
        <w:t>Critical or High</w:t>
      </w:r>
      <w:r>
        <w:t xml:space="preserve"> can be modified at a later point in time.</w:t>
      </w:r>
      <w:r w:rsidR="0009314A" w:rsidRPr="00283EEC">
        <w:t xml:space="preserve"> </w:t>
      </w:r>
    </w:p>
    <w:p w14:paraId="236010D4" w14:textId="77777777" w:rsidR="00E8503B" w:rsidRDefault="00B70B63" w:rsidP="00A03F9B">
      <w:pPr>
        <w:pStyle w:val="ListParagraph"/>
        <w:numPr>
          <w:ilvl w:val="0"/>
          <w:numId w:val="4"/>
        </w:numPr>
        <w:jc w:val="both"/>
      </w:pPr>
      <w:bookmarkStart w:id="6" w:name="_Hlk103798704"/>
      <w:r w:rsidRPr="00283EEC">
        <w:t xml:space="preserve">Bulk transfer </w:t>
      </w:r>
      <w:r w:rsidR="00816FEE">
        <w:t xml:space="preserve">and the </w:t>
      </w:r>
      <w:r w:rsidR="00E8503B">
        <w:t xml:space="preserve">bulk transfer </w:t>
      </w:r>
      <w:r w:rsidRPr="00283EEC">
        <w:t>subset are developed</w:t>
      </w:r>
      <w:r w:rsidR="00E8503B">
        <w:t>.</w:t>
      </w:r>
    </w:p>
    <w:p w14:paraId="32C89DF8" w14:textId="604FA3B1" w:rsidR="00B70B63" w:rsidRDefault="00093EC9" w:rsidP="00A03F9B">
      <w:pPr>
        <w:pStyle w:val="ListParagraph"/>
        <w:numPr>
          <w:ilvl w:val="1"/>
          <w:numId w:val="4"/>
        </w:numPr>
        <w:jc w:val="both"/>
      </w:pPr>
      <w:r>
        <w:t xml:space="preserve"> users are applying the bulk transfer subset to relevant areas</w:t>
      </w:r>
      <w:r w:rsidR="00816FEE">
        <w:t xml:space="preserve"> (AP, AR, Fixed assets, PMA, Procurement and sourcing)</w:t>
      </w:r>
      <w:r>
        <w:t xml:space="preserve"> in order for the default value from source to destination to pick up acc</w:t>
      </w:r>
      <w:r w:rsidR="00E8503B">
        <w:t>urately</w:t>
      </w:r>
      <w:r>
        <w:t>.</w:t>
      </w:r>
    </w:p>
    <w:p w14:paraId="2E89E6BD" w14:textId="7A27E9E7" w:rsidR="00E8503B" w:rsidRPr="00283EEC" w:rsidRDefault="00E8503B" w:rsidP="00A03F9B">
      <w:pPr>
        <w:pStyle w:val="ListParagraph"/>
        <w:numPr>
          <w:ilvl w:val="1"/>
          <w:numId w:val="4"/>
        </w:numPr>
        <w:jc w:val="both"/>
      </w:pPr>
      <w:r>
        <w:t>If the bulk transfer and bulk transfer subsets are not triggered, the financial dimensions will align with master data but not align with the legal entity effective ownership.</w:t>
      </w:r>
    </w:p>
    <w:bookmarkEnd w:id="6"/>
    <w:p w14:paraId="39750181" w14:textId="77777777" w:rsidR="00E44D14" w:rsidRDefault="00E44D14" w:rsidP="00A03F9B">
      <w:pPr>
        <w:pStyle w:val="ListParagraph"/>
        <w:numPr>
          <w:ilvl w:val="0"/>
          <w:numId w:val="4"/>
        </w:numPr>
        <w:jc w:val="both"/>
      </w:pPr>
      <w:r>
        <w:t>Account structure validation:</w:t>
      </w:r>
    </w:p>
    <w:p w14:paraId="316BE528" w14:textId="0CF891F4" w:rsidR="00E44D14" w:rsidRDefault="00E44D14" w:rsidP="00A03F9B">
      <w:pPr>
        <w:pStyle w:val="ListParagraph"/>
        <w:numPr>
          <w:ilvl w:val="1"/>
          <w:numId w:val="4"/>
        </w:numPr>
        <w:jc w:val="both"/>
      </w:pPr>
      <w:r>
        <w:t>Account structure validation will use standard D365 process and will be done at the time of posting or simulate posting.</w:t>
      </w:r>
    </w:p>
    <w:p w14:paraId="109E10B8" w14:textId="0691DEFA" w:rsidR="00E44D14" w:rsidRDefault="00E44D14" w:rsidP="00A03F9B">
      <w:pPr>
        <w:pStyle w:val="ListParagraph"/>
        <w:numPr>
          <w:ilvl w:val="1"/>
          <w:numId w:val="4"/>
        </w:numPr>
        <w:jc w:val="both"/>
      </w:pPr>
      <w:r>
        <w:lastRenderedPageBreak/>
        <w:t>The solution for data templates does not validate user input against the account structure. The user must import first and then click on validate &gt;&gt; simulate posting.</w:t>
      </w:r>
    </w:p>
    <w:p w14:paraId="4BB9930F" w14:textId="1F7F3CFE" w:rsidR="00D12046" w:rsidRPr="00283EEC" w:rsidRDefault="00E44D14" w:rsidP="00A03F9B">
      <w:pPr>
        <w:pStyle w:val="ListParagraph"/>
        <w:numPr>
          <w:ilvl w:val="1"/>
          <w:numId w:val="4"/>
        </w:numPr>
        <w:jc w:val="both"/>
      </w:pPr>
      <w:r>
        <w:t>By selecting a property code or entity code does not automatically validate against the account structure</w:t>
      </w:r>
      <w:r w:rsidR="002968F1">
        <w:rPr>
          <w:strike/>
        </w:rPr>
        <w:t>.</w:t>
      </w:r>
    </w:p>
    <w:p w14:paraId="73ACEC8E" w14:textId="77777777" w:rsidR="00DF562E" w:rsidRDefault="0044345A" w:rsidP="00A03F9B">
      <w:pPr>
        <w:pStyle w:val="ListParagraph"/>
        <w:numPr>
          <w:ilvl w:val="0"/>
          <w:numId w:val="4"/>
        </w:numPr>
        <w:jc w:val="both"/>
      </w:pPr>
      <w:r w:rsidRPr="00283EEC">
        <w:t>Journals</w:t>
      </w:r>
      <w:r w:rsidR="00DF562E">
        <w:t xml:space="preserve">: </w:t>
      </w:r>
    </w:p>
    <w:p w14:paraId="7B58FB08" w14:textId="738D0848" w:rsidR="00DF562E" w:rsidRDefault="00DF562E" w:rsidP="00A03F9B">
      <w:pPr>
        <w:pStyle w:val="ListParagraph"/>
        <w:numPr>
          <w:ilvl w:val="1"/>
          <w:numId w:val="4"/>
        </w:numPr>
        <w:jc w:val="both"/>
      </w:pPr>
      <w:r>
        <w:t>The following fields [Entity code, Property code, unit code] will be add</w:t>
      </w:r>
      <w:r w:rsidR="008F558A">
        <w:t>ed</w:t>
      </w:r>
      <w:r>
        <w:t xml:space="preserve"> to the following journals [Vendor Invoice, Vendor Payment, General Journal, Customer Payment, Fixed Asset, Expense, Item, Fee, and Hour].</w:t>
      </w:r>
    </w:p>
    <w:p w14:paraId="444239A7" w14:textId="523D178E" w:rsidR="0044345A" w:rsidRPr="00283EEC" w:rsidRDefault="00DF562E" w:rsidP="00A03F9B">
      <w:pPr>
        <w:pStyle w:val="ListParagraph"/>
        <w:numPr>
          <w:ilvl w:val="1"/>
          <w:numId w:val="4"/>
        </w:numPr>
        <w:jc w:val="both"/>
      </w:pPr>
      <w:r>
        <w:t xml:space="preserve">The fields added will control the dimension values for both account and offset account. </w:t>
      </w:r>
      <w:r w:rsidR="0044345A" w:rsidRPr="002968F1">
        <w:rPr>
          <w:strike/>
        </w:rPr>
        <w:t xml:space="preserve"> </w:t>
      </w:r>
    </w:p>
    <w:p w14:paraId="0622EF87" w14:textId="79DD92FD" w:rsidR="0044345A" w:rsidRPr="0080726C" w:rsidRDefault="0044345A" w:rsidP="00A03F9B">
      <w:pPr>
        <w:pStyle w:val="ListParagraph"/>
        <w:numPr>
          <w:ilvl w:val="2"/>
          <w:numId w:val="4"/>
        </w:numPr>
        <w:jc w:val="both"/>
      </w:pPr>
      <w:r w:rsidRPr="00283EEC">
        <w:t xml:space="preserve">If user would like to code to different </w:t>
      </w:r>
      <w:r w:rsidR="0080726C" w:rsidRPr="00283EEC">
        <w:t>dimensions,</w:t>
      </w:r>
      <w:r w:rsidRPr="00283EEC">
        <w:t xml:space="preserve"> they can use the </w:t>
      </w:r>
      <w:r w:rsidR="0080726C" w:rsidRPr="00283EEC">
        <w:t>two-line</w:t>
      </w:r>
      <w:r w:rsidRPr="00283EEC">
        <w:t xml:space="preserve"> </w:t>
      </w:r>
      <w:r w:rsidRPr="0080726C">
        <w:t>entry.</w:t>
      </w:r>
      <w:r w:rsidR="007A6B56" w:rsidRPr="0080726C">
        <w:t xml:space="preserve"> This will require user training.</w:t>
      </w:r>
    </w:p>
    <w:p w14:paraId="4ED72817" w14:textId="77777777" w:rsidR="002968F1" w:rsidRPr="0080726C" w:rsidRDefault="002968F1" w:rsidP="00A03F9B">
      <w:pPr>
        <w:pStyle w:val="ListParagraph"/>
        <w:numPr>
          <w:ilvl w:val="0"/>
          <w:numId w:val="4"/>
        </w:numPr>
        <w:jc w:val="both"/>
      </w:pPr>
      <w:r w:rsidRPr="0080726C">
        <w:t>Data management -d</w:t>
      </w:r>
      <w:commentRangeStart w:id="7"/>
      <w:r w:rsidR="00815DAF" w:rsidRPr="0080726C">
        <w:t xml:space="preserve">ata entity </w:t>
      </w:r>
      <w:commentRangeEnd w:id="7"/>
      <w:r w:rsidR="00815DAF" w:rsidRPr="0080726C">
        <w:rPr>
          <w:rStyle w:val="CommentReference"/>
          <w:rFonts w:eastAsiaTheme="minorHAnsi"/>
          <w:lang w:val="en-US"/>
        </w:rPr>
        <w:commentReference w:id="7"/>
      </w:r>
      <w:r w:rsidR="00815DAF" w:rsidRPr="0080726C">
        <w:t xml:space="preserve">templates </w:t>
      </w:r>
    </w:p>
    <w:p w14:paraId="0641F3F8" w14:textId="445CEABF" w:rsidR="00815DAF" w:rsidRPr="0080726C" w:rsidRDefault="002968F1" w:rsidP="00A03F9B">
      <w:pPr>
        <w:pStyle w:val="ListParagraph"/>
        <w:numPr>
          <w:ilvl w:val="1"/>
          <w:numId w:val="4"/>
        </w:numPr>
        <w:jc w:val="both"/>
      </w:pPr>
      <w:r w:rsidRPr="0080726C">
        <w:t xml:space="preserve">The three fields will be added to the </w:t>
      </w:r>
      <w:r w:rsidR="0080726C" w:rsidRPr="0080726C">
        <w:t>form;</w:t>
      </w:r>
      <w:r w:rsidRPr="0080726C">
        <w:t xml:space="preserve"> </w:t>
      </w:r>
      <w:r w:rsidR="0080726C" w:rsidRPr="0080726C">
        <w:t>however,</w:t>
      </w:r>
      <w:r w:rsidR="00815DAF" w:rsidRPr="0080726C">
        <w:t xml:space="preserve"> the user is responsible for inputting the correct values and main account financial dimension string. </w:t>
      </w:r>
    </w:p>
    <w:p w14:paraId="2179F049" w14:textId="5C990877" w:rsidR="007378F8" w:rsidRDefault="007378F8" w:rsidP="007378F8">
      <w:pPr>
        <w:pStyle w:val="Heading1"/>
        <w:numPr>
          <w:ilvl w:val="0"/>
          <w:numId w:val="1"/>
        </w:numPr>
        <w:pBdr>
          <w:bottom w:val="single" w:sz="4" w:space="1" w:color="FF6600"/>
        </w:pBdr>
        <w:shd w:val="clear" w:color="auto" w:fill="FDE9D9" w:themeFill="accent6" w:themeFillTint="33"/>
        <w:spacing w:before="120" w:after="120"/>
      </w:pPr>
      <w:r>
        <w:t>Detailed Design</w:t>
      </w:r>
    </w:p>
    <w:p w14:paraId="336B8CF7" w14:textId="3BFE4F0C" w:rsidR="00FE7392" w:rsidRDefault="00EB4F39" w:rsidP="00A03F9B">
      <w:pPr>
        <w:jc w:val="both"/>
      </w:pPr>
      <w:r>
        <w:t xml:space="preserve">The design will consist of </w:t>
      </w:r>
      <w:r w:rsidR="00BA58F8" w:rsidRPr="008A399E">
        <w:rPr>
          <w:b/>
          <w:bCs/>
          <w:color w:val="FF0000"/>
          <w:sz w:val="28"/>
          <w:szCs w:val="28"/>
          <w:highlight w:val="yellow"/>
          <w:u w:val="single"/>
        </w:rPr>
        <w:t>creating extensions</w:t>
      </w:r>
      <w:r w:rsidR="00BA58F8" w:rsidRPr="008A399E">
        <w:rPr>
          <w:color w:val="FF0000"/>
          <w:sz w:val="28"/>
          <w:szCs w:val="28"/>
        </w:rPr>
        <w:t xml:space="preserve"> </w:t>
      </w:r>
      <w:r w:rsidR="00BA58F8">
        <w:t xml:space="preserve">to existing table for master forms, journals, and inquiry/reporting screens. Each area will be documented below. </w:t>
      </w:r>
    </w:p>
    <w:p w14:paraId="18FE1434" w14:textId="592B5C07" w:rsidR="00FE7392" w:rsidRDefault="00F3486F" w:rsidP="00A03F9B">
      <w:pPr>
        <w:jc w:val="both"/>
      </w:pPr>
      <w:r w:rsidRPr="00F3486F">
        <w:rPr>
          <w:b/>
          <w:bCs/>
          <w:color w:val="FF0000"/>
        </w:rPr>
        <w:t>Dev n</w:t>
      </w:r>
      <w:r w:rsidR="00FE7392" w:rsidRPr="00F3486F">
        <w:rPr>
          <w:b/>
          <w:bCs/>
          <w:color w:val="FF0000"/>
        </w:rPr>
        <w:t>ote</w:t>
      </w:r>
      <w:r w:rsidR="00FE7392" w:rsidRPr="00FE7392">
        <w:rPr>
          <w:b/>
          <w:bCs/>
        </w:rPr>
        <w:t>:</w:t>
      </w:r>
      <w:r w:rsidR="00FE7392">
        <w:t xml:space="preserve"> The property field has been added to many forms. Please ensure to update this field as needed with the appropriate logic and</w:t>
      </w:r>
      <w:r w:rsidR="000B2C23">
        <w:t xml:space="preserve"> change the</w:t>
      </w:r>
      <w:r w:rsidR="00FE7392">
        <w:t xml:space="preserve"> field name</w:t>
      </w:r>
      <w:r w:rsidR="000B2C23">
        <w:t xml:space="preserve"> to</w:t>
      </w:r>
      <w:r w:rsidR="00FE7392">
        <w:t xml:space="preserve"> “Property code”.</w:t>
      </w:r>
    </w:p>
    <w:p w14:paraId="6F249A64" w14:textId="37CCB4AB" w:rsidR="00BA58F8" w:rsidRDefault="00370ADB" w:rsidP="00A03F9B">
      <w:pPr>
        <w:pStyle w:val="Heading2"/>
        <w:jc w:val="both"/>
      </w:pPr>
      <w:r>
        <w:t>F</w:t>
      </w:r>
      <w:r w:rsidR="000D6172">
        <w:t>ield</w:t>
      </w:r>
      <w:r>
        <w:t xml:space="preserve"> </w:t>
      </w:r>
      <w:r w:rsidR="000D6172">
        <w:t>Logic</w:t>
      </w:r>
    </w:p>
    <w:p w14:paraId="31B97ECF" w14:textId="03F2853C" w:rsidR="00555DF0" w:rsidRPr="00A33C2C" w:rsidRDefault="00042D5A" w:rsidP="00A03F9B">
      <w:pPr>
        <w:jc w:val="both"/>
      </w:pPr>
      <w:r>
        <w:t>Each of the</w:t>
      </w:r>
      <w:r w:rsidR="00BA58F8">
        <w:t xml:space="preserve"> master form</w:t>
      </w:r>
      <w:r w:rsidR="00441EE6">
        <w:t>, inquiries and reports, and parameter screen listed</w:t>
      </w:r>
      <w:r w:rsidR="00BA58F8">
        <w:t xml:space="preserve"> </w:t>
      </w:r>
      <w:r w:rsidR="0080726C">
        <w:t>in the enhancement section</w:t>
      </w:r>
      <w:r w:rsidR="00AB7AC4">
        <w:t xml:space="preserve"> </w:t>
      </w:r>
      <w:r w:rsidR="00BA58F8">
        <w:t>should include the following three fields</w:t>
      </w:r>
      <w:r w:rsidR="00F61222">
        <w:t xml:space="preserve"> listed below</w:t>
      </w:r>
      <w:r w:rsidR="00BA58F8">
        <w:t>:</w:t>
      </w:r>
    </w:p>
    <w:tbl>
      <w:tblPr>
        <w:tblStyle w:val="GridTable1Light1"/>
        <w:tblW w:w="0" w:type="auto"/>
        <w:tblLook w:val="04A0" w:firstRow="1" w:lastRow="0" w:firstColumn="1" w:lastColumn="0" w:noHBand="0" w:noVBand="1"/>
      </w:tblPr>
      <w:tblGrid>
        <w:gridCol w:w="1069"/>
        <w:gridCol w:w="992"/>
        <w:gridCol w:w="976"/>
        <w:gridCol w:w="1364"/>
        <w:gridCol w:w="1291"/>
        <w:gridCol w:w="3324"/>
      </w:tblGrid>
      <w:tr w:rsidR="00042D5A" w:rsidRPr="00310DC6" w14:paraId="6CF68BB9" w14:textId="77777777" w:rsidTr="0080726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
          <w:p w14:paraId="68849C7F" w14:textId="77777777" w:rsidR="00042D5A" w:rsidRPr="00CC6D7F" w:rsidRDefault="00042D5A" w:rsidP="00A979C2">
            <w:pPr>
              <w:pStyle w:val="NoSpacing"/>
              <w:rPr>
                <w:rFonts w:asciiTheme="majorHAnsi" w:hAnsiTheme="majorHAnsi" w:cstheme="majorHAnsi"/>
                <w:sz w:val="18"/>
                <w:szCs w:val="18"/>
              </w:rPr>
            </w:pPr>
            <w:r w:rsidRPr="00CC6D7F">
              <w:rPr>
                <w:rFonts w:asciiTheme="majorHAnsi" w:hAnsiTheme="majorHAnsi" w:cstheme="majorHAnsi"/>
                <w:sz w:val="18"/>
                <w:szCs w:val="18"/>
              </w:rPr>
              <w:t>FIELD LABEL</w:t>
            </w:r>
          </w:p>
        </w:tc>
        <w:tc>
          <w:tcPr>
            <w:tcW w:w="0" w:type="dxa"/>
          </w:tcPr>
          <w:p w14:paraId="427499E4" w14:textId="77777777" w:rsidR="00042D5A" w:rsidRPr="00310DC6" w:rsidRDefault="00042D5A"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FIELD TYPE</w:t>
            </w:r>
          </w:p>
        </w:tc>
        <w:tc>
          <w:tcPr>
            <w:tcW w:w="0" w:type="dxa"/>
          </w:tcPr>
          <w:p w14:paraId="0E408CEF" w14:textId="77777777" w:rsidR="00042D5A" w:rsidRPr="00310DC6" w:rsidRDefault="00042D5A"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DEFAULT</w:t>
            </w:r>
          </w:p>
        </w:tc>
        <w:tc>
          <w:tcPr>
            <w:tcW w:w="0" w:type="dxa"/>
          </w:tcPr>
          <w:p w14:paraId="5D6B5CC7" w14:textId="77777777" w:rsidR="00042D5A" w:rsidRPr="00310DC6" w:rsidRDefault="00042D5A"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MANDATORY</w:t>
            </w:r>
          </w:p>
        </w:tc>
        <w:tc>
          <w:tcPr>
            <w:tcW w:w="0" w:type="dxa"/>
          </w:tcPr>
          <w:p w14:paraId="7AD321B8" w14:textId="77777777" w:rsidR="00042D5A" w:rsidRPr="00310DC6" w:rsidRDefault="00042D5A"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READ ONLY</w:t>
            </w:r>
          </w:p>
        </w:tc>
        <w:tc>
          <w:tcPr>
            <w:tcW w:w="0" w:type="dxa"/>
            <w:shd w:val="clear" w:color="auto" w:fill="auto"/>
          </w:tcPr>
          <w:p w14:paraId="10C19179" w14:textId="77777777" w:rsidR="00042D5A" w:rsidRPr="00310DC6" w:rsidRDefault="00042D5A"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sidRPr="00310DC6">
              <w:rPr>
                <w:sz w:val="18"/>
                <w:szCs w:val="18"/>
              </w:rPr>
              <w:t>REMARK</w:t>
            </w:r>
          </w:p>
        </w:tc>
      </w:tr>
      <w:tr w:rsidR="00042D5A" w:rsidRPr="00310DC6" w14:paraId="474D69CA" w14:textId="77777777" w:rsidTr="00A979C2">
        <w:tc>
          <w:tcPr>
            <w:cnfStyle w:val="001000000000" w:firstRow="0" w:lastRow="0" w:firstColumn="1" w:lastColumn="0" w:oddVBand="0" w:evenVBand="0" w:oddHBand="0" w:evenHBand="0" w:firstRowFirstColumn="0" w:firstRowLastColumn="0" w:lastRowFirstColumn="0" w:lastRowLastColumn="0"/>
            <w:tcW w:w="1069" w:type="dxa"/>
            <w:shd w:val="clear" w:color="auto" w:fill="auto"/>
          </w:tcPr>
          <w:p w14:paraId="495B1DF6" w14:textId="76AEAA5C" w:rsidR="00042D5A" w:rsidRPr="00310DC6" w:rsidRDefault="00042D5A" w:rsidP="00A979C2">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U</w:t>
            </w:r>
            <w:r w:rsidRPr="00042D5A">
              <w:rPr>
                <w:rFonts w:asciiTheme="majorHAnsi" w:hAnsiTheme="majorHAnsi" w:cstheme="majorHAnsi"/>
                <w:b w:val="0"/>
                <w:bCs w:val="0"/>
                <w:sz w:val="18"/>
                <w:szCs w:val="18"/>
              </w:rPr>
              <w:t>nit Code</w:t>
            </w:r>
          </w:p>
        </w:tc>
        <w:tc>
          <w:tcPr>
            <w:tcW w:w="992" w:type="dxa"/>
          </w:tcPr>
          <w:p w14:paraId="4799339E" w14:textId="77777777" w:rsidR="00042D5A" w:rsidRPr="00310DC6" w:rsidRDefault="00042D5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Drop-down</w:t>
            </w:r>
          </w:p>
        </w:tc>
        <w:tc>
          <w:tcPr>
            <w:tcW w:w="976" w:type="dxa"/>
          </w:tcPr>
          <w:p w14:paraId="5B5E18A7" w14:textId="75F5373E" w:rsidR="00042D5A" w:rsidRPr="00310DC6" w:rsidRDefault="00042D5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1364" w:type="dxa"/>
          </w:tcPr>
          <w:p w14:paraId="43E499DB" w14:textId="3ABE4682" w:rsidR="00042D5A" w:rsidRPr="00310DC6" w:rsidRDefault="00042D5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1291" w:type="dxa"/>
          </w:tcPr>
          <w:p w14:paraId="33EF4292" w14:textId="77777777" w:rsidR="00042D5A" w:rsidRPr="00310DC6" w:rsidRDefault="00042D5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324" w:type="dxa"/>
            <w:shd w:val="clear" w:color="auto" w:fill="auto"/>
          </w:tcPr>
          <w:p w14:paraId="34F5AC7C" w14:textId="77777777" w:rsidR="00874AB8" w:rsidRDefault="00874AB8"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This field should become active when a property code is selected. </w:t>
            </w:r>
          </w:p>
          <w:p w14:paraId="64F6C45D" w14:textId="77777777" w:rsidR="00874AB8" w:rsidRDefault="00874AB8"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F8ECC98" w14:textId="1283593E" w:rsidR="00042D5A" w:rsidRDefault="00042D5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drop-down list should pull from the</w:t>
            </w:r>
            <w:r w:rsidR="001074A5">
              <w:rPr>
                <w:sz w:val="18"/>
                <w:szCs w:val="18"/>
              </w:rPr>
              <w:t xml:space="preserve"> property units</w:t>
            </w:r>
            <w:r>
              <w:rPr>
                <w:sz w:val="18"/>
                <w:szCs w:val="18"/>
              </w:rPr>
              <w:t xml:space="preserve"> and displayed</w:t>
            </w:r>
            <w:r w:rsidR="00874AB8">
              <w:rPr>
                <w:sz w:val="18"/>
                <w:szCs w:val="18"/>
              </w:rPr>
              <w:t xml:space="preserve"> only records </w:t>
            </w:r>
            <w:r w:rsidR="00874AB8">
              <w:rPr>
                <w:sz w:val="18"/>
                <w:szCs w:val="18"/>
              </w:rPr>
              <w:lastRenderedPageBreak/>
              <w:t>that are related to the property</w:t>
            </w:r>
            <w:r w:rsidR="004F70DA">
              <w:rPr>
                <w:sz w:val="18"/>
                <w:szCs w:val="18"/>
              </w:rPr>
              <w:t xml:space="preserve"> code selected</w:t>
            </w:r>
            <w:r w:rsidR="00874AB8">
              <w:rPr>
                <w:sz w:val="18"/>
                <w:szCs w:val="18"/>
              </w:rPr>
              <w:t>.</w:t>
            </w:r>
            <w:r>
              <w:rPr>
                <w:sz w:val="18"/>
                <w:szCs w:val="18"/>
              </w:rPr>
              <w:t xml:space="preserve"> </w:t>
            </w:r>
          </w:p>
          <w:p w14:paraId="55FA5877" w14:textId="77777777" w:rsidR="00504978" w:rsidRDefault="00504978"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50CCDBB" w14:textId="77777777" w:rsidR="001074A5" w:rsidRDefault="001074A5"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Path: Property management &gt;&gt; Management &gt;&gt; Property units</w:t>
            </w:r>
          </w:p>
          <w:p w14:paraId="5B12AC9B" w14:textId="77777777" w:rsidR="00874AB8" w:rsidRDefault="00874AB8"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CD9B6F9" w14:textId="3EB551E9" w:rsidR="00874AB8" w:rsidRPr="00310DC6" w:rsidRDefault="00874AB8"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Or use the Asset management &gt;&gt; Assets &gt;&gt; All assets to identify the unit values associated to the property.</w:t>
            </w:r>
          </w:p>
        </w:tc>
      </w:tr>
      <w:tr w:rsidR="00042D5A" w14:paraId="7260AF50" w14:textId="77777777" w:rsidTr="00A979C2">
        <w:tc>
          <w:tcPr>
            <w:cnfStyle w:val="001000000000" w:firstRow="0" w:lastRow="0" w:firstColumn="1" w:lastColumn="0" w:oddVBand="0" w:evenVBand="0" w:oddHBand="0" w:evenHBand="0" w:firstRowFirstColumn="0" w:firstRowLastColumn="0" w:lastRowFirstColumn="0" w:lastRowLastColumn="0"/>
            <w:tcW w:w="1069" w:type="dxa"/>
            <w:shd w:val="clear" w:color="auto" w:fill="auto"/>
          </w:tcPr>
          <w:p w14:paraId="7FE0439E" w14:textId="16B33184" w:rsidR="00042D5A" w:rsidRDefault="00042D5A" w:rsidP="00A979C2">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lastRenderedPageBreak/>
              <w:t>Property Code</w:t>
            </w:r>
          </w:p>
        </w:tc>
        <w:tc>
          <w:tcPr>
            <w:tcW w:w="992" w:type="dxa"/>
          </w:tcPr>
          <w:p w14:paraId="598F116A" w14:textId="49BD0E08" w:rsidR="00042D5A" w:rsidRDefault="00042D5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Drop-down</w:t>
            </w:r>
          </w:p>
        </w:tc>
        <w:tc>
          <w:tcPr>
            <w:tcW w:w="976" w:type="dxa"/>
          </w:tcPr>
          <w:p w14:paraId="609BE3A7" w14:textId="4772A7A9" w:rsidR="00042D5A" w:rsidRDefault="00042D5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1364" w:type="dxa"/>
          </w:tcPr>
          <w:p w14:paraId="577956D5" w14:textId="720AB854" w:rsidR="00042D5A" w:rsidRDefault="00042D5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1291" w:type="dxa"/>
          </w:tcPr>
          <w:p w14:paraId="6505090F" w14:textId="216B5F4A" w:rsidR="00042D5A" w:rsidRDefault="00042D5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324" w:type="dxa"/>
            <w:shd w:val="clear" w:color="auto" w:fill="auto"/>
          </w:tcPr>
          <w:p w14:paraId="63399539" w14:textId="5C1709D4" w:rsidR="001074A5" w:rsidRDefault="001074A5"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drop-down list should pull from the property </w:t>
            </w:r>
            <w:r w:rsidR="00EA1F58">
              <w:rPr>
                <w:sz w:val="18"/>
                <w:szCs w:val="18"/>
              </w:rPr>
              <w:t>master</w:t>
            </w:r>
            <w:r>
              <w:rPr>
                <w:sz w:val="18"/>
                <w:szCs w:val="18"/>
              </w:rPr>
              <w:t xml:space="preserve"> and </w:t>
            </w:r>
            <w:r w:rsidR="00EA1F58">
              <w:rPr>
                <w:sz w:val="18"/>
                <w:szCs w:val="18"/>
              </w:rPr>
              <w:t>allow the user to select a record</w:t>
            </w:r>
            <w:r>
              <w:rPr>
                <w:sz w:val="18"/>
                <w:szCs w:val="18"/>
              </w:rPr>
              <w:t>.</w:t>
            </w:r>
          </w:p>
          <w:p w14:paraId="331E973B" w14:textId="08467F9B" w:rsidR="001074A5" w:rsidRDefault="001074A5"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39A2192" w14:textId="41B9E1C0" w:rsidR="00A33C2C" w:rsidRDefault="00A33C2C"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B76BC9">
              <w:rPr>
                <w:b/>
                <w:bCs/>
                <w:sz w:val="18"/>
                <w:szCs w:val="18"/>
                <w:u w:val="single"/>
              </w:rPr>
              <w:t>General Logic</w:t>
            </w:r>
            <w:r w:rsidR="00B76BC9">
              <w:rPr>
                <w:sz w:val="18"/>
                <w:szCs w:val="18"/>
              </w:rPr>
              <w:t>:</w:t>
            </w:r>
          </w:p>
          <w:p w14:paraId="24DF08B3" w14:textId="5B130FCE" w:rsidR="00EA1F58" w:rsidRDefault="00504978"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property code is selected,</w:t>
            </w:r>
            <w:r w:rsidR="001D737D">
              <w:rPr>
                <w:sz w:val="18"/>
                <w:szCs w:val="18"/>
              </w:rPr>
              <w:t xml:space="preserve"> the entity code should auto populate based on the</w:t>
            </w:r>
            <w:r w:rsidR="00A33C2C">
              <w:rPr>
                <w:sz w:val="18"/>
                <w:szCs w:val="18"/>
              </w:rPr>
              <w:t xml:space="preserve"> </w:t>
            </w:r>
            <w:r w:rsidR="00A33C2C" w:rsidRPr="00B76BC9">
              <w:rPr>
                <w:b/>
                <w:bCs/>
                <w:i/>
                <w:iCs/>
                <w:sz w:val="18"/>
                <w:szCs w:val="18"/>
              </w:rPr>
              <w:t>system creation date</w:t>
            </w:r>
            <w:r w:rsidR="00A33C2C">
              <w:rPr>
                <w:sz w:val="18"/>
                <w:szCs w:val="18"/>
              </w:rPr>
              <w:t xml:space="preserve"> comparative to ownership</w:t>
            </w:r>
            <w:r w:rsidR="001D737D">
              <w:rPr>
                <w:sz w:val="18"/>
                <w:szCs w:val="18"/>
              </w:rPr>
              <w:t xml:space="preserve"> effective date.</w:t>
            </w:r>
          </w:p>
          <w:p w14:paraId="3B8AC738" w14:textId="77777777" w:rsidR="00A33C2C" w:rsidRDefault="00A33C2C"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D2BB283" w14:textId="1894DF24" w:rsidR="001D737D" w:rsidRDefault="00EA1F58"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entity record is filled in, the field should become</w:t>
            </w:r>
            <w:r w:rsidR="00A33C2C">
              <w:rPr>
                <w:sz w:val="18"/>
                <w:szCs w:val="18"/>
              </w:rPr>
              <w:t xml:space="preserve"> greyed out</w:t>
            </w:r>
            <w:r>
              <w:rPr>
                <w:sz w:val="18"/>
                <w:szCs w:val="18"/>
              </w:rPr>
              <w:t>.</w:t>
            </w:r>
            <w:r w:rsidR="001D737D">
              <w:rPr>
                <w:sz w:val="18"/>
                <w:szCs w:val="18"/>
              </w:rPr>
              <w:t xml:space="preserve"> </w:t>
            </w:r>
          </w:p>
          <w:p w14:paraId="3F3A8B38" w14:textId="45DFD49E" w:rsidR="009B0B1F" w:rsidRDefault="009B0B1F"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46A3CC6" w14:textId="2E8F64B9" w:rsidR="009B0B1F" w:rsidRDefault="009B0B1F"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unit code field should become active</w:t>
            </w:r>
            <w:r w:rsidR="006C5DCC">
              <w:rPr>
                <w:sz w:val="18"/>
                <w:szCs w:val="18"/>
              </w:rPr>
              <w:t xml:space="preserve"> when a property code is selected.</w:t>
            </w:r>
          </w:p>
          <w:p w14:paraId="19FAC656" w14:textId="77777777" w:rsidR="006C5DCC" w:rsidRDefault="006C5DCC"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9B4B195" w14:textId="1816914D" w:rsidR="006C5DCC" w:rsidRDefault="006C5DCC"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unit code listing should only display results related to the property code selected.</w:t>
            </w:r>
          </w:p>
          <w:p w14:paraId="7F5DAFDE" w14:textId="261DB90D" w:rsidR="004F4115" w:rsidRPr="004F4115" w:rsidRDefault="004F4115" w:rsidP="001074A5">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37D8A255" w14:textId="1635A064" w:rsidR="00504978" w:rsidRDefault="001D737D"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00504978">
              <w:rPr>
                <w:sz w:val="18"/>
                <w:szCs w:val="18"/>
              </w:rPr>
              <w:t>he financial dimension for BU</w:t>
            </w:r>
            <w:r w:rsidR="00FC7ECB">
              <w:rPr>
                <w:sz w:val="18"/>
                <w:szCs w:val="18"/>
              </w:rPr>
              <w:t>, Property</w:t>
            </w:r>
            <w:r w:rsidR="00504978">
              <w:rPr>
                <w:sz w:val="18"/>
                <w:szCs w:val="18"/>
              </w:rPr>
              <w:t xml:space="preserve"> and </w:t>
            </w:r>
            <w:r w:rsidR="00FC7ECB">
              <w:rPr>
                <w:sz w:val="18"/>
                <w:szCs w:val="18"/>
              </w:rPr>
              <w:t xml:space="preserve">market </w:t>
            </w:r>
            <w:r w:rsidR="00504978">
              <w:rPr>
                <w:sz w:val="18"/>
                <w:szCs w:val="18"/>
              </w:rPr>
              <w:t>should pull f</w:t>
            </w:r>
            <w:r w:rsidR="00B76BC9">
              <w:rPr>
                <w:sz w:val="18"/>
                <w:szCs w:val="18"/>
              </w:rPr>
              <w:t>rom the BU-property relationship at the time of effective date.</w:t>
            </w:r>
            <w:r w:rsidR="00504978">
              <w:rPr>
                <w:sz w:val="18"/>
                <w:szCs w:val="18"/>
              </w:rPr>
              <w:t xml:space="preserve"> </w:t>
            </w:r>
          </w:p>
          <w:p w14:paraId="2B1A0408" w14:textId="5D50EA2F" w:rsidR="004F4115" w:rsidRDefault="004F4115"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434EB57" w14:textId="5260D061" w:rsidR="00B76BC9" w:rsidRDefault="00B76BC9" w:rsidP="001074A5">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r w:rsidRPr="00B76BC9">
              <w:rPr>
                <w:b/>
                <w:bCs/>
                <w:sz w:val="18"/>
                <w:szCs w:val="18"/>
                <w:u w:val="single"/>
              </w:rPr>
              <w:t>Journal logic</w:t>
            </w:r>
            <w:r>
              <w:rPr>
                <w:b/>
                <w:bCs/>
                <w:sz w:val="18"/>
                <w:szCs w:val="18"/>
              </w:rPr>
              <w:t>:</w:t>
            </w:r>
          </w:p>
          <w:p w14:paraId="2067BF3B" w14:textId="7D1A7872" w:rsidR="00B76BC9" w:rsidRDefault="00B76BC9" w:rsidP="00B76BC9">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entity code should auto populate </w:t>
            </w:r>
            <w:r w:rsidRPr="00B76BC9">
              <w:rPr>
                <w:b/>
                <w:bCs/>
                <w:i/>
                <w:iCs/>
                <w:sz w:val="18"/>
                <w:szCs w:val="18"/>
              </w:rPr>
              <w:t xml:space="preserve">based </w:t>
            </w:r>
            <w:r w:rsidRPr="00B76BC9">
              <w:rPr>
                <w:b/>
                <w:bCs/>
                <w:i/>
                <w:iCs/>
                <w:sz w:val="18"/>
                <w:szCs w:val="18"/>
              </w:rPr>
              <w:lastRenderedPageBreak/>
              <w:t>on the journal posting date</w:t>
            </w:r>
            <w:r>
              <w:rPr>
                <w:sz w:val="18"/>
                <w:szCs w:val="18"/>
              </w:rPr>
              <w:t xml:space="preserve"> comparative to ownership effective date.</w:t>
            </w:r>
          </w:p>
          <w:p w14:paraId="471FF03B" w14:textId="77777777" w:rsidR="00B76BC9" w:rsidRDefault="00B76BC9" w:rsidP="00B76BC9">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F4FF14F" w14:textId="77777777" w:rsidR="00B76BC9" w:rsidRDefault="00B76BC9" w:rsidP="00B76BC9">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28E9306D" w14:textId="77777777" w:rsidR="00B76BC9" w:rsidRPr="004F4115" w:rsidRDefault="00B76BC9" w:rsidP="00B76BC9">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67270535" w14:textId="02FFC3CB" w:rsidR="00B76BC9" w:rsidRPr="00B76BC9" w:rsidRDefault="00B76BC9"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financial dimension for BU</w:t>
            </w:r>
            <w:r w:rsidR="00731FCC">
              <w:rPr>
                <w:sz w:val="18"/>
                <w:szCs w:val="18"/>
              </w:rPr>
              <w:t>, Property</w:t>
            </w:r>
            <w:r>
              <w:rPr>
                <w:sz w:val="18"/>
                <w:szCs w:val="18"/>
              </w:rPr>
              <w:t xml:space="preserve"> and </w:t>
            </w:r>
            <w:r w:rsidR="00731FCC">
              <w:rPr>
                <w:sz w:val="18"/>
                <w:szCs w:val="18"/>
              </w:rPr>
              <w:t xml:space="preserve">market </w:t>
            </w:r>
            <w:r>
              <w:rPr>
                <w:sz w:val="18"/>
                <w:szCs w:val="18"/>
              </w:rPr>
              <w:t xml:space="preserve">should pull from the BU-property relationship at the time of effective date. </w:t>
            </w:r>
          </w:p>
          <w:p w14:paraId="21BE9C96" w14:textId="77777777" w:rsidR="00B76BC9" w:rsidRDefault="00B76BC9"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D3982EE" w14:textId="5C3ECC6C" w:rsidR="00042D5A" w:rsidRDefault="001074A5"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Path: Property management &gt;&gt; Management &gt;&gt; Properties</w:t>
            </w:r>
          </w:p>
        </w:tc>
      </w:tr>
      <w:tr w:rsidR="00042D5A" w14:paraId="732B2829" w14:textId="77777777" w:rsidTr="00A979C2">
        <w:tc>
          <w:tcPr>
            <w:cnfStyle w:val="001000000000" w:firstRow="0" w:lastRow="0" w:firstColumn="1" w:lastColumn="0" w:oddVBand="0" w:evenVBand="0" w:oddHBand="0" w:evenHBand="0" w:firstRowFirstColumn="0" w:firstRowLastColumn="0" w:lastRowFirstColumn="0" w:lastRowLastColumn="0"/>
            <w:tcW w:w="1069" w:type="dxa"/>
            <w:shd w:val="clear" w:color="auto" w:fill="auto"/>
          </w:tcPr>
          <w:p w14:paraId="02327B84" w14:textId="05FECE2B" w:rsidR="00042D5A" w:rsidRDefault="00042D5A" w:rsidP="00A979C2">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lastRenderedPageBreak/>
              <w:t>Entity Code</w:t>
            </w:r>
          </w:p>
        </w:tc>
        <w:tc>
          <w:tcPr>
            <w:tcW w:w="992" w:type="dxa"/>
          </w:tcPr>
          <w:p w14:paraId="65B91659" w14:textId="77777777" w:rsidR="00042D5A" w:rsidRDefault="00042D5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Drop-down</w:t>
            </w:r>
          </w:p>
        </w:tc>
        <w:tc>
          <w:tcPr>
            <w:tcW w:w="976" w:type="dxa"/>
          </w:tcPr>
          <w:p w14:paraId="089B324C" w14:textId="0CF8E373" w:rsidR="00042D5A" w:rsidRDefault="00042D5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1364" w:type="dxa"/>
          </w:tcPr>
          <w:p w14:paraId="44E54F8C" w14:textId="06771727" w:rsidR="00042D5A" w:rsidRDefault="00042D5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c>
          <w:tcPr>
            <w:tcW w:w="1291" w:type="dxa"/>
          </w:tcPr>
          <w:p w14:paraId="2C2981B5" w14:textId="77777777" w:rsidR="00042D5A" w:rsidRDefault="00042D5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w:t>
            </w:r>
          </w:p>
        </w:tc>
        <w:tc>
          <w:tcPr>
            <w:tcW w:w="3324" w:type="dxa"/>
            <w:shd w:val="clear" w:color="auto" w:fill="auto"/>
          </w:tcPr>
          <w:p w14:paraId="5AD92730" w14:textId="4DDA2D2C" w:rsidR="001074A5" w:rsidRDefault="001074A5"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drop-down list should pull from the </w:t>
            </w:r>
            <w:r w:rsidR="00A33C2C">
              <w:rPr>
                <w:sz w:val="18"/>
                <w:szCs w:val="18"/>
              </w:rPr>
              <w:t>entity structure master</w:t>
            </w:r>
            <w:r>
              <w:rPr>
                <w:sz w:val="18"/>
                <w:szCs w:val="18"/>
              </w:rPr>
              <w:t xml:space="preserve"> and displayed for user</w:t>
            </w:r>
            <w:r w:rsidR="00A33C2C">
              <w:rPr>
                <w:sz w:val="18"/>
                <w:szCs w:val="18"/>
              </w:rPr>
              <w:t xml:space="preserve"> to select a record</w:t>
            </w:r>
            <w:r>
              <w:rPr>
                <w:sz w:val="18"/>
                <w:szCs w:val="18"/>
              </w:rPr>
              <w:t>.</w:t>
            </w:r>
          </w:p>
          <w:p w14:paraId="57C13514" w14:textId="051161DA" w:rsidR="001074A5" w:rsidRDefault="001074A5"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6E38C3D" w14:textId="2D4C7236" w:rsidR="004F4115" w:rsidRDefault="004F4115"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4F4115">
              <w:rPr>
                <w:b/>
                <w:bCs/>
                <w:sz w:val="18"/>
                <w:szCs w:val="18"/>
              </w:rPr>
              <w:t>General</w:t>
            </w:r>
            <w:r w:rsidR="00781BD9">
              <w:rPr>
                <w:b/>
                <w:bCs/>
                <w:sz w:val="18"/>
                <w:szCs w:val="18"/>
              </w:rPr>
              <w:t xml:space="preserve"> Logic</w:t>
            </w:r>
            <w:r>
              <w:rPr>
                <w:sz w:val="18"/>
                <w:szCs w:val="18"/>
              </w:rPr>
              <w:t>:</w:t>
            </w:r>
          </w:p>
          <w:p w14:paraId="1169A1D7" w14:textId="3FF1FB44" w:rsidR="00781BD9" w:rsidRDefault="00781BD9"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Entity code should be mandatory, whether user selects, or the value is defaulted based on the property selection. </w:t>
            </w:r>
          </w:p>
          <w:p w14:paraId="306853FB" w14:textId="77777777" w:rsidR="00781BD9" w:rsidRDefault="00781BD9"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C196660" w14:textId="00E3DB27" w:rsidR="00504978" w:rsidRDefault="00504978"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code is selected, the financial dimension for BU should pull from the entity structure master that is related to the entity ID. </w:t>
            </w:r>
          </w:p>
          <w:p w14:paraId="3CDD36EE" w14:textId="77777777" w:rsidR="006C5DCC" w:rsidRDefault="006C5DCC" w:rsidP="006C5DCC">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D912C32" w14:textId="668CCF10" w:rsidR="006C5DCC" w:rsidRDefault="006C5DCC" w:rsidP="006C5DC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w:t>
            </w:r>
            <w:r w:rsidR="004B6A39">
              <w:rPr>
                <w:sz w:val="18"/>
                <w:szCs w:val="18"/>
              </w:rPr>
              <w:t xml:space="preserve"> property</w:t>
            </w:r>
            <w:r>
              <w:rPr>
                <w:sz w:val="18"/>
                <w:szCs w:val="18"/>
              </w:rPr>
              <w:t xml:space="preserve"> code listing should only display results related to the property code selected.</w:t>
            </w:r>
          </w:p>
          <w:p w14:paraId="799E6489" w14:textId="77777777" w:rsidR="004F4115" w:rsidRDefault="004F4115"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F61BA0B" w14:textId="1E5BF68E" w:rsidR="00042D5A" w:rsidRDefault="001074A5" w:rsidP="001074A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Path: Property management &gt;&gt; Management &gt;&gt; Entity structure</w:t>
            </w:r>
          </w:p>
        </w:tc>
      </w:tr>
      <w:bookmarkEnd w:id="4"/>
    </w:tbl>
    <w:p w14:paraId="61840AC8" w14:textId="644C51B3" w:rsidR="000952A1" w:rsidRDefault="000952A1" w:rsidP="00BA58F8">
      <w:pPr>
        <w:pStyle w:val="NoSpacing"/>
        <w:rPr>
          <w:rStyle w:val="eop"/>
          <w:rFonts w:ascii="Calibri" w:hAnsi="Calibri" w:cs="Calibri"/>
          <w:color w:val="000000"/>
          <w:sz w:val="24"/>
          <w:szCs w:val="24"/>
          <w:shd w:val="clear" w:color="auto" w:fill="FFFFFF"/>
        </w:rPr>
      </w:pPr>
    </w:p>
    <w:p w14:paraId="59F9A149" w14:textId="77777777" w:rsidR="00B66A46" w:rsidRDefault="00B76BC9" w:rsidP="00A03F9B">
      <w:pPr>
        <w:pStyle w:val="Heading3"/>
        <w:jc w:val="both"/>
        <w:rPr>
          <w:rStyle w:val="eop"/>
          <w:rFonts w:ascii="Calibri" w:hAnsi="Calibri" w:cs="Calibri"/>
          <w:color w:val="000000"/>
          <w:sz w:val="24"/>
          <w:szCs w:val="24"/>
          <w:shd w:val="clear" w:color="auto" w:fill="FFFFFF"/>
        </w:rPr>
      </w:pPr>
      <w:r w:rsidRPr="00A03F9B">
        <w:lastRenderedPageBreak/>
        <w:t>Default</w:t>
      </w:r>
      <w:r w:rsidR="00555DF0" w:rsidRPr="00555DF0">
        <w:rPr>
          <w:rStyle w:val="eop"/>
          <w:rFonts w:ascii="Calibri" w:hAnsi="Calibri" w:cs="Calibri"/>
          <w:color w:val="000000"/>
          <w:sz w:val="24"/>
          <w:szCs w:val="24"/>
          <w:shd w:val="clear" w:color="auto" w:fill="FFFFFF"/>
        </w:rPr>
        <w:t>:</w:t>
      </w:r>
      <w:r w:rsidR="00A33C2C">
        <w:rPr>
          <w:rStyle w:val="eop"/>
          <w:rFonts w:ascii="Calibri" w:hAnsi="Calibri" w:cs="Calibri"/>
          <w:color w:val="000000"/>
          <w:sz w:val="24"/>
          <w:szCs w:val="24"/>
          <w:shd w:val="clear" w:color="auto" w:fill="FFFFFF"/>
        </w:rPr>
        <w:t xml:space="preserve"> </w:t>
      </w:r>
    </w:p>
    <w:p w14:paraId="72F120C2" w14:textId="1D75374A" w:rsidR="0080726C" w:rsidRDefault="00A33C2C" w:rsidP="00370ADB">
      <w:pPr>
        <w:pStyle w:val="Heading2"/>
      </w:pPr>
      <w:r w:rsidRPr="00161FC9">
        <w:rPr>
          <w:highlight w:val="yellow"/>
        </w:rPr>
        <w:t xml:space="preserve">The logic </w:t>
      </w:r>
      <w:r w:rsidR="0014021D" w:rsidRPr="00161FC9">
        <w:rPr>
          <w:highlight w:val="yellow"/>
        </w:rPr>
        <w:t xml:space="preserve">stated </w:t>
      </w:r>
      <w:r w:rsidRPr="00161FC9">
        <w:rPr>
          <w:highlight w:val="yellow"/>
        </w:rPr>
        <w:t xml:space="preserve">above </w:t>
      </w:r>
      <w:r w:rsidRPr="00161FC9">
        <w:rPr>
          <w:color w:val="FF0000"/>
          <w:highlight w:val="yellow"/>
        </w:rPr>
        <w:t xml:space="preserve">changes </w:t>
      </w:r>
      <w:r w:rsidR="00B76BC9" w:rsidRPr="00161FC9">
        <w:rPr>
          <w:highlight w:val="yellow"/>
        </w:rPr>
        <w:t xml:space="preserve">for property code and entity code when we talk about processes that flow from one area to another. In cases like PO creation from project, </w:t>
      </w:r>
      <w:r w:rsidR="0014021D" w:rsidRPr="00161FC9">
        <w:rPr>
          <w:highlight w:val="yellow"/>
        </w:rPr>
        <w:t>p</w:t>
      </w:r>
      <w:r w:rsidR="00B76BC9" w:rsidRPr="00161FC9">
        <w:rPr>
          <w:highlight w:val="yellow"/>
        </w:rPr>
        <w:t xml:space="preserve">ending vendor invoice related to purchase orders, </w:t>
      </w:r>
      <w:r w:rsidR="00ED39BC" w:rsidRPr="00161FC9">
        <w:rPr>
          <w:highlight w:val="yellow"/>
        </w:rPr>
        <w:t>etc. The system should default the values from the source areas.</w:t>
      </w:r>
      <w:r w:rsidRPr="00161FC9">
        <w:rPr>
          <w:highlight w:val="yellow"/>
        </w:rPr>
        <w:t xml:space="preserve"> </w:t>
      </w:r>
      <w:bookmarkStart w:id="8" w:name="_Hlk103711849"/>
      <w:r w:rsidR="0080726C" w:rsidRPr="00161FC9">
        <w:rPr>
          <w:highlight w:val="yellow"/>
        </w:rPr>
        <w:t>Enhancements:</w:t>
      </w:r>
    </w:p>
    <w:p w14:paraId="6A1016F2" w14:textId="0BF11C2C" w:rsidR="00370ADB" w:rsidRPr="00A03F9B" w:rsidRDefault="00370ADB" w:rsidP="00A03F9B">
      <w:pPr>
        <w:pStyle w:val="Heading3"/>
      </w:pPr>
      <w:r w:rsidRPr="00A03F9B">
        <w:t>F</w:t>
      </w:r>
      <w:r w:rsidR="00853D84" w:rsidRPr="00A03F9B">
        <w:t>orms</w:t>
      </w:r>
      <w:r w:rsidRPr="00A03F9B">
        <w:t>, J</w:t>
      </w:r>
      <w:r w:rsidR="00853D84" w:rsidRPr="00A03F9B">
        <w:t>ournals</w:t>
      </w:r>
      <w:r w:rsidR="00A95A4A" w:rsidRPr="00A03F9B">
        <w:t>,</w:t>
      </w:r>
      <w:r w:rsidRPr="00A03F9B">
        <w:t xml:space="preserve"> </w:t>
      </w:r>
      <w:r w:rsidR="00853D84" w:rsidRPr="00A03F9B">
        <w:t>and</w:t>
      </w:r>
      <w:r w:rsidRPr="00A03F9B">
        <w:t xml:space="preserve"> </w:t>
      </w:r>
      <w:r w:rsidR="00853D84" w:rsidRPr="00A03F9B">
        <w:t>Inquiries &amp; Reports</w:t>
      </w:r>
      <w:r w:rsidRPr="00A03F9B">
        <w:t xml:space="preserve"> </w:t>
      </w:r>
    </w:p>
    <w:p w14:paraId="47371A93" w14:textId="63D388E8" w:rsidR="0057462F" w:rsidRDefault="00042D5A" w:rsidP="00BA58F8">
      <w:pPr>
        <w:pStyle w:val="NoSpacing"/>
      </w:pPr>
      <w:r w:rsidRPr="00A03F9B">
        <w:t xml:space="preserve">The following master </w:t>
      </w:r>
      <w:r w:rsidR="006D050E" w:rsidRPr="00A03F9B">
        <w:t>listings</w:t>
      </w:r>
      <w:r w:rsidR="005F6D58" w:rsidRPr="00A03F9B">
        <w:t xml:space="preserve">, </w:t>
      </w:r>
      <w:r w:rsidR="006D050E" w:rsidRPr="00A03F9B">
        <w:t>j</w:t>
      </w:r>
      <w:r w:rsidR="005F6D58" w:rsidRPr="00A03F9B">
        <w:t>ournals, and inquiries</w:t>
      </w:r>
      <w:r w:rsidR="002F726F" w:rsidRPr="00A03F9B">
        <w:t>, parameter screens</w:t>
      </w:r>
      <w:r w:rsidRPr="00A03F9B">
        <w:t xml:space="preserve"> </w:t>
      </w:r>
      <w:r w:rsidR="007367A5" w:rsidRPr="00A03F9B">
        <w:t>listed below are prioritized under OFL ID</w:t>
      </w:r>
      <w:r w:rsidRPr="00A03F9B">
        <w:t xml:space="preserve">. </w:t>
      </w:r>
      <w:r w:rsidR="00756287" w:rsidRPr="00A03F9B">
        <w:t>All listed forms below will have the three fields [Unit code, Property code, and Entity code] added to the form</w:t>
      </w:r>
      <w:r w:rsidR="00504978" w:rsidRPr="00A03F9B">
        <w:t xml:space="preserve"> as an extension to the table</w:t>
      </w:r>
      <w:r w:rsidR="001074A5" w:rsidRPr="00A03F9B">
        <w:t>.</w:t>
      </w:r>
    </w:p>
    <w:p w14:paraId="45381BB3" w14:textId="77777777" w:rsidR="00A03F9B" w:rsidRDefault="00A03F9B" w:rsidP="00BA58F8">
      <w:pPr>
        <w:pStyle w:val="NoSpacing"/>
        <w:rPr>
          <w:rStyle w:val="eop"/>
          <w:rFonts w:ascii="Calibri" w:hAnsi="Calibri" w:cs="Calibri"/>
          <w:color w:val="000000"/>
          <w:sz w:val="24"/>
          <w:szCs w:val="24"/>
          <w:shd w:val="clear" w:color="auto" w:fill="FFFFFF"/>
        </w:rPr>
      </w:pPr>
    </w:p>
    <w:tbl>
      <w:tblPr>
        <w:tblStyle w:val="GridTable1Light1"/>
        <w:tblW w:w="14879" w:type="dxa"/>
        <w:tblLayout w:type="fixed"/>
        <w:tblLook w:val="04A0" w:firstRow="1" w:lastRow="0" w:firstColumn="1" w:lastColumn="0" w:noHBand="0" w:noVBand="1"/>
        <w:tblPrChange w:id="9" w:author="Chitra Peddi" w:date="2022-06-02T18:38:00Z">
          <w:tblPr>
            <w:tblStyle w:val="GridTable1Light1"/>
            <w:tblW w:w="14879" w:type="dxa"/>
            <w:tblLook w:val="04A0" w:firstRow="1" w:lastRow="0" w:firstColumn="1" w:lastColumn="0" w:noHBand="0" w:noVBand="1"/>
          </w:tblPr>
        </w:tblPrChange>
      </w:tblPr>
      <w:tblGrid>
        <w:gridCol w:w="535"/>
        <w:gridCol w:w="720"/>
        <w:gridCol w:w="990"/>
        <w:gridCol w:w="1170"/>
        <w:gridCol w:w="990"/>
        <w:gridCol w:w="6355"/>
        <w:gridCol w:w="4119"/>
        <w:tblGridChange w:id="10">
          <w:tblGrid>
            <w:gridCol w:w="535"/>
            <w:gridCol w:w="720"/>
            <w:gridCol w:w="990"/>
            <w:gridCol w:w="1170"/>
            <w:gridCol w:w="990"/>
            <w:gridCol w:w="6355"/>
            <w:gridCol w:w="4119"/>
          </w:tblGrid>
        </w:tblGridChange>
      </w:tblGrid>
      <w:tr w:rsidR="0014021D" w:rsidRPr="00310DC6" w14:paraId="23248BB1" w14:textId="77777777" w:rsidTr="235155B7">
        <w:trPr>
          <w:cnfStyle w:val="100000000000" w:firstRow="1" w:lastRow="0" w:firstColumn="0" w:lastColumn="0" w:oddVBand="0" w:evenVBand="0" w:oddHBand="0" w:evenHBand="0" w:firstRowFirstColumn="0" w:firstRowLastColumn="0" w:lastRowFirstColumn="0" w:lastRowLastColumn="0"/>
          <w:trHeight w:val="525"/>
          <w:tblHeader/>
        </w:trPr>
        <w:tc>
          <w:tcPr>
            <w:cnfStyle w:val="001000000000" w:firstRow="0" w:lastRow="0" w:firstColumn="1" w:lastColumn="0" w:oddVBand="0" w:evenVBand="0" w:oddHBand="0" w:evenHBand="0" w:firstRowFirstColumn="0" w:firstRowLastColumn="0" w:lastRowFirstColumn="0" w:lastRowLastColumn="0"/>
            <w:tcW w:w="0" w:type="dxa"/>
            <w:shd w:val="clear" w:color="auto" w:fill="auto"/>
            <w:tcPrChange w:id="11" w:author="Chitra Peddi" w:date="2022-06-02T18:38:00Z">
              <w:tcPr>
                <w:tcW w:w="535" w:type="dxa"/>
                <w:shd w:val="clear" w:color="auto" w:fill="auto"/>
              </w:tcPr>
            </w:tcPrChange>
          </w:tcPr>
          <w:p w14:paraId="077336B0" w14:textId="0FF0C0F4" w:rsidR="00DA6542" w:rsidRPr="00CC6D7F" w:rsidRDefault="00DA6542" w:rsidP="00A979C2">
            <w:pPr>
              <w:pStyle w:val="NoSpacing"/>
              <w:cnfStyle w:val="101000000000" w:firstRow="1" w:lastRow="0" w:firstColumn="1"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ID</w:t>
            </w:r>
          </w:p>
        </w:tc>
        <w:tc>
          <w:tcPr>
            <w:tcW w:w="0" w:type="dxa"/>
            <w:tcPrChange w:id="12" w:author="Chitra Peddi" w:date="2022-06-02T18:38:00Z">
              <w:tcPr>
                <w:tcW w:w="720" w:type="dxa"/>
              </w:tcPr>
            </w:tcPrChange>
          </w:tcPr>
          <w:p w14:paraId="7CB2561F" w14:textId="33AA4BD8" w:rsidR="00DA6542" w:rsidRDefault="00DA6542"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OFL ID</w:t>
            </w:r>
          </w:p>
        </w:tc>
        <w:tc>
          <w:tcPr>
            <w:tcW w:w="0" w:type="dxa"/>
            <w:tcPrChange w:id="13" w:author="Chitra Peddi" w:date="2022-06-02T18:38:00Z">
              <w:tcPr>
                <w:tcW w:w="990" w:type="dxa"/>
              </w:tcPr>
            </w:tcPrChange>
          </w:tcPr>
          <w:p w14:paraId="4CD0D66D" w14:textId="085D41CF" w:rsidR="00DA6542" w:rsidRDefault="00DA6542"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MODULE</w:t>
            </w:r>
          </w:p>
        </w:tc>
        <w:tc>
          <w:tcPr>
            <w:tcW w:w="0" w:type="dxa"/>
            <w:tcPrChange w:id="14" w:author="Chitra Peddi" w:date="2022-06-02T18:38:00Z">
              <w:tcPr>
                <w:tcW w:w="1170" w:type="dxa"/>
              </w:tcPr>
            </w:tcPrChange>
          </w:tcPr>
          <w:p w14:paraId="6A05AD97" w14:textId="6AF4CFB2" w:rsidR="00DA6542" w:rsidRPr="00310DC6" w:rsidRDefault="00DA6542"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AREA</w:t>
            </w:r>
          </w:p>
        </w:tc>
        <w:tc>
          <w:tcPr>
            <w:tcW w:w="0" w:type="dxa"/>
            <w:shd w:val="clear" w:color="auto" w:fill="auto"/>
            <w:tcPrChange w:id="15" w:author="Chitra Peddi" w:date="2022-06-02T18:38:00Z">
              <w:tcPr>
                <w:tcW w:w="990" w:type="dxa"/>
                <w:shd w:val="clear" w:color="auto" w:fill="auto"/>
              </w:tcPr>
            </w:tcPrChange>
          </w:tcPr>
          <w:p w14:paraId="569F9E39" w14:textId="41CF5DBC" w:rsidR="00DA6542" w:rsidRDefault="00DA6542"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TYPE</w:t>
            </w:r>
          </w:p>
        </w:tc>
        <w:tc>
          <w:tcPr>
            <w:tcW w:w="0" w:type="dxa"/>
            <w:shd w:val="clear" w:color="auto" w:fill="auto"/>
            <w:tcPrChange w:id="16" w:author="Chitra Peddi" w:date="2022-06-02T18:38:00Z">
              <w:tcPr>
                <w:tcW w:w="6355" w:type="dxa"/>
                <w:shd w:val="clear" w:color="auto" w:fill="auto"/>
              </w:tcPr>
            </w:tcPrChange>
          </w:tcPr>
          <w:p w14:paraId="70DB8DE4" w14:textId="339BCE69" w:rsidR="00DA6542" w:rsidRDefault="00DA6542"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COMMENT</w:t>
            </w:r>
          </w:p>
        </w:tc>
        <w:tc>
          <w:tcPr>
            <w:tcW w:w="0" w:type="dxa"/>
            <w:shd w:val="clear" w:color="auto" w:fill="auto"/>
            <w:tcPrChange w:id="17" w:author="Chitra Peddi" w:date="2022-06-02T18:38:00Z">
              <w:tcPr>
                <w:tcW w:w="4119" w:type="dxa"/>
                <w:shd w:val="clear" w:color="auto" w:fill="auto"/>
              </w:tcPr>
            </w:tcPrChange>
          </w:tcPr>
          <w:p w14:paraId="7996A428" w14:textId="4597EFE9" w:rsidR="00DA6542" w:rsidRPr="00310DC6" w:rsidRDefault="00DA6542"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PATH</w:t>
            </w:r>
          </w:p>
        </w:tc>
      </w:tr>
      <w:tr w:rsidR="001D7A1D" w:rsidRPr="00310DC6" w14:paraId="3621BBC9"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C0FD433" w14:textId="3C82BD31" w:rsidR="00DA6542" w:rsidRPr="00310DC6" w:rsidRDefault="00DA6542" w:rsidP="00927C61">
            <w:pPr>
              <w:pStyle w:val="NoSpacing"/>
              <w:rPr>
                <w:rFonts w:asciiTheme="majorHAnsi" w:hAnsiTheme="majorHAnsi" w:cstheme="majorHAnsi"/>
                <w:b w:val="0"/>
                <w:bCs w:val="0"/>
                <w:sz w:val="18"/>
                <w:szCs w:val="18"/>
              </w:rPr>
            </w:pPr>
            <w:commentRangeStart w:id="18"/>
            <w:commentRangeStart w:id="19"/>
            <w:r>
              <w:rPr>
                <w:rFonts w:asciiTheme="majorHAnsi" w:hAnsiTheme="majorHAnsi" w:cstheme="majorHAnsi"/>
                <w:b w:val="0"/>
                <w:bCs w:val="0"/>
                <w:sz w:val="18"/>
                <w:szCs w:val="18"/>
              </w:rPr>
              <w:t>AP.001</w:t>
            </w:r>
          </w:p>
        </w:tc>
        <w:tc>
          <w:tcPr>
            <w:tcW w:w="720" w:type="dxa"/>
          </w:tcPr>
          <w:p w14:paraId="2038DAED" w14:textId="77777777" w:rsidR="00DA6542" w:rsidRDefault="00240155" w:rsidP="00927C6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w:t>
            </w:r>
          </w:p>
          <w:p w14:paraId="1A49E827" w14:textId="2F2BDA06" w:rsidR="00240155" w:rsidRPr="00927C61" w:rsidRDefault="00521123" w:rsidP="00927C6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LOW</w:t>
            </w:r>
          </w:p>
        </w:tc>
        <w:tc>
          <w:tcPr>
            <w:tcW w:w="990" w:type="dxa"/>
          </w:tcPr>
          <w:p w14:paraId="7117F9D3" w14:textId="65F8F132" w:rsidR="00DA6542" w:rsidRPr="00927C61"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Accounts Payable</w:t>
            </w:r>
          </w:p>
        </w:tc>
        <w:tc>
          <w:tcPr>
            <w:tcW w:w="1170" w:type="dxa"/>
          </w:tcPr>
          <w:p w14:paraId="164C8CA2" w14:textId="02BEE9B2" w:rsidR="00DA6542" w:rsidRPr="00310DC6"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Vendor Master</w:t>
            </w:r>
          </w:p>
        </w:tc>
        <w:tc>
          <w:tcPr>
            <w:tcW w:w="990" w:type="dxa"/>
            <w:shd w:val="clear" w:color="auto" w:fill="auto"/>
          </w:tcPr>
          <w:p w14:paraId="5D30BD97" w14:textId="7EE71FD5"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Master</w:t>
            </w:r>
          </w:p>
        </w:tc>
        <w:tc>
          <w:tcPr>
            <w:tcW w:w="6355" w:type="dxa"/>
            <w:shd w:val="clear" w:color="auto" w:fill="auto"/>
          </w:tcPr>
          <w:p w14:paraId="5D135E5C" w14:textId="77777777" w:rsidR="00ED39BC"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property code, and unit code on the</w:t>
            </w:r>
            <w:r w:rsidR="00ED39BC">
              <w:rPr>
                <w:sz w:val="18"/>
                <w:szCs w:val="18"/>
              </w:rPr>
              <w:t xml:space="preserve"> form</w:t>
            </w:r>
            <w:r>
              <w:rPr>
                <w:sz w:val="18"/>
                <w:szCs w:val="18"/>
              </w:rPr>
              <w:t xml:space="preserve"> in the general section. </w:t>
            </w:r>
          </w:p>
          <w:p w14:paraId="6E22F7E2" w14:textId="77777777" w:rsidR="00ED39BC" w:rsidRDefault="00ED39BC"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7589EC6" w14:textId="77777777" w:rsidR="0073263C" w:rsidRDefault="0073263C" w:rsidP="0073263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0C837705" w14:textId="77777777" w:rsidR="0073263C" w:rsidRDefault="0073263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958929D" w14:textId="5DCFEB51" w:rsidR="00ED39BC" w:rsidRDefault="00B156D0"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00ED39BC">
              <w:rPr>
                <w:sz w:val="18"/>
                <w:szCs w:val="18"/>
              </w:rPr>
              <w:t xml:space="preserve">he entity code should auto populate based on the </w:t>
            </w:r>
            <w:r w:rsidR="00ED39BC" w:rsidRPr="00B76BC9">
              <w:rPr>
                <w:b/>
                <w:bCs/>
                <w:i/>
                <w:iCs/>
                <w:sz w:val="18"/>
                <w:szCs w:val="18"/>
              </w:rPr>
              <w:t>system creation date</w:t>
            </w:r>
            <w:r w:rsidR="00ED39BC">
              <w:rPr>
                <w:sz w:val="18"/>
                <w:szCs w:val="18"/>
              </w:rPr>
              <w:t xml:space="preserve"> comparative to ownership effective date.</w:t>
            </w:r>
          </w:p>
          <w:p w14:paraId="75FD500C" w14:textId="77777777" w:rsidR="00ED39BC" w:rsidRDefault="00ED39B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1F4D359" w14:textId="77777777" w:rsidR="00ED39BC" w:rsidRDefault="00ED39B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785CC1E3" w14:textId="77777777" w:rsidR="00ED39BC" w:rsidRPr="004F4115" w:rsidRDefault="00ED39BC" w:rsidP="00ED39BC">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19872963" w14:textId="48F7D750" w:rsidR="00ED39BC" w:rsidRDefault="00ED39B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financial dimension for BU</w:t>
            </w:r>
            <w:r w:rsidR="004648D1">
              <w:rPr>
                <w:sz w:val="18"/>
                <w:szCs w:val="18"/>
              </w:rPr>
              <w:t>, property</w:t>
            </w:r>
            <w:r>
              <w:rPr>
                <w:sz w:val="18"/>
                <w:szCs w:val="18"/>
              </w:rPr>
              <w:t xml:space="preserve"> and </w:t>
            </w:r>
            <w:r w:rsidR="004648D1">
              <w:rPr>
                <w:sz w:val="18"/>
                <w:szCs w:val="18"/>
              </w:rPr>
              <w:t xml:space="preserve">market </w:t>
            </w:r>
            <w:r>
              <w:rPr>
                <w:sz w:val="18"/>
                <w:szCs w:val="18"/>
              </w:rPr>
              <w:t xml:space="preserve">should pull from the BU-property relationship at the time of effective date. </w:t>
            </w:r>
          </w:p>
          <w:p w14:paraId="5C5094C1" w14:textId="77777777"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14:paraId="1A679F89" w14:textId="55949FF8" w:rsidR="00ED39BC" w:rsidRDefault="00930756"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w:t>
            </w:r>
            <w:r w:rsidR="00ED39BC">
              <w:rPr>
                <w:sz w:val="18"/>
                <w:szCs w:val="18"/>
              </w:rPr>
              <w:t xml:space="preserve"> if only the entity code is selected, the financial dimension for BU should pull from the entity structure master that is related to the entity ID. </w:t>
            </w:r>
          </w:p>
          <w:p w14:paraId="5F641760" w14:textId="78B8959D" w:rsidR="00ED39BC" w:rsidRDefault="00ED39BC"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4119" w:type="dxa"/>
            <w:shd w:val="clear" w:color="auto" w:fill="auto"/>
          </w:tcPr>
          <w:p w14:paraId="726F6279" w14:textId="31DF5246" w:rsidR="00DA6542" w:rsidRPr="00310DC6"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Payable &gt;&gt; Vendors &gt;&gt; All vendors &gt;&gt; Vendor Form &gt;&gt; General Section</w:t>
            </w:r>
            <w:commentRangeEnd w:id="18"/>
            <w:r w:rsidR="00AC6EA3">
              <w:rPr>
                <w:rStyle w:val="CommentReference"/>
                <w:rFonts w:eastAsiaTheme="minorHAnsi"/>
                <w:lang w:val="en-US"/>
              </w:rPr>
              <w:commentReference w:id="18"/>
            </w:r>
            <w:commentRangeEnd w:id="19"/>
            <w:r w:rsidR="00521123">
              <w:rPr>
                <w:rStyle w:val="CommentReference"/>
                <w:rFonts w:eastAsiaTheme="minorHAnsi"/>
                <w:lang w:val="en-US"/>
              </w:rPr>
              <w:commentReference w:id="19"/>
            </w:r>
          </w:p>
        </w:tc>
      </w:tr>
      <w:tr w:rsidR="001D7A1D" w14:paraId="774439C8"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72DE35D" w14:textId="1209A39C" w:rsidR="00DA6542" w:rsidRDefault="00DA6542" w:rsidP="00927C61">
            <w:pPr>
              <w:pStyle w:val="NoSpacing"/>
              <w:rPr>
                <w:rFonts w:asciiTheme="majorHAnsi" w:hAnsiTheme="majorHAnsi" w:cstheme="majorHAnsi"/>
                <w:b w:val="0"/>
                <w:bCs w:val="0"/>
                <w:sz w:val="18"/>
                <w:szCs w:val="18"/>
              </w:rPr>
            </w:pPr>
            <w:commentRangeStart w:id="20"/>
            <w:commentRangeStart w:id="21"/>
            <w:r>
              <w:rPr>
                <w:rFonts w:asciiTheme="majorHAnsi" w:hAnsiTheme="majorHAnsi" w:cstheme="majorHAnsi"/>
                <w:b w:val="0"/>
                <w:bCs w:val="0"/>
                <w:sz w:val="18"/>
                <w:szCs w:val="18"/>
              </w:rPr>
              <w:t>AP.002</w:t>
            </w:r>
          </w:p>
        </w:tc>
        <w:tc>
          <w:tcPr>
            <w:tcW w:w="720" w:type="dxa"/>
          </w:tcPr>
          <w:p w14:paraId="310F2726" w14:textId="77777777"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I09</w:t>
            </w:r>
          </w:p>
          <w:p w14:paraId="20CF0104" w14:textId="28363060" w:rsidR="00240155" w:rsidRPr="00927C61" w:rsidRDefault="00521123" w:rsidP="00927C6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LOW</w:t>
            </w:r>
          </w:p>
        </w:tc>
        <w:tc>
          <w:tcPr>
            <w:tcW w:w="990" w:type="dxa"/>
          </w:tcPr>
          <w:p w14:paraId="5BCFCBA7" w14:textId="6ADFA522" w:rsidR="00DA6542" w:rsidRPr="00927C61"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Accounts Payable</w:t>
            </w:r>
          </w:p>
        </w:tc>
        <w:tc>
          <w:tcPr>
            <w:tcW w:w="1170" w:type="dxa"/>
          </w:tcPr>
          <w:p w14:paraId="46783C5A" w14:textId="3FD7FB48"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Vendor listing</w:t>
            </w:r>
          </w:p>
        </w:tc>
        <w:tc>
          <w:tcPr>
            <w:tcW w:w="990" w:type="dxa"/>
            <w:shd w:val="clear" w:color="auto" w:fill="auto"/>
          </w:tcPr>
          <w:p w14:paraId="64789AE5" w14:textId="588927CE"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Inquiries</w:t>
            </w:r>
          </w:p>
        </w:tc>
        <w:tc>
          <w:tcPr>
            <w:tcW w:w="6355" w:type="dxa"/>
            <w:shd w:val="clear" w:color="auto" w:fill="auto"/>
          </w:tcPr>
          <w:p w14:paraId="7EFDB880" w14:textId="77777777" w:rsidR="00240155" w:rsidRDefault="00240155"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w:t>
            </w:r>
            <w:r w:rsidR="00DA6542" w:rsidRPr="000D5E68">
              <w:rPr>
                <w:sz w:val="18"/>
                <w:szCs w:val="18"/>
              </w:rPr>
              <w:t>Entity Code,</w:t>
            </w:r>
            <w:r>
              <w:rPr>
                <w:sz w:val="18"/>
                <w:szCs w:val="18"/>
              </w:rPr>
              <w:t xml:space="preserve"> Entity name,</w:t>
            </w:r>
            <w:r w:rsidR="00DA6542" w:rsidRPr="000D5E68">
              <w:rPr>
                <w:sz w:val="18"/>
                <w:szCs w:val="18"/>
              </w:rPr>
              <w:t xml:space="preserve"> Property Code,</w:t>
            </w:r>
            <w:r>
              <w:rPr>
                <w:sz w:val="18"/>
                <w:szCs w:val="18"/>
              </w:rPr>
              <w:t xml:space="preserve"> Property name,</w:t>
            </w:r>
            <w:r w:rsidR="00DA6542" w:rsidRPr="000D5E68">
              <w:rPr>
                <w:sz w:val="18"/>
                <w:szCs w:val="18"/>
              </w:rPr>
              <w:t xml:space="preserve"> and Unit code</w:t>
            </w:r>
            <w:r>
              <w:rPr>
                <w:sz w:val="18"/>
                <w:szCs w:val="18"/>
              </w:rPr>
              <w:t>.</w:t>
            </w:r>
          </w:p>
          <w:p w14:paraId="0BF06B2C" w14:textId="77777777" w:rsidR="00240155" w:rsidRDefault="00240155"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72F037B" w14:textId="669C0ECB" w:rsidR="00DA6542" w:rsidRPr="00ED39BC" w:rsidRDefault="00CF322D" w:rsidP="00927C6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r w:rsidRPr="000D5E68">
              <w:rPr>
                <w:sz w:val="18"/>
                <w:szCs w:val="18"/>
              </w:rPr>
              <w:t>Allow user to filter on the screen.</w:t>
            </w:r>
          </w:p>
        </w:tc>
        <w:tc>
          <w:tcPr>
            <w:tcW w:w="4119" w:type="dxa"/>
            <w:shd w:val="clear" w:color="auto" w:fill="auto"/>
          </w:tcPr>
          <w:p w14:paraId="6D948F24" w14:textId="1DE1B6D0"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Payable &gt;&gt; Vendors &gt;&gt; All vendors</w:t>
            </w:r>
            <w:commentRangeEnd w:id="20"/>
            <w:r w:rsidR="00AC6EA3">
              <w:rPr>
                <w:rStyle w:val="CommentReference"/>
                <w:rFonts w:eastAsiaTheme="minorHAnsi"/>
                <w:lang w:val="en-US"/>
              </w:rPr>
              <w:commentReference w:id="20"/>
            </w:r>
            <w:commentRangeEnd w:id="21"/>
            <w:r w:rsidR="00521123">
              <w:rPr>
                <w:rStyle w:val="CommentReference"/>
                <w:rFonts w:eastAsiaTheme="minorHAnsi"/>
                <w:lang w:val="en-US"/>
              </w:rPr>
              <w:commentReference w:id="21"/>
            </w:r>
          </w:p>
        </w:tc>
      </w:tr>
      <w:tr w:rsidR="001D7A1D" w14:paraId="6AF8990F"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9F3548" w14:textId="42D89833" w:rsidR="00DA6542" w:rsidRDefault="00DA6542" w:rsidP="00927C6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AP.003</w:t>
            </w:r>
          </w:p>
        </w:tc>
        <w:tc>
          <w:tcPr>
            <w:tcW w:w="720" w:type="dxa"/>
          </w:tcPr>
          <w:p w14:paraId="4B773EAB" w14:textId="77777777" w:rsidR="00DA6542" w:rsidRDefault="00E05C2F" w:rsidP="00927C6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w:t>
            </w:r>
          </w:p>
          <w:p w14:paraId="07DBCCB3" w14:textId="6993B6BC" w:rsidR="00E05C2F" w:rsidRPr="00927C61" w:rsidRDefault="00E05C2F" w:rsidP="00927C6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990" w:type="dxa"/>
          </w:tcPr>
          <w:p w14:paraId="0B13F0CF" w14:textId="6CD37927" w:rsidR="00DA6542" w:rsidRPr="00927C61"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Accounts Payable</w:t>
            </w:r>
          </w:p>
        </w:tc>
        <w:tc>
          <w:tcPr>
            <w:tcW w:w="1170" w:type="dxa"/>
          </w:tcPr>
          <w:p w14:paraId="46CBCC0B" w14:textId="4DC49EFB"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Vendor Aging</w:t>
            </w:r>
          </w:p>
        </w:tc>
        <w:tc>
          <w:tcPr>
            <w:tcW w:w="990" w:type="dxa"/>
            <w:shd w:val="clear" w:color="auto" w:fill="auto"/>
          </w:tcPr>
          <w:p w14:paraId="135FA761" w14:textId="29288B0A"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Inquiries and Reports</w:t>
            </w:r>
          </w:p>
        </w:tc>
        <w:tc>
          <w:tcPr>
            <w:tcW w:w="6355" w:type="dxa"/>
            <w:shd w:val="clear" w:color="auto" w:fill="auto"/>
          </w:tcPr>
          <w:p w14:paraId="78EEAD70" w14:textId="7AE0C450" w:rsidR="000D5E68" w:rsidRDefault="000D5E68"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property code, and unit code on parameter screen. Allow user to select values.</w:t>
            </w:r>
          </w:p>
          <w:p w14:paraId="2B97D12E" w14:textId="26989088" w:rsidR="002D3961" w:rsidRPr="000D5E68" w:rsidRDefault="002D3961" w:rsidP="00927C61">
            <w:pPr>
              <w:pStyle w:val="NoSpacing"/>
              <w:cnfStyle w:val="000000000000" w:firstRow="0" w:lastRow="0" w:firstColumn="0" w:lastColumn="0" w:oddVBand="0" w:evenVBand="0" w:oddHBand="0" w:evenHBand="0" w:firstRowFirstColumn="0" w:firstRowLastColumn="0" w:lastRowFirstColumn="0" w:lastRowLastColumn="0"/>
              <w:rPr>
                <w:ins w:id="22" w:author="Lynn Huang" w:date="2022-05-25T16:39:00Z"/>
                <w:sz w:val="18"/>
                <w:szCs w:val="18"/>
              </w:rPr>
            </w:pPr>
          </w:p>
          <w:p w14:paraId="5DD5CB97" w14:textId="77777777" w:rsidR="006E3EB2" w:rsidRPr="00A03F9B" w:rsidRDefault="686DC886" w:rsidP="006E3EB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lastRenderedPageBreak/>
              <w:t xml:space="preserve">When a property code is selected, the unit code field should become active and provide a listing of values that is only related to the property code selected. The entity code should auto default based on the effective ownership date. </w:t>
            </w:r>
          </w:p>
          <w:p w14:paraId="1279B084" w14:textId="6DF03F29" w:rsidR="006E3EB2" w:rsidRDefault="686DC886" w:rsidP="006E3EB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Otherwise, user should be allowed to select and run by entity code</w:t>
            </w:r>
          </w:p>
          <w:p w14:paraId="5D91E5ED" w14:textId="77777777" w:rsidR="006E3EB2" w:rsidRPr="000D5E68" w:rsidRDefault="006E3EB2" w:rsidP="006E3EB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2A72E53" w14:textId="778096B9" w:rsidR="00DA6542" w:rsidRPr="00ED39BC" w:rsidRDefault="00DA6542" w:rsidP="00927C6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r w:rsidRPr="000D5E68">
              <w:rPr>
                <w:sz w:val="18"/>
                <w:szCs w:val="18"/>
              </w:rPr>
              <w:t>The results on the report should be filtered based on the selection made</w:t>
            </w:r>
            <w:r w:rsidR="00CF322D" w:rsidRPr="000D5E68">
              <w:rPr>
                <w:sz w:val="18"/>
                <w:szCs w:val="18"/>
              </w:rPr>
              <w:t xml:space="preserve">. </w:t>
            </w:r>
          </w:p>
        </w:tc>
        <w:tc>
          <w:tcPr>
            <w:tcW w:w="4119" w:type="dxa"/>
            <w:shd w:val="clear" w:color="auto" w:fill="auto"/>
          </w:tcPr>
          <w:p w14:paraId="3E02328C" w14:textId="61A56F2E"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Accounts Payable &gt;&gt; Inquiries and reports &gt;&gt; vendor aging</w:t>
            </w:r>
          </w:p>
          <w:p w14:paraId="18C6681E" w14:textId="77777777"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7A4DE7F" w14:textId="2125E6F5"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The system should add the fields onto the parameter screen to allow for filtering and isolating data/transactions on the report.</w:t>
            </w:r>
          </w:p>
        </w:tc>
      </w:tr>
      <w:tr w:rsidR="001D7A1D" w14:paraId="786C02B8"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5294CB9" w14:textId="35842C0C" w:rsidR="00DA6542" w:rsidRDefault="00DA6542" w:rsidP="00927C6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lastRenderedPageBreak/>
              <w:t>AP.004</w:t>
            </w:r>
          </w:p>
        </w:tc>
        <w:tc>
          <w:tcPr>
            <w:tcW w:w="720" w:type="dxa"/>
          </w:tcPr>
          <w:p w14:paraId="2D20F0CA" w14:textId="77777777" w:rsidR="00DA6542" w:rsidRDefault="00E05C2F" w:rsidP="00927C6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w:t>
            </w:r>
          </w:p>
          <w:p w14:paraId="08B9406B" w14:textId="177B64C5" w:rsidR="00E05C2F" w:rsidRPr="00927C61" w:rsidRDefault="00E05C2F" w:rsidP="00927C6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990" w:type="dxa"/>
          </w:tcPr>
          <w:p w14:paraId="70B1B7B8" w14:textId="2E15786A" w:rsidR="00DA6542" w:rsidRPr="00927C61"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Accounts Payable</w:t>
            </w:r>
          </w:p>
        </w:tc>
        <w:tc>
          <w:tcPr>
            <w:tcW w:w="1170" w:type="dxa"/>
          </w:tcPr>
          <w:p w14:paraId="3C711BCA" w14:textId="1709DEB6"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Open vendor invoices</w:t>
            </w:r>
          </w:p>
        </w:tc>
        <w:tc>
          <w:tcPr>
            <w:tcW w:w="990" w:type="dxa"/>
            <w:shd w:val="clear" w:color="auto" w:fill="auto"/>
          </w:tcPr>
          <w:p w14:paraId="5A43F244" w14:textId="52201E0E"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Inquiries and Reports</w:t>
            </w:r>
          </w:p>
        </w:tc>
        <w:tc>
          <w:tcPr>
            <w:tcW w:w="6355" w:type="dxa"/>
            <w:shd w:val="clear" w:color="auto" w:fill="auto"/>
          </w:tcPr>
          <w:p w14:paraId="25C84399" w14:textId="1B67DC24" w:rsidR="00DA6542" w:rsidRPr="00ED39BC" w:rsidRDefault="00CF322D" w:rsidP="00927C6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r w:rsidRPr="000D5E68">
              <w:rPr>
                <w:sz w:val="18"/>
                <w:szCs w:val="18"/>
              </w:rPr>
              <w:t>Add the entity code, property code, and unit code on the open vendor invoices. Allow user to filter on the screen.</w:t>
            </w:r>
          </w:p>
        </w:tc>
        <w:tc>
          <w:tcPr>
            <w:tcW w:w="4119" w:type="dxa"/>
            <w:shd w:val="clear" w:color="auto" w:fill="auto"/>
          </w:tcPr>
          <w:p w14:paraId="7BB20B64" w14:textId="02A8EE3D"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Payable &gt;&gt; Invoices &gt;&gt; Open Vendor Invoices</w:t>
            </w:r>
          </w:p>
        </w:tc>
      </w:tr>
      <w:tr w:rsidR="001D7A1D" w14:paraId="2EB4F290"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D433A01" w14:textId="1C002FBD" w:rsidR="00DA6542" w:rsidRDefault="00DA6542" w:rsidP="00927C6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AP.005</w:t>
            </w:r>
          </w:p>
        </w:tc>
        <w:tc>
          <w:tcPr>
            <w:tcW w:w="720" w:type="dxa"/>
          </w:tcPr>
          <w:p w14:paraId="74F284D8" w14:textId="77777777" w:rsidR="00DA6542" w:rsidRDefault="00E05C2F" w:rsidP="00927C6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w:t>
            </w:r>
          </w:p>
          <w:p w14:paraId="7D123234" w14:textId="0DD8BECF" w:rsidR="00E05C2F" w:rsidRPr="00927C61" w:rsidRDefault="00E05C2F" w:rsidP="00927C6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CRITICAL</w:t>
            </w:r>
          </w:p>
        </w:tc>
        <w:tc>
          <w:tcPr>
            <w:tcW w:w="990" w:type="dxa"/>
          </w:tcPr>
          <w:p w14:paraId="33174403" w14:textId="0FC11368" w:rsidR="00DA6542" w:rsidRPr="00927C61"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Accounts Payable</w:t>
            </w:r>
          </w:p>
        </w:tc>
        <w:tc>
          <w:tcPr>
            <w:tcW w:w="1170" w:type="dxa"/>
          </w:tcPr>
          <w:p w14:paraId="571510B4" w14:textId="6CE1F23F" w:rsidR="00DA6542" w:rsidRPr="00A12B03"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12B03">
              <w:rPr>
                <w:sz w:val="18"/>
                <w:szCs w:val="18"/>
              </w:rPr>
              <w:t>Vendor Invoice Journal</w:t>
            </w:r>
          </w:p>
        </w:tc>
        <w:tc>
          <w:tcPr>
            <w:tcW w:w="990" w:type="dxa"/>
            <w:shd w:val="clear" w:color="auto" w:fill="auto"/>
          </w:tcPr>
          <w:p w14:paraId="5E2EA926" w14:textId="12AE2A74" w:rsidR="00DA6542" w:rsidRPr="00A12B03"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commentRangeStart w:id="23"/>
            <w:commentRangeStart w:id="24"/>
            <w:r w:rsidRPr="00A12B03">
              <w:rPr>
                <w:sz w:val="18"/>
                <w:szCs w:val="18"/>
              </w:rPr>
              <w:t>Journal</w:t>
            </w:r>
            <w:commentRangeEnd w:id="23"/>
            <w:r w:rsidRPr="00A12B03">
              <w:rPr>
                <w:rStyle w:val="CommentReference"/>
                <w:rFonts w:eastAsiaTheme="minorHAnsi"/>
                <w:lang w:val="en-US"/>
              </w:rPr>
              <w:commentReference w:id="23"/>
            </w:r>
            <w:commentRangeEnd w:id="24"/>
            <w:r w:rsidRPr="00A12B03">
              <w:rPr>
                <w:rStyle w:val="CommentReference"/>
                <w:rFonts w:eastAsiaTheme="minorHAnsi"/>
                <w:lang w:val="en-US"/>
              </w:rPr>
              <w:commentReference w:id="24"/>
            </w:r>
          </w:p>
        </w:tc>
        <w:tc>
          <w:tcPr>
            <w:tcW w:w="6355" w:type="dxa"/>
            <w:shd w:val="clear" w:color="auto" w:fill="auto"/>
          </w:tcPr>
          <w:p w14:paraId="18C606A3" w14:textId="44654F62" w:rsidR="0073263C" w:rsidRDefault="0073263C" w:rsidP="0073263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journal lines. </w:t>
            </w:r>
          </w:p>
          <w:p w14:paraId="56F82B66" w14:textId="34ED20A3" w:rsidR="00CF322D" w:rsidRDefault="00CF322D" w:rsidP="00927C6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p>
          <w:p w14:paraId="0809CF4E" w14:textId="16BF914B" w:rsidR="000471A8" w:rsidRDefault="008951D9" w:rsidP="00927C6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The process below is related to invoice journal entry where the offset account type is not project or fixed assets. For</w:t>
            </w:r>
            <w:r w:rsidR="005E0B8E">
              <w:rPr>
                <w:color w:val="FF0000"/>
                <w:sz w:val="18"/>
                <w:szCs w:val="18"/>
              </w:rPr>
              <w:t xml:space="preserve"> invoice journal related to</w:t>
            </w:r>
            <w:r>
              <w:rPr>
                <w:color w:val="FF0000"/>
                <w:sz w:val="18"/>
                <w:szCs w:val="18"/>
              </w:rPr>
              <w:t xml:space="preserve"> project and fixed asset</w:t>
            </w:r>
            <w:r w:rsidR="005E0B8E">
              <w:rPr>
                <w:color w:val="FF0000"/>
                <w:sz w:val="18"/>
                <w:szCs w:val="18"/>
              </w:rPr>
              <w:t xml:space="preserve"> please navigate to the default values section. </w:t>
            </w:r>
          </w:p>
          <w:p w14:paraId="3E829057" w14:textId="77777777" w:rsidR="000471A8" w:rsidRPr="00ED39BC" w:rsidRDefault="000471A8" w:rsidP="00927C6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p>
          <w:p w14:paraId="7EE062AB" w14:textId="77777777" w:rsidR="00B156D0" w:rsidRDefault="00B156D0" w:rsidP="00B156D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17711F06" w14:textId="77777777" w:rsidR="00B156D0" w:rsidRDefault="00B156D0" w:rsidP="00B156D0">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BB31AA6" w14:textId="013633E2" w:rsidR="00B156D0" w:rsidRDefault="00B156D0" w:rsidP="00B156D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should auto populate based on the </w:t>
            </w:r>
            <w:r>
              <w:rPr>
                <w:b/>
                <w:bCs/>
                <w:i/>
                <w:iCs/>
                <w:sz w:val="18"/>
                <w:szCs w:val="18"/>
              </w:rPr>
              <w:t>posting</w:t>
            </w:r>
            <w:r w:rsidRPr="00B76BC9">
              <w:rPr>
                <w:b/>
                <w:bCs/>
                <w:i/>
                <w:iCs/>
                <w:sz w:val="18"/>
                <w:szCs w:val="18"/>
              </w:rPr>
              <w:t xml:space="preserve"> date</w:t>
            </w:r>
            <w:r>
              <w:rPr>
                <w:b/>
                <w:bCs/>
                <w:i/>
                <w:iCs/>
                <w:sz w:val="18"/>
                <w:szCs w:val="18"/>
              </w:rPr>
              <w:t xml:space="preserve"> field</w:t>
            </w:r>
            <w:r>
              <w:rPr>
                <w:sz w:val="18"/>
                <w:szCs w:val="18"/>
              </w:rPr>
              <w:t xml:space="preserve"> comparative to ownership effective date for the property.</w:t>
            </w:r>
          </w:p>
          <w:p w14:paraId="7111FAEA" w14:textId="77777777" w:rsidR="00B156D0" w:rsidRDefault="00B156D0" w:rsidP="00B156D0">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9D3CE14" w14:textId="77777777" w:rsidR="00B156D0" w:rsidRDefault="00B156D0" w:rsidP="00B156D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2D95C4D6" w14:textId="77777777" w:rsidR="00B156D0" w:rsidRPr="004F4115" w:rsidRDefault="00B156D0" w:rsidP="00B156D0">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65AD0AF9" w14:textId="28C50495" w:rsidR="00B156D0" w:rsidRDefault="00B156D0" w:rsidP="00B156D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financial dimension for BU</w:t>
            </w:r>
            <w:r w:rsidR="00AF1E34">
              <w:rPr>
                <w:sz w:val="18"/>
                <w:szCs w:val="18"/>
              </w:rPr>
              <w:t>, property</w:t>
            </w:r>
            <w:r>
              <w:rPr>
                <w:sz w:val="18"/>
                <w:szCs w:val="18"/>
              </w:rPr>
              <w:t xml:space="preserve"> and </w:t>
            </w:r>
            <w:r w:rsidR="00AF1E34">
              <w:rPr>
                <w:sz w:val="18"/>
                <w:szCs w:val="18"/>
              </w:rPr>
              <w:t xml:space="preserve">market </w:t>
            </w:r>
            <w:r>
              <w:rPr>
                <w:sz w:val="18"/>
                <w:szCs w:val="18"/>
              </w:rPr>
              <w:t xml:space="preserve">should pull from the BU-property relationship based on the posting date comparative to the effective ownership date. </w:t>
            </w:r>
          </w:p>
          <w:p w14:paraId="3A8AEC5E" w14:textId="77777777" w:rsidR="00B156D0" w:rsidRDefault="00B156D0" w:rsidP="00B156D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14:paraId="442C8282" w14:textId="7506EED0" w:rsidR="00CF322D" w:rsidRPr="00ED39BC" w:rsidRDefault="00930756" w:rsidP="00B156D0">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r>
              <w:rPr>
                <w:sz w:val="18"/>
                <w:szCs w:val="18"/>
              </w:rPr>
              <w:t>Otherwise,</w:t>
            </w:r>
            <w:r w:rsidR="00B156D0">
              <w:rPr>
                <w:sz w:val="18"/>
                <w:szCs w:val="18"/>
              </w:rPr>
              <w:t xml:space="preserve"> if only the entity code is selected, the financial dimension for BU should pull from the entity structure master that is related to the entity ID.</w:t>
            </w:r>
          </w:p>
        </w:tc>
        <w:tc>
          <w:tcPr>
            <w:tcW w:w="4119" w:type="dxa"/>
            <w:shd w:val="clear" w:color="auto" w:fill="auto"/>
          </w:tcPr>
          <w:p w14:paraId="3F1BF5E4" w14:textId="0ED60939"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Payable &gt;&gt; Invoices &gt;&gt; Invoice journal</w:t>
            </w:r>
          </w:p>
        </w:tc>
      </w:tr>
      <w:tr w:rsidR="001D7A1D" w14:paraId="6E45919F"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8339C11" w14:textId="430D8472" w:rsidR="00DA6542" w:rsidRDefault="00DA6542" w:rsidP="00927C6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AP.006</w:t>
            </w:r>
          </w:p>
        </w:tc>
        <w:tc>
          <w:tcPr>
            <w:tcW w:w="720" w:type="dxa"/>
          </w:tcPr>
          <w:p w14:paraId="5717DDBA" w14:textId="77777777" w:rsidR="00DA6542" w:rsidRDefault="00E05C2F" w:rsidP="00927C6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w:t>
            </w:r>
          </w:p>
          <w:p w14:paraId="132E2254" w14:textId="4C66D368" w:rsidR="00E05C2F" w:rsidRPr="00927C61" w:rsidRDefault="00E05C2F" w:rsidP="00927C6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990" w:type="dxa"/>
          </w:tcPr>
          <w:p w14:paraId="6DDF867A" w14:textId="3161E22A" w:rsidR="00DA6542" w:rsidRPr="00927C61"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Accounts Payable</w:t>
            </w:r>
          </w:p>
        </w:tc>
        <w:tc>
          <w:tcPr>
            <w:tcW w:w="1170" w:type="dxa"/>
          </w:tcPr>
          <w:p w14:paraId="338BBD43" w14:textId="1E98FAF0"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Vendor Payment Journal – Settlement screen</w:t>
            </w:r>
          </w:p>
          <w:p w14:paraId="7E7A0F82" w14:textId="77777777"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EF739F3" w14:textId="107C734A"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View marked transactions</w:t>
            </w:r>
          </w:p>
        </w:tc>
        <w:tc>
          <w:tcPr>
            <w:tcW w:w="990" w:type="dxa"/>
            <w:shd w:val="clear" w:color="auto" w:fill="auto"/>
          </w:tcPr>
          <w:p w14:paraId="1D771032" w14:textId="78A5385A" w:rsidR="00DA6542" w:rsidRDefault="0073263C"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Inquiry</w:t>
            </w:r>
          </w:p>
        </w:tc>
        <w:tc>
          <w:tcPr>
            <w:tcW w:w="6355" w:type="dxa"/>
            <w:shd w:val="clear" w:color="auto" w:fill="auto"/>
          </w:tcPr>
          <w:p w14:paraId="2EFA35E7" w14:textId="77777777" w:rsidR="0073263C" w:rsidRDefault="000D5E68"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inquiry form. </w:t>
            </w:r>
          </w:p>
          <w:p w14:paraId="2D0003A7" w14:textId="77777777" w:rsidR="0073263C" w:rsidRDefault="0073263C" w:rsidP="00927C61">
            <w:pPr>
              <w:pStyle w:val="NoSpacing"/>
              <w:cnfStyle w:val="000000000000" w:firstRow="0" w:lastRow="0" w:firstColumn="0" w:lastColumn="0" w:oddVBand="0" w:evenVBand="0" w:oddHBand="0" w:evenHBand="0" w:firstRowFirstColumn="0" w:firstRowLastColumn="0" w:lastRowFirstColumn="0" w:lastRowLastColumn="0"/>
              <w:rPr>
                <w:ins w:id="25" w:author="Lynn Huang" w:date="2022-05-25T16:38:00Z"/>
                <w:sz w:val="18"/>
                <w:szCs w:val="18"/>
              </w:rPr>
            </w:pPr>
          </w:p>
          <w:p w14:paraId="0FE57D26" w14:textId="77777777" w:rsidR="006E3EB2" w:rsidRPr="00A03F9B" w:rsidRDefault="686DC886" w:rsidP="006E3EB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 xml:space="preserve">When a property code is selected, the unit code field should become active and provide a listing of values that is only related to the property code selected. The entity code should auto default based on the effective ownership date. </w:t>
            </w:r>
          </w:p>
          <w:p w14:paraId="60B1738D" w14:textId="71FEE2E2" w:rsidR="006E3EB2" w:rsidRDefault="686DC886" w:rsidP="006E3EB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Otherwise, user should be allowed to select and run by entity code</w:t>
            </w:r>
          </w:p>
          <w:p w14:paraId="454CB9A1" w14:textId="77777777" w:rsidR="006E3EB2" w:rsidRDefault="006E3EB2" w:rsidP="006E3EB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43886C3" w14:textId="4FF2B469" w:rsidR="00DA6542" w:rsidRPr="00ED39BC" w:rsidRDefault="000D5E68" w:rsidP="00927C6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r>
              <w:rPr>
                <w:sz w:val="18"/>
                <w:szCs w:val="18"/>
              </w:rPr>
              <w:t>Allow user to filter on the screen.</w:t>
            </w:r>
          </w:p>
        </w:tc>
        <w:tc>
          <w:tcPr>
            <w:tcW w:w="4119" w:type="dxa"/>
            <w:shd w:val="clear" w:color="auto" w:fill="auto"/>
          </w:tcPr>
          <w:p w14:paraId="58128D6D" w14:textId="7A9794E8"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Payable &gt;&gt; Payments &gt;&gt; Vendor Payment Journal &gt;&gt; Lines &gt;&gt; Settled transactions</w:t>
            </w:r>
          </w:p>
          <w:p w14:paraId="5AC87D7D" w14:textId="77777777"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BB51DCF" w14:textId="08706E6B" w:rsidR="00DA6542" w:rsidRDefault="00DA6542" w:rsidP="00927C6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Payable &gt;&gt; Payments &gt;&gt; Vendor Payment Journal &gt;&gt; Lines &gt;&gt; View marked transactions</w:t>
            </w:r>
          </w:p>
        </w:tc>
      </w:tr>
      <w:tr w:rsidR="001D7A1D" w14:paraId="57417E80"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F69A878" w14:textId="11479769" w:rsidR="00ED39BC" w:rsidRDefault="00ED39BC" w:rsidP="00ED39BC">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AP.007</w:t>
            </w:r>
          </w:p>
        </w:tc>
        <w:tc>
          <w:tcPr>
            <w:tcW w:w="720" w:type="dxa"/>
          </w:tcPr>
          <w:p w14:paraId="3AD8B349" w14:textId="40EE6C78" w:rsidR="00ED39BC" w:rsidRPr="00927C61" w:rsidRDefault="00E05C2F" w:rsidP="00ED39BC">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 CRITICAL</w:t>
            </w:r>
          </w:p>
        </w:tc>
        <w:tc>
          <w:tcPr>
            <w:tcW w:w="990" w:type="dxa"/>
          </w:tcPr>
          <w:p w14:paraId="5C35201A" w14:textId="1282B14E" w:rsidR="00ED39BC" w:rsidRPr="00927C61" w:rsidRDefault="00ED39B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Accounts Payable</w:t>
            </w:r>
          </w:p>
        </w:tc>
        <w:tc>
          <w:tcPr>
            <w:tcW w:w="1170" w:type="dxa"/>
          </w:tcPr>
          <w:p w14:paraId="56C47EC5" w14:textId="77777777" w:rsidR="00ED39BC" w:rsidRDefault="00ED39B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Pending Vendor Invoice</w:t>
            </w:r>
          </w:p>
          <w:p w14:paraId="75D3E4DE" w14:textId="77777777" w:rsidR="005C7E52" w:rsidRDefault="005C7E52"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370ABFA" w14:textId="5CFFFE06" w:rsidR="005C7E52" w:rsidRDefault="005C7E52"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5C7E52">
              <w:rPr>
                <w:sz w:val="18"/>
                <w:szCs w:val="18"/>
              </w:rPr>
              <w:t>Purchase Order Invoice</w:t>
            </w:r>
          </w:p>
        </w:tc>
        <w:tc>
          <w:tcPr>
            <w:tcW w:w="990" w:type="dxa"/>
            <w:shd w:val="clear" w:color="auto" w:fill="auto"/>
          </w:tcPr>
          <w:p w14:paraId="5173855B" w14:textId="6CB47ABA" w:rsidR="00ED39BC" w:rsidRDefault="00ED39B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Form</w:t>
            </w:r>
          </w:p>
        </w:tc>
        <w:tc>
          <w:tcPr>
            <w:tcW w:w="6355" w:type="dxa"/>
            <w:shd w:val="clear" w:color="auto" w:fill="auto"/>
          </w:tcPr>
          <w:p w14:paraId="68E32E66" w14:textId="736DA57C" w:rsidR="00ED39BC" w:rsidRDefault="00ED39B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w:t>
            </w:r>
            <w:r w:rsidR="0073263C">
              <w:rPr>
                <w:sz w:val="18"/>
                <w:szCs w:val="18"/>
              </w:rPr>
              <w:t>header and line</w:t>
            </w:r>
            <w:r>
              <w:rPr>
                <w:sz w:val="18"/>
                <w:szCs w:val="18"/>
              </w:rPr>
              <w:t xml:space="preserve">. </w:t>
            </w:r>
          </w:p>
          <w:p w14:paraId="6E77F896" w14:textId="4229ACDC" w:rsidR="00ED39BC" w:rsidRDefault="00ED39B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3D95EEB" w14:textId="4008C895" w:rsidR="00ED39BC" w:rsidRDefault="00ED39B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E0684">
              <w:rPr>
                <w:b/>
                <w:bCs/>
                <w:i/>
                <w:iCs/>
                <w:sz w:val="18"/>
                <w:szCs w:val="18"/>
              </w:rPr>
              <w:t xml:space="preserve">When the invoice is not </w:t>
            </w:r>
            <w:r w:rsidR="009E0684" w:rsidRPr="009E0684">
              <w:rPr>
                <w:b/>
                <w:bCs/>
                <w:i/>
                <w:iCs/>
                <w:sz w:val="18"/>
                <w:szCs w:val="18"/>
              </w:rPr>
              <w:t>related to PO, fixed assets or PMA</w:t>
            </w:r>
            <w:r w:rsidR="009E0684">
              <w:rPr>
                <w:sz w:val="18"/>
                <w:szCs w:val="18"/>
              </w:rPr>
              <w:t>:</w:t>
            </w:r>
          </w:p>
          <w:p w14:paraId="77745D93" w14:textId="77777777" w:rsidR="0073263C" w:rsidRDefault="0073263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1624B74" w14:textId="77777777" w:rsidR="0073263C" w:rsidRDefault="0073263C" w:rsidP="0073263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3D109CF6" w14:textId="77777777" w:rsidR="0073263C" w:rsidRDefault="0073263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B888429" w14:textId="25CA435C" w:rsidR="00ED39BC" w:rsidRDefault="0073263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w:t>
            </w:r>
            <w:r w:rsidR="00ED39BC">
              <w:rPr>
                <w:sz w:val="18"/>
                <w:szCs w:val="18"/>
              </w:rPr>
              <w:t xml:space="preserve">he entity code should auto populate based on the </w:t>
            </w:r>
            <w:r w:rsidR="009E0684">
              <w:rPr>
                <w:b/>
                <w:bCs/>
                <w:i/>
                <w:iCs/>
                <w:sz w:val="18"/>
                <w:szCs w:val="18"/>
              </w:rPr>
              <w:t>posting</w:t>
            </w:r>
            <w:r w:rsidR="00ED39BC" w:rsidRPr="00B76BC9">
              <w:rPr>
                <w:b/>
                <w:bCs/>
                <w:i/>
                <w:iCs/>
                <w:sz w:val="18"/>
                <w:szCs w:val="18"/>
              </w:rPr>
              <w:t xml:space="preserve"> date</w:t>
            </w:r>
            <w:r w:rsidR="009E0684">
              <w:rPr>
                <w:b/>
                <w:bCs/>
                <w:i/>
                <w:iCs/>
                <w:sz w:val="18"/>
                <w:szCs w:val="18"/>
              </w:rPr>
              <w:t xml:space="preserve"> field</w:t>
            </w:r>
            <w:r w:rsidR="00ED39BC">
              <w:rPr>
                <w:sz w:val="18"/>
                <w:szCs w:val="18"/>
              </w:rPr>
              <w:t xml:space="preserve"> comparative to ownership effective date</w:t>
            </w:r>
            <w:r w:rsidR="009E0684">
              <w:rPr>
                <w:sz w:val="18"/>
                <w:szCs w:val="18"/>
              </w:rPr>
              <w:t xml:space="preserve"> for the property</w:t>
            </w:r>
            <w:r w:rsidR="00ED39BC">
              <w:rPr>
                <w:sz w:val="18"/>
                <w:szCs w:val="18"/>
              </w:rPr>
              <w:t>.</w:t>
            </w:r>
          </w:p>
          <w:p w14:paraId="0F42E181" w14:textId="77777777" w:rsidR="00ED39BC" w:rsidRDefault="00ED39B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3D1C5B7" w14:textId="77777777" w:rsidR="00ED39BC" w:rsidRDefault="00ED39B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719ACBA1" w14:textId="77777777" w:rsidR="00ED39BC" w:rsidRPr="004F4115" w:rsidRDefault="00ED39BC" w:rsidP="00ED39BC">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5A82CAA2" w14:textId="47BC1FC5" w:rsidR="00ED39BC" w:rsidRDefault="00ED39B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The financial dimension for BU</w:t>
            </w:r>
            <w:r w:rsidR="004232A3" w:rsidRPr="1A04D1A3">
              <w:rPr>
                <w:sz w:val="18"/>
                <w:szCs w:val="18"/>
              </w:rPr>
              <w:t>, property</w:t>
            </w:r>
            <w:r w:rsidRPr="1A04D1A3">
              <w:rPr>
                <w:sz w:val="18"/>
                <w:szCs w:val="18"/>
              </w:rPr>
              <w:t xml:space="preserve"> and </w:t>
            </w:r>
            <w:r w:rsidR="004232A3" w:rsidRPr="1A04D1A3">
              <w:rPr>
                <w:sz w:val="18"/>
                <w:szCs w:val="18"/>
              </w:rPr>
              <w:t xml:space="preserve">market </w:t>
            </w:r>
            <w:r w:rsidRPr="1A04D1A3">
              <w:rPr>
                <w:sz w:val="18"/>
                <w:szCs w:val="18"/>
              </w:rPr>
              <w:t xml:space="preserve">should pull from the BU-property relationship </w:t>
            </w:r>
            <w:r w:rsidR="009E0684" w:rsidRPr="1A04D1A3">
              <w:rPr>
                <w:sz w:val="18"/>
                <w:szCs w:val="18"/>
              </w:rPr>
              <w:t>based on the posting date comparative to the effective ownership d</w:t>
            </w:r>
            <w:r w:rsidRPr="1A04D1A3">
              <w:rPr>
                <w:sz w:val="18"/>
                <w:szCs w:val="18"/>
              </w:rPr>
              <w:t xml:space="preserve">ate. </w:t>
            </w:r>
          </w:p>
          <w:p w14:paraId="66A49F76" w14:textId="77777777" w:rsidR="00ED39BC" w:rsidRDefault="00ED39B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14:paraId="54866050" w14:textId="2C04C28D" w:rsidR="00ED39BC" w:rsidRDefault="00A03F9B"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w:t>
            </w:r>
            <w:r w:rsidR="00ED39BC">
              <w:rPr>
                <w:sz w:val="18"/>
                <w:szCs w:val="18"/>
              </w:rPr>
              <w:t xml:space="preserve"> if only the entity code is selected, the financial dimension for BU should pull from the entity structure master that is related to the entity ID. </w:t>
            </w:r>
          </w:p>
          <w:p w14:paraId="725509AA" w14:textId="77777777" w:rsidR="009E0684" w:rsidRDefault="009E0684"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B2BBEBF" w14:textId="4034B4FE" w:rsidR="009E0684" w:rsidRDefault="009E0684"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D5E68">
              <w:rPr>
                <w:b/>
                <w:bCs/>
                <w:i/>
                <w:iCs/>
                <w:sz w:val="18"/>
                <w:szCs w:val="18"/>
              </w:rPr>
              <w:t>Note</w:t>
            </w:r>
            <w:r>
              <w:rPr>
                <w:sz w:val="18"/>
                <w:szCs w:val="18"/>
              </w:rPr>
              <w:t xml:space="preserve">: Refer to default values for when the pending vendor invoice is related to a fixed asset, project, or </w:t>
            </w:r>
            <w:r w:rsidR="000D5E68">
              <w:rPr>
                <w:sz w:val="18"/>
                <w:szCs w:val="18"/>
              </w:rPr>
              <w:t>purchase order.</w:t>
            </w:r>
          </w:p>
        </w:tc>
        <w:tc>
          <w:tcPr>
            <w:tcW w:w="4119" w:type="dxa"/>
            <w:shd w:val="clear" w:color="auto" w:fill="auto"/>
          </w:tcPr>
          <w:p w14:paraId="2C8FD601" w14:textId="2796B1B2" w:rsidR="00ED39BC" w:rsidRPr="005C7E52" w:rsidRDefault="00ED39B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5C7E52">
              <w:rPr>
                <w:sz w:val="18"/>
                <w:szCs w:val="18"/>
              </w:rPr>
              <w:t>Accounts Payable &gt;&gt; Invoices &gt;&gt; Pending Vendor Invoice &gt;&gt; Purchase order header and lines</w:t>
            </w:r>
          </w:p>
          <w:p w14:paraId="34086A95" w14:textId="77777777" w:rsidR="00ED39BC" w:rsidRPr="005C7E52" w:rsidRDefault="00ED39BC"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63AC26C" w14:textId="59117766" w:rsidR="00ED39BC" w:rsidRPr="005C7E52" w:rsidRDefault="005C7E52" w:rsidP="00ED39BC">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5C7E52">
              <w:rPr>
                <w:sz w:val="18"/>
                <w:szCs w:val="18"/>
              </w:rPr>
              <w:t>Accounts Payable &gt;&gt; Purchase Order &gt;&gt; All purchase order &gt;&gt; Invoice tab &gt;&gt; generate &gt;&gt; invoice &gt;&gt; Purchase order header and lines</w:t>
            </w:r>
          </w:p>
        </w:tc>
      </w:tr>
      <w:tr w:rsidR="001D7A1D" w14:paraId="719D4B5A"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96F0E1D" w14:textId="51EDAE9D" w:rsidR="00DA6542" w:rsidRDefault="00DA6542" w:rsidP="004E46E0">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AP.008</w:t>
            </w:r>
          </w:p>
        </w:tc>
        <w:tc>
          <w:tcPr>
            <w:tcW w:w="720" w:type="dxa"/>
          </w:tcPr>
          <w:p w14:paraId="371C1BB0" w14:textId="089F97F7" w:rsidR="00DA6542" w:rsidRPr="00927C61" w:rsidRDefault="00F00D29" w:rsidP="004E46E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 CRITICAL</w:t>
            </w:r>
          </w:p>
        </w:tc>
        <w:tc>
          <w:tcPr>
            <w:tcW w:w="990" w:type="dxa"/>
          </w:tcPr>
          <w:p w14:paraId="147D5F61" w14:textId="2ED1865B" w:rsidR="00DA6542" w:rsidRPr="00927C61" w:rsidRDefault="00DA6542" w:rsidP="004E46E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927C61">
              <w:rPr>
                <w:rFonts w:asciiTheme="majorHAnsi" w:hAnsiTheme="majorHAnsi" w:cstheme="majorHAnsi"/>
                <w:sz w:val="18"/>
                <w:szCs w:val="18"/>
              </w:rPr>
              <w:t>Accounts Payable</w:t>
            </w:r>
          </w:p>
        </w:tc>
        <w:tc>
          <w:tcPr>
            <w:tcW w:w="1170" w:type="dxa"/>
          </w:tcPr>
          <w:p w14:paraId="28C0D4D8" w14:textId="229AF473" w:rsidR="00DA6542" w:rsidRDefault="00DA6542" w:rsidP="004E46E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Pending Vendor Invoice</w:t>
            </w:r>
          </w:p>
        </w:tc>
        <w:tc>
          <w:tcPr>
            <w:tcW w:w="990" w:type="dxa"/>
            <w:shd w:val="clear" w:color="auto" w:fill="auto"/>
          </w:tcPr>
          <w:p w14:paraId="08B23CB0" w14:textId="618131F8" w:rsidR="00DA6542" w:rsidRDefault="00DA6542" w:rsidP="004E46E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Inquiry</w:t>
            </w:r>
          </w:p>
        </w:tc>
        <w:tc>
          <w:tcPr>
            <w:tcW w:w="6355" w:type="dxa"/>
            <w:shd w:val="clear" w:color="auto" w:fill="auto"/>
          </w:tcPr>
          <w:p w14:paraId="7547A3B3" w14:textId="77777777" w:rsidR="00D83A58" w:rsidRDefault="00555DF0" w:rsidP="004E46E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w:t>
            </w:r>
            <w:r w:rsidR="000D5E68">
              <w:rPr>
                <w:sz w:val="18"/>
                <w:szCs w:val="18"/>
              </w:rPr>
              <w:t xml:space="preserve">inquiry </w:t>
            </w:r>
            <w:r>
              <w:rPr>
                <w:sz w:val="18"/>
                <w:szCs w:val="18"/>
              </w:rPr>
              <w:t xml:space="preserve">form. </w:t>
            </w:r>
          </w:p>
          <w:p w14:paraId="7821C36B" w14:textId="77777777" w:rsidR="00D83A58" w:rsidRDefault="00D83A58" w:rsidP="004E46E0">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32C68F1" w14:textId="06AB9C95" w:rsidR="006E3EB2" w:rsidRPr="00A03F9B" w:rsidRDefault="006E3EB2" w:rsidP="006E3EB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E34CE35">
              <w:rPr>
                <w:sz w:val="18"/>
                <w:szCs w:val="18"/>
              </w:rPr>
              <w:t xml:space="preserve">When a property code is selected, the unit code field should become active and provide a listing of values that is only related to the property code selected. The entity code should auto default based on the effective ownership date. </w:t>
            </w:r>
          </w:p>
          <w:p w14:paraId="504C3B10" w14:textId="06AB9C95" w:rsidR="006E3EB2" w:rsidRDefault="006E3EB2" w:rsidP="006E3EB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E34CE35">
              <w:rPr>
                <w:sz w:val="18"/>
                <w:szCs w:val="18"/>
              </w:rPr>
              <w:t>Otherwise, user should be allowed to select and run by entity code</w:t>
            </w:r>
          </w:p>
          <w:p w14:paraId="2317E939" w14:textId="77777777" w:rsidR="006E3EB2" w:rsidRDefault="006E3EB2" w:rsidP="006E3EB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6724672" w14:textId="58600EB9" w:rsidR="00DA6542" w:rsidRDefault="00555DF0" w:rsidP="004E46E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Allow user to filter on the screen.</w:t>
            </w:r>
          </w:p>
        </w:tc>
        <w:tc>
          <w:tcPr>
            <w:tcW w:w="4119" w:type="dxa"/>
            <w:shd w:val="clear" w:color="auto" w:fill="auto"/>
          </w:tcPr>
          <w:p w14:paraId="38CED3BA" w14:textId="3841915C" w:rsidR="00DA6542" w:rsidRDefault="00DA6542" w:rsidP="004E46E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Payable &gt;&gt; Invoices &gt;&gt; Pending Vendor Invoice</w:t>
            </w:r>
          </w:p>
        </w:tc>
      </w:tr>
      <w:tr w:rsidR="001D7A1D" w14:paraId="018D5F70"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6FD099" w14:textId="1A7DEB51" w:rsidR="00DA6542" w:rsidRPr="002D4370" w:rsidRDefault="00DA6542" w:rsidP="004E46E0">
            <w:pPr>
              <w:pStyle w:val="NoSpacing"/>
              <w:rPr>
                <w:rFonts w:asciiTheme="majorHAnsi" w:hAnsiTheme="majorHAnsi" w:cstheme="majorHAnsi"/>
                <w:b w:val="0"/>
                <w:bCs w:val="0"/>
                <w:sz w:val="18"/>
                <w:szCs w:val="18"/>
              </w:rPr>
            </w:pPr>
            <w:r w:rsidRPr="002D4370">
              <w:rPr>
                <w:rFonts w:asciiTheme="majorHAnsi" w:hAnsiTheme="majorHAnsi" w:cstheme="majorHAnsi"/>
                <w:b w:val="0"/>
                <w:bCs w:val="0"/>
                <w:sz w:val="18"/>
                <w:szCs w:val="18"/>
              </w:rPr>
              <w:t>AP.0</w:t>
            </w:r>
            <w:r w:rsidR="005C7E52">
              <w:rPr>
                <w:rFonts w:asciiTheme="majorHAnsi" w:hAnsiTheme="majorHAnsi" w:cstheme="majorHAnsi"/>
                <w:b w:val="0"/>
                <w:bCs w:val="0"/>
                <w:sz w:val="18"/>
                <w:szCs w:val="18"/>
              </w:rPr>
              <w:t>09</w:t>
            </w:r>
          </w:p>
        </w:tc>
        <w:tc>
          <w:tcPr>
            <w:tcW w:w="720" w:type="dxa"/>
          </w:tcPr>
          <w:p w14:paraId="572CBDAF" w14:textId="7F5FA861" w:rsidR="00DA6542" w:rsidRPr="00927C61" w:rsidRDefault="00F00D29" w:rsidP="004E46E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 CRITICAL</w:t>
            </w:r>
          </w:p>
        </w:tc>
        <w:tc>
          <w:tcPr>
            <w:tcW w:w="990" w:type="dxa"/>
          </w:tcPr>
          <w:p w14:paraId="5EA2631C" w14:textId="45A146FA" w:rsidR="00DA6542" w:rsidRPr="00927C61" w:rsidRDefault="00DA6542" w:rsidP="004E46E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927C61">
              <w:rPr>
                <w:rFonts w:asciiTheme="majorHAnsi" w:hAnsiTheme="majorHAnsi" w:cstheme="majorHAnsi"/>
                <w:sz w:val="18"/>
                <w:szCs w:val="18"/>
              </w:rPr>
              <w:t>Accounts Payable</w:t>
            </w:r>
          </w:p>
        </w:tc>
        <w:tc>
          <w:tcPr>
            <w:tcW w:w="1170" w:type="dxa"/>
          </w:tcPr>
          <w:p w14:paraId="16C107BC" w14:textId="30DFCBFC" w:rsidR="00DA6542" w:rsidRDefault="00DA6542" w:rsidP="004E46E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Payment Proposal</w:t>
            </w:r>
          </w:p>
        </w:tc>
        <w:tc>
          <w:tcPr>
            <w:tcW w:w="990" w:type="dxa"/>
          </w:tcPr>
          <w:p w14:paraId="0652739E" w14:textId="5405A062" w:rsidR="00DA6542" w:rsidRDefault="00DA6542" w:rsidP="004E46E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Form/Inquiry</w:t>
            </w:r>
          </w:p>
        </w:tc>
        <w:tc>
          <w:tcPr>
            <w:tcW w:w="6355" w:type="dxa"/>
            <w:shd w:val="clear" w:color="auto" w:fill="auto"/>
          </w:tcPr>
          <w:p w14:paraId="4CFB2ACF" w14:textId="77777777" w:rsidR="00DA6542" w:rsidRDefault="005C7E52" w:rsidP="005642C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property code, and unit code on the proposal form.</w:t>
            </w:r>
          </w:p>
          <w:p w14:paraId="34CEF574" w14:textId="77777777" w:rsidR="005C7E52" w:rsidRDefault="005C7E52" w:rsidP="005642CC">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FD85C63" w14:textId="77777777" w:rsidR="005C7E52" w:rsidRDefault="005C7E52" w:rsidP="005C7E5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7A5CFFDA" w14:textId="77777777" w:rsidR="005C7E52" w:rsidRDefault="005C7E52" w:rsidP="005C7E5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CD04FBF" w14:textId="77777777" w:rsidR="005C7E52" w:rsidRDefault="005C7E52" w:rsidP="005C7E5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 xml:space="preserve">The entity code should auto populate based on the </w:t>
            </w:r>
            <w:r w:rsidRPr="00B76BC9">
              <w:rPr>
                <w:b/>
                <w:bCs/>
                <w:i/>
                <w:iCs/>
                <w:sz w:val="18"/>
                <w:szCs w:val="18"/>
              </w:rPr>
              <w:t>system creation date</w:t>
            </w:r>
            <w:r>
              <w:rPr>
                <w:sz w:val="18"/>
                <w:szCs w:val="18"/>
              </w:rPr>
              <w:t xml:space="preserve"> comparative to ownership effective date.</w:t>
            </w:r>
          </w:p>
          <w:p w14:paraId="3E902E79" w14:textId="77777777" w:rsidR="005C7E52" w:rsidRDefault="005C7E52" w:rsidP="005C7E5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C53BADD" w14:textId="77777777" w:rsidR="005C7E52" w:rsidRDefault="005C7E52" w:rsidP="005C7E5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103A252B" w14:textId="7BEEEC89" w:rsidR="00D83A58" w:rsidRDefault="00D83A58" w:rsidP="005C7E52">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236FA35C" w14:textId="2AF0C333" w:rsidR="00ED39BC" w:rsidRDefault="00ED39BC" w:rsidP="1A04D1A3">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 xml:space="preserve">The financial dimension for BU, </w:t>
            </w:r>
            <w:r w:rsidR="004232A3" w:rsidRPr="1A04D1A3">
              <w:rPr>
                <w:sz w:val="18"/>
                <w:szCs w:val="18"/>
              </w:rPr>
              <w:t xml:space="preserve">property and market </w:t>
            </w:r>
            <w:r w:rsidRPr="1A04D1A3">
              <w:rPr>
                <w:sz w:val="18"/>
                <w:szCs w:val="18"/>
              </w:rPr>
              <w:t xml:space="preserve">should pull from the BU-property relationship </w:t>
            </w:r>
            <w:r w:rsidR="009E0684" w:rsidRPr="1A04D1A3">
              <w:rPr>
                <w:sz w:val="18"/>
                <w:szCs w:val="18"/>
              </w:rPr>
              <w:t>based on the posting date comparative to the effective ownership d</w:t>
            </w:r>
            <w:r w:rsidRPr="1A04D1A3">
              <w:rPr>
                <w:sz w:val="18"/>
                <w:szCs w:val="18"/>
              </w:rPr>
              <w:t>ate.</w:t>
            </w:r>
          </w:p>
          <w:p w14:paraId="35B73FA3" w14:textId="50FFB470" w:rsidR="1A04D1A3" w:rsidRDefault="1A04D1A3" w:rsidP="1A04D1A3">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48E16502" w14:textId="4DA8622E" w:rsidR="00D83A58" w:rsidRDefault="00A03F9B"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w:t>
            </w:r>
            <w:r w:rsidR="00D83A58">
              <w:rPr>
                <w:sz w:val="18"/>
                <w:szCs w:val="18"/>
              </w:rPr>
              <w:t xml:space="preserve"> if only the entity code is selected, the financial dimension for BU should pull from the entity structure master that is related to the entity ID. </w:t>
            </w:r>
          </w:p>
          <w:p w14:paraId="09ECE0DC"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85AA7B9" w14:textId="11319DE1" w:rsidR="00D83A58" w:rsidRDefault="00D83A58" w:rsidP="005C7E5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Records should only display on the proposal based on the selection. </w:t>
            </w:r>
          </w:p>
          <w:p w14:paraId="378278B6" w14:textId="235DABE5" w:rsidR="00D83A58" w:rsidRDefault="00D83A58" w:rsidP="005C7E5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E3B07AE"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proposal screen Add the entity code, property code, and unit code on the inquiry form. </w:t>
            </w:r>
          </w:p>
          <w:p w14:paraId="49A2713B"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B98387F" w14:textId="3949C9FB" w:rsidR="00D83A58" w:rsidRP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Allow user to filter on the screen to review before pushing it over to the payment journal.</w:t>
            </w:r>
          </w:p>
          <w:p w14:paraId="2F84950F" w14:textId="54425589" w:rsidR="005C7E52" w:rsidRDefault="005C7E52" w:rsidP="005642CC">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4119" w:type="dxa"/>
            <w:shd w:val="clear" w:color="auto" w:fill="auto"/>
          </w:tcPr>
          <w:p w14:paraId="484D0774" w14:textId="20491A59" w:rsidR="00DA6542" w:rsidRDefault="00DA6542" w:rsidP="005642C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Accounts Payable &gt;&gt; Payments &gt;&gt; Vendor Payment Journal &gt;&gt; Lines &gt;&gt; Payment Proposal &gt;&gt; Create payment proposal</w:t>
            </w:r>
          </w:p>
          <w:p w14:paraId="4E23C196" w14:textId="77777777" w:rsidR="00DA6542" w:rsidRDefault="00DA6542" w:rsidP="005642CC">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CC6662B" w14:textId="77777777" w:rsidR="00DA6542" w:rsidRDefault="00DA6542" w:rsidP="005642CC">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42A3058" w14:textId="7A910ED5" w:rsidR="00DA6542" w:rsidRDefault="00DA6542" w:rsidP="004E46E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Accounts Payable &gt;&gt; Payments &gt;&gt; Vendor Payment Journal &gt;&gt; Lines &gt;&gt; Payment Proposal &gt;&gt; Create payment proposal &gt; OK</w:t>
            </w:r>
          </w:p>
        </w:tc>
      </w:tr>
      <w:tr w:rsidR="00C949E8" w14:paraId="551E6BBF"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E351B0" w14:textId="51A642CD" w:rsidR="00C949E8" w:rsidRPr="002D4370" w:rsidRDefault="00C949E8" w:rsidP="1A04D1A3">
            <w:pPr>
              <w:pStyle w:val="NoSpacing"/>
              <w:rPr>
                <w:rFonts w:asciiTheme="majorHAnsi" w:hAnsiTheme="majorHAnsi" w:cstheme="majorBidi"/>
                <w:sz w:val="18"/>
                <w:szCs w:val="18"/>
              </w:rPr>
            </w:pPr>
            <w:r w:rsidRPr="1A04D1A3">
              <w:rPr>
                <w:rFonts w:asciiTheme="majorHAnsi" w:hAnsiTheme="majorHAnsi" w:cstheme="majorBidi"/>
                <w:sz w:val="18"/>
                <w:szCs w:val="18"/>
              </w:rPr>
              <w:lastRenderedPageBreak/>
              <w:t>AP.010</w:t>
            </w:r>
          </w:p>
        </w:tc>
        <w:tc>
          <w:tcPr>
            <w:tcW w:w="720" w:type="dxa"/>
          </w:tcPr>
          <w:p w14:paraId="1CF3DF20" w14:textId="77777777" w:rsidR="00C949E8" w:rsidRDefault="00C949E8" w:rsidP="1A04D1A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sz w:val="18"/>
                <w:szCs w:val="18"/>
              </w:rPr>
            </w:pPr>
            <w:r w:rsidRPr="1A04D1A3">
              <w:rPr>
                <w:rFonts w:asciiTheme="majorHAnsi" w:hAnsiTheme="majorHAnsi" w:cstheme="majorBidi"/>
                <w:sz w:val="18"/>
                <w:szCs w:val="18"/>
              </w:rPr>
              <w:t>XXX</w:t>
            </w:r>
          </w:p>
          <w:p w14:paraId="03C19C24" w14:textId="0F7DDD5A" w:rsidR="00C949E8" w:rsidRDefault="00C949E8" w:rsidP="1A04D1A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sz w:val="18"/>
                <w:szCs w:val="18"/>
              </w:rPr>
            </w:pPr>
            <w:r w:rsidRPr="1A04D1A3">
              <w:rPr>
                <w:rFonts w:asciiTheme="majorHAnsi" w:hAnsiTheme="majorHAnsi" w:cstheme="majorBidi"/>
                <w:sz w:val="18"/>
                <w:szCs w:val="18"/>
              </w:rPr>
              <w:t>CRITICAL</w:t>
            </w:r>
          </w:p>
        </w:tc>
        <w:tc>
          <w:tcPr>
            <w:tcW w:w="990" w:type="dxa"/>
          </w:tcPr>
          <w:p w14:paraId="358FC454" w14:textId="0D015A17" w:rsidR="00C949E8" w:rsidRPr="00927C61" w:rsidRDefault="00C949E8" w:rsidP="1A04D1A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sz w:val="18"/>
                <w:szCs w:val="18"/>
              </w:rPr>
            </w:pPr>
            <w:r w:rsidRPr="1A04D1A3">
              <w:rPr>
                <w:rFonts w:asciiTheme="majorHAnsi" w:hAnsiTheme="majorHAnsi" w:cstheme="majorBidi"/>
                <w:sz w:val="18"/>
                <w:szCs w:val="18"/>
              </w:rPr>
              <w:t>Accounts Payable</w:t>
            </w:r>
          </w:p>
        </w:tc>
        <w:tc>
          <w:tcPr>
            <w:tcW w:w="1170" w:type="dxa"/>
          </w:tcPr>
          <w:p w14:paraId="676BADA5" w14:textId="1D5E7CE4" w:rsidR="00C949E8" w:rsidRDefault="00C949E8" w:rsidP="004E46E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Vendor Transactions</w:t>
            </w:r>
          </w:p>
        </w:tc>
        <w:tc>
          <w:tcPr>
            <w:tcW w:w="990" w:type="dxa"/>
          </w:tcPr>
          <w:p w14:paraId="28F178B2" w14:textId="0D9E2F66" w:rsidR="00C949E8" w:rsidRDefault="00C949E8" w:rsidP="004E46E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Inquiry</w:t>
            </w:r>
          </w:p>
        </w:tc>
        <w:tc>
          <w:tcPr>
            <w:tcW w:w="6355" w:type="dxa"/>
            <w:shd w:val="clear" w:color="auto" w:fill="auto"/>
          </w:tcPr>
          <w:p w14:paraId="4771C11A" w14:textId="77777777" w:rsidR="003C7970" w:rsidRDefault="003C7970" w:rsidP="003C797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Add the entity code, property code, and unit code on the proposal form.</w:t>
            </w:r>
          </w:p>
          <w:p w14:paraId="7209DE9B" w14:textId="77777777" w:rsidR="003C7970" w:rsidRDefault="003C7970" w:rsidP="003C7970">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FADCA2E" w14:textId="77777777" w:rsidR="003C7970" w:rsidRDefault="003C7970" w:rsidP="003C797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 xml:space="preserve">When the property code is selected, the unit code field should become available with only records that are associated to the property selected. </w:t>
            </w:r>
          </w:p>
          <w:p w14:paraId="1606DFA4" w14:textId="77777777" w:rsidR="003C7970" w:rsidRDefault="003C7970" w:rsidP="003C7970">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DFE8172" w14:textId="77777777" w:rsidR="003C7970" w:rsidRDefault="003C7970" w:rsidP="003C797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 xml:space="preserve">When the entity record is filled in, the field should become greyed out. </w:t>
            </w:r>
          </w:p>
          <w:p w14:paraId="37B8E1E8" w14:textId="77777777" w:rsidR="003C7970" w:rsidRDefault="003C7970" w:rsidP="003C7970">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4ABF65E9" w14:textId="098E7894" w:rsidR="003C7970" w:rsidRDefault="003C7970" w:rsidP="003C797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 xml:space="preserve">Otherwise, if only the entity code is selected, </w:t>
            </w:r>
            <w:r w:rsidR="007247F7" w:rsidRPr="1A04D1A3">
              <w:rPr>
                <w:sz w:val="18"/>
                <w:szCs w:val="18"/>
              </w:rPr>
              <w:t xml:space="preserve">the property field should only display records related to the entity code selected. </w:t>
            </w:r>
            <w:r w:rsidRPr="1A04D1A3">
              <w:rPr>
                <w:sz w:val="18"/>
                <w:szCs w:val="18"/>
              </w:rPr>
              <w:t xml:space="preserve"> </w:t>
            </w:r>
          </w:p>
          <w:p w14:paraId="52B011C4" w14:textId="77777777" w:rsidR="00C949E8" w:rsidRDefault="00C949E8"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4119" w:type="dxa"/>
            <w:shd w:val="clear" w:color="auto" w:fill="auto"/>
          </w:tcPr>
          <w:p w14:paraId="47A66285" w14:textId="23359131" w:rsidR="00C949E8" w:rsidRDefault="00D35503" w:rsidP="005642CC">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Accounts Payable &gt;&gt; Vendors &gt;&gt; All vendors &gt;&gt; Vendor Tab &gt;&gt; Transactions &gt;&gt; Transactions</w:t>
            </w:r>
          </w:p>
        </w:tc>
      </w:tr>
      <w:tr w:rsidR="001D7A1D" w14:paraId="690BA468"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75E8B7" w14:textId="7DF0162B" w:rsidR="00AD300E" w:rsidRDefault="00AD300E" w:rsidP="00AD300E">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PS.001</w:t>
            </w:r>
          </w:p>
        </w:tc>
        <w:tc>
          <w:tcPr>
            <w:tcW w:w="720" w:type="dxa"/>
          </w:tcPr>
          <w:p w14:paraId="780705DF" w14:textId="02681978" w:rsidR="00AD300E" w:rsidRPr="00927C61" w:rsidRDefault="00AD300E" w:rsidP="00AD300E">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M01</w:t>
            </w:r>
            <w:r w:rsidR="00F00D29">
              <w:rPr>
                <w:rFonts w:asciiTheme="majorHAnsi" w:hAnsiTheme="majorHAnsi" w:cstheme="majorHAnsi"/>
                <w:sz w:val="18"/>
                <w:szCs w:val="18"/>
              </w:rPr>
              <w:t xml:space="preserve"> CRITICAL</w:t>
            </w:r>
          </w:p>
        </w:tc>
        <w:tc>
          <w:tcPr>
            <w:tcW w:w="990" w:type="dxa"/>
          </w:tcPr>
          <w:p w14:paraId="3A846065" w14:textId="656BEA43" w:rsidR="00AD300E" w:rsidRPr="00927C61"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Procurement and sourcing</w:t>
            </w:r>
          </w:p>
        </w:tc>
        <w:tc>
          <w:tcPr>
            <w:tcW w:w="1170" w:type="dxa"/>
          </w:tcPr>
          <w:p w14:paraId="726D86AD" w14:textId="29FBC369"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Purchase order</w:t>
            </w:r>
          </w:p>
        </w:tc>
        <w:tc>
          <w:tcPr>
            <w:tcW w:w="990" w:type="dxa"/>
            <w:shd w:val="clear" w:color="auto" w:fill="auto"/>
          </w:tcPr>
          <w:p w14:paraId="5D7092D1" w14:textId="7E0582E5"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Master</w:t>
            </w:r>
          </w:p>
        </w:tc>
        <w:tc>
          <w:tcPr>
            <w:tcW w:w="6355" w:type="dxa"/>
            <w:shd w:val="clear" w:color="auto" w:fill="auto"/>
          </w:tcPr>
          <w:p w14:paraId="09F1B60A" w14:textId="2B763AAB" w:rsidR="004F70DA" w:rsidRDefault="004F70DA"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a fixed asset id field to the creation form this should work </w:t>
            </w:r>
            <w:r w:rsidR="00930756">
              <w:rPr>
                <w:sz w:val="18"/>
                <w:szCs w:val="18"/>
              </w:rPr>
              <w:t>like</w:t>
            </w:r>
            <w:r>
              <w:rPr>
                <w:sz w:val="18"/>
                <w:szCs w:val="18"/>
              </w:rPr>
              <w:t xml:space="preserve"> user selecting a project id. </w:t>
            </w:r>
          </w:p>
          <w:p w14:paraId="61963786" w14:textId="77777777" w:rsidR="004F70DA" w:rsidRDefault="004F70DA"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DAEE62A" w14:textId="3B986CE4"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form in the general section. </w:t>
            </w:r>
          </w:p>
          <w:p w14:paraId="69C0BB56" w14:textId="5871863E"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637CADF" w14:textId="59C95BBB" w:rsidR="00AD300E" w:rsidRPr="004B1FE1" w:rsidRDefault="00AD300E" w:rsidP="00AD300E">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r w:rsidRPr="1A04D1A3">
              <w:rPr>
                <w:color w:val="FF0000"/>
                <w:sz w:val="18"/>
                <w:szCs w:val="18"/>
              </w:rPr>
              <w:lastRenderedPageBreak/>
              <w:t>When purchase order</w:t>
            </w:r>
            <w:r w:rsidR="004B1FE1" w:rsidRPr="1A04D1A3">
              <w:rPr>
                <w:color w:val="FF0000"/>
                <w:sz w:val="18"/>
                <w:szCs w:val="18"/>
              </w:rPr>
              <w:t xml:space="preserve"> creation</w:t>
            </w:r>
            <w:r w:rsidRPr="1A04D1A3">
              <w:rPr>
                <w:color w:val="FF0000"/>
                <w:sz w:val="18"/>
                <w:szCs w:val="18"/>
              </w:rPr>
              <w:t xml:space="preserve"> is not related to recurring purchase order, project, or fixed assets.</w:t>
            </w:r>
            <w:r w:rsidR="004B1FE1" w:rsidRPr="1A04D1A3">
              <w:rPr>
                <w:color w:val="FF0000"/>
                <w:sz w:val="18"/>
                <w:szCs w:val="18"/>
              </w:rPr>
              <w:t xml:space="preserve"> For recurring purchase orders, projects and fixed assets please refer to the default value section.</w:t>
            </w:r>
            <w:r w:rsidRPr="1A04D1A3">
              <w:rPr>
                <w:color w:val="FF0000"/>
                <w:sz w:val="18"/>
                <w:szCs w:val="18"/>
              </w:rPr>
              <w:t xml:space="preserve"> </w:t>
            </w:r>
          </w:p>
          <w:p w14:paraId="4110242D" w14:textId="77777777" w:rsidR="00AD300E" w:rsidRP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p>
          <w:p w14:paraId="21DFC99B"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21460059"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5882349"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should auto populate based on the </w:t>
            </w:r>
            <w:r w:rsidRPr="00B76BC9">
              <w:rPr>
                <w:b/>
                <w:bCs/>
                <w:i/>
                <w:iCs/>
                <w:sz w:val="18"/>
                <w:szCs w:val="18"/>
              </w:rPr>
              <w:t>system creation date</w:t>
            </w:r>
            <w:r>
              <w:rPr>
                <w:sz w:val="18"/>
                <w:szCs w:val="18"/>
              </w:rPr>
              <w:t xml:space="preserve"> comparative to ownership effective date.</w:t>
            </w:r>
          </w:p>
          <w:p w14:paraId="22BE6FE7"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ED7B639"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3476A996" w14:textId="77777777" w:rsidR="00AD300E" w:rsidRPr="004F4115" w:rsidRDefault="00AD300E" w:rsidP="00AD300E">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4754A327" w14:textId="1A42A694"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The financial dimension for BU</w:t>
            </w:r>
            <w:r w:rsidR="0046071F" w:rsidRPr="1A04D1A3">
              <w:rPr>
                <w:sz w:val="18"/>
                <w:szCs w:val="18"/>
              </w:rPr>
              <w:t>, property</w:t>
            </w:r>
            <w:r w:rsidR="006B5664" w:rsidRPr="1A04D1A3">
              <w:rPr>
                <w:sz w:val="18"/>
                <w:szCs w:val="18"/>
              </w:rPr>
              <w:t>,</w:t>
            </w:r>
            <w:r w:rsidRPr="1A04D1A3">
              <w:rPr>
                <w:sz w:val="18"/>
                <w:szCs w:val="18"/>
              </w:rPr>
              <w:t xml:space="preserve"> and </w:t>
            </w:r>
            <w:r w:rsidR="006B5664" w:rsidRPr="1A04D1A3">
              <w:rPr>
                <w:sz w:val="18"/>
                <w:szCs w:val="18"/>
              </w:rPr>
              <w:t xml:space="preserve">market </w:t>
            </w:r>
            <w:r w:rsidRPr="1A04D1A3">
              <w:rPr>
                <w:sz w:val="18"/>
                <w:szCs w:val="18"/>
              </w:rPr>
              <w:t xml:space="preserve">should pull from the BU-property relationship at the time of effective date. </w:t>
            </w:r>
          </w:p>
          <w:p w14:paraId="1503E9D6"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14:paraId="522E61FA" w14:textId="7AAE85D2" w:rsidR="00AD300E" w:rsidRDefault="00A03F9B"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w:t>
            </w:r>
            <w:r w:rsidR="00AD300E">
              <w:rPr>
                <w:sz w:val="18"/>
                <w:szCs w:val="18"/>
              </w:rPr>
              <w:t xml:space="preserve"> if only the entity code is selected, the financial dimension for BU should pull from the entity structure master that is related to the entity ID. </w:t>
            </w:r>
          </w:p>
          <w:p w14:paraId="271C53DE" w14:textId="04CA2233"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98EBAFE" w14:textId="4C585DEA"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Note: Refer to default values for when PO is related to recurring purchase order, projects, or fixed assets.</w:t>
            </w:r>
          </w:p>
          <w:p w14:paraId="0963FA8F"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4119" w:type="dxa"/>
            <w:shd w:val="clear" w:color="auto" w:fill="auto"/>
          </w:tcPr>
          <w:p w14:paraId="240BB674" w14:textId="0C573A4B"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Procurement and sourcing &gt;&gt; Purchase Orders &gt;&gt; All purchase order &gt;&gt; Purchase order header and lines</w:t>
            </w:r>
          </w:p>
          <w:p w14:paraId="2C635C2C"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500C394" w14:textId="767DCD61"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 management accounting &gt;&gt; Projects &gt;&gt; All Projects &gt;&gt; Manage tab &gt;&gt; New &gt;&gt; Item task &gt;&gt; Purchase order &gt;&gt; Purchase order header and lines</w:t>
            </w:r>
          </w:p>
          <w:p w14:paraId="5C751F9D" w14:textId="144AA47A"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1F98EB1" w14:textId="01EF03C0"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Project management accounting &gt;&gt; Item tasks &gt;&gt; Project purchase order header and lines</w:t>
            </w:r>
          </w:p>
          <w:p w14:paraId="6ED47EA6" w14:textId="795BCDF8"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1D7A1D" w14:paraId="73AC01DF"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ED73B97" w14:textId="27CB0833" w:rsidR="00AD300E" w:rsidRDefault="00AD300E" w:rsidP="00AD300E">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lastRenderedPageBreak/>
              <w:t>PS.002</w:t>
            </w:r>
          </w:p>
        </w:tc>
        <w:tc>
          <w:tcPr>
            <w:tcW w:w="720" w:type="dxa"/>
          </w:tcPr>
          <w:p w14:paraId="0391AE0F"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I01</w:t>
            </w:r>
          </w:p>
          <w:p w14:paraId="735D033A" w14:textId="25B5246B" w:rsidR="00F00D29" w:rsidRPr="00927C61" w:rsidRDefault="00F00D29" w:rsidP="00AD300E">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990" w:type="dxa"/>
          </w:tcPr>
          <w:p w14:paraId="6A12AD19" w14:textId="65291023" w:rsidR="00AD300E" w:rsidRPr="00927C61"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Procurement and sourcing</w:t>
            </w:r>
          </w:p>
        </w:tc>
        <w:tc>
          <w:tcPr>
            <w:tcW w:w="1170" w:type="dxa"/>
          </w:tcPr>
          <w:p w14:paraId="22161EE5" w14:textId="0372E6F3"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commentRangeStart w:id="26"/>
            <w:commentRangeStart w:id="27"/>
            <w:r>
              <w:rPr>
                <w:sz w:val="18"/>
                <w:szCs w:val="18"/>
              </w:rPr>
              <w:t>Purchase order inquiry</w:t>
            </w:r>
            <w:commentRangeEnd w:id="26"/>
            <w:r>
              <w:rPr>
                <w:rStyle w:val="CommentReference"/>
                <w:rFonts w:eastAsiaTheme="minorHAnsi"/>
                <w:lang w:val="en-US"/>
              </w:rPr>
              <w:commentReference w:id="26"/>
            </w:r>
            <w:commentRangeEnd w:id="27"/>
            <w:r>
              <w:rPr>
                <w:rStyle w:val="CommentReference"/>
                <w:rFonts w:eastAsiaTheme="minorHAnsi"/>
                <w:lang w:val="en-US"/>
              </w:rPr>
              <w:commentReference w:id="27"/>
            </w:r>
          </w:p>
        </w:tc>
        <w:tc>
          <w:tcPr>
            <w:tcW w:w="990" w:type="dxa"/>
            <w:shd w:val="clear" w:color="auto" w:fill="auto"/>
          </w:tcPr>
          <w:p w14:paraId="74A3F9BF" w14:textId="57A87AC8"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Inquiries</w:t>
            </w:r>
          </w:p>
        </w:tc>
        <w:tc>
          <w:tcPr>
            <w:tcW w:w="6355" w:type="dxa"/>
            <w:shd w:val="clear" w:color="auto" w:fill="auto"/>
          </w:tcPr>
          <w:p w14:paraId="70BB77D6"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inquiry form. </w:t>
            </w:r>
          </w:p>
          <w:p w14:paraId="31945632" w14:textId="77777777" w:rsidR="006E3EB2" w:rsidRDefault="006E3EB2" w:rsidP="00D2466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D1B80BE" w14:textId="5E63B144" w:rsidR="00D24662" w:rsidRPr="00A03F9B" w:rsidRDefault="00D24662" w:rsidP="00D2466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r w:rsidRPr="00A03F9B">
              <w:rPr>
                <w:sz w:val="18"/>
                <w:szCs w:val="18"/>
              </w:rPr>
              <w:t xml:space="preserve"> </w:t>
            </w:r>
          </w:p>
          <w:p w14:paraId="62F14CA5" w14:textId="4326CC45" w:rsidR="00AD300E" w:rsidRDefault="00D24662"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 user should be allowed to select and run by entity code</w:t>
            </w:r>
          </w:p>
          <w:p w14:paraId="162F9A45" w14:textId="77777777" w:rsidR="006E3EB2" w:rsidRDefault="006E3EB2" w:rsidP="00D2466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C692F0C" w14:textId="5E16322D"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Allow user to filter on the screen.</w:t>
            </w:r>
          </w:p>
        </w:tc>
        <w:tc>
          <w:tcPr>
            <w:tcW w:w="4119" w:type="dxa"/>
            <w:shd w:val="clear" w:color="auto" w:fill="auto"/>
          </w:tcPr>
          <w:p w14:paraId="45AC0797" w14:textId="5B8FF2F9"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Procurement and sourcing &gt;&gt; Purchase Orders &gt;&gt; All purchase order listing</w:t>
            </w:r>
          </w:p>
        </w:tc>
      </w:tr>
      <w:tr w:rsidR="001D7A1D" w14:paraId="65F0A690"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11C590D" w14:textId="212A8C45" w:rsidR="00AD300E" w:rsidRPr="00A63D2E" w:rsidRDefault="00AD300E" w:rsidP="00AD300E">
            <w:pPr>
              <w:pStyle w:val="NoSpacing"/>
              <w:rPr>
                <w:rFonts w:asciiTheme="majorHAnsi" w:hAnsiTheme="majorHAnsi" w:cstheme="majorHAnsi"/>
                <w:sz w:val="18"/>
                <w:szCs w:val="18"/>
              </w:rPr>
            </w:pPr>
            <w:r>
              <w:rPr>
                <w:rFonts w:asciiTheme="majorHAnsi" w:hAnsiTheme="majorHAnsi" w:cstheme="majorHAnsi"/>
                <w:b w:val="0"/>
                <w:bCs w:val="0"/>
                <w:sz w:val="18"/>
                <w:szCs w:val="18"/>
              </w:rPr>
              <w:t>AR.001</w:t>
            </w:r>
          </w:p>
        </w:tc>
        <w:tc>
          <w:tcPr>
            <w:tcW w:w="720" w:type="dxa"/>
          </w:tcPr>
          <w:p w14:paraId="6C4FCCE2" w14:textId="77777777" w:rsidR="00AD300E" w:rsidRDefault="00F00D29" w:rsidP="00AD300E">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w:t>
            </w:r>
          </w:p>
          <w:p w14:paraId="6DB79FC5" w14:textId="162C43A2" w:rsidR="00F00D29" w:rsidRPr="00927C61" w:rsidRDefault="00F00D29" w:rsidP="00AD300E">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990" w:type="dxa"/>
          </w:tcPr>
          <w:p w14:paraId="249C52E8" w14:textId="17DBFE4D" w:rsidR="00AD300E" w:rsidRPr="00927C61"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Accounts Receivable</w:t>
            </w:r>
          </w:p>
        </w:tc>
        <w:tc>
          <w:tcPr>
            <w:tcW w:w="1170" w:type="dxa"/>
          </w:tcPr>
          <w:p w14:paraId="0791052B" w14:textId="562A0205"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Customer Master</w:t>
            </w:r>
          </w:p>
        </w:tc>
        <w:tc>
          <w:tcPr>
            <w:tcW w:w="990" w:type="dxa"/>
            <w:shd w:val="clear" w:color="auto" w:fill="auto"/>
          </w:tcPr>
          <w:p w14:paraId="617FF3FF" w14:textId="673FA0C0"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Master</w:t>
            </w:r>
          </w:p>
        </w:tc>
        <w:tc>
          <w:tcPr>
            <w:tcW w:w="6355" w:type="dxa"/>
            <w:shd w:val="clear" w:color="auto" w:fill="auto"/>
          </w:tcPr>
          <w:p w14:paraId="49B1AFBC"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form in the general section. </w:t>
            </w:r>
          </w:p>
          <w:p w14:paraId="40AF9D42"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C30BE46"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65006057"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A7CCC6F"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should auto populate based on the </w:t>
            </w:r>
            <w:r w:rsidRPr="00B76BC9">
              <w:rPr>
                <w:b/>
                <w:bCs/>
                <w:i/>
                <w:iCs/>
                <w:sz w:val="18"/>
                <w:szCs w:val="18"/>
              </w:rPr>
              <w:t>system creation date</w:t>
            </w:r>
            <w:r>
              <w:rPr>
                <w:sz w:val="18"/>
                <w:szCs w:val="18"/>
              </w:rPr>
              <w:t xml:space="preserve"> comparative to ownership effective date.</w:t>
            </w:r>
          </w:p>
          <w:p w14:paraId="00BBAE92"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B24CE43"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0E09B52A" w14:textId="77777777" w:rsidR="00AD300E" w:rsidRPr="004F4115" w:rsidRDefault="00AD300E" w:rsidP="00AD300E">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2577BC83" w14:textId="7B7F1036"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The financial dimension for BU</w:t>
            </w:r>
            <w:r w:rsidR="002A1B42" w:rsidRPr="1A04D1A3">
              <w:rPr>
                <w:sz w:val="18"/>
                <w:szCs w:val="18"/>
              </w:rPr>
              <w:t>, property</w:t>
            </w:r>
            <w:r w:rsidR="00C912DA" w:rsidRPr="1A04D1A3">
              <w:rPr>
                <w:sz w:val="18"/>
                <w:szCs w:val="18"/>
              </w:rPr>
              <w:t>,</w:t>
            </w:r>
            <w:r w:rsidRPr="1A04D1A3">
              <w:rPr>
                <w:sz w:val="18"/>
                <w:szCs w:val="18"/>
              </w:rPr>
              <w:t xml:space="preserve"> and </w:t>
            </w:r>
            <w:r w:rsidR="00C912DA" w:rsidRPr="1A04D1A3">
              <w:rPr>
                <w:sz w:val="18"/>
                <w:szCs w:val="18"/>
              </w:rPr>
              <w:t xml:space="preserve">market </w:t>
            </w:r>
            <w:r w:rsidRPr="1A04D1A3">
              <w:rPr>
                <w:sz w:val="18"/>
                <w:szCs w:val="18"/>
              </w:rPr>
              <w:t xml:space="preserve">should pull from the BU-property relationship at the time of effective date. </w:t>
            </w:r>
          </w:p>
          <w:p w14:paraId="7D87C687"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14:paraId="5CD81A2F" w14:textId="1450B3D7" w:rsidR="00AD300E" w:rsidRDefault="00A03F9B"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w:t>
            </w:r>
            <w:r w:rsidR="00AD300E">
              <w:rPr>
                <w:sz w:val="18"/>
                <w:szCs w:val="18"/>
              </w:rPr>
              <w:t xml:space="preserve"> if only the entity code is selected, the financial dimension for BU should pull from the entity structure master that is related to the entity ID. </w:t>
            </w:r>
          </w:p>
          <w:p w14:paraId="41374383"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4119" w:type="dxa"/>
            <w:shd w:val="clear" w:color="auto" w:fill="auto"/>
          </w:tcPr>
          <w:p w14:paraId="04C07261" w14:textId="2A3EAB1D"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 xml:space="preserve">Accounts receivable &gt;&gt; Customers &gt;&gt; All customers </w:t>
            </w:r>
          </w:p>
        </w:tc>
      </w:tr>
      <w:tr w:rsidR="001D7A1D" w14:paraId="4C81CB58"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1BAD752" w14:textId="0AA2B163" w:rsidR="00AD300E" w:rsidRDefault="00AD300E" w:rsidP="00AD300E">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AR.002</w:t>
            </w:r>
          </w:p>
        </w:tc>
        <w:tc>
          <w:tcPr>
            <w:tcW w:w="720" w:type="dxa"/>
          </w:tcPr>
          <w:p w14:paraId="62A0FC6F"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I08</w:t>
            </w:r>
          </w:p>
          <w:p w14:paraId="4267E611" w14:textId="7E52D72C" w:rsidR="00F00D29" w:rsidRPr="00927C61" w:rsidRDefault="00F00D29" w:rsidP="00AD300E">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990" w:type="dxa"/>
          </w:tcPr>
          <w:p w14:paraId="61ED20DF" w14:textId="73EC117D" w:rsidR="00AD300E" w:rsidRPr="00927C61"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Accounts Receivable</w:t>
            </w:r>
          </w:p>
        </w:tc>
        <w:tc>
          <w:tcPr>
            <w:tcW w:w="1170" w:type="dxa"/>
          </w:tcPr>
          <w:p w14:paraId="47E32C58" w14:textId="1C256700"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Customer Master listing</w:t>
            </w:r>
          </w:p>
        </w:tc>
        <w:tc>
          <w:tcPr>
            <w:tcW w:w="990" w:type="dxa"/>
            <w:shd w:val="clear" w:color="auto" w:fill="auto"/>
          </w:tcPr>
          <w:p w14:paraId="712917B7" w14:textId="20B9737F"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Inquiry</w:t>
            </w:r>
          </w:p>
        </w:tc>
        <w:tc>
          <w:tcPr>
            <w:tcW w:w="6355" w:type="dxa"/>
            <w:shd w:val="clear" w:color="auto" w:fill="auto"/>
          </w:tcPr>
          <w:p w14:paraId="785037B7"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inquiry form. </w:t>
            </w:r>
          </w:p>
          <w:p w14:paraId="38766E5A" w14:textId="77777777"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B5473D1" w14:textId="77777777" w:rsidR="00D24662" w:rsidRPr="00A03F9B" w:rsidRDefault="00D24662" w:rsidP="00D2466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r w:rsidRPr="00A03F9B">
              <w:rPr>
                <w:sz w:val="18"/>
                <w:szCs w:val="18"/>
              </w:rPr>
              <w:t xml:space="preserve"> </w:t>
            </w:r>
          </w:p>
          <w:p w14:paraId="09391B69" w14:textId="31EBEFC5" w:rsidR="00D24662" w:rsidRDefault="00D24662" w:rsidP="00D2466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 user should be allowed to select and run by entity code</w:t>
            </w:r>
          </w:p>
          <w:p w14:paraId="665F41A6" w14:textId="77777777" w:rsidR="00D24662" w:rsidRDefault="00D24662" w:rsidP="00D2466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714CB7A" w14:textId="32744ABD"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Allow user to filter on the screen.</w:t>
            </w:r>
          </w:p>
        </w:tc>
        <w:tc>
          <w:tcPr>
            <w:tcW w:w="4119" w:type="dxa"/>
            <w:shd w:val="clear" w:color="auto" w:fill="auto"/>
          </w:tcPr>
          <w:p w14:paraId="507FA8F6" w14:textId="0025D97A" w:rsidR="00AD300E" w:rsidRDefault="00AD300E" w:rsidP="00AD300E">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receivable &gt;&gt; Customers &gt;&gt; All customers listing</w:t>
            </w:r>
          </w:p>
        </w:tc>
      </w:tr>
      <w:tr w:rsidR="001D7A1D" w14:paraId="1F505992"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5845D73" w14:textId="5B541887" w:rsidR="00D83A58" w:rsidRDefault="00D83A58" w:rsidP="00D83A58">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AR.003</w:t>
            </w:r>
          </w:p>
        </w:tc>
        <w:tc>
          <w:tcPr>
            <w:tcW w:w="720" w:type="dxa"/>
          </w:tcPr>
          <w:p w14:paraId="57061B90" w14:textId="77777777" w:rsidR="00D83A58" w:rsidRDefault="00F00D29" w:rsidP="00D83A58">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w:t>
            </w:r>
          </w:p>
          <w:p w14:paraId="61D01787" w14:textId="133E6727" w:rsidR="00F00D29" w:rsidRPr="00927C61" w:rsidRDefault="00F00D29" w:rsidP="00D83A58">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990" w:type="dxa"/>
          </w:tcPr>
          <w:p w14:paraId="3054C92A" w14:textId="637A31A9" w:rsidR="00D83A58" w:rsidRPr="00927C61"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Accounts Receivable</w:t>
            </w:r>
          </w:p>
        </w:tc>
        <w:tc>
          <w:tcPr>
            <w:tcW w:w="1170" w:type="dxa"/>
          </w:tcPr>
          <w:p w14:paraId="4201A54C" w14:textId="6112FBDA"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Free Text Invoice</w:t>
            </w:r>
          </w:p>
        </w:tc>
        <w:tc>
          <w:tcPr>
            <w:tcW w:w="990" w:type="dxa"/>
            <w:shd w:val="clear" w:color="auto" w:fill="auto"/>
          </w:tcPr>
          <w:p w14:paraId="542F2801" w14:textId="66AAE74D"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Form</w:t>
            </w:r>
          </w:p>
        </w:tc>
        <w:tc>
          <w:tcPr>
            <w:tcW w:w="6355" w:type="dxa"/>
            <w:shd w:val="clear" w:color="auto" w:fill="auto"/>
          </w:tcPr>
          <w:p w14:paraId="76C1F148"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form in the general section. </w:t>
            </w:r>
          </w:p>
          <w:p w14:paraId="095260F4" w14:textId="3F034845"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BF8608B" w14:textId="5E70BDA2"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 xml:space="preserve">When the free text invoice is not related to fixed assets. </w:t>
            </w:r>
          </w:p>
          <w:p w14:paraId="2627E989" w14:textId="77777777" w:rsidR="00D83A58" w:rsidRP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p>
          <w:p w14:paraId="385E259E"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0ED5E1FD"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E4B543E" w14:textId="5C6C3A3E"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should auto populate based on the </w:t>
            </w:r>
            <w:r>
              <w:rPr>
                <w:b/>
                <w:bCs/>
                <w:i/>
                <w:iCs/>
                <w:sz w:val="18"/>
                <w:szCs w:val="18"/>
              </w:rPr>
              <w:t>posting</w:t>
            </w:r>
            <w:r w:rsidRPr="00B76BC9">
              <w:rPr>
                <w:b/>
                <w:bCs/>
                <w:i/>
                <w:iCs/>
                <w:sz w:val="18"/>
                <w:szCs w:val="18"/>
              </w:rPr>
              <w:t xml:space="preserve"> date</w:t>
            </w:r>
            <w:r>
              <w:rPr>
                <w:sz w:val="18"/>
                <w:szCs w:val="18"/>
              </w:rPr>
              <w:t xml:space="preserve"> comparative to ownership effective date.</w:t>
            </w:r>
          </w:p>
          <w:p w14:paraId="6AEBA43D"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D08B091"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016AA6FC" w14:textId="77777777" w:rsidR="00D83A58" w:rsidRPr="004F4115" w:rsidRDefault="00D83A58" w:rsidP="00D83A58">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7394D235" w14:textId="5544807E"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The financial dimension for BU</w:t>
            </w:r>
            <w:r w:rsidR="00914898" w:rsidRPr="1A04D1A3">
              <w:rPr>
                <w:sz w:val="18"/>
                <w:szCs w:val="18"/>
              </w:rPr>
              <w:t>, property,</w:t>
            </w:r>
            <w:r w:rsidRPr="1A04D1A3">
              <w:rPr>
                <w:sz w:val="18"/>
                <w:szCs w:val="18"/>
              </w:rPr>
              <w:t xml:space="preserve"> and </w:t>
            </w:r>
            <w:r w:rsidR="00914898" w:rsidRPr="1A04D1A3">
              <w:rPr>
                <w:sz w:val="18"/>
                <w:szCs w:val="18"/>
              </w:rPr>
              <w:t xml:space="preserve">market </w:t>
            </w:r>
            <w:r w:rsidRPr="1A04D1A3">
              <w:rPr>
                <w:sz w:val="18"/>
                <w:szCs w:val="18"/>
              </w:rPr>
              <w:t xml:space="preserve">should pull from the BU-property relationship at the time of effective date. </w:t>
            </w:r>
          </w:p>
          <w:p w14:paraId="2F513218"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14:paraId="58FB84E1" w14:textId="18F005F9" w:rsidR="00D83A58" w:rsidRDefault="00AC787B"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w:t>
            </w:r>
            <w:r w:rsidR="00D83A58">
              <w:rPr>
                <w:sz w:val="18"/>
                <w:szCs w:val="18"/>
              </w:rPr>
              <w:t xml:space="preserve"> if only the entity code is selected, the financial dimension for BU should pull from the entity structure master that is related to the entity ID. </w:t>
            </w:r>
          </w:p>
          <w:p w14:paraId="2DEE6161"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1FFC932" w14:textId="4B963BB9"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Refer to default values for when free text is related to fixed assets.</w:t>
            </w:r>
          </w:p>
        </w:tc>
        <w:tc>
          <w:tcPr>
            <w:tcW w:w="4119" w:type="dxa"/>
            <w:shd w:val="clear" w:color="auto" w:fill="auto"/>
          </w:tcPr>
          <w:p w14:paraId="301E8E93" w14:textId="04A51A1F"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receivable &gt;&gt; Invoices &gt;&gt; All free text invoices</w:t>
            </w:r>
          </w:p>
        </w:tc>
      </w:tr>
      <w:tr w:rsidR="001D7A1D" w14:paraId="26729C49"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DC820C" w14:textId="3F2456E4" w:rsidR="00D83A58" w:rsidRDefault="00D83A58" w:rsidP="00D83A58">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lastRenderedPageBreak/>
              <w:t>AR.004</w:t>
            </w:r>
          </w:p>
        </w:tc>
        <w:tc>
          <w:tcPr>
            <w:tcW w:w="720" w:type="dxa"/>
          </w:tcPr>
          <w:p w14:paraId="4496F1FD" w14:textId="77777777" w:rsidR="00D83A58" w:rsidRDefault="00F00D29" w:rsidP="00D83A58">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w:t>
            </w:r>
          </w:p>
          <w:p w14:paraId="4DF6AF09" w14:textId="052EE256" w:rsidR="00F00D29" w:rsidRPr="00927C61" w:rsidRDefault="00F00D29" w:rsidP="00D83A58">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990" w:type="dxa"/>
          </w:tcPr>
          <w:p w14:paraId="4A88321B" w14:textId="53BE7E0E" w:rsidR="00D83A58" w:rsidRPr="00927C61"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Accounts Receivable</w:t>
            </w:r>
          </w:p>
        </w:tc>
        <w:tc>
          <w:tcPr>
            <w:tcW w:w="1170" w:type="dxa"/>
          </w:tcPr>
          <w:p w14:paraId="5075DD20" w14:textId="3FB62A79"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Free Text Invoice</w:t>
            </w:r>
          </w:p>
        </w:tc>
        <w:tc>
          <w:tcPr>
            <w:tcW w:w="990" w:type="dxa"/>
            <w:shd w:val="clear" w:color="auto" w:fill="auto"/>
          </w:tcPr>
          <w:p w14:paraId="54B0FB80" w14:textId="35E31170"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Inquiry</w:t>
            </w:r>
          </w:p>
        </w:tc>
        <w:tc>
          <w:tcPr>
            <w:tcW w:w="6355" w:type="dxa"/>
            <w:shd w:val="clear" w:color="auto" w:fill="auto"/>
          </w:tcPr>
          <w:p w14:paraId="5C97BE2B"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inquiry form. </w:t>
            </w:r>
          </w:p>
          <w:p w14:paraId="44676EFB"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EBC6378" w14:textId="77777777" w:rsidR="00D24662" w:rsidRPr="00A03F9B" w:rsidRDefault="00D24662" w:rsidP="00D2466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r w:rsidRPr="00A03F9B">
              <w:rPr>
                <w:sz w:val="18"/>
                <w:szCs w:val="18"/>
              </w:rPr>
              <w:t xml:space="preserve"> </w:t>
            </w:r>
          </w:p>
          <w:p w14:paraId="3D645822" w14:textId="5C40D4C0" w:rsidR="00D24662" w:rsidRDefault="00D24662" w:rsidP="00D2466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 user should be allowed to select and run by entity code</w:t>
            </w:r>
          </w:p>
          <w:p w14:paraId="0608890F" w14:textId="4F197A96"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Allow user to filter on the screen.</w:t>
            </w:r>
          </w:p>
        </w:tc>
        <w:tc>
          <w:tcPr>
            <w:tcW w:w="4119" w:type="dxa"/>
            <w:shd w:val="clear" w:color="auto" w:fill="auto"/>
          </w:tcPr>
          <w:p w14:paraId="24AD4667" w14:textId="17DB840E"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receivable &gt;&gt; Invoices &gt;&gt; Recurring invoices &gt;&gt; Free text invoice template</w:t>
            </w:r>
          </w:p>
        </w:tc>
      </w:tr>
      <w:tr w:rsidR="001D7A1D" w14:paraId="6D5375F2"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849617" w14:textId="7EEFD3F7" w:rsidR="00D83A58" w:rsidRDefault="00D83A58" w:rsidP="00D83A58">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AR.005</w:t>
            </w:r>
          </w:p>
        </w:tc>
        <w:tc>
          <w:tcPr>
            <w:tcW w:w="720" w:type="dxa"/>
          </w:tcPr>
          <w:p w14:paraId="0F1BD518"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M17</w:t>
            </w:r>
          </w:p>
          <w:p w14:paraId="6C59967A" w14:textId="0E2E757A" w:rsidR="00F00D29" w:rsidRPr="00927C61" w:rsidRDefault="00F00D29" w:rsidP="00D83A58">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990" w:type="dxa"/>
          </w:tcPr>
          <w:p w14:paraId="54B8271A" w14:textId="7075A576" w:rsidR="00D83A58" w:rsidRPr="00927C61"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Accounts Receivable</w:t>
            </w:r>
          </w:p>
        </w:tc>
        <w:tc>
          <w:tcPr>
            <w:tcW w:w="1170" w:type="dxa"/>
          </w:tcPr>
          <w:p w14:paraId="67CA4799" w14:textId="65F720F4"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Customer Payment Journal Settlement screen</w:t>
            </w:r>
          </w:p>
          <w:p w14:paraId="5629A899"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27EBE82" w14:textId="1735E4A1"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View marked transactions</w:t>
            </w:r>
          </w:p>
        </w:tc>
        <w:tc>
          <w:tcPr>
            <w:tcW w:w="990" w:type="dxa"/>
            <w:shd w:val="clear" w:color="auto" w:fill="auto"/>
          </w:tcPr>
          <w:p w14:paraId="535F4603" w14:textId="5E3A7520"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Journal</w:t>
            </w:r>
          </w:p>
        </w:tc>
        <w:tc>
          <w:tcPr>
            <w:tcW w:w="6355" w:type="dxa"/>
            <w:shd w:val="clear" w:color="auto" w:fill="auto"/>
          </w:tcPr>
          <w:p w14:paraId="55A2F094"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inquiry form. </w:t>
            </w:r>
          </w:p>
          <w:p w14:paraId="66F43B33"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65D680C" w14:textId="429000C6"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Allow user to filter on the screen.</w:t>
            </w:r>
          </w:p>
        </w:tc>
        <w:tc>
          <w:tcPr>
            <w:tcW w:w="4119" w:type="dxa"/>
            <w:shd w:val="clear" w:color="auto" w:fill="auto"/>
          </w:tcPr>
          <w:p w14:paraId="51C97C95" w14:textId="107EAA71"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receivable &gt;&gt; Payments &gt;&gt; Customer payment journal &gt;&gt; Lines &gt;&gt; settle transactions.</w:t>
            </w:r>
          </w:p>
          <w:p w14:paraId="2E738D97"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90DB132" w14:textId="45AF02E1"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receivable &gt;&gt; Payments &gt;&gt; Customer payment journal &gt;&gt; Lines &gt;&gt; view marked settled transactions.</w:t>
            </w:r>
          </w:p>
        </w:tc>
      </w:tr>
      <w:tr w:rsidR="001D7A1D" w14:paraId="5AE0952F"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3FE2270" w14:textId="40CB4EE0" w:rsidR="00D83A58" w:rsidRDefault="00D83A58" w:rsidP="00D83A58">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AR.006</w:t>
            </w:r>
          </w:p>
        </w:tc>
        <w:tc>
          <w:tcPr>
            <w:tcW w:w="720" w:type="dxa"/>
          </w:tcPr>
          <w:p w14:paraId="4C22925F" w14:textId="77777777" w:rsidR="00D83A58" w:rsidRDefault="007507F9" w:rsidP="00D83A58">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w:t>
            </w:r>
          </w:p>
          <w:p w14:paraId="014E4642" w14:textId="3BC4FDEF" w:rsidR="007507F9" w:rsidRPr="00927C61" w:rsidRDefault="007507F9" w:rsidP="00D83A58">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990" w:type="dxa"/>
          </w:tcPr>
          <w:p w14:paraId="7FE898AE" w14:textId="07F29BC3" w:rsidR="00D83A58" w:rsidRPr="00927C61"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Accounts Receivable</w:t>
            </w:r>
          </w:p>
        </w:tc>
        <w:tc>
          <w:tcPr>
            <w:tcW w:w="1170" w:type="dxa"/>
          </w:tcPr>
          <w:p w14:paraId="377BE00E" w14:textId="37C0F0F4"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Open customer invoices</w:t>
            </w:r>
          </w:p>
        </w:tc>
        <w:tc>
          <w:tcPr>
            <w:tcW w:w="990" w:type="dxa"/>
            <w:shd w:val="clear" w:color="auto" w:fill="auto"/>
          </w:tcPr>
          <w:p w14:paraId="264F49DC" w14:textId="57B0AA65"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Inquiries and reports</w:t>
            </w:r>
          </w:p>
        </w:tc>
        <w:tc>
          <w:tcPr>
            <w:tcW w:w="6355" w:type="dxa"/>
            <w:shd w:val="clear" w:color="auto" w:fill="auto"/>
          </w:tcPr>
          <w:p w14:paraId="7C98CDEA"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inquiry form. </w:t>
            </w:r>
          </w:p>
          <w:p w14:paraId="0D208591" w14:textId="77777777"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97009A3" w14:textId="77777777" w:rsidR="00D24662" w:rsidRPr="00A03F9B" w:rsidRDefault="00D24662" w:rsidP="00D2466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r w:rsidRPr="00A03F9B">
              <w:rPr>
                <w:sz w:val="18"/>
                <w:szCs w:val="18"/>
              </w:rPr>
              <w:t xml:space="preserve"> </w:t>
            </w:r>
          </w:p>
          <w:p w14:paraId="776F08AC" w14:textId="1A2E726E" w:rsidR="00D24662" w:rsidRDefault="00D24662" w:rsidP="00D2466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 user should be allowed to select and run by entity code</w:t>
            </w:r>
          </w:p>
          <w:p w14:paraId="0F7DADA6" w14:textId="77777777" w:rsidR="00D24662" w:rsidRDefault="00D24662"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B0696BC" w14:textId="33B0D362"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Allow user to filter on the screen.</w:t>
            </w:r>
          </w:p>
        </w:tc>
        <w:tc>
          <w:tcPr>
            <w:tcW w:w="4119" w:type="dxa"/>
            <w:shd w:val="clear" w:color="auto" w:fill="auto"/>
          </w:tcPr>
          <w:p w14:paraId="4AD14F6B" w14:textId="7282202C" w:rsidR="00D83A58" w:rsidRDefault="00D83A58" w:rsidP="00D83A5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receivable &gt;&gt; Invoices &gt;&gt; Open customer invoices</w:t>
            </w:r>
          </w:p>
        </w:tc>
      </w:tr>
      <w:tr w:rsidR="001D7A1D" w14:paraId="4A30725D"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41064B9" w14:textId="1CEDC8F1" w:rsidR="007507F9" w:rsidRPr="00B04876" w:rsidRDefault="007507F9" w:rsidP="007507F9">
            <w:pPr>
              <w:pStyle w:val="NoSpacing"/>
              <w:rPr>
                <w:rFonts w:asciiTheme="majorHAnsi" w:hAnsiTheme="majorHAnsi" w:cstheme="majorHAnsi"/>
                <w:sz w:val="18"/>
                <w:szCs w:val="18"/>
              </w:rPr>
            </w:pPr>
            <w:r w:rsidRPr="00B04876">
              <w:rPr>
                <w:rFonts w:asciiTheme="majorHAnsi" w:hAnsiTheme="majorHAnsi" w:cstheme="majorHAnsi"/>
                <w:b w:val="0"/>
                <w:bCs w:val="0"/>
                <w:sz w:val="18"/>
                <w:szCs w:val="18"/>
              </w:rPr>
              <w:t>AR.007</w:t>
            </w:r>
          </w:p>
        </w:tc>
        <w:tc>
          <w:tcPr>
            <w:tcW w:w="720" w:type="dxa"/>
          </w:tcPr>
          <w:p w14:paraId="2F583E67" w14:textId="77777777"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04876">
              <w:rPr>
                <w:rFonts w:asciiTheme="majorHAnsi" w:hAnsiTheme="majorHAnsi" w:cstheme="majorHAnsi"/>
                <w:sz w:val="18"/>
                <w:szCs w:val="18"/>
              </w:rPr>
              <w:t>M17</w:t>
            </w:r>
          </w:p>
          <w:p w14:paraId="63F50338" w14:textId="675EB7F4"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04876">
              <w:rPr>
                <w:rFonts w:asciiTheme="majorHAnsi" w:hAnsiTheme="majorHAnsi" w:cstheme="majorHAnsi"/>
                <w:sz w:val="18"/>
                <w:szCs w:val="18"/>
              </w:rPr>
              <w:t>MED</w:t>
            </w:r>
          </w:p>
        </w:tc>
        <w:tc>
          <w:tcPr>
            <w:tcW w:w="990" w:type="dxa"/>
          </w:tcPr>
          <w:p w14:paraId="49895868" w14:textId="72FC5DB2"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04876">
              <w:rPr>
                <w:rFonts w:asciiTheme="majorHAnsi" w:hAnsiTheme="majorHAnsi" w:cstheme="majorHAnsi"/>
                <w:sz w:val="18"/>
                <w:szCs w:val="18"/>
              </w:rPr>
              <w:t>Accounts Receivable</w:t>
            </w:r>
          </w:p>
        </w:tc>
        <w:tc>
          <w:tcPr>
            <w:tcW w:w="1170" w:type="dxa"/>
          </w:tcPr>
          <w:p w14:paraId="56A368D4" w14:textId="01E0CB68"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B04876">
              <w:rPr>
                <w:sz w:val="18"/>
                <w:szCs w:val="18"/>
              </w:rPr>
              <w:t xml:space="preserve">Customer Payment Journal </w:t>
            </w:r>
          </w:p>
          <w:p w14:paraId="35115830" w14:textId="0C4E13A5"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990" w:type="dxa"/>
            <w:shd w:val="clear" w:color="auto" w:fill="auto"/>
          </w:tcPr>
          <w:p w14:paraId="7570EB12" w14:textId="1F6F9713"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B04876">
              <w:rPr>
                <w:sz w:val="18"/>
                <w:szCs w:val="18"/>
              </w:rPr>
              <w:t>Journal</w:t>
            </w:r>
          </w:p>
        </w:tc>
        <w:tc>
          <w:tcPr>
            <w:tcW w:w="6355" w:type="dxa"/>
            <w:shd w:val="clear" w:color="auto" w:fill="auto"/>
          </w:tcPr>
          <w:p w14:paraId="25108130" w14:textId="77777777"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B04876">
              <w:rPr>
                <w:sz w:val="18"/>
                <w:szCs w:val="18"/>
              </w:rPr>
              <w:t xml:space="preserve">Add the entity code, property code, and unit code on the form in the general section. </w:t>
            </w:r>
          </w:p>
          <w:p w14:paraId="28EB3E07" w14:textId="77777777"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3B75899" w14:textId="77777777"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B04876">
              <w:rPr>
                <w:sz w:val="18"/>
                <w:szCs w:val="18"/>
              </w:rPr>
              <w:t xml:space="preserve">When the property code is selected, the unit code field should become available with only records that are associated to the property selected. </w:t>
            </w:r>
          </w:p>
          <w:p w14:paraId="0BCEDF6B" w14:textId="77777777"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A5DCCB0" w14:textId="77777777"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B04876">
              <w:rPr>
                <w:sz w:val="18"/>
                <w:szCs w:val="18"/>
              </w:rPr>
              <w:t xml:space="preserve">The entity code should auto populate based on the </w:t>
            </w:r>
            <w:r w:rsidRPr="00B04876">
              <w:rPr>
                <w:b/>
                <w:bCs/>
                <w:i/>
                <w:iCs/>
                <w:sz w:val="18"/>
                <w:szCs w:val="18"/>
              </w:rPr>
              <w:t>posting date</w:t>
            </w:r>
            <w:r w:rsidRPr="00B04876">
              <w:rPr>
                <w:sz w:val="18"/>
                <w:szCs w:val="18"/>
              </w:rPr>
              <w:t xml:space="preserve"> comparative to ownership effective date.</w:t>
            </w:r>
          </w:p>
          <w:p w14:paraId="1B8233FD" w14:textId="77777777"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D111F4A" w14:textId="77777777"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B04876">
              <w:rPr>
                <w:sz w:val="18"/>
                <w:szCs w:val="18"/>
              </w:rPr>
              <w:t xml:space="preserve">When the entity record is filled in, the field should become greyed out. </w:t>
            </w:r>
          </w:p>
          <w:p w14:paraId="44EA446E" w14:textId="77777777"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6A501530" w14:textId="2398358F"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The financial dimension for BU</w:t>
            </w:r>
            <w:r w:rsidR="00914898" w:rsidRPr="1A04D1A3">
              <w:rPr>
                <w:sz w:val="18"/>
                <w:szCs w:val="18"/>
              </w:rPr>
              <w:t>, property,</w:t>
            </w:r>
            <w:r w:rsidRPr="1A04D1A3">
              <w:rPr>
                <w:sz w:val="18"/>
                <w:szCs w:val="18"/>
              </w:rPr>
              <w:t xml:space="preserve"> and </w:t>
            </w:r>
            <w:r w:rsidR="00914898" w:rsidRPr="1A04D1A3">
              <w:rPr>
                <w:sz w:val="18"/>
                <w:szCs w:val="18"/>
              </w:rPr>
              <w:t xml:space="preserve">market </w:t>
            </w:r>
            <w:r w:rsidRPr="1A04D1A3">
              <w:rPr>
                <w:sz w:val="18"/>
                <w:szCs w:val="18"/>
              </w:rPr>
              <w:t xml:space="preserve">should pull from the BU-property relationship at the time of effective date. </w:t>
            </w:r>
          </w:p>
          <w:p w14:paraId="1D49BB7D" w14:textId="77777777"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B04876">
              <w:rPr>
                <w:sz w:val="18"/>
                <w:szCs w:val="18"/>
              </w:rPr>
              <w:lastRenderedPageBreak/>
              <w:t xml:space="preserve"> </w:t>
            </w:r>
          </w:p>
          <w:p w14:paraId="30AA7737" w14:textId="4B21E26B" w:rsidR="007507F9" w:rsidRPr="00B04876" w:rsidRDefault="00AC787B" w:rsidP="007507F9">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B04876">
              <w:rPr>
                <w:sz w:val="18"/>
                <w:szCs w:val="18"/>
              </w:rPr>
              <w:t>Otherwise,</w:t>
            </w:r>
            <w:r w:rsidR="007507F9" w:rsidRPr="00B04876">
              <w:rPr>
                <w:sz w:val="18"/>
                <w:szCs w:val="18"/>
              </w:rPr>
              <w:t xml:space="preserve"> if only the entity code is selected, the financial dimension for BU should pull from the entity structure master that is related to the entity ID. </w:t>
            </w:r>
          </w:p>
          <w:p w14:paraId="16AC336D" w14:textId="77777777"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7F7163E" w14:textId="673DAA25"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B04876">
              <w:rPr>
                <w:sz w:val="18"/>
                <w:szCs w:val="18"/>
              </w:rPr>
              <w:t>Refer to default values for when free text is related to fixed assets.</w:t>
            </w:r>
          </w:p>
        </w:tc>
        <w:tc>
          <w:tcPr>
            <w:tcW w:w="4119" w:type="dxa"/>
            <w:shd w:val="clear" w:color="auto" w:fill="auto"/>
          </w:tcPr>
          <w:p w14:paraId="2D1CF003" w14:textId="00EC0729" w:rsidR="007507F9" w:rsidRPr="00B04876" w:rsidRDefault="007507F9" w:rsidP="007507F9">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B04876">
              <w:rPr>
                <w:sz w:val="18"/>
                <w:szCs w:val="18"/>
              </w:rPr>
              <w:lastRenderedPageBreak/>
              <w:t>Accounts receivable &gt;&gt; Payments &gt;&gt; Customer payment journal</w:t>
            </w:r>
          </w:p>
        </w:tc>
      </w:tr>
      <w:tr w:rsidR="00F61891" w14:paraId="620A1D28"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54D1835" w14:textId="751E8974" w:rsidR="00F61891" w:rsidRPr="00C65FB8" w:rsidRDefault="00F61891" w:rsidP="1A04D1A3">
            <w:pPr>
              <w:pStyle w:val="NoSpacing"/>
              <w:rPr>
                <w:rFonts w:asciiTheme="majorHAnsi" w:hAnsiTheme="majorHAnsi" w:cstheme="majorBidi"/>
                <w:b w:val="0"/>
                <w:sz w:val="18"/>
                <w:szCs w:val="18"/>
              </w:rPr>
            </w:pPr>
            <w:r w:rsidRPr="1A04D1A3">
              <w:rPr>
                <w:rFonts w:asciiTheme="majorHAnsi" w:hAnsiTheme="majorHAnsi" w:cstheme="majorBidi"/>
                <w:sz w:val="18"/>
                <w:szCs w:val="18"/>
              </w:rPr>
              <w:t>AR.008</w:t>
            </w:r>
          </w:p>
        </w:tc>
        <w:tc>
          <w:tcPr>
            <w:tcW w:w="720" w:type="dxa"/>
          </w:tcPr>
          <w:p w14:paraId="70479340" w14:textId="77777777" w:rsidR="00F61891" w:rsidRDefault="00F61891" w:rsidP="1A04D1A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sz w:val="18"/>
                <w:szCs w:val="18"/>
              </w:rPr>
            </w:pPr>
            <w:r w:rsidRPr="1A04D1A3">
              <w:rPr>
                <w:rFonts w:asciiTheme="majorHAnsi" w:hAnsiTheme="majorHAnsi" w:cstheme="majorBidi"/>
                <w:sz w:val="18"/>
                <w:szCs w:val="18"/>
              </w:rPr>
              <w:t>XXX</w:t>
            </w:r>
          </w:p>
          <w:p w14:paraId="39A686C4" w14:textId="16A98054" w:rsidR="00F61891" w:rsidRPr="00B04876" w:rsidRDefault="00F61891" w:rsidP="1A04D1A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sz w:val="18"/>
                <w:szCs w:val="18"/>
              </w:rPr>
            </w:pPr>
            <w:r w:rsidRPr="1A04D1A3">
              <w:rPr>
                <w:rFonts w:asciiTheme="majorHAnsi" w:hAnsiTheme="majorHAnsi" w:cstheme="majorBidi"/>
                <w:sz w:val="18"/>
                <w:szCs w:val="18"/>
              </w:rPr>
              <w:t>MED</w:t>
            </w:r>
          </w:p>
        </w:tc>
        <w:tc>
          <w:tcPr>
            <w:tcW w:w="990" w:type="dxa"/>
          </w:tcPr>
          <w:p w14:paraId="448CDB0E" w14:textId="3F2D19CC" w:rsidR="00F61891" w:rsidRPr="00B04876" w:rsidRDefault="00F61891" w:rsidP="1A04D1A3">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sz w:val="18"/>
                <w:szCs w:val="18"/>
              </w:rPr>
            </w:pPr>
            <w:r w:rsidRPr="1A04D1A3">
              <w:rPr>
                <w:rFonts w:asciiTheme="majorHAnsi" w:hAnsiTheme="majorHAnsi" w:cstheme="majorBidi"/>
                <w:sz w:val="18"/>
                <w:szCs w:val="18"/>
              </w:rPr>
              <w:t>Accounts Receivable</w:t>
            </w:r>
          </w:p>
        </w:tc>
        <w:tc>
          <w:tcPr>
            <w:tcW w:w="1170" w:type="dxa"/>
          </w:tcPr>
          <w:p w14:paraId="6ABC775C" w14:textId="16872EF1" w:rsidR="00F61891" w:rsidRPr="00B04876"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Customer Transaction</w:t>
            </w:r>
          </w:p>
        </w:tc>
        <w:tc>
          <w:tcPr>
            <w:tcW w:w="990" w:type="dxa"/>
            <w:shd w:val="clear" w:color="auto" w:fill="auto"/>
          </w:tcPr>
          <w:p w14:paraId="5B3BE501" w14:textId="2A6F7798" w:rsidR="00F61891" w:rsidRPr="00B04876"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Inquiries and reports</w:t>
            </w:r>
          </w:p>
        </w:tc>
        <w:tc>
          <w:tcPr>
            <w:tcW w:w="6355" w:type="dxa"/>
            <w:shd w:val="clear" w:color="auto" w:fill="auto"/>
          </w:tcPr>
          <w:p w14:paraId="767062E3"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Add the entity code, property code, and unit code on the proposal form.</w:t>
            </w:r>
          </w:p>
          <w:p w14:paraId="508E8378"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65666BE"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 xml:space="preserve">When the property code is selected, the unit code field should become available with only records that are associated to the property selected. </w:t>
            </w:r>
          </w:p>
          <w:p w14:paraId="3BB039D3"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2A73355"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 xml:space="preserve">When the entity record is filled in, the field should become greyed out. </w:t>
            </w:r>
          </w:p>
          <w:p w14:paraId="1369425C"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23CD3660" w14:textId="4E92396A" w:rsidR="00F61891" w:rsidRPr="00B04876"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 xml:space="preserve">Otherwise, if only the entity code is selected, the property field should only display records related to the entity code selected.  </w:t>
            </w:r>
          </w:p>
        </w:tc>
        <w:tc>
          <w:tcPr>
            <w:tcW w:w="4119" w:type="dxa"/>
            <w:shd w:val="clear" w:color="auto" w:fill="auto"/>
          </w:tcPr>
          <w:p w14:paraId="12ABC0A4" w14:textId="03FB1081" w:rsidR="00F61891" w:rsidRPr="00B04876" w:rsidRDefault="00D35503"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Accounts Receivables &gt;&gt; Customers &gt;&gt; All customers &gt;&gt; Customer Tab &gt;&gt; Transactions &gt;&gt; Transactions</w:t>
            </w:r>
          </w:p>
        </w:tc>
      </w:tr>
      <w:tr w:rsidR="00F61891" w14:paraId="7BE1B3E3"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0C6E77A" w14:textId="2E6FA741" w:rsidR="00F61891" w:rsidRDefault="00F61891" w:rsidP="00F6189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CC.001</w:t>
            </w:r>
          </w:p>
        </w:tc>
        <w:tc>
          <w:tcPr>
            <w:tcW w:w="720" w:type="dxa"/>
          </w:tcPr>
          <w:p w14:paraId="09D85B69"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w:t>
            </w:r>
          </w:p>
          <w:p w14:paraId="1F2462D0" w14:textId="4EAD61A1"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990" w:type="dxa"/>
          </w:tcPr>
          <w:p w14:paraId="4FADB939" w14:textId="0C54754B"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Credit and collection</w:t>
            </w:r>
          </w:p>
        </w:tc>
        <w:tc>
          <w:tcPr>
            <w:tcW w:w="1170" w:type="dxa"/>
          </w:tcPr>
          <w:p w14:paraId="19AB21EB" w14:textId="19363576"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Aged balances</w:t>
            </w:r>
          </w:p>
        </w:tc>
        <w:tc>
          <w:tcPr>
            <w:tcW w:w="990" w:type="dxa"/>
            <w:shd w:val="clear" w:color="auto" w:fill="auto"/>
          </w:tcPr>
          <w:p w14:paraId="554102D2" w14:textId="56FF0F59"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Inquiries and reports</w:t>
            </w:r>
          </w:p>
        </w:tc>
        <w:tc>
          <w:tcPr>
            <w:tcW w:w="6355" w:type="dxa"/>
            <w:shd w:val="clear" w:color="auto" w:fill="auto"/>
          </w:tcPr>
          <w:p w14:paraId="40626992"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inquiry form. </w:t>
            </w:r>
          </w:p>
          <w:p w14:paraId="69FCD01B" w14:textId="77777777" w:rsidR="00D24662" w:rsidRDefault="00D24662" w:rsidP="0094782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493D444" w14:textId="392560BC" w:rsidR="00947822" w:rsidRDefault="00947822" w:rsidP="0094782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r w:rsidRPr="00A03F9B">
              <w:rPr>
                <w:sz w:val="18"/>
                <w:szCs w:val="18"/>
              </w:rPr>
              <w:t xml:space="preserve"> </w:t>
            </w:r>
          </w:p>
          <w:p w14:paraId="60AAA53A" w14:textId="77777777" w:rsidR="00D24662" w:rsidRPr="00A03F9B" w:rsidRDefault="00D24662" w:rsidP="0094782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A78D145" w14:textId="3642E482" w:rsidR="00F61891" w:rsidRDefault="00947822"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 user should be allowed to select and run by entity code</w:t>
            </w:r>
          </w:p>
          <w:p w14:paraId="3408C7E5" w14:textId="77777777" w:rsidR="00947822" w:rsidRDefault="00947822"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9ED3C41" w14:textId="280105A1"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Allow user to filter on the screen.</w:t>
            </w:r>
          </w:p>
        </w:tc>
        <w:tc>
          <w:tcPr>
            <w:tcW w:w="4119" w:type="dxa"/>
            <w:shd w:val="clear" w:color="auto" w:fill="auto"/>
          </w:tcPr>
          <w:p w14:paraId="3A1612F2" w14:textId="16D163C5"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Credit and collections &gt;&gt; Collections &gt;&gt; Aged balances</w:t>
            </w:r>
          </w:p>
        </w:tc>
      </w:tr>
      <w:tr w:rsidR="00F61891" w14:paraId="23FFB840"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22B931" w14:textId="15D941E7" w:rsidR="00F61891" w:rsidRDefault="00F61891" w:rsidP="00F6189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CC.002</w:t>
            </w:r>
          </w:p>
        </w:tc>
        <w:tc>
          <w:tcPr>
            <w:tcW w:w="720" w:type="dxa"/>
          </w:tcPr>
          <w:p w14:paraId="6DA0B8E2"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w:t>
            </w:r>
          </w:p>
          <w:p w14:paraId="7B6F2B60" w14:textId="27C5A556"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990" w:type="dxa"/>
          </w:tcPr>
          <w:p w14:paraId="75BA8D0A" w14:textId="41E4A3DD"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Credit and collection</w:t>
            </w:r>
          </w:p>
        </w:tc>
        <w:tc>
          <w:tcPr>
            <w:tcW w:w="1170" w:type="dxa"/>
          </w:tcPr>
          <w:p w14:paraId="1F274766" w14:textId="56A792E0"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AR Aging</w:t>
            </w:r>
          </w:p>
        </w:tc>
        <w:tc>
          <w:tcPr>
            <w:tcW w:w="990" w:type="dxa"/>
            <w:shd w:val="clear" w:color="auto" w:fill="auto"/>
          </w:tcPr>
          <w:p w14:paraId="40EAC92E" w14:textId="0D2ADD8E"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Inquiries and Reports</w:t>
            </w:r>
          </w:p>
        </w:tc>
        <w:tc>
          <w:tcPr>
            <w:tcW w:w="6355" w:type="dxa"/>
            <w:shd w:val="clear" w:color="auto" w:fill="auto"/>
          </w:tcPr>
          <w:p w14:paraId="0DE3967F"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property code, and unit code on parameter screen. Allow user to select values.</w:t>
            </w:r>
          </w:p>
          <w:p w14:paraId="6F112CB9" w14:textId="77777777" w:rsidR="00F61891" w:rsidRPr="000D5E68"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BF2B2B4" w14:textId="77777777" w:rsidR="00947822" w:rsidRDefault="00947822" w:rsidP="0094782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p>
          <w:p w14:paraId="7E94AC8B" w14:textId="6230246F" w:rsidR="00947822" w:rsidRPr="00A03F9B" w:rsidRDefault="00947822" w:rsidP="0094782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 xml:space="preserve"> </w:t>
            </w:r>
          </w:p>
          <w:p w14:paraId="6E2F828F" w14:textId="28AC5772" w:rsidR="00947822" w:rsidRDefault="00947822" w:rsidP="0094782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 user should be allowed to select and run by entity code</w:t>
            </w:r>
          </w:p>
          <w:p w14:paraId="0B50BACC" w14:textId="77777777" w:rsidR="00947822" w:rsidRPr="000D5E68" w:rsidRDefault="00947822"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391D0C3" w14:textId="00EDA3F5"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D5E68">
              <w:rPr>
                <w:sz w:val="18"/>
                <w:szCs w:val="18"/>
              </w:rPr>
              <w:t>The results on the report should be filtered based on the selection made.</w:t>
            </w:r>
          </w:p>
        </w:tc>
        <w:tc>
          <w:tcPr>
            <w:tcW w:w="4119" w:type="dxa"/>
            <w:shd w:val="clear" w:color="auto" w:fill="auto"/>
          </w:tcPr>
          <w:p w14:paraId="0A34BB3D" w14:textId="1D2D729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Credit and collections &gt;&gt; Inquiries and reports &gt;&gt; Customers &gt;&gt; Customer aging report </w:t>
            </w:r>
          </w:p>
        </w:tc>
      </w:tr>
      <w:tr w:rsidR="00F61891" w14:paraId="11365ED6"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ADD023" w14:textId="2A5C0DF7" w:rsidR="00F61891" w:rsidRDefault="00F61891" w:rsidP="00F6189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FA.001</w:t>
            </w:r>
          </w:p>
        </w:tc>
        <w:tc>
          <w:tcPr>
            <w:tcW w:w="720" w:type="dxa"/>
          </w:tcPr>
          <w:p w14:paraId="00EDE18D"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M04</w:t>
            </w:r>
          </w:p>
          <w:p w14:paraId="4AA8773E" w14:textId="608A198C"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CRITICAL</w:t>
            </w:r>
          </w:p>
        </w:tc>
        <w:tc>
          <w:tcPr>
            <w:tcW w:w="990" w:type="dxa"/>
          </w:tcPr>
          <w:p w14:paraId="68E2A917" w14:textId="4EA27D29"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Fixed Assets</w:t>
            </w:r>
          </w:p>
        </w:tc>
        <w:tc>
          <w:tcPr>
            <w:tcW w:w="1170" w:type="dxa"/>
          </w:tcPr>
          <w:p w14:paraId="311699F2" w14:textId="17851E28"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Fixed asset master</w:t>
            </w:r>
          </w:p>
        </w:tc>
        <w:tc>
          <w:tcPr>
            <w:tcW w:w="990" w:type="dxa"/>
            <w:shd w:val="clear" w:color="auto" w:fill="auto"/>
          </w:tcPr>
          <w:p w14:paraId="4B1C9A7A" w14:textId="03BBB52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Form</w:t>
            </w:r>
          </w:p>
        </w:tc>
        <w:tc>
          <w:tcPr>
            <w:tcW w:w="6355" w:type="dxa"/>
            <w:shd w:val="clear" w:color="auto" w:fill="auto"/>
          </w:tcPr>
          <w:p w14:paraId="431E4D8F"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form in the general section. </w:t>
            </w:r>
          </w:p>
          <w:p w14:paraId="7C924308" w14:textId="3E1409DF" w:rsidR="00F61891" w:rsidRPr="005C3BC6" w:rsidRDefault="00F61891" w:rsidP="00F6189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p>
          <w:p w14:paraId="21CB9611" w14:textId="36761BEF"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5C3BC6">
              <w:rPr>
                <w:color w:val="FF0000"/>
                <w:sz w:val="18"/>
                <w:szCs w:val="18"/>
              </w:rPr>
              <w:lastRenderedPageBreak/>
              <w:t>When fixed assets are not created from general journal, invoice journal, pending vendor invoice or projects.</w:t>
            </w:r>
            <w:r>
              <w:rPr>
                <w:sz w:val="18"/>
                <w:szCs w:val="18"/>
              </w:rPr>
              <w:t xml:space="preserve"> </w:t>
            </w:r>
          </w:p>
          <w:p w14:paraId="6C1A6A73"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222932E"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5374F632"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915B5A1"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should auto populate based on the </w:t>
            </w:r>
            <w:r w:rsidRPr="00B76BC9">
              <w:rPr>
                <w:b/>
                <w:bCs/>
                <w:i/>
                <w:iCs/>
                <w:sz w:val="18"/>
                <w:szCs w:val="18"/>
              </w:rPr>
              <w:t>system creation date</w:t>
            </w:r>
            <w:r>
              <w:rPr>
                <w:sz w:val="18"/>
                <w:szCs w:val="18"/>
              </w:rPr>
              <w:t xml:space="preserve"> comparative to ownership effective date.</w:t>
            </w:r>
          </w:p>
          <w:p w14:paraId="60E5B6AE"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79E1F34"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3EC417AB" w14:textId="0A8A2402"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A04D1A3">
              <w:rPr>
                <w:sz w:val="18"/>
                <w:szCs w:val="18"/>
              </w:rPr>
              <w:t xml:space="preserve">The financial dimension for BU, property, and market should pull from the BU-property relationship at the time of effective date. </w:t>
            </w:r>
          </w:p>
          <w:p w14:paraId="03CCE167"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14:paraId="65EFDD92" w14:textId="39972064"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Otherwise, if only the entity code is selected, the financial dimension for BU should pull from the entity structure master that is related to the entity ID. </w:t>
            </w:r>
          </w:p>
          <w:p w14:paraId="2FE0AA79"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E02B6F3" w14:textId="2F870AE6" w:rsidR="00F61891" w:rsidRPr="005C3BC6" w:rsidRDefault="00F61891" w:rsidP="00F6189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r>
              <w:rPr>
                <w:sz w:val="18"/>
                <w:szCs w:val="18"/>
              </w:rPr>
              <w:t xml:space="preserve">Refer to default values for fixed assets created from </w:t>
            </w:r>
          </w:p>
          <w:p w14:paraId="57C181DC" w14:textId="6AB9D8B8" w:rsidR="00F61891" w:rsidRPr="005C3BC6"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5C3BC6">
              <w:rPr>
                <w:sz w:val="18"/>
                <w:szCs w:val="18"/>
              </w:rPr>
              <w:t>from general journal, invoice journal, pending vendor invoice or projects.</w:t>
            </w:r>
          </w:p>
          <w:p w14:paraId="4EDC7FB7" w14:textId="58F8B195"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4119" w:type="dxa"/>
            <w:shd w:val="clear" w:color="auto" w:fill="auto"/>
          </w:tcPr>
          <w:p w14:paraId="330201AB" w14:textId="3C02B4BD"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Fixed Assets &gt;&gt; Fixed Assets &gt;&gt; Fixed Assets &gt;&gt; Master form</w:t>
            </w:r>
          </w:p>
          <w:p w14:paraId="70DF5629"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35F11B0" w14:textId="3DD93AA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F61891" w14:paraId="6E5A13BA"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3303AEC" w14:textId="7BE5058A" w:rsidR="00F61891" w:rsidRDefault="00F61891" w:rsidP="00F6189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FA.002</w:t>
            </w:r>
          </w:p>
        </w:tc>
        <w:tc>
          <w:tcPr>
            <w:tcW w:w="720" w:type="dxa"/>
          </w:tcPr>
          <w:p w14:paraId="40E9B36D"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I03</w:t>
            </w:r>
          </w:p>
          <w:p w14:paraId="271BC891" w14:textId="7670041F"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990" w:type="dxa"/>
          </w:tcPr>
          <w:p w14:paraId="242BAF84" w14:textId="572AFC3E"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Fixed Assets</w:t>
            </w:r>
          </w:p>
        </w:tc>
        <w:tc>
          <w:tcPr>
            <w:tcW w:w="1170" w:type="dxa"/>
          </w:tcPr>
          <w:p w14:paraId="4C515B68" w14:textId="5A7DB8E9"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Fixed asset listing</w:t>
            </w:r>
          </w:p>
        </w:tc>
        <w:tc>
          <w:tcPr>
            <w:tcW w:w="990" w:type="dxa"/>
            <w:shd w:val="clear" w:color="auto" w:fill="auto"/>
          </w:tcPr>
          <w:p w14:paraId="682C7F4B" w14:textId="1BB40E53"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Inquiry</w:t>
            </w:r>
          </w:p>
        </w:tc>
        <w:tc>
          <w:tcPr>
            <w:tcW w:w="6355" w:type="dxa"/>
            <w:shd w:val="clear" w:color="auto" w:fill="auto"/>
          </w:tcPr>
          <w:p w14:paraId="3B623FD6" w14:textId="5CC6A4A3"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entity name, property code, property name, unit code, and property group on the inquiry form. </w:t>
            </w:r>
          </w:p>
          <w:p w14:paraId="4337D879"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E6AB198" w14:textId="77777777" w:rsidR="00947822" w:rsidRDefault="00947822" w:rsidP="0094782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p>
          <w:p w14:paraId="0AB59E6A" w14:textId="21C645A6" w:rsidR="00947822" w:rsidRPr="00A03F9B" w:rsidRDefault="00947822" w:rsidP="0094782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 xml:space="preserve"> </w:t>
            </w:r>
          </w:p>
          <w:p w14:paraId="691030B7" w14:textId="748B1023" w:rsidR="00947822" w:rsidRDefault="00947822" w:rsidP="0094782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 user should be allowed to select and run by entity code</w:t>
            </w:r>
          </w:p>
          <w:p w14:paraId="60908F60" w14:textId="77777777" w:rsidR="00947822" w:rsidRDefault="00947822"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993D9DD" w14:textId="50786ABB"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Allow user to filter on the screen.</w:t>
            </w:r>
          </w:p>
        </w:tc>
        <w:tc>
          <w:tcPr>
            <w:tcW w:w="4119" w:type="dxa"/>
            <w:shd w:val="clear" w:color="auto" w:fill="auto"/>
          </w:tcPr>
          <w:p w14:paraId="56E5A3AF" w14:textId="066C80C2"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Fixed Assets &gt;&gt; Fixed Assets &gt;&gt; Fixed Assets &gt;&gt; Fixed Asset Listing</w:t>
            </w:r>
          </w:p>
          <w:p w14:paraId="0E1C4A46" w14:textId="657E6B94"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422CD">
              <w:rPr>
                <w:color w:val="FF0000"/>
                <w:sz w:val="18"/>
                <w:szCs w:val="18"/>
              </w:rPr>
              <w:t xml:space="preserve">**Need to also include </w:t>
            </w:r>
            <w:r>
              <w:rPr>
                <w:color w:val="FF0000"/>
                <w:sz w:val="18"/>
                <w:szCs w:val="18"/>
              </w:rPr>
              <w:t xml:space="preserve">fixed asset </w:t>
            </w:r>
            <w:r w:rsidRPr="008422CD">
              <w:rPr>
                <w:color w:val="FF0000"/>
                <w:sz w:val="18"/>
                <w:szCs w:val="18"/>
              </w:rPr>
              <w:t>property group field</w:t>
            </w:r>
          </w:p>
        </w:tc>
      </w:tr>
      <w:tr w:rsidR="00F61891" w14:paraId="518169AA"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7A12DF3" w14:textId="3EECE25B" w:rsidR="00F61891" w:rsidRDefault="00F61891" w:rsidP="00F6189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FA.003</w:t>
            </w:r>
          </w:p>
        </w:tc>
        <w:tc>
          <w:tcPr>
            <w:tcW w:w="720" w:type="dxa"/>
          </w:tcPr>
          <w:p w14:paraId="47779F76"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M05</w:t>
            </w:r>
          </w:p>
          <w:p w14:paraId="00F471D0" w14:textId="47F22B2E"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CRITICAL</w:t>
            </w:r>
          </w:p>
        </w:tc>
        <w:tc>
          <w:tcPr>
            <w:tcW w:w="990" w:type="dxa"/>
          </w:tcPr>
          <w:p w14:paraId="04FB0677" w14:textId="1D7086EA"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Fixed Assets</w:t>
            </w:r>
          </w:p>
        </w:tc>
        <w:tc>
          <w:tcPr>
            <w:tcW w:w="1170" w:type="dxa"/>
          </w:tcPr>
          <w:p w14:paraId="4D6C842A" w14:textId="3AF931DF"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Asset books</w:t>
            </w:r>
          </w:p>
        </w:tc>
        <w:tc>
          <w:tcPr>
            <w:tcW w:w="990" w:type="dxa"/>
            <w:shd w:val="clear" w:color="auto" w:fill="auto"/>
          </w:tcPr>
          <w:p w14:paraId="571724A2" w14:textId="79998776"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Form</w:t>
            </w:r>
          </w:p>
        </w:tc>
        <w:tc>
          <w:tcPr>
            <w:tcW w:w="6355" w:type="dxa"/>
            <w:shd w:val="clear" w:color="auto" w:fill="auto"/>
          </w:tcPr>
          <w:p w14:paraId="0A823BC9"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form in the general section. </w:t>
            </w:r>
          </w:p>
          <w:p w14:paraId="40C60A01"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3D0346A" w14:textId="2C39DF54"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values should default from the fixed asset master form.</w:t>
            </w:r>
          </w:p>
        </w:tc>
        <w:tc>
          <w:tcPr>
            <w:tcW w:w="4119" w:type="dxa"/>
            <w:shd w:val="clear" w:color="auto" w:fill="auto"/>
          </w:tcPr>
          <w:p w14:paraId="2DE551D7" w14:textId="6819E0C1"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Fixed Assets &gt;&gt; Fixed Assets &gt;&gt; Fixed Assets &gt;&gt; Books</w:t>
            </w:r>
          </w:p>
        </w:tc>
      </w:tr>
      <w:tr w:rsidR="00F61891" w14:paraId="3F1BF916"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4D79CBA" w14:textId="68D90E80" w:rsidR="00F61891" w:rsidRDefault="00F61891" w:rsidP="00F6189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FA.004</w:t>
            </w:r>
          </w:p>
        </w:tc>
        <w:tc>
          <w:tcPr>
            <w:tcW w:w="720" w:type="dxa"/>
          </w:tcPr>
          <w:p w14:paraId="3ADDA1F9"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M08</w:t>
            </w:r>
          </w:p>
          <w:p w14:paraId="3585E3D3" w14:textId="75CB8061"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CRITICAL</w:t>
            </w:r>
          </w:p>
        </w:tc>
        <w:tc>
          <w:tcPr>
            <w:tcW w:w="990" w:type="dxa"/>
          </w:tcPr>
          <w:p w14:paraId="34FAA3A8" w14:textId="62E991A9"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Fixed Assets</w:t>
            </w:r>
          </w:p>
        </w:tc>
        <w:tc>
          <w:tcPr>
            <w:tcW w:w="1170" w:type="dxa"/>
          </w:tcPr>
          <w:p w14:paraId="3EA486D4" w14:textId="2D33BD8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Fixed Asset Journal</w:t>
            </w:r>
          </w:p>
        </w:tc>
        <w:tc>
          <w:tcPr>
            <w:tcW w:w="990" w:type="dxa"/>
            <w:shd w:val="clear" w:color="auto" w:fill="auto"/>
          </w:tcPr>
          <w:p w14:paraId="48D54523" w14:textId="588486B5"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Journal</w:t>
            </w:r>
          </w:p>
        </w:tc>
        <w:tc>
          <w:tcPr>
            <w:tcW w:w="6355" w:type="dxa"/>
            <w:shd w:val="clear" w:color="auto" w:fill="auto"/>
          </w:tcPr>
          <w:p w14:paraId="2785AA38"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journal lines. </w:t>
            </w:r>
          </w:p>
          <w:p w14:paraId="4DDFF7CA"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p>
          <w:p w14:paraId="450BDDCF"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734924BD"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8135EFE"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should auto populate based on the </w:t>
            </w:r>
            <w:r>
              <w:rPr>
                <w:b/>
                <w:bCs/>
                <w:i/>
                <w:iCs/>
                <w:sz w:val="18"/>
                <w:szCs w:val="18"/>
              </w:rPr>
              <w:t>posting</w:t>
            </w:r>
            <w:r w:rsidRPr="00B76BC9">
              <w:rPr>
                <w:b/>
                <w:bCs/>
                <w:i/>
                <w:iCs/>
                <w:sz w:val="18"/>
                <w:szCs w:val="18"/>
              </w:rPr>
              <w:t xml:space="preserve"> date</w:t>
            </w:r>
            <w:r>
              <w:rPr>
                <w:b/>
                <w:bCs/>
                <w:i/>
                <w:iCs/>
                <w:sz w:val="18"/>
                <w:szCs w:val="18"/>
              </w:rPr>
              <w:t xml:space="preserve"> field</w:t>
            </w:r>
            <w:r>
              <w:rPr>
                <w:sz w:val="18"/>
                <w:szCs w:val="18"/>
              </w:rPr>
              <w:t xml:space="preserve"> comparative to ownership effective date for the property.</w:t>
            </w:r>
          </w:p>
          <w:p w14:paraId="7A302BAF"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508CA9E"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5D51D48E" w14:textId="77777777" w:rsidR="00F61891" w:rsidRPr="004F4115" w:rsidRDefault="00F61891" w:rsidP="00F61891">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27543E87" w14:textId="4763FF84"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financial dimension for BU, property and market should pull from the BU-property relationship based on the posting date comparative to the effective ownership date. </w:t>
            </w:r>
          </w:p>
          <w:p w14:paraId="65EF8CF1"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14:paraId="78695259" w14:textId="75C25FFC"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 if only the entity code is selected, the financial dimension for BU should pull from the entity structure master that is related to the entity ID.</w:t>
            </w:r>
          </w:p>
        </w:tc>
        <w:tc>
          <w:tcPr>
            <w:tcW w:w="4119" w:type="dxa"/>
            <w:shd w:val="clear" w:color="auto" w:fill="auto"/>
          </w:tcPr>
          <w:p w14:paraId="38CA2C8D" w14:textId="25779A5B"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Fixed Assets &gt;&gt; Journal entries &gt;&gt; Fixed asset journal</w:t>
            </w:r>
          </w:p>
        </w:tc>
      </w:tr>
      <w:tr w:rsidR="00F61891" w14:paraId="60BB2DDD"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3A3A34A" w14:textId="29582A63" w:rsidR="00F61891" w:rsidRDefault="00F61891" w:rsidP="00F6189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FA.005</w:t>
            </w:r>
          </w:p>
        </w:tc>
        <w:tc>
          <w:tcPr>
            <w:tcW w:w="720" w:type="dxa"/>
          </w:tcPr>
          <w:p w14:paraId="436E94CD"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I04</w:t>
            </w:r>
          </w:p>
          <w:p w14:paraId="03582CCA" w14:textId="568C345A"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990" w:type="dxa"/>
          </w:tcPr>
          <w:p w14:paraId="5E3CB796" w14:textId="766245F6"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Fixed Asset</w:t>
            </w:r>
            <w:ins w:id="28" w:author="abidvali shaik" w:date="2022-06-06T12:01:00Z">
              <w:r w:rsidR="00EC06C5">
                <w:rPr>
                  <w:rFonts w:asciiTheme="majorHAnsi" w:hAnsiTheme="majorHAnsi" w:cstheme="majorHAnsi"/>
                  <w:sz w:val="18"/>
                  <w:szCs w:val="18"/>
                </w:rPr>
                <w:t>s</w:t>
              </w:r>
            </w:ins>
          </w:p>
        </w:tc>
        <w:tc>
          <w:tcPr>
            <w:tcW w:w="1170" w:type="dxa"/>
          </w:tcPr>
          <w:p w14:paraId="47BC2912" w14:textId="0E65460A"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Fixed Asset transactions</w:t>
            </w:r>
          </w:p>
        </w:tc>
        <w:tc>
          <w:tcPr>
            <w:tcW w:w="990" w:type="dxa"/>
            <w:shd w:val="clear" w:color="auto" w:fill="auto"/>
          </w:tcPr>
          <w:p w14:paraId="1880738E" w14:textId="3C2A9A5C"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Inquiry</w:t>
            </w:r>
          </w:p>
        </w:tc>
        <w:tc>
          <w:tcPr>
            <w:tcW w:w="6355" w:type="dxa"/>
            <w:shd w:val="clear" w:color="auto" w:fill="auto"/>
          </w:tcPr>
          <w:p w14:paraId="71DF0437" w14:textId="28D9DD80"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entity name, property code, property name, unit code, and property group on the inquiry form. </w:t>
            </w:r>
          </w:p>
          <w:p w14:paraId="13B1B93B"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78235FA" w14:textId="77777777" w:rsidR="004D4B15" w:rsidRDefault="004D4B15" w:rsidP="004D4B15">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r w:rsidRPr="00A03F9B">
              <w:rPr>
                <w:sz w:val="18"/>
                <w:szCs w:val="18"/>
              </w:rPr>
              <w:t xml:space="preserve"> </w:t>
            </w:r>
          </w:p>
          <w:p w14:paraId="5AEE4EFC" w14:textId="77777777" w:rsidR="00ED2F73" w:rsidRPr="00A03F9B" w:rsidRDefault="00ED2F73" w:rsidP="004D4B1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48CC7FD" w14:textId="295D7C9B" w:rsidR="004D4B15" w:rsidRDefault="004D4B15" w:rsidP="004D4B1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 user should be allowed to select and run by entity code</w:t>
            </w:r>
          </w:p>
          <w:p w14:paraId="6EDA1072" w14:textId="77777777" w:rsidR="004D4B15" w:rsidRDefault="004D4B15"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44AD531" w14:textId="241BBAAB"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Allow user to filter on the screen.</w:t>
            </w:r>
          </w:p>
        </w:tc>
        <w:tc>
          <w:tcPr>
            <w:tcW w:w="4119" w:type="dxa"/>
            <w:shd w:val="clear" w:color="auto" w:fill="auto"/>
          </w:tcPr>
          <w:p w14:paraId="5711B8FA" w14:textId="54949586"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Fixed Assets &gt;&gt; Inquiries and reports &gt;&gt; Fixed asset transactions</w:t>
            </w:r>
          </w:p>
          <w:p w14:paraId="12DDC42A" w14:textId="4D8DBCFB"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8422CD">
              <w:rPr>
                <w:color w:val="FF0000"/>
                <w:sz w:val="18"/>
                <w:szCs w:val="18"/>
              </w:rPr>
              <w:t>**Need to also include</w:t>
            </w:r>
            <w:r>
              <w:rPr>
                <w:color w:val="FF0000"/>
                <w:sz w:val="18"/>
                <w:szCs w:val="18"/>
              </w:rPr>
              <w:t xml:space="preserve"> fixed asset</w:t>
            </w:r>
            <w:r w:rsidRPr="008422CD">
              <w:rPr>
                <w:color w:val="FF0000"/>
                <w:sz w:val="18"/>
                <w:szCs w:val="18"/>
              </w:rPr>
              <w:t xml:space="preserve"> property group field</w:t>
            </w:r>
          </w:p>
        </w:tc>
      </w:tr>
      <w:tr w:rsidR="00F61891" w14:paraId="1757492C"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8626DA8" w14:textId="123F117F" w:rsidR="00F61891" w:rsidRDefault="00F61891" w:rsidP="00F6189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FA.006</w:t>
            </w:r>
          </w:p>
        </w:tc>
        <w:tc>
          <w:tcPr>
            <w:tcW w:w="720" w:type="dxa"/>
          </w:tcPr>
          <w:p w14:paraId="58B0B68E"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R04</w:t>
            </w:r>
          </w:p>
          <w:p w14:paraId="2110CD30" w14:textId="490E0787"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CRITICAL</w:t>
            </w:r>
          </w:p>
        </w:tc>
        <w:tc>
          <w:tcPr>
            <w:tcW w:w="990" w:type="dxa"/>
          </w:tcPr>
          <w:p w14:paraId="10C8CF0F" w14:textId="54BAE5DA"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Fixed Assets</w:t>
            </w:r>
          </w:p>
        </w:tc>
        <w:tc>
          <w:tcPr>
            <w:tcW w:w="1170" w:type="dxa"/>
          </w:tcPr>
          <w:p w14:paraId="43158A84" w14:textId="5A5BDA0B"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Fixed asset roll-forward</w:t>
            </w:r>
          </w:p>
        </w:tc>
        <w:tc>
          <w:tcPr>
            <w:tcW w:w="990" w:type="dxa"/>
            <w:shd w:val="clear" w:color="auto" w:fill="auto"/>
          </w:tcPr>
          <w:p w14:paraId="2C6FC48B" w14:textId="409584AA"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Inquiries and Reports</w:t>
            </w:r>
          </w:p>
        </w:tc>
        <w:tc>
          <w:tcPr>
            <w:tcW w:w="6355" w:type="dxa"/>
            <w:shd w:val="clear" w:color="auto" w:fill="auto"/>
          </w:tcPr>
          <w:p w14:paraId="3B289594"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unit code, and property group on the inquiry form. </w:t>
            </w:r>
          </w:p>
          <w:p w14:paraId="0EB347E7" w14:textId="77777777" w:rsidR="00F61891" w:rsidRPr="000D5E68"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EABC622" w14:textId="07715D6C" w:rsidR="002E3B37" w:rsidRPr="00A03F9B" w:rsidRDefault="002E3B37" w:rsidP="002E3B3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r w:rsidRPr="00A03F9B">
              <w:rPr>
                <w:sz w:val="18"/>
                <w:szCs w:val="18"/>
              </w:rPr>
              <w:t xml:space="preserve"> </w:t>
            </w:r>
          </w:p>
          <w:p w14:paraId="17C881EA" w14:textId="439A0E39" w:rsidR="002E3B37" w:rsidDel="004D4B15" w:rsidRDefault="002E3B37" w:rsidP="00F61891">
            <w:pPr>
              <w:pStyle w:val="NoSpacing"/>
              <w:cnfStyle w:val="000000000000" w:firstRow="0" w:lastRow="0" w:firstColumn="0" w:lastColumn="0" w:oddVBand="0" w:evenVBand="0" w:oddHBand="0" w:evenHBand="0" w:firstRowFirstColumn="0" w:firstRowLastColumn="0" w:lastRowFirstColumn="0" w:lastRowLastColumn="0"/>
              <w:rPr>
                <w:del w:id="29" w:author="Lynn Huang" w:date="2022-05-25T16:36:00Z"/>
                <w:sz w:val="18"/>
                <w:szCs w:val="18"/>
              </w:rPr>
            </w:pPr>
          </w:p>
          <w:p w14:paraId="6C335EDE" w14:textId="11C8B00A" w:rsidR="004D4B15" w:rsidRDefault="004D4B15"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Otherwise, user should be allowed to select and run by entity code. </w:t>
            </w:r>
          </w:p>
          <w:p w14:paraId="0A431760" w14:textId="77777777" w:rsidR="004D4B15" w:rsidRPr="000D5E68" w:rsidRDefault="004D4B15"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AAF24A5" w14:textId="6309527F"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D5E68">
              <w:rPr>
                <w:sz w:val="18"/>
                <w:szCs w:val="18"/>
              </w:rPr>
              <w:t>The results on the report should be filtered based on the selection made.</w:t>
            </w:r>
          </w:p>
        </w:tc>
        <w:tc>
          <w:tcPr>
            <w:tcW w:w="4119" w:type="dxa"/>
            <w:shd w:val="clear" w:color="auto" w:fill="auto"/>
          </w:tcPr>
          <w:p w14:paraId="37F31DC8" w14:textId="55E198C8"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Fixed Assets &gt;&gt; Inquiries and reports &gt;&gt; Transaction reports &gt;&gt; Fixed asset roll forward.</w:t>
            </w:r>
          </w:p>
          <w:p w14:paraId="5F5C08E1"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D97437C" w14:textId="0A82C316"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following four fields should be added as columns into the report with the asset information. [Entity code, property code, unit code, property group]. </w:t>
            </w:r>
          </w:p>
          <w:p w14:paraId="6FC1C557"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6D3D320" w14:textId="1CF38B3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Users should be able to fill in the components related to these fields prior to generating the report to isolate out transactions as needed.</w:t>
            </w:r>
          </w:p>
        </w:tc>
      </w:tr>
      <w:tr w:rsidR="00F61891" w14:paraId="1DEDCEAD"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CB6DE10" w14:textId="0D80CA20" w:rsidR="00F61891" w:rsidRPr="00A62BE2" w:rsidRDefault="00F61891" w:rsidP="00F61891">
            <w:pPr>
              <w:pStyle w:val="NoSpacing"/>
              <w:rPr>
                <w:rFonts w:asciiTheme="majorHAnsi" w:hAnsiTheme="majorHAnsi" w:cstheme="majorHAnsi"/>
                <w:b w:val="0"/>
                <w:bCs w:val="0"/>
                <w:sz w:val="18"/>
                <w:szCs w:val="18"/>
              </w:rPr>
            </w:pPr>
            <w:r w:rsidRPr="00A62BE2">
              <w:rPr>
                <w:rFonts w:asciiTheme="majorHAnsi" w:hAnsiTheme="majorHAnsi" w:cstheme="majorHAnsi"/>
                <w:b w:val="0"/>
                <w:bCs w:val="0"/>
                <w:sz w:val="18"/>
                <w:szCs w:val="18"/>
              </w:rPr>
              <w:t>FA.007</w:t>
            </w:r>
          </w:p>
        </w:tc>
        <w:tc>
          <w:tcPr>
            <w:tcW w:w="720" w:type="dxa"/>
          </w:tcPr>
          <w:p w14:paraId="2D7C5513"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I05</w:t>
            </w:r>
          </w:p>
          <w:p w14:paraId="7E71E679" w14:textId="3B85CAF8"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990" w:type="dxa"/>
          </w:tcPr>
          <w:p w14:paraId="72A3A7EA" w14:textId="7E02F109"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927C61">
              <w:rPr>
                <w:rFonts w:asciiTheme="majorHAnsi" w:hAnsiTheme="majorHAnsi" w:cstheme="majorHAnsi"/>
                <w:sz w:val="18"/>
                <w:szCs w:val="18"/>
              </w:rPr>
              <w:t>Fixed Assets</w:t>
            </w:r>
          </w:p>
        </w:tc>
        <w:tc>
          <w:tcPr>
            <w:tcW w:w="1170" w:type="dxa"/>
          </w:tcPr>
          <w:p w14:paraId="0B6DB4DF" w14:textId="4E0923A5"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Fixed assets not acquired</w:t>
            </w:r>
          </w:p>
        </w:tc>
        <w:tc>
          <w:tcPr>
            <w:tcW w:w="990" w:type="dxa"/>
            <w:shd w:val="clear" w:color="auto" w:fill="auto"/>
          </w:tcPr>
          <w:p w14:paraId="0AC0820B" w14:textId="71C84D8C"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Inquiries and Reports</w:t>
            </w:r>
          </w:p>
        </w:tc>
        <w:tc>
          <w:tcPr>
            <w:tcW w:w="6355" w:type="dxa"/>
            <w:shd w:val="clear" w:color="auto" w:fill="auto"/>
          </w:tcPr>
          <w:p w14:paraId="3ED7D717" w14:textId="7ED3725D"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entity name, property code, property name, and unit code on parameter screen. Allow user to select values.</w:t>
            </w:r>
          </w:p>
          <w:p w14:paraId="79637055" w14:textId="77777777" w:rsidR="00F61891" w:rsidRPr="000D5E68"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B57249A" w14:textId="77777777" w:rsidR="004553A0" w:rsidRPr="00A03F9B" w:rsidRDefault="004553A0" w:rsidP="004553A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lastRenderedPageBreak/>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r w:rsidRPr="00A03F9B">
              <w:rPr>
                <w:sz w:val="18"/>
                <w:szCs w:val="18"/>
              </w:rPr>
              <w:t xml:space="preserve"> </w:t>
            </w:r>
          </w:p>
          <w:p w14:paraId="4D7D0B0E" w14:textId="39241DFF" w:rsidR="004553A0" w:rsidRDefault="004553A0" w:rsidP="004553A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 user should be allowed to select and run by entity code</w:t>
            </w:r>
          </w:p>
          <w:p w14:paraId="3FA9CC36" w14:textId="77777777" w:rsidR="004553A0" w:rsidRPr="000D5E68" w:rsidRDefault="004553A0" w:rsidP="004553A0">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9C2E96E" w14:textId="76D96B0E" w:rsidR="00F61891" w:rsidRPr="00BB48F0"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D5E68">
              <w:rPr>
                <w:sz w:val="18"/>
                <w:szCs w:val="18"/>
              </w:rPr>
              <w:t>The results on the report should be filtered based on the selection made.</w:t>
            </w:r>
          </w:p>
        </w:tc>
        <w:tc>
          <w:tcPr>
            <w:tcW w:w="4119" w:type="dxa"/>
            <w:shd w:val="clear" w:color="auto" w:fill="auto"/>
          </w:tcPr>
          <w:p w14:paraId="164987DC" w14:textId="3C1DAEAD"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BB48F0">
              <w:rPr>
                <w:sz w:val="18"/>
                <w:szCs w:val="18"/>
              </w:rPr>
              <w:lastRenderedPageBreak/>
              <w:t>Fixed Assets &gt;&gt; Fixed assets &gt;&gt; Fixed assets not acquired</w:t>
            </w:r>
          </w:p>
        </w:tc>
      </w:tr>
      <w:tr w:rsidR="00F61891" w14:paraId="3C868CDC"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17DC9F" w14:textId="0C015E38" w:rsidR="00F61891" w:rsidRPr="00A62BE2" w:rsidRDefault="00F61891" w:rsidP="00F6189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FA.008</w:t>
            </w:r>
          </w:p>
        </w:tc>
        <w:tc>
          <w:tcPr>
            <w:tcW w:w="720" w:type="dxa"/>
          </w:tcPr>
          <w:p w14:paraId="205BAC7D"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I06</w:t>
            </w:r>
          </w:p>
          <w:p w14:paraId="587783A5" w14:textId="4F3E596C"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990" w:type="dxa"/>
          </w:tcPr>
          <w:p w14:paraId="7C024082" w14:textId="51E5EDAA"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927C61">
              <w:rPr>
                <w:rFonts w:asciiTheme="majorHAnsi" w:hAnsiTheme="majorHAnsi" w:cstheme="majorHAnsi"/>
                <w:sz w:val="18"/>
                <w:szCs w:val="18"/>
              </w:rPr>
              <w:t>Fixed Assets</w:t>
            </w:r>
          </w:p>
        </w:tc>
        <w:tc>
          <w:tcPr>
            <w:tcW w:w="1170" w:type="dxa"/>
          </w:tcPr>
          <w:p w14:paraId="7D71A6D2" w14:textId="32E304D5"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Fixed assets acquired</w:t>
            </w:r>
          </w:p>
        </w:tc>
        <w:tc>
          <w:tcPr>
            <w:tcW w:w="990" w:type="dxa"/>
            <w:shd w:val="clear" w:color="auto" w:fill="auto"/>
          </w:tcPr>
          <w:p w14:paraId="0C19C033" w14:textId="172F7AFB"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Inquiries and Reports</w:t>
            </w:r>
          </w:p>
        </w:tc>
        <w:tc>
          <w:tcPr>
            <w:tcW w:w="6355" w:type="dxa"/>
            <w:shd w:val="clear" w:color="auto" w:fill="auto"/>
          </w:tcPr>
          <w:p w14:paraId="49C8D737"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entity name, property code, property name, and unit code on parameter screen. Allow user to select values.</w:t>
            </w:r>
          </w:p>
          <w:p w14:paraId="38F540E8" w14:textId="2244026F" w:rsidR="00F61891" w:rsidRPr="000D5E68"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0DF9F84" w14:textId="2244026F" w:rsidR="004D4B15" w:rsidRDefault="004D4B15" w:rsidP="004D4B15">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r w:rsidRPr="00A03F9B">
              <w:rPr>
                <w:sz w:val="18"/>
                <w:szCs w:val="18"/>
              </w:rPr>
              <w:t xml:space="preserve"> </w:t>
            </w:r>
          </w:p>
          <w:p w14:paraId="7D18CFC4" w14:textId="77777777" w:rsidR="004D4B15" w:rsidRPr="00A03F9B" w:rsidRDefault="004D4B15" w:rsidP="004D4B1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67585DA" w14:textId="24655AA5" w:rsidR="00195CC4" w:rsidRPr="000D5E68" w:rsidRDefault="004D4B15" w:rsidP="004D4B1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 user should be allowed to select and run by entity code</w:t>
            </w:r>
          </w:p>
          <w:p w14:paraId="544CEB01" w14:textId="77777777" w:rsidR="004D4B15" w:rsidRDefault="004D4B15" w:rsidP="00F61891">
            <w:pPr>
              <w:pStyle w:val="NoSpacing"/>
              <w:cnfStyle w:val="000000000000" w:firstRow="0" w:lastRow="0" w:firstColumn="0" w:lastColumn="0" w:oddVBand="0" w:evenVBand="0" w:oddHBand="0" w:evenHBand="0" w:firstRowFirstColumn="0" w:firstRowLastColumn="0" w:lastRowFirstColumn="0" w:lastRowLastColumn="0"/>
              <w:rPr>
                <w:ins w:id="30" w:author="Lynn Huang" w:date="2022-05-25T16:37:00Z"/>
                <w:sz w:val="18"/>
                <w:szCs w:val="18"/>
              </w:rPr>
            </w:pPr>
          </w:p>
          <w:p w14:paraId="071A952A" w14:textId="33C7DBA6" w:rsidR="00F61891" w:rsidRPr="00BB48F0"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D5E68">
              <w:rPr>
                <w:sz w:val="18"/>
                <w:szCs w:val="18"/>
              </w:rPr>
              <w:t>The results on the report should be filtered based on the selection made.</w:t>
            </w:r>
          </w:p>
        </w:tc>
        <w:tc>
          <w:tcPr>
            <w:tcW w:w="4119" w:type="dxa"/>
            <w:shd w:val="clear" w:color="auto" w:fill="auto"/>
          </w:tcPr>
          <w:p w14:paraId="52EF2C62" w14:textId="2581FED9"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BB48F0">
              <w:rPr>
                <w:sz w:val="18"/>
                <w:szCs w:val="18"/>
              </w:rPr>
              <w:t>Fixed Assets &gt;&gt; Fixed assets &gt;&gt; Fixed assets acquired</w:t>
            </w:r>
          </w:p>
        </w:tc>
      </w:tr>
      <w:tr w:rsidR="00F61891" w14:paraId="6E0A17E6"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E038B4F" w14:textId="5E25BC6A" w:rsidR="00F61891" w:rsidRPr="00A62BE2" w:rsidRDefault="00F61891" w:rsidP="00F6189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FA.009</w:t>
            </w:r>
          </w:p>
        </w:tc>
        <w:tc>
          <w:tcPr>
            <w:tcW w:w="720" w:type="dxa"/>
          </w:tcPr>
          <w:p w14:paraId="6D2D12F5"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I07</w:t>
            </w:r>
          </w:p>
          <w:p w14:paraId="190445A5" w14:textId="778A2886"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990" w:type="dxa"/>
          </w:tcPr>
          <w:p w14:paraId="53F08CCD" w14:textId="7CDB7549"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927C61">
              <w:rPr>
                <w:rFonts w:asciiTheme="majorHAnsi" w:hAnsiTheme="majorHAnsi" w:cstheme="majorHAnsi"/>
                <w:sz w:val="18"/>
                <w:szCs w:val="18"/>
              </w:rPr>
              <w:t>Fixed Assets</w:t>
            </w:r>
          </w:p>
        </w:tc>
        <w:tc>
          <w:tcPr>
            <w:tcW w:w="1170" w:type="dxa"/>
          </w:tcPr>
          <w:p w14:paraId="4E5687B6" w14:textId="3374A922"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Sold or scrap</w:t>
            </w:r>
          </w:p>
        </w:tc>
        <w:tc>
          <w:tcPr>
            <w:tcW w:w="990" w:type="dxa"/>
            <w:shd w:val="clear" w:color="auto" w:fill="auto"/>
          </w:tcPr>
          <w:p w14:paraId="68A138E4" w14:textId="4759AAA5"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Inquiries and Reports</w:t>
            </w:r>
          </w:p>
        </w:tc>
        <w:tc>
          <w:tcPr>
            <w:tcW w:w="6355" w:type="dxa"/>
            <w:shd w:val="clear" w:color="auto" w:fill="auto"/>
          </w:tcPr>
          <w:p w14:paraId="29CC2FD3"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entity name, property code, property name, and unit code on parameter screen. Allow user to select values.</w:t>
            </w:r>
          </w:p>
          <w:p w14:paraId="19537384" w14:textId="2244026F" w:rsidR="00F61891" w:rsidRPr="000D5E68"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430711D" w14:textId="77777777" w:rsidR="004553A0" w:rsidRPr="00A03F9B" w:rsidRDefault="004553A0" w:rsidP="004553A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r w:rsidRPr="00A03F9B">
              <w:rPr>
                <w:sz w:val="18"/>
                <w:szCs w:val="18"/>
              </w:rPr>
              <w:t xml:space="preserve"> </w:t>
            </w:r>
          </w:p>
          <w:p w14:paraId="54D7BDB1" w14:textId="41704299" w:rsidR="0088149E" w:rsidRPr="000D5E68" w:rsidRDefault="004553A0" w:rsidP="004553A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 user should be allowed to select and run by entity code</w:t>
            </w:r>
          </w:p>
          <w:p w14:paraId="22B7348E" w14:textId="31835BD5" w:rsidR="00F61891" w:rsidRPr="00BB48F0"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D5E68">
              <w:rPr>
                <w:sz w:val="18"/>
                <w:szCs w:val="18"/>
              </w:rPr>
              <w:t>The results on the report should be filtered based on the selection made.</w:t>
            </w:r>
          </w:p>
        </w:tc>
        <w:tc>
          <w:tcPr>
            <w:tcW w:w="4119" w:type="dxa"/>
            <w:shd w:val="clear" w:color="auto" w:fill="auto"/>
          </w:tcPr>
          <w:p w14:paraId="0C1072A0" w14:textId="21D926EE"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BB48F0">
              <w:rPr>
                <w:sz w:val="18"/>
                <w:szCs w:val="18"/>
              </w:rPr>
              <w:t>Fixed Assets &gt;&gt; Fixed assets &gt;&gt; Sold or Scrap</w:t>
            </w:r>
          </w:p>
        </w:tc>
      </w:tr>
      <w:tr w:rsidR="00F61891" w14:paraId="6DA48C24"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4C78F60" w14:textId="642B5ED6" w:rsidR="00F61891" w:rsidRPr="00476BC4" w:rsidRDefault="00F61891" w:rsidP="00F61891">
            <w:pPr>
              <w:pStyle w:val="NoSpacing"/>
              <w:rPr>
                <w:rFonts w:asciiTheme="majorHAnsi" w:hAnsiTheme="majorHAnsi" w:cstheme="majorHAnsi"/>
                <w:b w:val="0"/>
                <w:bCs w:val="0"/>
                <w:sz w:val="18"/>
                <w:szCs w:val="18"/>
              </w:rPr>
            </w:pPr>
            <w:r w:rsidRPr="006F18E3">
              <w:rPr>
                <w:rFonts w:asciiTheme="majorHAnsi" w:hAnsiTheme="majorHAnsi" w:cstheme="majorHAnsi"/>
                <w:b w:val="0"/>
                <w:bCs w:val="0"/>
                <w:sz w:val="18"/>
                <w:szCs w:val="18"/>
              </w:rPr>
              <w:t>FA.010</w:t>
            </w:r>
          </w:p>
        </w:tc>
        <w:tc>
          <w:tcPr>
            <w:tcW w:w="720" w:type="dxa"/>
            <w:shd w:val="clear" w:color="auto" w:fill="auto"/>
          </w:tcPr>
          <w:p w14:paraId="730AB36D"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M07</w:t>
            </w:r>
          </w:p>
          <w:p w14:paraId="66D4370E" w14:textId="26FDE3FB"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CRITICAL</w:t>
            </w:r>
          </w:p>
        </w:tc>
        <w:tc>
          <w:tcPr>
            <w:tcW w:w="990" w:type="dxa"/>
          </w:tcPr>
          <w:p w14:paraId="7651047A" w14:textId="3CBB1E82"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927C61">
              <w:rPr>
                <w:rFonts w:asciiTheme="majorHAnsi" w:hAnsiTheme="majorHAnsi" w:cstheme="majorHAnsi"/>
                <w:sz w:val="18"/>
                <w:szCs w:val="18"/>
              </w:rPr>
              <w:t>Fixed Assets</w:t>
            </w:r>
          </w:p>
        </w:tc>
        <w:tc>
          <w:tcPr>
            <w:tcW w:w="1170" w:type="dxa"/>
          </w:tcPr>
          <w:p w14:paraId="1D25A7D8" w14:textId="51951180"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Fixed Asset Proposal</w:t>
            </w:r>
          </w:p>
        </w:tc>
        <w:tc>
          <w:tcPr>
            <w:tcW w:w="990" w:type="dxa"/>
            <w:shd w:val="clear" w:color="auto" w:fill="auto"/>
          </w:tcPr>
          <w:p w14:paraId="48A4D61F" w14:textId="689AA68D"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Journal</w:t>
            </w:r>
          </w:p>
        </w:tc>
        <w:tc>
          <w:tcPr>
            <w:tcW w:w="6355" w:type="dxa"/>
            <w:shd w:val="clear" w:color="auto" w:fill="auto"/>
          </w:tcPr>
          <w:p w14:paraId="18F38283"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parameter screen. </w:t>
            </w:r>
          </w:p>
          <w:p w14:paraId="209CB992"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9131CA0" w14:textId="50E29C8D"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Allow user to select values.</w:t>
            </w:r>
          </w:p>
          <w:p w14:paraId="7D3E0DBF" w14:textId="77777777" w:rsidR="00F61891" w:rsidRPr="000D5E68"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4C7CDBD" w14:textId="49B6B8A6"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D5E68">
              <w:rPr>
                <w:sz w:val="18"/>
                <w:szCs w:val="18"/>
              </w:rPr>
              <w:t xml:space="preserve">The results on the </w:t>
            </w:r>
            <w:r>
              <w:rPr>
                <w:sz w:val="18"/>
                <w:szCs w:val="18"/>
              </w:rPr>
              <w:t>journal</w:t>
            </w:r>
            <w:r w:rsidRPr="000D5E68">
              <w:rPr>
                <w:sz w:val="18"/>
                <w:szCs w:val="18"/>
              </w:rPr>
              <w:t xml:space="preserve"> should be filtered based on the selection made.</w:t>
            </w:r>
          </w:p>
        </w:tc>
        <w:tc>
          <w:tcPr>
            <w:tcW w:w="4119" w:type="dxa"/>
            <w:shd w:val="clear" w:color="auto" w:fill="auto"/>
          </w:tcPr>
          <w:p w14:paraId="01734E1F" w14:textId="6967F8FC"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Fixed Assets &gt;&gt; Journal entries &gt;&gt; Fixed asset journal &gt;&gt; Lines &gt;&gt; </w:t>
            </w:r>
          </w:p>
          <w:p w14:paraId="76E9D9C2"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1A7FC0E"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-Depreciation Proposal</w:t>
            </w:r>
          </w:p>
          <w:p w14:paraId="65C84299" w14:textId="45EDEC08"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-Special depreciation allowance proposal</w:t>
            </w:r>
          </w:p>
          <w:p w14:paraId="2583D6AD"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-Disposal-scrap</w:t>
            </w:r>
          </w:p>
          <w:p w14:paraId="2AC3A0E6"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1CD3E10"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6B73621" w14:textId="74B7C869"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Fixed Asset &gt;&gt; Journal entries &gt;&gt; Create depreciation proposal</w:t>
            </w:r>
          </w:p>
        </w:tc>
      </w:tr>
      <w:tr w:rsidR="00F61891" w14:paraId="572F7F90"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50EB9AA" w14:textId="219A436D" w:rsidR="00F61891" w:rsidRDefault="00F61891" w:rsidP="00F6189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GL.001</w:t>
            </w:r>
          </w:p>
        </w:tc>
        <w:tc>
          <w:tcPr>
            <w:tcW w:w="720" w:type="dxa"/>
          </w:tcPr>
          <w:p w14:paraId="54506C37"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w:t>
            </w:r>
          </w:p>
          <w:p w14:paraId="75FA8010" w14:textId="3C36C12E"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CRITICAL</w:t>
            </w:r>
          </w:p>
        </w:tc>
        <w:tc>
          <w:tcPr>
            <w:tcW w:w="990" w:type="dxa"/>
          </w:tcPr>
          <w:p w14:paraId="0AA27D42" w14:textId="7A3FA06D"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General Ledger</w:t>
            </w:r>
          </w:p>
        </w:tc>
        <w:tc>
          <w:tcPr>
            <w:tcW w:w="1170" w:type="dxa"/>
          </w:tcPr>
          <w:p w14:paraId="60F57D22" w14:textId="02BC3DFB"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General Journal</w:t>
            </w:r>
          </w:p>
        </w:tc>
        <w:tc>
          <w:tcPr>
            <w:tcW w:w="990" w:type="dxa"/>
            <w:shd w:val="clear" w:color="auto" w:fill="auto"/>
          </w:tcPr>
          <w:p w14:paraId="44CE5B0A" w14:textId="00B65660"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Journal</w:t>
            </w:r>
          </w:p>
        </w:tc>
        <w:tc>
          <w:tcPr>
            <w:tcW w:w="6355" w:type="dxa"/>
            <w:shd w:val="clear" w:color="auto" w:fill="auto"/>
          </w:tcPr>
          <w:p w14:paraId="1DC312A9"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journal lines. </w:t>
            </w:r>
          </w:p>
          <w:p w14:paraId="5FAF8C4C"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p>
          <w:p w14:paraId="6CA63492" w14:textId="4DE086A9"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 xml:space="preserve">General journal is not related to fixed asset or projects. </w:t>
            </w:r>
          </w:p>
          <w:p w14:paraId="3F3BB3A2" w14:textId="77777777" w:rsidR="00F61891" w:rsidRPr="00ED39BC" w:rsidRDefault="00F61891" w:rsidP="00F6189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p>
          <w:p w14:paraId="70672B96"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40FFFC3F"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77CE650"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should auto populate based on the </w:t>
            </w:r>
            <w:r>
              <w:rPr>
                <w:b/>
                <w:bCs/>
                <w:i/>
                <w:iCs/>
                <w:sz w:val="18"/>
                <w:szCs w:val="18"/>
              </w:rPr>
              <w:t>posting</w:t>
            </w:r>
            <w:r w:rsidRPr="00B76BC9">
              <w:rPr>
                <w:b/>
                <w:bCs/>
                <w:i/>
                <w:iCs/>
                <w:sz w:val="18"/>
                <w:szCs w:val="18"/>
              </w:rPr>
              <w:t xml:space="preserve"> date</w:t>
            </w:r>
            <w:r>
              <w:rPr>
                <w:b/>
                <w:bCs/>
                <w:i/>
                <w:iCs/>
                <w:sz w:val="18"/>
                <w:szCs w:val="18"/>
              </w:rPr>
              <w:t xml:space="preserve"> field</w:t>
            </w:r>
            <w:r>
              <w:rPr>
                <w:sz w:val="18"/>
                <w:szCs w:val="18"/>
              </w:rPr>
              <w:t xml:space="preserve"> comparative to ownership effective date for the property.</w:t>
            </w:r>
          </w:p>
          <w:p w14:paraId="4D9C5458"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15C802D"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54ADE768" w14:textId="77777777" w:rsidR="00F61891" w:rsidRPr="004F4115" w:rsidRDefault="00F61891" w:rsidP="00F61891">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2E936F4E" w14:textId="20DFBB14"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financial dimension for BU, property, and market should pull from the BU-property relationship based on the posting date comparative to the effective ownership date. </w:t>
            </w:r>
          </w:p>
          <w:p w14:paraId="6921BF34"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14:paraId="296BC050" w14:textId="3EB46A4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w:t>
            </w:r>
            <w:r w:rsidRPr="3B0062AB">
              <w:rPr>
                <w:sz w:val="18"/>
                <w:szCs w:val="18"/>
              </w:rPr>
              <w:t>,</w:t>
            </w:r>
            <w:r>
              <w:rPr>
                <w:sz w:val="18"/>
                <w:szCs w:val="18"/>
              </w:rPr>
              <w:t xml:space="preserve"> if only the entity code is selected, the financial dimension for BU should pull from the entity structure master that is related to the entity ID.</w:t>
            </w:r>
          </w:p>
          <w:p w14:paraId="733C45A4"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ACD7D13" w14:textId="399A6653"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Refer to default values for when general journal is project or fixed asset related</w:t>
            </w:r>
          </w:p>
        </w:tc>
        <w:tc>
          <w:tcPr>
            <w:tcW w:w="4119" w:type="dxa"/>
            <w:shd w:val="clear" w:color="auto" w:fill="auto"/>
          </w:tcPr>
          <w:p w14:paraId="4D6F1467" w14:textId="102C9E9C"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General Ledger &gt;&gt; Journal entries &gt;&gt; General Journals</w:t>
            </w:r>
          </w:p>
          <w:p w14:paraId="61E026A1"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042BCE2"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General Ledger &gt;&gt; Journal entries &gt;&gt; Global general journals</w:t>
            </w:r>
          </w:p>
          <w:p w14:paraId="3B8778BB" w14:textId="2438B1F6"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F61891" w14:paraId="4EA8B50B"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9E17362" w14:textId="7CC1642C" w:rsidR="00F61891" w:rsidRDefault="00F61891" w:rsidP="00F6189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lastRenderedPageBreak/>
              <w:t>GL.002</w:t>
            </w:r>
          </w:p>
        </w:tc>
        <w:tc>
          <w:tcPr>
            <w:tcW w:w="720" w:type="dxa"/>
          </w:tcPr>
          <w:p w14:paraId="4BDC3263"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w:t>
            </w:r>
          </w:p>
          <w:p w14:paraId="09ADA182" w14:textId="787E2AD2"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CRITICAL</w:t>
            </w:r>
          </w:p>
        </w:tc>
        <w:tc>
          <w:tcPr>
            <w:tcW w:w="990" w:type="dxa"/>
          </w:tcPr>
          <w:p w14:paraId="091469B2" w14:textId="47EA7C41"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927C61">
              <w:rPr>
                <w:rFonts w:asciiTheme="majorHAnsi" w:hAnsiTheme="majorHAnsi" w:cstheme="majorHAnsi"/>
                <w:sz w:val="18"/>
                <w:szCs w:val="18"/>
              </w:rPr>
              <w:t>General Ledger</w:t>
            </w:r>
          </w:p>
        </w:tc>
        <w:tc>
          <w:tcPr>
            <w:tcW w:w="1170" w:type="dxa"/>
          </w:tcPr>
          <w:p w14:paraId="6F278523" w14:textId="111AAACD"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General Journal</w:t>
            </w:r>
          </w:p>
        </w:tc>
        <w:tc>
          <w:tcPr>
            <w:tcW w:w="990" w:type="dxa"/>
            <w:shd w:val="clear" w:color="auto" w:fill="auto"/>
          </w:tcPr>
          <w:p w14:paraId="5A2B87C0" w14:textId="47173C09"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Journal</w:t>
            </w:r>
          </w:p>
        </w:tc>
        <w:tc>
          <w:tcPr>
            <w:tcW w:w="6355" w:type="dxa"/>
            <w:shd w:val="clear" w:color="auto" w:fill="auto"/>
          </w:tcPr>
          <w:p w14:paraId="5DF886B5"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the entity code, property code, and unit code on the journal lines. </w:t>
            </w:r>
          </w:p>
          <w:p w14:paraId="2254ACFD"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p>
          <w:p w14:paraId="257D3A95" w14:textId="1AB47268"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 xml:space="preserve">General journal is not related to fixed asset or projects. </w:t>
            </w:r>
          </w:p>
          <w:p w14:paraId="503D2358" w14:textId="77777777" w:rsidR="00F61891" w:rsidRPr="00ED39BC" w:rsidRDefault="00F61891" w:rsidP="00F6189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p>
          <w:p w14:paraId="5481D02B"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131BDC5D"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EE18DFD" w14:textId="2FDB92FE"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should auto populate based on the </w:t>
            </w:r>
            <w:r>
              <w:rPr>
                <w:b/>
                <w:bCs/>
                <w:i/>
                <w:iCs/>
                <w:sz w:val="18"/>
                <w:szCs w:val="18"/>
              </w:rPr>
              <w:t>date field</w:t>
            </w:r>
            <w:r>
              <w:rPr>
                <w:sz w:val="18"/>
                <w:szCs w:val="18"/>
              </w:rPr>
              <w:t xml:space="preserve"> comparative to ownership effective date for the property.</w:t>
            </w:r>
          </w:p>
          <w:p w14:paraId="1E10F136"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B027757" w14:textId="190223C5"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a property code is selected and the entity code is auto filled in, the field should become greyed out. </w:t>
            </w:r>
          </w:p>
          <w:p w14:paraId="78A90C75" w14:textId="77777777" w:rsidR="00F61891" w:rsidRPr="004F4115" w:rsidRDefault="00F61891" w:rsidP="00F61891">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084FEC21" w14:textId="3BF4D423"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financial dimension for BU, property, and market should pull from the BU-property relationship based on the posting date comparative to the effective ownership date. </w:t>
            </w:r>
          </w:p>
          <w:p w14:paraId="7D2258C5"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14:paraId="440EED86" w14:textId="32E37F6D"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w:t>
            </w:r>
            <w:r w:rsidRPr="3B0062AB">
              <w:rPr>
                <w:sz w:val="18"/>
                <w:szCs w:val="18"/>
              </w:rPr>
              <w:t>,</w:t>
            </w:r>
            <w:r>
              <w:rPr>
                <w:sz w:val="18"/>
                <w:szCs w:val="18"/>
              </w:rPr>
              <w:t xml:space="preserve"> if only the entity code is selected, the financial dimension for BU should pull from the entity structure master that is related to the entity ID.</w:t>
            </w:r>
          </w:p>
          <w:p w14:paraId="1BFEA66B"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16BA472" w14:textId="13431FEE"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Refer to default values for when general journal is project or fixed asset related</w:t>
            </w:r>
          </w:p>
        </w:tc>
        <w:tc>
          <w:tcPr>
            <w:tcW w:w="4119" w:type="dxa"/>
            <w:shd w:val="clear" w:color="auto" w:fill="auto"/>
          </w:tcPr>
          <w:p w14:paraId="46F6CB1D" w14:textId="5843F06F"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General Ledger &gt;&gt; Journal entries &gt;&gt; Periodic Journals</w:t>
            </w:r>
          </w:p>
          <w:p w14:paraId="5BBBC074"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A040A68"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FA2A2EA" w14:textId="03FA58D1"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fields should </w:t>
            </w:r>
            <w:r w:rsidRPr="3B0062AB">
              <w:rPr>
                <w:sz w:val="18"/>
                <w:szCs w:val="18"/>
              </w:rPr>
              <w:t>allow</w:t>
            </w:r>
            <w:r>
              <w:rPr>
                <w:sz w:val="18"/>
                <w:szCs w:val="18"/>
              </w:rPr>
              <w:t xml:space="preserve"> users to input values and be able to retrieve journal at a later point in time which will pull the field accordingly onto the journal.</w:t>
            </w:r>
          </w:p>
          <w:p w14:paraId="3248805E"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1B17135" w14:textId="2DCD7571"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commentRangeStart w:id="31"/>
            <w:commentRangeStart w:id="32"/>
            <w:r>
              <w:rPr>
                <w:sz w:val="18"/>
                <w:szCs w:val="18"/>
              </w:rPr>
              <w:t>When the user retrieves the template on the journal, the fields should be editable by the user in case update is needed.</w:t>
            </w:r>
            <w:commentRangeEnd w:id="31"/>
            <w:r>
              <w:rPr>
                <w:rStyle w:val="CommentReference"/>
              </w:rPr>
              <w:commentReference w:id="31"/>
            </w:r>
            <w:commentRangeEnd w:id="32"/>
            <w:r w:rsidR="006B3C60">
              <w:rPr>
                <w:rStyle w:val="CommentReference"/>
                <w:rFonts w:eastAsiaTheme="minorHAnsi"/>
                <w:lang w:val="en-US"/>
              </w:rPr>
              <w:commentReference w:id="32"/>
            </w:r>
          </w:p>
          <w:p w14:paraId="39347CC6"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303AA4A" w14:textId="705B4199"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If user updates the unit code, property code, or entity code, the financial dimensions should repull from the property master or entity structure master </w:t>
            </w:r>
            <w:r w:rsidRPr="3B0062AB">
              <w:rPr>
                <w:sz w:val="18"/>
                <w:szCs w:val="18"/>
              </w:rPr>
              <w:t>based</w:t>
            </w:r>
            <w:r>
              <w:rPr>
                <w:sz w:val="18"/>
                <w:szCs w:val="18"/>
              </w:rPr>
              <w:t xml:space="preserve"> on effective date comparative to journal line posting date.</w:t>
            </w:r>
          </w:p>
        </w:tc>
      </w:tr>
      <w:tr w:rsidR="00F61891" w14:paraId="1ABF3797"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9997DE0" w14:textId="3153B4D7" w:rsidR="00F61891" w:rsidRDefault="00F61891" w:rsidP="00F6189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GL.003</w:t>
            </w:r>
          </w:p>
        </w:tc>
        <w:tc>
          <w:tcPr>
            <w:tcW w:w="720" w:type="dxa"/>
          </w:tcPr>
          <w:p w14:paraId="5DC85CFE"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w:t>
            </w:r>
          </w:p>
          <w:p w14:paraId="40048CCF" w14:textId="1B019342"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CRITICAL</w:t>
            </w:r>
          </w:p>
        </w:tc>
        <w:tc>
          <w:tcPr>
            <w:tcW w:w="990" w:type="dxa"/>
          </w:tcPr>
          <w:p w14:paraId="6282C94F" w14:textId="011FE799" w:rsidR="00F61891" w:rsidRPr="00927C6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27C61">
              <w:rPr>
                <w:rFonts w:asciiTheme="majorHAnsi" w:hAnsiTheme="majorHAnsi" w:cstheme="majorHAnsi"/>
                <w:sz w:val="18"/>
                <w:szCs w:val="18"/>
              </w:rPr>
              <w:t>General Ledger</w:t>
            </w:r>
          </w:p>
        </w:tc>
        <w:tc>
          <w:tcPr>
            <w:tcW w:w="1170" w:type="dxa"/>
          </w:tcPr>
          <w:p w14:paraId="007EC9A7" w14:textId="16AC13DD"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Voucher Transaction</w:t>
            </w:r>
          </w:p>
        </w:tc>
        <w:tc>
          <w:tcPr>
            <w:tcW w:w="990" w:type="dxa"/>
            <w:shd w:val="clear" w:color="auto" w:fill="auto"/>
          </w:tcPr>
          <w:p w14:paraId="1B0AC5E4" w14:textId="19166003" w:rsidR="00F61891" w:rsidRDefault="3EEDF133"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14139FFB">
              <w:rPr>
                <w:sz w:val="18"/>
                <w:szCs w:val="18"/>
              </w:rPr>
              <w:t>Inquiries</w:t>
            </w:r>
          </w:p>
        </w:tc>
        <w:tc>
          <w:tcPr>
            <w:tcW w:w="6355" w:type="dxa"/>
            <w:shd w:val="clear" w:color="auto" w:fill="auto"/>
          </w:tcPr>
          <w:p w14:paraId="028F2A88"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property code, and unit code on parameter screen. Allow user to select values.</w:t>
            </w:r>
          </w:p>
          <w:p w14:paraId="78B04720" w14:textId="77777777" w:rsidR="00234BA5" w:rsidRDefault="00234BA5"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7407A68" w14:textId="77777777" w:rsidR="004553A0" w:rsidRPr="00A03F9B" w:rsidRDefault="004553A0" w:rsidP="004553A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r w:rsidRPr="00A03F9B">
              <w:rPr>
                <w:sz w:val="18"/>
                <w:szCs w:val="18"/>
              </w:rPr>
              <w:t xml:space="preserve"> </w:t>
            </w:r>
          </w:p>
          <w:p w14:paraId="13CC924C" w14:textId="4FA495B6" w:rsidR="00234BA5" w:rsidDel="004553A0" w:rsidRDefault="004553A0" w:rsidP="004553A0">
            <w:pPr>
              <w:pStyle w:val="NoSpacing"/>
              <w:cnfStyle w:val="000000000000" w:firstRow="0" w:lastRow="0" w:firstColumn="0" w:lastColumn="0" w:oddVBand="0" w:evenVBand="0" w:oddHBand="0" w:evenHBand="0" w:firstRowFirstColumn="0" w:firstRowLastColumn="0" w:lastRowFirstColumn="0" w:lastRowLastColumn="0"/>
              <w:rPr>
                <w:del w:id="33" w:author="Lynn Huang" w:date="2022-05-25T16:39:00Z"/>
                <w:sz w:val="18"/>
                <w:szCs w:val="18"/>
              </w:rPr>
            </w:pPr>
            <w:r>
              <w:rPr>
                <w:sz w:val="18"/>
                <w:szCs w:val="18"/>
              </w:rPr>
              <w:t>Otherwise, user should be allowed to select and run by entity code</w:t>
            </w:r>
          </w:p>
          <w:p w14:paraId="495F674B" w14:textId="77777777" w:rsidR="00F61891" w:rsidRPr="000D5E68"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87B211D" w14:textId="598BE29D"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0D5E68">
              <w:rPr>
                <w:sz w:val="18"/>
                <w:szCs w:val="18"/>
              </w:rPr>
              <w:t xml:space="preserve">The results on the </w:t>
            </w:r>
            <w:r>
              <w:rPr>
                <w:sz w:val="18"/>
                <w:szCs w:val="18"/>
              </w:rPr>
              <w:t>screen</w:t>
            </w:r>
            <w:r w:rsidRPr="000D5E68">
              <w:rPr>
                <w:sz w:val="18"/>
                <w:szCs w:val="18"/>
              </w:rPr>
              <w:t xml:space="preserve"> should be filtered based on the selection made.</w:t>
            </w:r>
          </w:p>
        </w:tc>
        <w:tc>
          <w:tcPr>
            <w:tcW w:w="4119" w:type="dxa"/>
            <w:shd w:val="clear" w:color="auto" w:fill="auto"/>
          </w:tcPr>
          <w:p w14:paraId="28648180" w14:textId="59908640"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General Ledger &gt;&gt; Inquiries and reports &gt;&gt; Voucher transactions.</w:t>
            </w:r>
          </w:p>
          <w:p w14:paraId="66009F24"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CC6C38F"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 xml:space="preserve">The following three fields [ Entity code, Property code, Unit code] should be added to the voucher transaction parameter and listing form. </w:t>
            </w:r>
          </w:p>
          <w:p w14:paraId="5AAB9C8D"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756747B" w14:textId="04A1C32A"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The fields allow user to filter records displayed on the report.</w:t>
            </w:r>
          </w:p>
        </w:tc>
      </w:tr>
      <w:tr w:rsidR="00F61891" w14:paraId="0AD3917A"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3EDE34D" w14:textId="2D077CD1" w:rsidR="00F61891" w:rsidRPr="00A03F9B" w:rsidRDefault="00F61891" w:rsidP="00F61891">
            <w:pPr>
              <w:pStyle w:val="NoSpacing"/>
              <w:rPr>
                <w:rFonts w:asciiTheme="majorHAnsi" w:hAnsiTheme="majorHAnsi" w:cstheme="majorHAnsi"/>
                <w:b w:val="0"/>
                <w:bCs w:val="0"/>
                <w:sz w:val="18"/>
                <w:szCs w:val="18"/>
              </w:rPr>
            </w:pPr>
            <w:bookmarkStart w:id="34" w:name="_Hlk103797686"/>
            <w:r w:rsidRPr="00A03F9B">
              <w:rPr>
                <w:rFonts w:asciiTheme="majorHAnsi" w:hAnsiTheme="majorHAnsi" w:cstheme="majorHAnsi"/>
                <w:b w:val="0"/>
                <w:bCs w:val="0"/>
                <w:sz w:val="18"/>
                <w:szCs w:val="18"/>
              </w:rPr>
              <w:t>GL.00</w:t>
            </w:r>
            <w:r w:rsidR="001B5BEA">
              <w:rPr>
                <w:rFonts w:asciiTheme="majorHAnsi" w:hAnsiTheme="majorHAnsi" w:cstheme="majorHAnsi"/>
                <w:b w:val="0"/>
                <w:bCs w:val="0"/>
                <w:sz w:val="18"/>
                <w:szCs w:val="18"/>
              </w:rPr>
              <w:t>4</w:t>
            </w:r>
          </w:p>
        </w:tc>
        <w:tc>
          <w:tcPr>
            <w:tcW w:w="720" w:type="dxa"/>
          </w:tcPr>
          <w:p w14:paraId="7204BDD0"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XXX</w:t>
            </w:r>
          </w:p>
          <w:p w14:paraId="4835D08C" w14:textId="67D14C78"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HIGH</w:t>
            </w:r>
          </w:p>
        </w:tc>
        <w:tc>
          <w:tcPr>
            <w:tcW w:w="990" w:type="dxa"/>
          </w:tcPr>
          <w:p w14:paraId="538E60F3" w14:textId="1140B04C"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General Ledger</w:t>
            </w:r>
          </w:p>
        </w:tc>
        <w:tc>
          <w:tcPr>
            <w:tcW w:w="1170" w:type="dxa"/>
          </w:tcPr>
          <w:p w14:paraId="182A3F2B" w14:textId="22A30898"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Ledger transaction list</w:t>
            </w:r>
          </w:p>
        </w:tc>
        <w:tc>
          <w:tcPr>
            <w:tcW w:w="990" w:type="dxa"/>
            <w:shd w:val="clear" w:color="auto" w:fill="auto"/>
          </w:tcPr>
          <w:p w14:paraId="27C615E3" w14:textId="02BE6F00"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Inquiries and reports</w:t>
            </w:r>
          </w:p>
        </w:tc>
        <w:tc>
          <w:tcPr>
            <w:tcW w:w="6355" w:type="dxa"/>
            <w:shd w:val="clear" w:color="auto" w:fill="auto"/>
          </w:tcPr>
          <w:p w14:paraId="7C716AF1"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Add the entity code, property code, and unit code on parameter screen. Allow user to select values.</w:t>
            </w:r>
          </w:p>
          <w:p w14:paraId="2620A4ED"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BAD0832" w14:textId="77777777" w:rsidR="004553A0" w:rsidRPr="00A03F9B" w:rsidRDefault="004553A0" w:rsidP="004553A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r w:rsidRPr="00A03F9B">
              <w:rPr>
                <w:sz w:val="18"/>
                <w:szCs w:val="18"/>
              </w:rPr>
              <w:t xml:space="preserve"> </w:t>
            </w:r>
          </w:p>
          <w:p w14:paraId="0A5D02DE" w14:textId="4CED8889" w:rsidR="00F61891" w:rsidRPr="00A03F9B" w:rsidRDefault="004553A0"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 user should be allowed to select and run by entity code</w:t>
            </w:r>
          </w:p>
          <w:p w14:paraId="754260F4" w14:textId="2D43C05D"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The results on the screen should be filtered based on the selection made.</w:t>
            </w:r>
          </w:p>
        </w:tc>
        <w:tc>
          <w:tcPr>
            <w:tcW w:w="4119" w:type="dxa"/>
            <w:shd w:val="clear" w:color="auto" w:fill="auto"/>
          </w:tcPr>
          <w:p w14:paraId="0E8E7963" w14:textId="278DB25A"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General ledger &gt;&gt; Inquiries and reports&gt;&gt; Ledger reports &gt;&gt; Ledger transaction list</w:t>
            </w:r>
          </w:p>
        </w:tc>
      </w:tr>
      <w:tr w:rsidR="00F61891" w14:paraId="18C5EC35"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F38BC6A" w14:textId="7EC5BDB5" w:rsidR="00F61891" w:rsidRPr="00A03F9B" w:rsidRDefault="00F61891" w:rsidP="00F61891">
            <w:pPr>
              <w:pStyle w:val="NoSpacing"/>
              <w:rPr>
                <w:rFonts w:asciiTheme="majorHAnsi" w:hAnsiTheme="majorHAnsi" w:cstheme="majorHAnsi"/>
                <w:b w:val="0"/>
                <w:bCs w:val="0"/>
                <w:sz w:val="18"/>
                <w:szCs w:val="18"/>
              </w:rPr>
            </w:pPr>
            <w:r w:rsidRPr="00A03F9B">
              <w:rPr>
                <w:rFonts w:asciiTheme="majorHAnsi" w:hAnsiTheme="majorHAnsi" w:cstheme="majorHAnsi"/>
                <w:b w:val="0"/>
                <w:bCs w:val="0"/>
                <w:sz w:val="18"/>
                <w:szCs w:val="18"/>
              </w:rPr>
              <w:t>GL.00</w:t>
            </w:r>
            <w:r w:rsidR="001B5BEA">
              <w:rPr>
                <w:rFonts w:asciiTheme="majorHAnsi" w:hAnsiTheme="majorHAnsi" w:cstheme="majorHAnsi"/>
                <w:b w:val="0"/>
                <w:bCs w:val="0"/>
                <w:sz w:val="18"/>
                <w:szCs w:val="18"/>
              </w:rPr>
              <w:t>5</w:t>
            </w:r>
          </w:p>
        </w:tc>
        <w:tc>
          <w:tcPr>
            <w:tcW w:w="720" w:type="dxa"/>
          </w:tcPr>
          <w:p w14:paraId="72197F12"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XXX</w:t>
            </w:r>
          </w:p>
          <w:p w14:paraId="4EA10DAB" w14:textId="2800E29C"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HIGH</w:t>
            </w:r>
          </w:p>
        </w:tc>
        <w:tc>
          <w:tcPr>
            <w:tcW w:w="990" w:type="dxa"/>
          </w:tcPr>
          <w:p w14:paraId="139626D3" w14:textId="6C224203"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General Ledger</w:t>
            </w:r>
          </w:p>
        </w:tc>
        <w:tc>
          <w:tcPr>
            <w:tcW w:w="1170" w:type="dxa"/>
          </w:tcPr>
          <w:p w14:paraId="025C2DFE" w14:textId="5F390D95"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Posted transaction by journal</w:t>
            </w:r>
          </w:p>
        </w:tc>
        <w:tc>
          <w:tcPr>
            <w:tcW w:w="990" w:type="dxa"/>
            <w:shd w:val="clear" w:color="auto" w:fill="auto"/>
          </w:tcPr>
          <w:p w14:paraId="255D2BBD" w14:textId="605098CE"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Inquiries and reports</w:t>
            </w:r>
          </w:p>
        </w:tc>
        <w:tc>
          <w:tcPr>
            <w:tcW w:w="6355" w:type="dxa"/>
            <w:shd w:val="clear" w:color="auto" w:fill="auto"/>
          </w:tcPr>
          <w:p w14:paraId="31CA9145"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Add the entity code, property code, and unit code on parameter screen. Allow user to select values.</w:t>
            </w:r>
          </w:p>
          <w:p w14:paraId="4333E03A"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8D23874" w14:textId="77777777" w:rsidR="004553A0" w:rsidRPr="00A03F9B" w:rsidRDefault="004553A0" w:rsidP="004553A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r w:rsidRPr="00A03F9B">
              <w:rPr>
                <w:sz w:val="18"/>
                <w:szCs w:val="18"/>
              </w:rPr>
              <w:t xml:space="preserve"> </w:t>
            </w:r>
          </w:p>
          <w:p w14:paraId="4FDF4958" w14:textId="43CC867E" w:rsidR="00241A67" w:rsidRDefault="004553A0" w:rsidP="004553A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 user should be allowed to select and run by entity code</w:t>
            </w:r>
          </w:p>
          <w:p w14:paraId="017AEC29" w14:textId="77777777" w:rsidR="004553A0" w:rsidRPr="00A03F9B" w:rsidRDefault="004553A0" w:rsidP="004553A0">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263A990" w14:textId="382DFAF2"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The results on the report should be filtered based on the selection made.</w:t>
            </w:r>
          </w:p>
        </w:tc>
        <w:tc>
          <w:tcPr>
            <w:tcW w:w="4119" w:type="dxa"/>
            <w:shd w:val="clear" w:color="auto" w:fill="auto"/>
          </w:tcPr>
          <w:p w14:paraId="446CB0C2" w14:textId="5D897011"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General ledger &gt;&gt; Inquiries and reports&gt;&gt; Ledger reports &gt;&gt; posted transactions by journal</w:t>
            </w:r>
          </w:p>
        </w:tc>
      </w:tr>
      <w:tr w:rsidR="00F61891" w14:paraId="597741AE"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953201D" w14:textId="4659BA92" w:rsidR="00F61891" w:rsidRPr="00A03F9B" w:rsidRDefault="00F61891" w:rsidP="00F61891">
            <w:pPr>
              <w:pStyle w:val="NoSpacing"/>
              <w:rPr>
                <w:rFonts w:asciiTheme="majorHAnsi" w:hAnsiTheme="majorHAnsi" w:cstheme="majorHAnsi"/>
                <w:b w:val="0"/>
                <w:bCs w:val="0"/>
                <w:sz w:val="18"/>
                <w:szCs w:val="18"/>
              </w:rPr>
            </w:pPr>
            <w:r w:rsidRPr="00A03F9B">
              <w:rPr>
                <w:rFonts w:asciiTheme="majorHAnsi" w:hAnsiTheme="majorHAnsi" w:cstheme="majorHAnsi"/>
                <w:b w:val="0"/>
                <w:bCs w:val="0"/>
                <w:sz w:val="18"/>
                <w:szCs w:val="18"/>
              </w:rPr>
              <w:t>GL.00</w:t>
            </w:r>
            <w:r w:rsidR="001B5BEA">
              <w:rPr>
                <w:rFonts w:asciiTheme="majorHAnsi" w:hAnsiTheme="majorHAnsi" w:cstheme="majorHAnsi"/>
                <w:b w:val="0"/>
                <w:bCs w:val="0"/>
                <w:sz w:val="18"/>
                <w:szCs w:val="18"/>
              </w:rPr>
              <w:t>6</w:t>
            </w:r>
          </w:p>
        </w:tc>
        <w:tc>
          <w:tcPr>
            <w:tcW w:w="720" w:type="dxa"/>
          </w:tcPr>
          <w:p w14:paraId="40ADE850"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XXX</w:t>
            </w:r>
          </w:p>
          <w:p w14:paraId="6503D465" w14:textId="49708ED3"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HIGH</w:t>
            </w:r>
          </w:p>
        </w:tc>
        <w:tc>
          <w:tcPr>
            <w:tcW w:w="990" w:type="dxa"/>
          </w:tcPr>
          <w:p w14:paraId="5EF81B0E" w14:textId="68D4C9B1"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General Ledger</w:t>
            </w:r>
          </w:p>
        </w:tc>
        <w:tc>
          <w:tcPr>
            <w:tcW w:w="1170" w:type="dxa"/>
          </w:tcPr>
          <w:p w14:paraId="6F32C54B" w14:textId="44A7A3AB"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Trial balance with transactional detail</w:t>
            </w:r>
          </w:p>
        </w:tc>
        <w:tc>
          <w:tcPr>
            <w:tcW w:w="990" w:type="dxa"/>
            <w:shd w:val="clear" w:color="auto" w:fill="auto"/>
          </w:tcPr>
          <w:p w14:paraId="09C7CCF4" w14:textId="0F0305E2"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Inquiries and reports</w:t>
            </w:r>
          </w:p>
        </w:tc>
        <w:tc>
          <w:tcPr>
            <w:tcW w:w="6355" w:type="dxa"/>
            <w:shd w:val="clear" w:color="auto" w:fill="auto"/>
          </w:tcPr>
          <w:p w14:paraId="25CCE724"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Add the entity code, property code, and unit code on parameter screen. Allow user to select values.</w:t>
            </w:r>
          </w:p>
          <w:p w14:paraId="40CC1191"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10E661C" w14:textId="6FCAB812"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The results on the report should be filtered based on the selection made.</w:t>
            </w:r>
          </w:p>
        </w:tc>
        <w:tc>
          <w:tcPr>
            <w:tcW w:w="4119" w:type="dxa"/>
            <w:shd w:val="clear" w:color="auto" w:fill="auto"/>
          </w:tcPr>
          <w:p w14:paraId="3070263A" w14:textId="22D9C4F1"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General ledger &gt;&gt; Inquiries and reports&gt;&gt; Trial balance with transaction detail</w:t>
            </w:r>
          </w:p>
        </w:tc>
      </w:tr>
      <w:tr w:rsidR="00E34CE7" w14:paraId="0D1F31FB"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DEE4833" w14:textId="35A480EE" w:rsidR="00E34CE7" w:rsidRPr="00E34CE7" w:rsidRDefault="00E34CE7" w:rsidP="00F61891">
            <w:pPr>
              <w:pStyle w:val="NoSpacing"/>
              <w:rPr>
                <w:rFonts w:asciiTheme="majorHAnsi" w:hAnsiTheme="majorHAnsi" w:cstheme="majorHAnsi"/>
                <w:sz w:val="18"/>
                <w:szCs w:val="18"/>
              </w:rPr>
            </w:pPr>
            <w:r w:rsidRPr="00E34CE7">
              <w:rPr>
                <w:rFonts w:asciiTheme="majorHAnsi" w:hAnsiTheme="majorHAnsi" w:cstheme="majorHAnsi"/>
                <w:sz w:val="18"/>
                <w:szCs w:val="18"/>
              </w:rPr>
              <w:t>GL.00</w:t>
            </w:r>
            <w:r w:rsidR="001B5BEA">
              <w:rPr>
                <w:rFonts w:asciiTheme="majorHAnsi" w:hAnsiTheme="majorHAnsi" w:cstheme="majorHAnsi"/>
                <w:sz w:val="18"/>
                <w:szCs w:val="18"/>
              </w:rPr>
              <w:t>7</w:t>
            </w:r>
          </w:p>
        </w:tc>
        <w:tc>
          <w:tcPr>
            <w:tcW w:w="720" w:type="dxa"/>
          </w:tcPr>
          <w:p w14:paraId="554E0293" w14:textId="77777777" w:rsidR="00E34CE7" w:rsidRDefault="00E34CE7"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XXX</w:t>
            </w:r>
          </w:p>
          <w:p w14:paraId="7954AA42" w14:textId="7EA3D454" w:rsidR="00E34CE7" w:rsidRPr="00A03F9B" w:rsidRDefault="00E34CE7"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w:t>
            </w:r>
          </w:p>
        </w:tc>
        <w:tc>
          <w:tcPr>
            <w:tcW w:w="990" w:type="dxa"/>
          </w:tcPr>
          <w:p w14:paraId="4014AF18" w14:textId="56BA4F36" w:rsidR="00E34CE7" w:rsidRPr="00A03F9B" w:rsidRDefault="001F1AAF"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General Ledger</w:t>
            </w:r>
          </w:p>
        </w:tc>
        <w:tc>
          <w:tcPr>
            <w:tcW w:w="1170" w:type="dxa"/>
          </w:tcPr>
          <w:p w14:paraId="748E1524" w14:textId="24C3DE48" w:rsidR="00E34CE7" w:rsidRPr="00A03F9B" w:rsidRDefault="0022693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Generate Prepaid invoice proposal</w:t>
            </w:r>
          </w:p>
        </w:tc>
        <w:tc>
          <w:tcPr>
            <w:tcW w:w="990" w:type="dxa"/>
            <w:shd w:val="clear" w:color="auto" w:fill="auto"/>
          </w:tcPr>
          <w:p w14:paraId="09CDF5BA" w14:textId="5D0B57BC" w:rsidR="00E34CE7" w:rsidRPr="00A03F9B" w:rsidRDefault="0022693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Form</w:t>
            </w:r>
          </w:p>
        </w:tc>
        <w:tc>
          <w:tcPr>
            <w:tcW w:w="6355" w:type="dxa"/>
            <w:shd w:val="clear" w:color="auto" w:fill="auto"/>
          </w:tcPr>
          <w:p w14:paraId="53D542FC" w14:textId="2287C2CE" w:rsidR="00DA3EA5" w:rsidRDefault="00DA3EA5"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Field name change:</w:t>
            </w:r>
          </w:p>
          <w:p w14:paraId="484730FD" w14:textId="3C14562D" w:rsidR="00DA3EA5" w:rsidRDefault="00DA3EA5"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Change Business unit to Entity code</w:t>
            </w:r>
          </w:p>
          <w:p w14:paraId="64285F4B" w14:textId="77777777" w:rsidR="00DA3EA5" w:rsidRDefault="00DA3EA5"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C6C44C3" w14:textId="24336EA4" w:rsidR="00E34CE7" w:rsidRDefault="00A256FF"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property code, and unit code on the parameter screen. Allow user to select values.</w:t>
            </w:r>
          </w:p>
          <w:p w14:paraId="22E2D3B7" w14:textId="77777777" w:rsidR="00A256FF" w:rsidRDefault="00A256FF"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6FB5E6D" w14:textId="77777777" w:rsidR="00DA3EA5" w:rsidRPr="00A03F9B" w:rsidRDefault="00DA3EA5" w:rsidP="00DA3EA5">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lastRenderedPageBreak/>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r w:rsidRPr="00A03F9B">
              <w:rPr>
                <w:sz w:val="18"/>
                <w:szCs w:val="18"/>
              </w:rPr>
              <w:t xml:space="preserve"> </w:t>
            </w:r>
          </w:p>
          <w:p w14:paraId="671B35E5" w14:textId="77777777" w:rsidR="00DA3EA5" w:rsidRDefault="00DA3EA5" w:rsidP="00DA3EA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983FA13" w14:textId="5D71857F" w:rsidR="00DA3EA5" w:rsidRDefault="00DA3EA5" w:rsidP="00DA3EA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 user should be allowed to select and run by entity code</w:t>
            </w:r>
          </w:p>
          <w:p w14:paraId="638AE62C" w14:textId="77777777" w:rsidR="00DA3EA5" w:rsidRDefault="00DA3EA5" w:rsidP="00DA3EA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D58868F" w14:textId="3083591F" w:rsidR="00A256FF" w:rsidRPr="00A03F9B" w:rsidRDefault="00A256FF"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results on the report should be filtered based on the selection made. </w:t>
            </w:r>
          </w:p>
        </w:tc>
        <w:tc>
          <w:tcPr>
            <w:tcW w:w="4119" w:type="dxa"/>
            <w:shd w:val="clear" w:color="auto" w:fill="auto"/>
          </w:tcPr>
          <w:p w14:paraId="082EF950" w14:textId="3976A8B2" w:rsidR="00E34CE7" w:rsidRPr="00A03F9B" w:rsidRDefault="0022693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General Ledger &gt;&gt; Periodic Tasks &gt;&gt; Prepayment &gt;&gt;Generate &gt;&gt; Prepaid invoice proposal</w:t>
            </w:r>
          </w:p>
        </w:tc>
      </w:tr>
      <w:tr w:rsidR="00E34CE7" w14:paraId="24D5B2C6"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ED2B0EE" w14:textId="003D4BD3" w:rsidR="00E34CE7" w:rsidRPr="00E34CE7" w:rsidRDefault="00E34CE7" w:rsidP="00F61891">
            <w:pPr>
              <w:pStyle w:val="NoSpacing"/>
              <w:rPr>
                <w:rFonts w:asciiTheme="majorHAnsi" w:hAnsiTheme="majorHAnsi" w:cstheme="majorHAnsi"/>
                <w:sz w:val="18"/>
                <w:szCs w:val="18"/>
              </w:rPr>
            </w:pPr>
            <w:r w:rsidRPr="00E34CE7">
              <w:rPr>
                <w:rFonts w:asciiTheme="majorHAnsi" w:hAnsiTheme="majorHAnsi" w:cstheme="majorHAnsi"/>
                <w:sz w:val="18"/>
                <w:szCs w:val="18"/>
              </w:rPr>
              <w:t>GL.00</w:t>
            </w:r>
            <w:r w:rsidR="001B5BEA">
              <w:rPr>
                <w:rFonts w:asciiTheme="majorHAnsi" w:hAnsiTheme="majorHAnsi" w:cstheme="majorHAnsi"/>
                <w:sz w:val="18"/>
                <w:szCs w:val="18"/>
              </w:rPr>
              <w:t>8</w:t>
            </w:r>
          </w:p>
        </w:tc>
        <w:tc>
          <w:tcPr>
            <w:tcW w:w="720" w:type="dxa"/>
          </w:tcPr>
          <w:p w14:paraId="43D85A57" w14:textId="77777777" w:rsidR="00E34CE7" w:rsidRDefault="00E34CE7" w:rsidP="00E34CE7">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XXX</w:t>
            </w:r>
          </w:p>
          <w:p w14:paraId="73DA84B5" w14:textId="5E0E978A" w:rsidR="00E34CE7" w:rsidRPr="00A03F9B" w:rsidRDefault="00E34CE7" w:rsidP="00E34CE7">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w:t>
            </w:r>
          </w:p>
        </w:tc>
        <w:tc>
          <w:tcPr>
            <w:tcW w:w="990" w:type="dxa"/>
          </w:tcPr>
          <w:p w14:paraId="21220379" w14:textId="29216B54" w:rsidR="00E34CE7" w:rsidRPr="00A03F9B" w:rsidRDefault="001F1AAF"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General Ledger</w:t>
            </w:r>
          </w:p>
        </w:tc>
        <w:tc>
          <w:tcPr>
            <w:tcW w:w="1170" w:type="dxa"/>
          </w:tcPr>
          <w:p w14:paraId="30EC0C34" w14:textId="3AE11011" w:rsidR="00E34CE7" w:rsidRPr="00A03F9B" w:rsidRDefault="0022693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Generate Amortization Schedule</w:t>
            </w:r>
          </w:p>
        </w:tc>
        <w:tc>
          <w:tcPr>
            <w:tcW w:w="990" w:type="dxa"/>
            <w:shd w:val="clear" w:color="auto" w:fill="auto"/>
          </w:tcPr>
          <w:p w14:paraId="6A9CF929" w14:textId="14A070BD" w:rsidR="00E34CE7" w:rsidRPr="00A03F9B" w:rsidRDefault="0022693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Form</w:t>
            </w:r>
          </w:p>
        </w:tc>
        <w:tc>
          <w:tcPr>
            <w:tcW w:w="6355" w:type="dxa"/>
            <w:shd w:val="clear" w:color="auto" w:fill="auto"/>
          </w:tcPr>
          <w:p w14:paraId="0DDBAC7B" w14:textId="699D67F5" w:rsidR="009478FC" w:rsidRDefault="009478FC" w:rsidP="009478F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property code, and unit code on the parameter screen. Allow user to select values.</w:t>
            </w:r>
          </w:p>
          <w:p w14:paraId="3F74A55A" w14:textId="77777777" w:rsidR="009478FC" w:rsidRDefault="009478FC" w:rsidP="009478FC">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8F85026" w14:textId="77777777" w:rsidR="009478FC" w:rsidRPr="00A03F9B" w:rsidRDefault="009478FC" w:rsidP="009478FC">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r w:rsidRPr="00A03F9B">
              <w:rPr>
                <w:sz w:val="18"/>
                <w:szCs w:val="18"/>
              </w:rPr>
              <w:t xml:space="preserve"> </w:t>
            </w:r>
          </w:p>
          <w:p w14:paraId="6927B591" w14:textId="77777777" w:rsidR="009478FC" w:rsidRDefault="009478FC" w:rsidP="009478FC">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36D6DF1" w14:textId="77777777" w:rsidR="009478FC" w:rsidRDefault="009478FC" w:rsidP="009478F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 user should be allowed to select and run by entity code</w:t>
            </w:r>
          </w:p>
          <w:p w14:paraId="081F9078" w14:textId="77777777" w:rsidR="009478FC" w:rsidRDefault="009478FC" w:rsidP="009478FC">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30F84AB" w14:textId="22590E4C" w:rsidR="00E34CE7" w:rsidRPr="00A03F9B" w:rsidRDefault="009478FC" w:rsidP="009478FC">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results on the report should be filtered based on the selection made.</w:t>
            </w:r>
            <w:r w:rsidR="00A4779B">
              <w:rPr>
                <w:sz w:val="18"/>
                <w:szCs w:val="18"/>
              </w:rPr>
              <w:t xml:space="preserve"> </w:t>
            </w:r>
          </w:p>
        </w:tc>
        <w:tc>
          <w:tcPr>
            <w:tcW w:w="4119" w:type="dxa"/>
            <w:shd w:val="clear" w:color="auto" w:fill="auto"/>
          </w:tcPr>
          <w:p w14:paraId="256167BE" w14:textId="14270D0B" w:rsidR="00E34CE7" w:rsidRPr="00A03F9B" w:rsidRDefault="0022693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General Ledger &gt;&gt; Periodic Tasks &gt;&gt; Prepayment &gt;&gt;Generate &gt;&gt; Amortization schedule</w:t>
            </w:r>
          </w:p>
        </w:tc>
      </w:tr>
      <w:tr w:rsidR="00E34CE7" w14:paraId="50D63924"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8501907" w14:textId="581046D9" w:rsidR="00E34CE7" w:rsidRPr="00E34CE7" w:rsidRDefault="00E34CE7" w:rsidP="00F61891">
            <w:pPr>
              <w:pStyle w:val="NoSpacing"/>
              <w:rPr>
                <w:rFonts w:asciiTheme="majorHAnsi" w:hAnsiTheme="majorHAnsi" w:cstheme="majorHAnsi"/>
                <w:sz w:val="18"/>
                <w:szCs w:val="18"/>
              </w:rPr>
            </w:pPr>
            <w:r w:rsidRPr="00E34CE7">
              <w:rPr>
                <w:rFonts w:asciiTheme="majorHAnsi" w:hAnsiTheme="majorHAnsi" w:cstheme="majorHAnsi"/>
                <w:sz w:val="18"/>
                <w:szCs w:val="18"/>
              </w:rPr>
              <w:t>GL.0</w:t>
            </w:r>
            <w:r w:rsidR="001B5BEA">
              <w:rPr>
                <w:rFonts w:asciiTheme="majorHAnsi" w:hAnsiTheme="majorHAnsi" w:cstheme="majorHAnsi"/>
                <w:sz w:val="18"/>
                <w:szCs w:val="18"/>
              </w:rPr>
              <w:t>09</w:t>
            </w:r>
          </w:p>
        </w:tc>
        <w:tc>
          <w:tcPr>
            <w:tcW w:w="720" w:type="dxa"/>
          </w:tcPr>
          <w:p w14:paraId="64445719" w14:textId="77777777" w:rsidR="00E34CE7" w:rsidRDefault="00E34CE7" w:rsidP="00E34CE7">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XXX</w:t>
            </w:r>
          </w:p>
          <w:p w14:paraId="13DCFD7C" w14:textId="2CCE36D8" w:rsidR="00E34CE7" w:rsidRPr="00A03F9B" w:rsidRDefault="00E34CE7" w:rsidP="00E34CE7">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w:t>
            </w:r>
          </w:p>
        </w:tc>
        <w:tc>
          <w:tcPr>
            <w:tcW w:w="990" w:type="dxa"/>
          </w:tcPr>
          <w:p w14:paraId="1FF52CA8" w14:textId="2E0C4005" w:rsidR="00E34CE7" w:rsidRPr="00A03F9B" w:rsidRDefault="001F1AAF"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General Ledger</w:t>
            </w:r>
          </w:p>
        </w:tc>
        <w:tc>
          <w:tcPr>
            <w:tcW w:w="1170" w:type="dxa"/>
          </w:tcPr>
          <w:p w14:paraId="1BBEDBC3" w14:textId="0872C29F" w:rsidR="00E34CE7" w:rsidRPr="00A03F9B" w:rsidRDefault="0022693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Monthly Amortization</w:t>
            </w:r>
          </w:p>
        </w:tc>
        <w:tc>
          <w:tcPr>
            <w:tcW w:w="990" w:type="dxa"/>
            <w:shd w:val="clear" w:color="auto" w:fill="auto"/>
          </w:tcPr>
          <w:p w14:paraId="04017A32" w14:textId="4990E9DD" w:rsidR="00E34CE7" w:rsidRPr="00A03F9B" w:rsidRDefault="0022693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Form</w:t>
            </w:r>
          </w:p>
        </w:tc>
        <w:tc>
          <w:tcPr>
            <w:tcW w:w="6355" w:type="dxa"/>
            <w:shd w:val="clear" w:color="auto" w:fill="auto"/>
          </w:tcPr>
          <w:p w14:paraId="55119B2C" w14:textId="77777777" w:rsidR="00206ED0" w:rsidRDefault="00206ED0" w:rsidP="00206ED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Field name change:</w:t>
            </w:r>
          </w:p>
          <w:p w14:paraId="1F7ACB77" w14:textId="77777777" w:rsidR="00206ED0" w:rsidRDefault="00206ED0" w:rsidP="00206ED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Change Business unit to Entity code</w:t>
            </w:r>
          </w:p>
          <w:p w14:paraId="44DC5DF6" w14:textId="77777777" w:rsidR="00206ED0" w:rsidRDefault="00206ED0" w:rsidP="00206ED0">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50D7604" w14:textId="77777777" w:rsidR="00206ED0" w:rsidRDefault="00206ED0" w:rsidP="00206ED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property code, and unit code on the parameter screen. Allow user to select values.</w:t>
            </w:r>
          </w:p>
          <w:p w14:paraId="00755485" w14:textId="77777777" w:rsidR="00206ED0" w:rsidRDefault="00206ED0" w:rsidP="00206ED0">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038165C" w14:textId="77777777" w:rsidR="00206ED0" w:rsidRPr="00A03F9B" w:rsidRDefault="00206ED0" w:rsidP="00206ED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When a property code is selected, the unit code field should become active and provide a listing of values that is only related to the property code selected.</w:t>
            </w:r>
            <w:r>
              <w:rPr>
                <w:sz w:val="18"/>
                <w:szCs w:val="18"/>
              </w:rPr>
              <w:t xml:space="preserve"> The entity code should auto default based on the effective ownership date.</w:t>
            </w:r>
            <w:r w:rsidRPr="00A03F9B">
              <w:rPr>
                <w:sz w:val="18"/>
                <w:szCs w:val="18"/>
              </w:rPr>
              <w:t xml:space="preserve"> </w:t>
            </w:r>
          </w:p>
          <w:p w14:paraId="72BE890F" w14:textId="77777777" w:rsidR="00206ED0" w:rsidRDefault="00206ED0" w:rsidP="00206ED0">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29CEE4A" w14:textId="77777777" w:rsidR="00206ED0" w:rsidRDefault="00206ED0" w:rsidP="00206ED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 user should be allowed to select and run by entity code</w:t>
            </w:r>
          </w:p>
          <w:p w14:paraId="296E430F" w14:textId="77777777" w:rsidR="00206ED0" w:rsidRDefault="00206ED0" w:rsidP="00206ED0">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7B9860A" w14:textId="060F5671" w:rsidR="00E34CE7" w:rsidRPr="00A03F9B" w:rsidRDefault="00206ED0" w:rsidP="00206ED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results on the report should be filtered based on the selection made.</w:t>
            </w:r>
          </w:p>
        </w:tc>
        <w:tc>
          <w:tcPr>
            <w:tcW w:w="4119" w:type="dxa"/>
            <w:shd w:val="clear" w:color="auto" w:fill="auto"/>
          </w:tcPr>
          <w:p w14:paraId="3357F81D" w14:textId="18F1D2D0" w:rsidR="00E34CE7" w:rsidRPr="00A03F9B" w:rsidRDefault="0022693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General Ledger &gt;&gt; Periodic Tasks &gt;&gt; Prepayment &gt;&gt;Generate &gt;&gt; Monthly Amortization</w:t>
            </w:r>
          </w:p>
        </w:tc>
      </w:tr>
      <w:tr w:rsidR="00555C69" w14:paraId="33F16719"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68C0192" w14:textId="53F25164" w:rsidR="00555C69" w:rsidRPr="00226931" w:rsidRDefault="00555C69" w:rsidP="00555C69">
            <w:pPr>
              <w:pStyle w:val="NoSpacing"/>
              <w:rPr>
                <w:rFonts w:asciiTheme="majorHAnsi" w:hAnsiTheme="majorHAnsi" w:cstheme="majorHAnsi"/>
                <w:sz w:val="18"/>
                <w:szCs w:val="18"/>
              </w:rPr>
            </w:pPr>
            <w:r>
              <w:rPr>
                <w:rFonts w:asciiTheme="majorHAnsi" w:hAnsiTheme="majorHAnsi" w:cstheme="majorHAnsi"/>
                <w:sz w:val="18"/>
                <w:szCs w:val="18"/>
              </w:rPr>
              <w:t>GL.01</w:t>
            </w:r>
            <w:r w:rsidR="00767715">
              <w:rPr>
                <w:rFonts w:asciiTheme="majorHAnsi" w:hAnsiTheme="majorHAnsi" w:cstheme="majorHAnsi"/>
                <w:sz w:val="18"/>
                <w:szCs w:val="18"/>
              </w:rPr>
              <w:t>0</w:t>
            </w:r>
          </w:p>
        </w:tc>
        <w:tc>
          <w:tcPr>
            <w:tcW w:w="720" w:type="dxa"/>
          </w:tcPr>
          <w:p w14:paraId="0E7FB3F8" w14:textId="77777777" w:rsidR="00555C69" w:rsidRDefault="00555C69" w:rsidP="00555C69">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XXX</w:t>
            </w:r>
          </w:p>
          <w:p w14:paraId="1424F5DD" w14:textId="3257716A" w:rsidR="00555C69" w:rsidRDefault="00555C69" w:rsidP="00555C69">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w:t>
            </w:r>
          </w:p>
        </w:tc>
        <w:tc>
          <w:tcPr>
            <w:tcW w:w="990" w:type="dxa"/>
          </w:tcPr>
          <w:p w14:paraId="68F8DF1F" w14:textId="5C5C9516" w:rsidR="00555C69" w:rsidRPr="00A03F9B" w:rsidRDefault="00555C69" w:rsidP="00555C69">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General Ledger</w:t>
            </w:r>
          </w:p>
        </w:tc>
        <w:tc>
          <w:tcPr>
            <w:tcW w:w="1170" w:type="dxa"/>
          </w:tcPr>
          <w:p w14:paraId="2E949F2D" w14:textId="228E341A" w:rsidR="00555C69" w:rsidRDefault="00555C69" w:rsidP="00555C69">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Prepaid Amortization Balance</w:t>
            </w:r>
          </w:p>
        </w:tc>
        <w:tc>
          <w:tcPr>
            <w:tcW w:w="990" w:type="dxa"/>
            <w:shd w:val="clear" w:color="auto" w:fill="auto"/>
          </w:tcPr>
          <w:p w14:paraId="16AB3EF1" w14:textId="4DAEFD29" w:rsidR="00555C69" w:rsidRDefault="00555C69" w:rsidP="00555C69">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Inquiries and Reports</w:t>
            </w:r>
          </w:p>
        </w:tc>
        <w:tc>
          <w:tcPr>
            <w:tcW w:w="6355" w:type="dxa"/>
            <w:shd w:val="clear" w:color="auto" w:fill="auto"/>
          </w:tcPr>
          <w:p w14:paraId="0DF66DC4" w14:textId="77777777" w:rsidR="00DB6A48" w:rsidRDefault="00DB6A48" w:rsidP="00DB6A4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Field name change:</w:t>
            </w:r>
          </w:p>
          <w:p w14:paraId="41DDA709" w14:textId="77777777" w:rsidR="00DB6A48" w:rsidRDefault="00DB6A48" w:rsidP="00DB6A4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Change Business unit to Entity code</w:t>
            </w:r>
          </w:p>
          <w:p w14:paraId="6D104310" w14:textId="328019AA" w:rsidR="00DB6A48" w:rsidRDefault="00DB6A48" w:rsidP="00DB6A4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Change Property to Property code</w:t>
            </w:r>
          </w:p>
          <w:p w14:paraId="304C7C81" w14:textId="77777777" w:rsidR="000D74B4" w:rsidRDefault="000D74B4" w:rsidP="00DB6A48">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F5DCBE6" w14:textId="162E167F" w:rsidR="00DB6A48" w:rsidRDefault="000D74B4" w:rsidP="00DB6A48">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Add unit code field. </w:t>
            </w:r>
          </w:p>
          <w:p w14:paraId="429A62DE" w14:textId="77777777" w:rsidR="00555C69" w:rsidRPr="00A03F9B" w:rsidRDefault="00555C69" w:rsidP="00555C69">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4119" w:type="dxa"/>
            <w:shd w:val="clear" w:color="auto" w:fill="auto"/>
          </w:tcPr>
          <w:p w14:paraId="37CFA4C8" w14:textId="353E5505" w:rsidR="00555C69" w:rsidRPr="00A03F9B" w:rsidRDefault="00555C69" w:rsidP="00555C69">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General Ledger &gt;&gt; Inquiries and reports &gt;&gt; Prepayment &gt;&gt; Prepaid Amortization balance</w:t>
            </w:r>
          </w:p>
        </w:tc>
      </w:tr>
      <w:bookmarkEnd w:id="34"/>
      <w:tr w:rsidR="00F61891" w14:paraId="49616C2D"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8E478D8" w14:textId="7A2D7A8E" w:rsidR="00F61891" w:rsidRPr="00A03F9B" w:rsidRDefault="00F61891" w:rsidP="00F61891">
            <w:pPr>
              <w:pStyle w:val="NoSpacing"/>
              <w:rPr>
                <w:rFonts w:asciiTheme="majorHAnsi" w:hAnsiTheme="majorHAnsi" w:cstheme="majorHAnsi"/>
                <w:b w:val="0"/>
                <w:bCs w:val="0"/>
                <w:sz w:val="18"/>
                <w:szCs w:val="18"/>
              </w:rPr>
            </w:pPr>
            <w:r w:rsidRPr="00A03F9B">
              <w:rPr>
                <w:rFonts w:asciiTheme="majorHAnsi" w:hAnsiTheme="majorHAnsi" w:cstheme="majorHAnsi"/>
                <w:b w:val="0"/>
                <w:bCs w:val="0"/>
                <w:sz w:val="18"/>
                <w:szCs w:val="18"/>
              </w:rPr>
              <w:lastRenderedPageBreak/>
              <w:t>PMA.001</w:t>
            </w:r>
          </w:p>
        </w:tc>
        <w:tc>
          <w:tcPr>
            <w:tcW w:w="720" w:type="dxa"/>
          </w:tcPr>
          <w:p w14:paraId="79AFC1F2"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A03F9B">
              <w:rPr>
                <w:rFonts w:asciiTheme="majorHAnsi" w:hAnsiTheme="majorHAnsi" w:cstheme="majorHAnsi"/>
                <w:sz w:val="18"/>
                <w:szCs w:val="18"/>
              </w:rPr>
              <w:t>I10</w:t>
            </w:r>
          </w:p>
          <w:p w14:paraId="0C525379" w14:textId="6F312729"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A03F9B">
              <w:rPr>
                <w:rFonts w:asciiTheme="majorHAnsi" w:hAnsiTheme="majorHAnsi" w:cstheme="majorHAnsi"/>
                <w:sz w:val="18"/>
                <w:szCs w:val="18"/>
              </w:rPr>
              <w:t>MED</w:t>
            </w:r>
          </w:p>
        </w:tc>
        <w:tc>
          <w:tcPr>
            <w:tcW w:w="990" w:type="dxa"/>
          </w:tcPr>
          <w:p w14:paraId="588FC1AD" w14:textId="23C3098E"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rFonts w:asciiTheme="majorHAnsi" w:hAnsiTheme="majorHAnsi" w:cstheme="majorHAnsi"/>
                <w:sz w:val="18"/>
                <w:szCs w:val="18"/>
              </w:rPr>
              <w:t>PMA</w:t>
            </w:r>
          </w:p>
        </w:tc>
        <w:tc>
          <w:tcPr>
            <w:tcW w:w="1170" w:type="dxa"/>
          </w:tcPr>
          <w:p w14:paraId="6FFCF2C6" w14:textId="13D00D7B"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Project Master</w:t>
            </w:r>
          </w:p>
        </w:tc>
        <w:tc>
          <w:tcPr>
            <w:tcW w:w="990" w:type="dxa"/>
            <w:shd w:val="clear" w:color="auto" w:fill="auto"/>
          </w:tcPr>
          <w:p w14:paraId="55FA7CF5" w14:textId="2FA1E1AE"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Form</w:t>
            </w:r>
          </w:p>
        </w:tc>
        <w:tc>
          <w:tcPr>
            <w:tcW w:w="6355" w:type="dxa"/>
            <w:shd w:val="clear" w:color="auto" w:fill="auto"/>
          </w:tcPr>
          <w:p w14:paraId="33D35743"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 xml:space="preserve">Add the entity code, property code, and unit code on the form in the general section. </w:t>
            </w:r>
          </w:p>
          <w:p w14:paraId="4DC781A7"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9C5B51D"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 xml:space="preserve">When the property code is selected, the unit code field should become available with only records that are associated to the property selected. </w:t>
            </w:r>
          </w:p>
          <w:p w14:paraId="30C20462"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E2EFE58"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 xml:space="preserve">The entity code should auto populate based on the </w:t>
            </w:r>
            <w:r w:rsidRPr="00A03F9B">
              <w:rPr>
                <w:b/>
                <w:bCs/>
                <w:i/>
                <w:iCs/>
                <w:sz w:val="18"/>
                <w:szCs w:val="18"/>
              </w:rPr>
              <w:t>system creation date</w:t>
            </w:r>
            <w:r w:rsidRPr="00A03F9B">
              <w:rPr>
                <w:sz w:val="18"/>
                <w:szCs w:val="18"/>
              </w:rPr>
              <w:t xml:space="preserve"> comparative to ownership effective date.</w:t>
            </w:r>
          </w:p>
          <w:p w14:paraId="0BE0282D"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171EE49"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 xml:space="preserve">When the entity record is filled in, the field should become greyed out. </w:t>
            </w:r>
          </w:p>
          <w:p w14:paraId="7ACF393D"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7AD3C760" w14:textId="564D4071"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The financial dimension for BU</w:t>
            </w:r>
            <w:r>
              <w:rPr>
                <w:sz w:val="18"/>
                <w:szCs w:val="18"/>
              </w:rPr>
              <w:t>, property,</w:t>
            </w:r>
            <w:r w:rsidRPr="00A03F9B">
              <w:rPr>
                <w:sz w:val="18"/>
                <w:szCs w:val="18"/>
              </w:rPr>
              <w:t xml:space="preserve"> and </w:t>
            </w:r>
            <w:r>
              <w:rPr>
                <w:sz w:val="18"/>
                <w:szCs w:val="18"/>
              </w:rPr>
              <w:t>market</w:t>
            </w:r>
            <w:r w:rsidRPr="00A03F9B">
              <w:rPr>
                <w:sz w:val="18"/>
                <w:szCs w:val="18"/>
              </w:rPr>
              <w:t xml:space="preserve"> should pull from the BU-property relationship at the time of effective date. </w:t>
            </w:r>
          </w:p>
          <w:p w14:paraId="2994B592"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 xml:space="preserve"> </w:t>
            </w:r>
          </w:p>
          <w:p w14:paraId="49067A14" w14:textId="1C8DFFB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Otherwise</w:t>
            </w:r>
            <w:r w:rsidR="00555C69" w:rsidRPr="14139FFB">
              <w:rPr>
                <w:sz w:val="18"/>
                <w:szCs w:val="18"/>
              </w:rPr>
              <w:t>,</w:t>
            </w:r>
            <w:r w:rsidRPr="00A03F9B">
              <w:rPr>
                <w:sz w:val="18"/>
                <w:szCs w:val="18"/>
              </w:rPr>
              <w:t xml:space="preserve"> if only the entity code is selected, the financial dimension for BU should pull from the entity structure master that is related to the entity ID. </w:t>
            </w:r>
          </w:p>
          <w:p w14:paraId="6FB1A86F"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4119" w:type="dxa"/>
            <w:shd w:val="clear" w:color="auto" w:fill="auto"/>
          </w:tcPr>
          <w:p w14:paraId="0598938E" w14:textId="0DE0448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Project management accounting &gt;&gt; Projects &gt;&gt; All projects &gt;&gt; General section</w:t>
            </w:r>
          </w:p>
        </w:tc>
      </w:tr>
      <w:tr w:rsidR="00F61891" w14:paraId="782DF73D" w14:textId="77777777" w:rsidTr="235155B7">
        <w:trPr>
          <w:trHeight w:val="1081"/>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F76DFDB" w14:textId="053BE18F" w:rsidR="00F61891" w:rsidRPr="00A03F9B" w:rsidRDefault="00F61891" w:rsidP="00F61891">
            <w:pPr>
              <w:pStyle w:val="NoSpacing"/>
              <w:rPr>
                <w:rFonts w:asciiTheme="majorHAnsi" w:hAnsiTheme="majorHAnsi" w:cstheme="majorHAnsi"/>
                <w:b w:val="0"/>
                <w:bCs w:val="0"/>
                <w:sz w:val="18"/>
                <w:szCs w:val="18"/>
              </w:rPr>
            </w:pPr>
            <w:r w:rsidRPr="00A03F9B">
              <w:rPr>
                <w:rFonts w:asciiTheme="majorHAnsi" w:hAnsiTheme="majorHAnsi" w:cstheme="majorHAnsi"/>
                <w:b w:val="0"/>
                <w:bCs w:val="0"/>
                <w:sz w:val="18"/>
                <w:szCs w:val="18"/>
              </w:rPr>
              <w:t>PMA.002</w:t>
            </w:r>
          </w:p>
        </w:tc>
        <w:tc>
          <w:tcPr>
            <w:tcW w:w="720" w:type="dxa"/>
          </w:tcPr>
          <w:p w14:paraId="755F096F"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A03F9B">
              <w:rPr>
                <w:rFonts w:asciiTheme="majorHAnsi" w:hAnsiTheme="majorHAnsi" w:cstheme="majorHAnsi"/>
                <w:sz w:val="18"/>
                <w:szCs w:val="18"/>
              </w:rPr>
              <w:t>I10</w:t>
            </w:r>
          </w:p>
          <w:p w14:paraId="05FAF056" w14:textId="63ABE872"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A03F9B">
              <w:rPr>
                <w:rFonts w:asciiTheme="majorHAnsi" w:hAnsiTheme="majorHAnsi" w:cstheme="majorHAnsi"/>
                <w:sz w:val="18"/>
                <w:szCs w:val="18"/>
              </w:rPr>
              <w:t>MED</w:t>
            </w:r>
          </w:p>
        </w:tc>
        <w:tc>
          <w:tcPr>
            <w:tcW w:w="990" w:type="dxa"/>
          </w:tcPr>
          <w:p w14:paraId="2E8FB091" w14:textId="393A206E"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rFonts w:asciiTheme="majorHAnsi" w:hAnsiTheme="majorHAnsi" w:cstheme="majorHAnsi"/>
                <w:sz w:val="18"/>
                <w:szCs w:val="18"/>
              </w:rPr>
              <w:t>PMA</w:t>
            </w:r>
          </w:p>
        </w:tc>
        <w:tc>
          <w:tcPr>
            <w:tcW w:w="1170" w:type="dxa"/>
          </w:tcPr>
          <w:p w14:paraId="6E76AFBE" w14:textId="34EEEB46"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Project Master Listing</w:t>
            </w:r>
          </w:p>
        </w:tc>
        <w:tc>
          <w:tcPr>
            <w:tcW w:w="990" w:type="dxa"/>
            <w:shd w:val="clear" w:color="auto" w:fill="auto"/>
          </w:tcPr>
          <w:p w14:paraId="5A410E66" w14:textId="4CC4B2D2"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Inquiries</w:t>
            </w:r>
          </w:p>
        </w:tc>
        <w:tc>
          <w:tcPr>
            <w:tcW w:w="6355" w:type="dxa"/>
            <w:shd w:val="clear" w:color="auto" w:fill="auto"/>
          </w:tcPr>
          <w:p w14:paraId="69FBD908"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Add the entity code, property code, and unit code on parameter screen. Allow user to select values.</w:t>
            </w:r>
          </w:p>
          <w:p w14:paraId="7DC1E7F6"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F3F05BD" w14:textId="12ECC354"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The results on the screen should be filtered based on the selection made.</w:t>
            </w:r>
          </w:p>
        </w:tc>
        <w:tc>
          <w:tcPr>
            <w:tcW w:w="4119" w:type="dxa"/>
            <w:shd w:val="clear" w:color="auto" w:fill="auto"/>
          </w:tcPr>
          <w:p w14:paraId="0CD23AFF" w14:textId="0D97AFC6"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Project management accounting &gt;&gt; Projects &gt;&gt; All projects</w:t>
            </w:r>
          </w:p>
        </w:tc>
      </w:tr>
      <w:tr w:rsidR="00F61891" w14:paraId="22F21FE2" w14:textId="77777777" w:rsidTr="235155B7">
        <w:trPr>
          <w:trHeight w:val="512"/>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A693376" w14:textId="2A9E0078" w:rsidR="00F61891" w:rsidRPr="006F18E3" w:rsidRDefault="00F61891" w:rsidP="00F61891">
            <w:pPr>
              <w:pStyle w:val="NoSpacing"/>
              <w:rPr>
                <w:rFonts w:asciiTheme="majorHAnsi" w:hAnsiTheme="majorHAnsi" w:cstheme="majorHAnsi"/>
                <w:b w:val="0"/>
                <w:bCs w:val="0"/>
                <w:sz w:val="18"/>
                <w:szCs w:val="18"/>
              </w:rPr>
            </w:pPr>
            <w:bookmarkStart w:id="35" w:name="_Hlk103785222"/>
            <w:r w:rsidRPr="006F18E3">
              <w:rPr>
                <w:rFonts w:asciiTheme="majorHAnsi" w:hAnsiTheme="majorHAnsi" w:cstheme="majorHAnsi"/>
                <w:b w:val="0"/>
                <w:bCs w:val="0"/>
                <w:sz w:val="18"/>
                <w:szCs w:val="18"/>
              </w:rPr>
              <w:t>PMA.003</w:t>
            </w:r>
          </w:p>
        </w:tc>
        <w:tc>
          <w:tcPr>
            <w:tcW w:w="720" w:type="dxa"/>
          </w:tcPr>
          <w:p w14:paraId="0F3163FC"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6F18E3">
              <w:rPr>
                <w:rFonts w:asciiTheme="majorHAnsi" w:hAnsiTheme="majorHAnsi" w:cstheme="majorHAnsi"/>
                <w:sz w:val="18"/>
                <w:szCs w:val="18"/>
              </w:rPr>
              <w:t>XXX</w:t>
            </w:r>
          </w:p>
          <w:p w14:paraId="50E7E84B" w14:textId="76CA741B"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6F18E3">
              <w:rPr>
                <w:rFonts w:asciiTheme="majorHAnsi" w:hAnsiTheme="majorHAnsi" w:cstheme="majorHAnsi"/>
                <w:sz w:val="18"/>
                <w:szCs w:val="18"/>
              </w:rPr>
              <w:t>MED</w:t>
            </w:r>
          </w:p>
        </w:tc>
        <w:tc>
          <w:tcPr>
            <w:tcW w:w="990" w:type="dxa"/>
          </w:tcPr>
          <w:p w14:paraId="6BC76873" w14:textId="00734D1B"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6F18E3">
              <w:rPr>
                <w:rFonts w:asciiTheme="majorHAnsi" w:hAnsiTheme="majorHAnsi" w:cstheme="majorHAnsi"/>
                <w:sz w:val="18"/>
                <w:szCs w:val="18"/>
              </w:rPr>
              <w:t>PMA</w:t>
            </w:r>
          </w:p>
        </w:tc>
        <w:tc>
          <w:tcPr>
            <w:tcW w:w="1170" w:type="dxa"/>
          </w:tcPr>
          <w:p w14:paraId="5BFEF07F" w14:textId="39E5C82A"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Project Journals</w:t>
            </w:r>
          </w:p>
        </w:tc>
        <w:tc>
          <w:tcPr>
            <w:tcW w:w="990" w:type="dxa"/>
            <w:shd w:val="clear" w:color="auto" w:fill="auto"/>
          </w:tcPr>
          <w:p w14:paraId="5E5D278E" w14:textId="55B3E122"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Journal</w:t>
            </w:r>
          </w:p>
        </w:tc>
        <w:tc>
          <w:tcPr>
            <w:tcW w:w="6355" w:type="dxa"/>
            <w:shd w:val="clear" w:color="auto" w:fill="auto"/>
          </w:tcPr>
          <w:p w14:paraId="4E496E81"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Add the entity code, property code and unit code on the hours journal. </w:t>
            </w:r>
          </w:p>
          <w:p w14:paraId="7DAF11DE"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083F494"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Allow users to select values.</w:t>
            </w:r>
          </w:p>
          <w:p w14:paraId="3724FC50"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DAE138B"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When the property code is selected, the unit code field should become available.</w:t>
            </w:r>
          </w:p>
          <w:p w14:paraId="11E6F80F"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20EBB70"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The listing in the unit code should only be those that are associated to the property code. </w:t>
            </w:r>
          </w:p>
          <w:p w14:paraId="5510BB9E" w14:textId="73CB0F50"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C8E65CC" w14:textId="71FC105A"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The entity code should auto populate based on the </w:t>
            </w:r>
            <w:r w:rsidRPr="006F18E3">
              <w:rPr>
                <w:b/>
                <w:bCs/>
                <w:i/>
                <w:iCs/>
                <w:sz w:val="18"/>
                <w:szCs w:val="18"/>
              </w:rPr>
              <w:t>posting date</w:t>
            </w:r>
            <w:r w:rsidRPr="006F18E3">
              <w:rPr>
                <w:sz w:val="18"/>
                <w:szCs w:val="18"/>
              </w:rPr>
              <w:t xml:space="preserve"> comparative to ownership effective date.</w:t>
            </w:r>
          </w:p>
          <w:p w14:paraId="6DE4044B"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F85B27F"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When the entity record is filled in, the field should become greyed out. </w:t>
            </w:r>
          </w:p>
          <w:p w14:paraId="271D98B7"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35787182" w14:textId="5967D103"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lastRenderedPageBreak/>
              <w:t>The financial dimension for BU</w:t>
            </w:r>
            <w:r>
              <w:rPr>
                <w:sz w:val="18"/>
                <w:szCs w:val="18"/>
              </w:rPr>
              <w:t>, property,</w:t>
            </w:r>
            <w:r w:rsidRPr="006F18E3">
              <w:rPr>
                <w:sz w:val="18"/>
                <w:szCs w:val="18"/>
              </w:rPr>
              <w:t xml:space="preserve"> and </w:t>
            </w:r>
            <w:r>
              <w:rPr>
                <w:sz w:val="18"/>
                <w:szCs w:val="18"/>
              </w:rPr>
              <w:t>market</w:t>
            </w:r>
            <w:r w:rsidRPr="006F18E3">
              <w:rPr>
                <w:sz w:val="18"/>
                <w:szCs w:val="18"/>
              </w:rPr>
              <w:t xml:space="preserve"> should pull from the BU-property relationship based on the posting date comparative to the ownership effective date. </w:t>
            </w:r>
          </w:p>
          <w:p w14:paraId="68A75793"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 </w:t>
            </w:r>
          </w:p>
          <w:p w14:paraId="76D789F3" w14:textId="5C5D5915"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Otherwise</w:t>
            </w:r>
            <w:r w:rsidR="00555C69" w:rsidRPr="14139FFB">
              <w:rPr>
                <w:sz w:val="18"/>
                <w:szCs w:val="18"/>
              </w:rPr>
              <w:t>,</w:t>
            </w:r>
            <w:r w:rsidRPr="006F18E3">
              <w:rPr>
                <w:sz w:val="18"/>
                <w:szCs w:val="18"/>
              </w:rPr>
              <w:t xml:space="preserve"> if only the entity code is selected, the financial dimension for BU should pull from the entity structure master that is related to the entity ID. </w:t>
            </w:r>
          </w:p>
          <w:p w14:paraId="5017651A"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6C3503F" w14:textId="0A3958CF"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4119" w:type="dxa"/>
            <w:shd w:val="clear" w:color="auto" w:fill="auto"/>
          </w:tcPr>
          <w:p w14:paraId="7DEA5CAC" w14:textId="3144FBB5"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lastRenderedPageBreak/>
              <w:t>Project management accounting &gt;&gt; Projects &gt;&gt; All projects &gt;&gt; Project tab &gt;&gt; Journals &gt;&gt; Hours</w:t>
            </w:r>
          </w:p>
        </w:tc>
      </w:tr>
      <w:tr w:rsidR="00F61891" w14:paraId="6B1E38C5" w14:textId="77777777" w:rsidTr="235155B7">
        <w:trPr>
          <w:trHeight w:val="246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F3BD5DB" w14:textId="4F50094A" w:rsidR="00F61891" w:rsidRPr="006F18E3" w:rsidRDefault="00F61891" w:rsidP="00F61891">
            <w:pPr>
              <w:pStyle w:val="NoSpacing"/>
              <w:rPr>
                <w:rFonts w:asciiTheme="majorHAnsi" w:hAnsiTheme="majorHAnsi" w:cstheme="majorHAnsi"/>
                <w:b w:val="0"/>
                <w:bCs w:val="0"/>
                <w:sz w:val="18"/>
                <w:szCs w:val="18"/>
              </w:rPr>
            </w:pPr>
            <w:r w:rsidRPr="006F18E3">
              <w:rPr>
                <w:rFonts w:asciiTheme="majorHAnsi" w:hAnsiTheme="majorHAnsi" w:cstheme="majorHAnsi"/>
                <w:b w:val="0"/>
                <w:bCs w:val="0"/>
                <w:sz w:val="18"/>
                <w:szCs w:val="18"/>
              </w:rPr>
              <w:t>PMA.004</w:t>
            </w:r>
          </w:p>
        </w:tc>
        <w:tc>
          <w:tcPr>
            <w:tcW w:w="720" w:type="dxa"/>
          </w:tcPr>
          <w:p w14:paraId="41C9D592"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6F18E3">
              <w:rPr>
                <w:rFonts w:asciiTheme="majorHAnsi" w:hAnsiTheme="majorHAnsi" w:cstheme="majorHAnsi"/>
                <w:sz w:val="18"/>
                <w:szCs w:val="18"/>
              </w:rPr>
              <w:t>XXX</w:t>
            </w:r>
          </w:p>
          <w:p w14:paraId="45881949" w14:textId="191170C4"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6F18E3">
              <w:rPr>
                <w:rFonts w:asciiTheme="majorHAnsi" w:hAnsiTheme="majorHAnsi" w:cstheme="majorHAnsi"/>
                <w:sz w:val="18"/>
                <w:szCs w:val="18"/>
              </w:rPr>
              <w:t>HIGH</w:t>
            </w:r>
          </w:p>
        </w:tc>
        <w:tc>
          <w:tcPr>
            <w:tcW w:w="990" w:type="dxa"/>
          </w:tcPr>
          <w:p w14:paraId="113EE07C" w14:textId="6261BD9A"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6F18E3">
              <w:rPr>
                <w:rFonts w:asciiTheme="majorHAnsi" w:hAnsiTheme="majorHAnsi" w:cstheme="majorHAnsi"/>
                <w:sz w:val="18"/>
                <w:szCs w:val="18"/>
              </w:rPr>
              <w:t>PMA</w:t>
            </w:r>
          </w:p>
        </w:tc>
        <w:tc>
          <w:tcPr>
            <w:tcW w:w="1170" w:type="dxa"/>
          </w:tcPr>
          <w:p w14:paraId="3436BC28" w14:textId="0EC818BD"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Project Journals</w:t>
            </w:r>
          </w:p>
        </w:tc>
        <w:tc>
          <w:tcPr>
            <w:tcW w:w="990" w:type="dxa"/>
            <w:shd w:val="clear" w:color="auto" w:fill="auto"/>
          </w:tcPr>
          <w:p w14:paraId="32DD0C78" w14:textId="2D69D032"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Journal</w:t>
            </w:r>
          </w:p>
        </w:tc>
        <w:tc>
          <w:tcPr>
            <w:tcW w:w="6355" w:type="dxa"/>
            <w:shd w:val="clear" w:color="auto" w:fill="auto"/>
          </w:tcPr>
          <w:p w14:paraId="0BA4707A" w14:textId="793C0410"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Add the entity code, property code and unit code on the item journal. </w:t>
            </w:r>
          </w:p>
          <w:p w14:paraId="3E7BA4FB"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874FA0E"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Allow users to select values.</w:t>
            </w:r>
          </w:p>
          <w:p w14:paraId="2AA9A42F"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90C6249"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When the property code is selected, the unit code field should become available.</w:t>
            </w:r>
          </w:p>
          <w:p w14:paraId="7B2361BC"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769539F"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The listing in the unit code should only be those that are associated to the property code. </w:t>
            </w:r>
          </w:p>
          <w:p w14:paraId="3EB9CB03"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8ADFA2B"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The entity code should auto populate based on the </w:t>
            </w:r>
            <w:r w:rsidRPr="006F18E3">
              <w:rPr>
                <w:b/>
                <w:bCs/>
                <w:i/>
                <w:iCs/>
                <w:sz w:val="18"/>
                <w:szCs w:val="18"/>
              </w:rPr>
              <w:t>posting date</w:t>
            </w:r>
            <w:r w:rsidRPr="006F18E3">
              <w:rPr>
                <w:sz w:val="18"/>
                <w:szCs w:val="18"/>
              </w:rPr>
              <w:t xml:space="preserve"> comparative to ownership effective date.</w:t>
            </w:r>
          </w:p>
          <w:p w14:paraId="456339C8"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AAC98BB"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When the entity record is filled in, the field should become greyed out. </w:t>
            </w:r>
          </w:p>
          <w:p w14:paraId="1A6C0711"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3D57D571" w14:textId="3C14A7E3"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The financial dimension for BU</w:t>
            </w:r>
            <w:r>
              <w:rPr>
                <w:sz w:val="18"/>
                <w:szCs w:val="18"/>
              </w:rPr>
              <w:t>, property,</w:t>
            </w:r>
            <w:r w:rsidRPr="006F18E3">
              <w:rPr>
                <w:sz w:val="18"/>
                <w:szCs w:val="18"/>
              </w:rPr>
              <w:t xml:space="preserve"> and </w:t>
            </w:r>
            <w:r>
              <w:rPr>
                <w:sz w:val="18"/>
                <w:szCs w:val="18"/>
              </w:rPr>
              <w:t>market</w:t>
            </w:r>
            <w:r w:rsidRPr="006F18E3">
              <w:rPr>
                <w:sz w:val="18"/>
                <w:szCs w:val="18"/>
              </w:rPr>
              <w:t xml:space="preserve"> should pull from the BU-property relationship based on the posting date comparative to the ownership effective date. </w:t>
            </w:r>
          </w:p>
          <w:p w14:paraId="6DA427B7"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 </w:t>
            </w:r>
          </w:p>
          <w:p w14:paraId="4D948540" w14:textId="68C03148"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Otherwise</w:t>
            </w:r>
            <w:r w:rsidR="00555C69" w:rsidRPr="14139FFB">
              <w:rPr>
                <w:sz w:val="18"/>
                <w:szCs w:val="18"/>
              </w:rPr>
              <w:t>,</w:t>
            </w:r>
            <w:r w:rsidRPr="006F18E3">
              <w:rPr>
                <w:sz w:val="18"/>
                <w:szCs w:val="18"/>
              </w:rPr>
              <w:t xml:space="preserve"> if only the entity code is selected, the financial dimension for BU should pull from the entity structure master that is related to the entity ID. </w:t>
            </w:r>
          </w:p>
          <w:p w14:paraId="55C8C622"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5342B70"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4119" w:type="dxa"/>
            <w:shd w:val="clear" w:color="auto" w:fill="auto"/>
          </w:tcPr>
          <w:p w14:paraId="1D734B58" w14:textId="5132FA2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Project management accounting &gt;&gt; Projects &gt;&gt; All projects &gt;&gt; Project tab &gt;&gt; Journals &gt;&gt; Item</w:t>
            </w:r>
          </w:p>
        </w:tc>
      </w:tr>
      <w:tr w:rsidR="00F61891" w14:paraId="24C5F47B" w14:textId="77777777" w:rsidTr="235155B7">
        <w:trPr>
          <w:trHeight w:val="359"/>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995ACB2" w14:textId="61A31BF2" w:rsidR="00F61891" w:rsidRPr="006F18E3" w:rsidRDefault="00F61891" w:rsidP="00F61891">
            <w:pPr>
              <w:pStyle w:val="NoSpacing"/>
              <w:rPr>
                <w:rFonts w:asciiTheme="majorHAnsi" w:hAnsiTheme="majorHAnsi" w:cstheme="majorHAnsi"/>
                <w:b w:val="0"/>
                <w:bCs w:val="0"/>
                <w:sz w:val="18"/>
                <w:szCs w:val="18"/>
              </w:rPr>
            </w:pPr>
            <w:r w:rsidRPr="006F18E3">
              <w:rPr>
                <w:rFonts w:asciiTheme="majorHAnsi" w:hAnsiTheme="majorHAnsi" w:cstheme="majorHAnsi"/>
                <w:b w:val="0"/>
                <w:bCs w:val="0"/>
                <w:sz w:val="18"/>
                <w:szCs w:val="18"/>
              </w:rPr>
              <w:t>PMA.005</w:t>
            </w:r>
          </w:p>
        </w:tc>
        <w:tc>
          <w:tcPr>
            <w:tcW w:w="720" w:type="dxa"/>
          </w:tcPr>
          <w:p w14:paraId="1721C83F"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6F18E3">
              <w:rPr>
                <w:rFonts w:asciiTheme="majorHAnsi" w:hAnsiTheme="majorHAnsi" w:cstheme="majorHAnsi"/>
                <w:sz w:val="18"/>
                <w:szCs w:val="18"/>
              </w:rPr>
              <w:t>XXX</w:t>
            </w:r>
          </w:p>
          <w:p w14:paraId="5E0F1B9A" w14:textId="4719470F"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6F18E3">
              <w:rPr>
                <w:rFonts w:asciiTheme="majorHAnsi" w:hAnsiTheme="majorHAnsi" w:cstheme="majorHAnsi"/>
                <w:sz w:val="18"/>
                <w:szCs w:val="18"/>
              </w:rPr>
              <w:t>CRITICAL</w:t>
            </w:r>
          </w:p>
        </w:tc>
        <w:tc>
          <w:tcPr>
            <w:tcW w:w="990" w:type="dxa"/>
          </w:tcPr>
          <w:p w14:paraId="04A2D537" w14:textId="5AB3B102"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6F18E3">
              <w:rPr>
                <w:rFonts w:asciiTheme="majorHAnsi" w:hAnsiTheme="majorHAnsi" w:cstheme="majorHAnsi"/>
                <w:sz w:val="18"/>
                <w:szCs w:val="18"/>
              </w:rPr>
              <w:t>PMA</w:t>
            </w:r>
          </w:p>
        </w:tc>
        <w:tc>
          <w:tcPr>
            <w:tcW w:w="1170" w:type="dxa"/>
          </w:tcPr>
          <w:p w14:paraId="75DA5287" w14:textId="1492B8B6"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Project Journals</w:t>
            </w:r>
          </w:p>
        </w:tc>
        <w:tc>
          <w:tcPr>
            <w:tcW w:w="990" w:type="dxa"/>
            <w:shd w:val="clear" w:color="auto" w:fill="auto"/>
          </w:tcPr>
          <w:p w14:paraId="539D040C" w14:textId="5BC4CA2C"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Journal</w:t>
            </w:r>
          </w:p>
        </w:tc>
        <w:tc>
          <w:tcPr>
            <w:tcW w:w="6355" w:type="dxa"/>
            <w:shd w:val="clear" w:color="auto" w:fill="auto"/>
          </w:tcPr>
          <w:p w14:paraId="6E9DA661" w14:textId="6BC260AF"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Add the entity code, property code and unit code on the expense</w:t>
            </w:r>
            <w:r w:rsidR="00555C69" w:rsidRPr="14139FFB">
              <w:rPr>
                <w:sz w:val="18"/>
                <w:szCs w:val="18"/>
              </w:rPr>
              <w:t xml:space="preserve"> journal</w:t>
            </w:r>
            <w:r w:rsidRPr="006F18E3">
              <w:rPr>
                <w:sz w:val="18"/>
                <w:szCs w:val="18"/>
              </w:rPr>
              <w:t xml:space="preserve">. </w:t>
            </w:r>
          </w:p>
          <w:p w14:paraId="3104BB92"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D9C8BE9"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Allow users to select values.</w:t>
            </w:r>
          </w:p>
          <w:p w14:paraId="19B02225"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51A9746"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When the property code is selected, the unit code field should become available.</w:t>
            </w:r>
          </w:p>
          <w:p w14:paraId="382A03E4"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EE402CB"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lastRenderedPageBreak/>
              <w:t xml:space="preserve">The listing in the unit code should only be those that are associated to the property code. </w:t>
            </w:r>
          </w:p>
          <w:p w14:paraId="4C4BEBBB"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79F3170"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The entity code should auto populate based on the </w:t>
            </w:r>
            <w:r w:rsidRPr="006F18E3">
              <w:rPr>
                <w:b/>
                <w:bCs/>
                <w:i/>
                <w:iCs/>
                <w:sz w:val="18"/>
                <w:szCs w:val="18"/>
              </w:rPr>
              <w:t>posting date</w:t>
            </w:r>
            <w:r w:rsidRPr="006F18E3">
              <w:rPr>
                <w:sz w:val="18"/>
                <w:szCs w:val="18"/>
              </w:rPr>
              <w:t xml:space="preserve"> comparative to ownership effective date.</w:t>
            </w:r>
          </w:p>
          <w:p w14:paraId="51385A9F"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9F963CB"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When the entity record is filled in, the field should become greyed out. </w:t>
            </w:r>
          </w:p>
          <w:p w14:paraId="6F76615F"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2B8278D1" w14:textId="697B14D8"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The financial dimension for BU</w:t>
            </w:r>
            <w:r>
              <w:rPr>
                <w:sz w:val="18"/>
                <w:szCs w:val="18"/>
              </w:rPr>
              <w:t>, property,</w:t>
            </w:r>
            <w:r w:rsidRPr="006F18E3">
              <w:rPr>
                <w:sz w:val="18"/>
                <w:szCs w:val="18"/>
              </w:rPr>
              <w:t xml:space="preserve"> and </w:t>
            </w:r>
            <w:r>
              <w:rPr>
                <w:sz w:val="18"/>
                <w:szCs w:val="18"/>
              </w:rPr>
              <w:t>market</w:t>
            </w:r>
            <w:r w:rsidRPr="006F18E3">
              <w:rPr>
                <w:sz w:val="18"/>
                <w:szCs w:val="18"/>
              </w:rPr>
              <w:t xml:space="preserve"> should pull from the BU-property relationship based on the posting date comparative to the ownership effective date. </w:t>
            </w:r>
          </w:p>
          <w:p w14:paraId="4761B4C7"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 </w:t>
            </w:r>
          </w:p>
          <w:p w14:paraId="0A6121BE" w14:textId="29AF3E60"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Otherwise</w:t>
            </w:r>
            <w:r w:rsidR="00555C69" w:rsidRPr="14139FFB">
              <w:rPr>
                <w:sz w:val="18"/>
                <w:szCs w:val="18"/>
              </w:rPr>
              <w:t>,</w:t>
            </w:r>
            <w:r w:rsidRPr="006F18E3">
              <w:rPr>
                <w:sz w:val="18"/>
                <w:szCs w:val="18"/>
              </w:rPr>
              <w:t xml:space="preserve"> if only the entity code is selected, the financial dimension for BU should pull from the entity structure master that is related to the entity ID. </w:t>
            </w:r>
          </w:p>
          <w:p w14:paraId="4B583BA2"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9B115B4"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4119" w:type="dxa"/>
            <w:shd w:val="clear" w:color="auto" w:fill="auto"/>
          </w:tcPr>
          <w:p w14:paraId="299A6FF6" w14:textId="6F2B9BCC"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lastRenderedPageBreak/>
              <w:t>Project management accounting &gt;&gt; Projects &gt;&gt; All projects &gt;&gt; Project tab &gt;&gt; Journals &gt;&gt; Expense</w:t>
            </w:r>
          </w:p>
        </w:tc>
      </w:tr>
      <w:tr w:rsidR="00F61891" w14:paraId="3A986C01" w14:textId="77777777" w:rsidTr="235155B7">
        <w:trPr>
          <w:trHeight w:val="53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8B0E698" w14:textId="6D963E5A" w:rsidR="00F61891" w:rsidRPr="006F18E3" w:rsidRDefault="00F61891" w:rsidP="00F61891">
            <w:pPr>
              <w:pStyle w:val="NoSpacing"/>
              <w:rPr>
                <w:rFonts w:asciiTheme="majorHAnsi" w:hAnsiTheme="majorHAnsi" w:cstheme="majorHAnsi"/>
                <w:b w:val="0"/>
                <w:bCs w:val="0"/>
                <w:sz w:val="18"/>
                <w:szCs w:val="18"/>
              </w:rPr>
            </w:pPr>
            <w:r w:rsidRPr="006F18E3">
              <w:rPr>
                <w:rFonts w:asciiTheme="majorHAnsi" w:hAnsiTheme="majorHAnsi" w:cstheme="majorHAnsi"/>
                <w:b w:val="0"/>
                <w:bCs w:val="0"/>
                <w:sz w:val="18"/>
                <w:szCs w:val="18"/>
              </w:rPr>
              <w:t>PMA.006</w:t>
            </w:r>
          </w:p>
        </w:tc>
        <w:tc>
          <w:tcPr>
            <w:tcW w:w="720" w:type="dxa"/>
          </w:tcPr>
          <w:p w14:paraId="50D3ADF2"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6F18E3">
              <w:rPr>
                <w:rFonts w:asciiTheme="majorHAnsi" w:hAnsiTheme="majorHAnsi" w:cstheme="majorHAnsi"/>
                <w:sz w:val="18"/>
                <w:szCs w:val="18"/>
              </w:rPr>
              <w:t>XXX</w:t>
            </w:r>
          </w:p>
          <w:p w14:paraId="058AFE35" w14:textId="58ED488D"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6F18E3">
              <w:rPr>
                <w:rFonts w:asciiTheme="majorHAnsi" w:hAnsiTheme="majorHAnsi" w:cstheme="majorHAnsi"/>
                <w:sz w:val="18"/>
                <w:szCs w:val="18"/>
              </w:rPr>
              <w:t>MED</w:t>
            </w:r>
          </w:p>
        </w:tc>
        <w:tc>
          <w:tcPr>
            <w:tcW w:w="990" w:type="dxa"/>
          </w:tcPr>
          <w:p w14:paraId="4046F871" w14:textId="3A9A8CE4"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6F18E3">
              <w:rPr>
                <w:rFonts w:asciiTheme="majorHAnsi" w:hAnsiTheme="majorHAnsi" w:cstheme="majorHAnsi"/>
                <w:sz w:val="18"/>
                <w:szCs w:val="18"/>
              </w:rPr>
              <w:t>PMA</w:t>
            </w:r>
          </w:p>
        </w:tc>
        <w:tc>
          <w:tcPr>
            <w:tcW w:w="1170" w:type="dxa"/>
          </w:tcPr>
          <w:p w14:paraId="7DB5E1EF" w14:textId="7748B0DF"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Project Journals</w:t>
            </w:r>
          </w:p>
        </w:tc>
        <w:tc>
          <w:tcPr>
            <w:tcW w:w="990" w:type="dxa"/>
            <w:shd w:val="clear" w:color="auto" w:fill="auto"/>
          </w:tcPr>
          <w:p w14:paraId="45A99AB0" w14:textId="3AB6475C"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Journal</w:t>
            </w:r>
          </w:p>
        </w:tc>
        <w:tc>
          <w:tcPr>
            <w:tcW w:w="6355" w:type="dxa"/>
            <w:shd w:val="clear" w:color="auto" w:fill="auto"/>
          </w:tcPr>
          <w:p w14:paraId="2C62CFB8" w14:textId="0A78E4E4"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Add the entity code, property code and unit code on the fees journal. </w:t>
            </w:r>
          </w:p>
          <w:p w14:paraId="65C77DD0"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13288B4"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Allow users to select values.</w:t>
            </w:r>
          </w:p>
          <w:p w14:paraId="7AB329B1"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653765E"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When the property code is selected, the unit code field should become available.</w:t>
            </w:r>
          </w:p>
          <w:p w14:paraId="0AF0D2C9"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3D32C4E"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The listing in the unit code should only be those that are associated to the property code. </w:t>
            </w:r>
          </w:p>
          <w:p w14:paraId="67578A85"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469F685"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The entity code should auto populate based on the </w:t>
            </w:r>
            <w:r w:rsidRPr="006F18E3">
              <w:rPr>
                <w:b/>
                <w:bCs/>
                <w:i/>
                <w:iCs/>
                <w:sz w:val="18"/>
                <w:szCs w:val="18"/>
              </w:rPr>
              <w:t>posting date</w:t>
            </w:r>
            <w:r w:rsidRPr="006F18E3">
              <w:rPr>
                <w:sz w:val="18"/>
                <w:szCs w:val="18"/>
              </w:rPr>
              <w:t xml:space="preserve"> comparative to ownership effective date.</w:t>
            </w:r>
          </w:p>
          <w:p w14:paraId="10231CDE"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E172E3E"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When the entity record is filled in, the field should become greyed out. </w:t>
            </w:r>
          </w:p>
          <w:p w14:paraId="4A55BFD6"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56AD613D" w14:textId="2EF8F965"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The financial dimension for BU</w:t>
            </w:r>
            <w:r>
              <w:rPr>
                <w:sz w:val="18"/>
                <w:szCs w:val="18"/>
              </w:rPr>
              <w:t>, property,</w:t>
            </w:r>
            <w:r w:rsidRPr="006F18E3">
              <w:rPr>
                <w:sz w:val="18"/>
                <w:szCs w:val="18"/>
              </w:rPr>
              <w:t xml:space="preserve"> and </w:t>
            </w:r>
            <w:r>
              <w:rPr>
                <w:sz w:val="18"/>
                <w:szCs w:val="18"/>
              </w:rPr>
              <w:t>market</w:t>
            </w:r>
            <w:r w:rsidRPr="006F18E3">
              <w:rPr>
                <w:sz w:val="18"/>
                <w:szCs w:val="18"/>
              </w:rPr>
              <w:t xml:space="preserve"> should pull from the BU-property relationship based on the posting date comparative to the ownership effective date. </w:t>
            </w:r>
          </w:p>
          <w:p w14:paraId="54783B99"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 </w:t>
            </w:r>
          </w:p>
          <w:p w14:paraId="23933FA4" w14:textId="3C7595F8"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Otherwise</w:t>
            </w:r>
            <w:ins w:id="36" w:author="Jayashri Raghunathan" w:date="2022-05-25T17:56:00Z">
              <w:r w:rsidR="00555C69" w:rsidRPr="14139FFB">
                <w:rPr>
                  <w:sz w:val="18"/>
                  <w:szCs w:val="18"/>
                </w:rPr>
                <w:t>,</w:t>
              </w:r>
            </w:ins>
            <w:r w:rsidRPr="006F18E3">
              <w:rPr>
                <w:sz w:val="18"/>
                <w:szCs w:val="18"/>
              </w:rPr>
              <w:t xml:space="preserve"> if only the entity code is selected, the financial dimension for BU should pull from the entity structure master that is related to the entity ID. </w:t>
            </w:r>
          </w:p>
          <w:p w14:paraId="62FD2EFF"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6A03E5D"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4119" w:type="dxa"/>
            <w:shd w:val="clear" w:color="auto" w:fill="auto"/>
          </w:tcPr>
          <w:p w14:paraId="1C8522E5" w14:textId="1B5360F2"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lastRenderedPageBreak/>
              <w:t>Project management accounting &gt;&gt; Projects &gt;&gt; All projects &gt;&gt; Project tab &gt;&gt; Journals &gt;&gt; Fees</w:t>
            </w:r>
          </w:p>
        </w:tc>
      </w:tr>
      <w:bookmarkEnd w:id="35"/>
      <w:tr w:rsidR="00F61891" w14:paraId="5EDCA688"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ABBDFD" w14:textId="2D5D0606" w:rsidR="00F61891" w:rsidRPr="00A03F9B" w:rsidRDefault="00F61891" w:rsidP="00F61891">
            <w:pPr>
              <w:pStyle w:val="NoSpacing"/>
              <w:rPr>
                <w:rFonts w:asciiTheme="majorHAnsi" w:hAnsiTheme="majorHAnsi" w:cstheme="majorBidi"/>
                <w:b w:val="0"/>
                <w:sz w:val="18"/>
                <w:szCs w:val="18"/>
              </w:rPr>
            </w:pPr>
            <w:commentRangeStart w:id="37"/>
            <w:commentRangeStart w:id="38"/>
            <w:r w:rsidRPr="0017012F">
              <w:rPr>
                <w:rFonts w:asciiTheme="majorHAnsi" w:hAnsiTheme="majorHAnsi" w:cstheme="majorBidi"/>
                <w:b w:val="0"/>
                <w:sz w:val="18"/>
                <w:szCs w:val="18"/>
              </w:rPr>
              <w:t>CB.001</w:t>
            </w:r>
            <w:commentRangeEnd w:id="37"/>
            <w:r w:rsidR="00555C69">
              <w:rPr>
                <w:rStyle w:val="CommentReference"/>
              </w:rPr>
              <w:commentReference w:id="37"/>
            </w:r>
            <w:commentRangeEnd w:id="38"/>
            <w:r w:rsidR="00555C69">
              <w:rPr>
                <w:rStyle w:val="CommentReference"/>
              </w:rPr>
              <w:commentReference w:id="38"/>
            </w:r>
          </w:p>
        </w:tc>
        <w:tc>
          <w:tcPr>
            <w:tcW w:w="720" w:type="dxa"/>
          </w:tcPr>
          <w:p w14:paraId="42D857FC"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A03F9B">
              <w:rPr>
                <w:rFonts w:asciiTheme="majorHAnsi" w:hAnsiTheme="majorHAnsi" w:cstheme="majorHAnsi"/>
                <w:sz w:val="18"/>
                <w:szCs w:val="18"/>
              </w:rPr>
              <w:t>M15</w:t>
            </w:r>
          </w:p>
          <w:p w14:paraId="6F5F0C1F" w14:textId="7894451E"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A03F9B">
              <w:rPr>
                <w:rFonts w:asciiTheme="majorHAnsi" w:hAnsiTheme="majorHAnsi" w:cstheme="majorHAnsi"/>
                <w:sz w:val="18"/>
                <w:szCs w:val="18"/>
              </w:rPr>
              <w:t>CRITICAL</w:t>
            </w:r>
          </w:p>
        </w:tc>
        <w:tc>
          <w:tcPr>
            <w:tcW w:w="990" w:type="dxa"/>
          </w:tcPr>
          <w:p w14:paraId="08395DDE" w14:textId="475051CD"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rFonts w:asciiTheme="majorHAnsi" w:hAnsiTheme="majorHAnsi" w:cstheme="majorHAnsi"/>
                <w:sz w:val="18"/>
                <w:szCs w:val="18"/>
              </w:rPr>
              <w:t>Cash and Bank</w:t>
            </w:r>
          </w:p>
        </w:tc>
        <w:tc>
          <w:tcPr>
            <w:tcW w:w="1170" w:type="dxa"/>
          </w:tcPr>
          <w:p w14:paraId="12A484E1" w14:textId="247C2D0F"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Bank Master</w:t>
            </w:r>
          </w:p>
        </w:tc>
        <w:tc>
          <w:tcPr>
            <w:tcW w:w="990" w:type="dxa"/>
            <w:shd w:val="clear" w:color="auto" w:fill="auto"/>
          </w:tcPr>
          <w:p w14:paraId="4C8A69DA" w14:textId="4AD95930"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 xml:space="preserve">From </w:t>
            </w:r>
          </w:p>
        </w:tc>
        <w:tc>
          <w:tcPr>
            <w:tcW w:w="6355" w:type="dxa"/>
            <w:shd w:val="clear" w:color="auto" w:fill="auto"/>
          </w:tcPr>
          <w:p w14:paraId="541FCDDC"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 xml:space="preserve">Add the entity code, property code, and unit code on the form in the general section. </w:t>
            </w:r>
          </w:p>
          <w:p w14:paraId="63294DAE"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309532C" w14:textId="55013EE5"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0DFCD5A"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Property management&gt;&gt; Management &gt;&gt; Entity structure &gt;&gt; Entity Tab &gt;&gt; Bank Accounts &gt;&gt; New</w:t>
            </w:r>
          </w:p>
          <w:p w14:paraId="24D5AAE5"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409EBAF" w14:textId="511BB3E4"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When a bank is added to the form and assigned to a Legal entity with an effective date, the bank account financial dimension field should auto </w:t>
            </w:r>
            <w:r w:rsidR="00555C69" w:rsidRPr="14139FFB">
              <w:rPr>
                <w:sz w:val="18"/>
                <w:szCs w:val="18"/>
              </w:rPr>
              <w:t>update</w:t>
            </w:r>
            <w:r w:rsidRPr="006F18E3">
              <w:rPr>
                <w:sz w:val="18"/>
                <w:szCs w:val="18"/>
              </w:rPr>
              <w:t xml:space="preserve"> with the proper BU. </w:t>
            </w:r>
          </w:p>
          <w:p w14:paraId="7BA36B67" w14:textId="77777777" w:rsidR="00F61891" w:rsidRPr="006F18E3"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DC66052" w14:textId="475C5A46"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6F18E3">
              <w:rPr>
                <w:sz w:val="18"/>
                <w:szCs w:val="18"/>
              </w:rPr>
              <w:t xml:space="preserve">The entity field should also update accordingly. </w:t>
            </w:r>
          </w:p>
        </w:tc>
        <w:tc>
          <w:tcPr>
            <w:tcW w:w="4119" w:type="dxa"/>
            <w:shd w:val="clear" w:color="auto" w:fill="auto"/>
          </w:tcPr>
          <w:p w14:paraId="15BC8734" w14:textId="7FCBF015"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Cash and Bank &gt;&gt; Bank Accounts Bank Accounts &gt;&gt; Bank Form</w:t>
            </w:r>
          </w:p>
          <w:p w14:paraId="3A31C8B5" w14:textId="77777777"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p>
          <w:p w14:paraId="750BC049" w14:textId="3CFFF770" w:rsidR="00F61891" w:rsidRPr="006B2CBA" w:rsidRDefault="00F61891" w:rsidP="00F61891">
            <w:pPr>
              <w:pStyle w:val="NoSpacing"/>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 xml:space="preserve"> </w:t>
            </w:r>
          </w:p>
        </w:tc>
      </w:tr>
      <w:tr w:rsidR="00F61891" w14:paraId="7A8759C1" w14:textId="77777777" w:rsidTr="235155B7">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4C007CE" w14:textId="0D01599B" w:rsidR="00F61891" w:rsidRPr="00A03F9B" w:rsidRDefault="00F61891" w:rsidP="00F61891">
            <w:pPr>
              <w:pStyle w:val="NoSpacing"/>
              <w:rPr>
                <w:rFonts w:asciiTheme="majorHAnsi" w:hAnsiTheme="majorHAnsi" w:cstheme="majorHAnsi"/>
                <w:b w:val="0"/>
                <w:bCs w:val="0"/>
                <w:sz w:val="18"/>
                <w:szCs w:val="18"/>
              </w:rPr>
            </w:pPr>
            <w:r w:rsidRPr="00A03F9B">
              <w:rPr>
                <w:rFonts w:asciiTheme="majorHAnsi" w:hAnsiTheme="majorHAnsi" w:cstheme="majorHAnsi"/>
                <w:b w:val="0"/>
                <w:bCs w:val="0"/>
                <w:sz w:val="18"/>
                <w:szCs w:val="18"/>
              </w:rPr>
              <w:t>CB.002</w:t>
            </w:r>
          </w:p>
        </w:tc>
        <w:tc>
          <w:tcPr>
            <w:tcW w:w="720" w:type="dxa"/>
          </w:tcPr>
          <w:p w14:paraId="41FF8BDD"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A03F9B">
              <w:rPr>
                <w:rFonts w:asciiTheme="majorHAnsi" w:hAnsiTheme="majorHAnsi" w:cstheme="majorHAnsi"/>
                <w:sz w:val="18"/>
                <w:szCs w:val="18"/>
              </w:rPr>
              <w:t>M15</w:t>
            </w:r>
          </w:p>
          <w:p w14:paraId="33523500" w14:textId="7B8A03A5"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A03F9B">
              <w:rPr>
                <w:rFonts w:asciiTheme="majorHAnsi" w:hAnsiTheme="majorHAnsi" w:cstheme="majorHAnsi"/>
                <w:sz w:val="18"/>
                <w:szCs w:val="18"/>
              </w:rPr>
              <w:t>CRITICAL</w:t>
            </w:r>
          </w:p>
        </w:tc>
        <w:tc>
          <w:tcPr>
            <w:tcW w:w="990" w:type="dxa"/>
          </w:tcPr>
          <w:p w14:paraId="75F82D1E" w14:textId="1D6B2AB5"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A03F9B">
              <w:rPr>
                <w:rFonts w:asciiTheme="majorHAnsi" w:hAnsiTheme="majorHAnsi" w:cstheme="majorHAnsi"/>
                <w:sz w:val="18"/>
                <w:szCs w:val="18"/>
              </w:rPr>
              <w:t>Cash and Bank</w:t>
            </w:r>
          </w:p>
        </w:tc>
        <w:tc>
          <w:tcPr>
            <w:tcW w:w="1170" w:type="dxa"/>
          </w:tcPr>
          <w:p w14:paraId="4CE7DC72" w14:textId="6A9C8E7F"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Bank listing</w:t>
            </w:r>
          </w:p>
        </w:tc>
        <w:tc>
          <w:tcPr>
            <w:tcW w:w="990" w:type="dxa"/>
            <w:shd w:val="clear" w:color="auto" w:fill="auto"/>
          </w:tcPr>
          <w:p w14:paraId="7600E7B0" w14:textId="13138DDC"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Inquiries</w:t>
            </w:r>
          </w:p>
        </w:tc>
        <w:tc>
          <w:tcPr>
            <w:tcW w:w="6355" w:type="dxa"/>
            <w:shd w:val="clear" w:color="auto" w:fill="auto"/>
          </w:tcPr>
          <w:p w14:paraId="200E23D7"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Add the entity code, property code, and unit code on parameter screen. Allow user to select values.</w:t>
            </w:r>
          </w:p>
          <w:p w14:paraId="5981BD08" w14:textId="77777777"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55BFAAD" w14:textId="613DB226" w:rsidR="00F61891" w:rsidRPr="00A03F9B"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A03F9B">
              <w:rPr>
                <w:sz w:val="18"/>
                <w:szCs w:val="18"/>
              </w:rPr>
              <w:t>The results on the screen should be filtered based on the selection made.</w:t>
            </w:r>
          </w:p>
        </w:tc>
        <w:tc>
          <w:tcPr>
            <w:tcW w:w="4119" w:type="dxa"/>
            <w:shd w:val="clear" w:color="auto" w:fill="auto"/>
          </w:tcPr>
          <w:p w14:paraId="1BC548D2" w14:textId="4E6A0C05" w:rsidR="00F61891" w:rsidRDefault="00F61891" w:rsidP="00F6189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Cash and Bank &gt;&gt; Bank Accounts Bank Accounts &gt;&gt; Bank Form</w:t>
            </w:r>
          </w:p>
        </w:tc>
      </w:tr>
    </w:tbl>
    <w:p w14:paraId="5B466DA4" w14:textId="77777777" w:rsidR="00B66A46" w:rsidRDefault="00B66A46" w:rsidP="00BA58F8">
      <w:pPr>
        <w:pStyle w:val="NoSpacing"/>
        <w:rPr>
          <w:rStyle w:val="eop"/>
          <w:rFonts w:ascii="Calibri" w:hAnsi="Calibri" w:cs="Calibri"/>
          <w:color w:val="000000"/>
          <w:sz w:val="24"/>
          <w:szCs w:val="24"/>
          <w:shd w:val="clear" w:color="auto" w:fill="FFFFFF"/>
        </w:rPr>
        <w:sectPr w:rsidR="00B66A46" w:rsidSect="00A03F9B">
          <w:headerReference w:type="default" r:id="rId15"/>
          <w:footerReference w:type="default" r:id="rId16"/>
          <w:pgSz w:w="16838" w:h="11906" w:orient="landscape"/>
          <w:pgMar w:top="1440" w:right="1440" w:bottom="1440" w:left="1440" w:header="708" w:footer="708" w:gutter="0"/>
          <w:cols w:space="708"/>
          <w:docGrid w:linePitch="360"/>
        </w:sectPr>
      </w:pPr>
    </w:p>
    <w:p w14:paraId="49CD789C" w14:textId="22FDDEE5" w:rsidR="00BA58F8" w:rsidRDefault="003F5FF3" w:rsidP="006F18E3">
      <w:pPr>
        <w:pStyle w:val="Heading3"/>
        <w:rPr>
          <w:rStyle w:val="eop"/>
          <w:rFonts w:ascii="Calibri" w:hAnsi="Calibri" w:cs="Calibri"/>
          <w:color w:val="000000"/>
          <w:sz w:val="24"/>
          <w:szCs w:val="24"/>
          <w:shd w:val="clear" w:color="auto" w:fill="FFFFFF"/>
        </w:rPr>
      </w:pPr>
      <w:r>
        <w:rPr>
          <w:rStyle w:val="eop"/>
          <w:rFonts w:ascii="Calibri" w:hAnsi="Calibri" w:cs="Calibri"/>
          <w:color w:val="000000"/>
          <w:sz w:val="24"/>
          <w:szCs w:val="24"/>
          <w:shd w:val="clear" w:color="auto" w:fill="FFFFFF"/>
        </w:rPr>
        <w:lastRenderedPageBreak/>
        <w:t>Open in Excel- J</w:t>
      </w:r>
      <w:r w:rsidR="00853D84">
        <w:rPr>
          <w:rStyle w:val="eop"/>
          <w:rFonts w:ascii="Calibri" w:hAnsi="Calibri" w:cs="Calibri"/>
          <w:color w:val="000000"/>
          <w:sz w:val="24"/>
          <w:szCs w:val="24"/>
          <w:shd w:val="clear" w:color="auto" w:fill="FFFFFF"/>
        </w:rPr>
        <w:t>ournal Templates</w:t>
      </w:r>
    </w:p>
    <w:p w14:paraId="02C496AE" w14:textId="0DF119C9" w:rsidR="00B27936" w:rsidRDefault="00B27936" w:rsidP="00B27936">
      <w:r>
        <w:t>The following templates are critical for go live and will need modification to bring in entity code, property code, and unit code.</w:t>
      </w:r>
      <w:r w:rsidR="001D7A1D">
        <w:t xml:space="preserve"> The </w:t>
      </w:r>
      <w:r w:rsidR="003F5FF3">
        <w:t xml:space="preserve">data fields should be made </w:t>
      </w:r>
      <w:r w:rsidR="006F18E3">
        <w:t>public,</w:t>
      </w:r>
      <w:r w:rsidR="003F5FF3">
        <w:t xml:space="preserve"> and the data source should match the form. </w:t>
      </w:r>
      <w:r>
        <w:t>The financial dimension should auto default based on the values selected</w:t>
      </w:r>
      <w:r w:rsidR="002529AF">
        <w:t xml:space="preserve"> in each of the three fields based on the logic established below:</w:t>
      </w:r>
    </w:p>
    <w:tbl>
      <w:tblPr>
        <w:tblStyle w:val="GridTable1Light1"/>
        <w:tblW w:w="14596" w:type="dxa"/>
        <w:tblLook w:val="04A0" w:firstRow="1" w:lastRow="0" w:firstColumn="1" w:lastColumn="0" w:noHBand="0" w:noVBand="1"/>
      </w:tblPr>
      <w:tblGrid>
        <w:gridCol w:w="2230"/>
        <w:gridCol w:w="864"/>
        <w:gridCol w:w="1632"/>
        <w:gridCol w:w="1783"/>
        <w:gridCol w:w="8087"/>
      </w:tblGrid>
      <w:tr w:rsidR="009F6F0A" w:rsidRPr="00310DC6" w14:paraId="5621C765" w14:textId="77777777" w:rsidTr="006F18E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21265975" w14:textId="77777777" w:rsidR="009F6F0A" w:rsidRPr="00CC6D7F" w:rsidRDefault="009F6F0A" w:rsidP="00A979C2">
            <w:pPr>
              <w:pStyle w:val="NoSpacing"/>
              <w:rPr>
                <w:rFonts w:asciiTheme="majorHAnsi" w:hAnsiTheme="majorHAnsi" w:cstheme="majorHAnsi"/>
                <w:sz w:val="18"/>
                <w:szCs w:val="18"/>
              </w:rPr>
            </w:pPr>
            <w:r>
              <w:rPr>
                <w:rFonts w:asciiTheme="majorHAnsi" w:hAnsiTheme="majorHAnsi" w:cstheme="majorHAnsi"/>
                <w:sz w:val="18"/>
                <w:szCs w:val="18"/>
              </w:rPr>
              <w:t>ID</w:t>
            </w:r>
          </w:p>
        </w:tc>
        <w:tc>
          <w:tcPr>
            <w:tcW w:w="0" w:type="dxa"/>
          </w:tcPr>
          <w:p w14:paraId="1A7C59EC" w14:textId="18CD4402" w:rsidR="009F6F0A" w:rsidRDefault="009F6F0A"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OFL ID</w:t>
            </w:r>
          </w:p>
        </w:tc>
        <w:tc>
          <w:tcPr>
            <w:tcW w:w="1715" w:type="dxa"/>
          </w:tcPr>
          <w:p w14:paraId="5742B40C" w14:textId="057CA96C" w:rsidR="009F6F0A" w:rsidRDefault="009F6F0A"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AREA</w:t>
            </w:r>
          </w:p>
        </w:tc>
        <w:tc>
          <w:tcPr>
            <w:tcW w:w="1843" w:type="dxa"/>
          </w:tcPr>
          <w:p w14:paraId="35020255" w14:textId="77777777" w:rsidR="009F6F0A" w:rsidRDefault="009F6F0A"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PATH</w:t>
            </w:r>
          </w:p>
        </w:tc>
        <w:tc>
          <w:tcPr>
            <w:tcW w:w="8789" w:type="dxa"/>
          </w:tcPr>
          <w:p w14:paraId="292045C8" w14:textId="77777777" w:rsidR="009F6F0A" w:rsidRPr="00310DC6" w:rsidRDefault="009F6F0A"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r>
      <w:tr w:rsidR="009F6F0A" w:rsidRPr="00310DC6" w14:paraId="57BBA73C" w14:textId="77777777" w:rsidTr="006F18E3">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68EB614E" w14:textId="7B746AAC" w:rsidR="009F6F0A" w:rsidRPr="00E70EC6" w:rsidRDefault="009F6F0A" w:rsidP="00A979C2">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TEMP.001</w:t>
            </w:r>
          </w:p>
        </w:tc>
        <w:tc>
          <w:tcPr>
            <w:tcW w:w="0" w:type="dxa"/>
          </w:tcPr>
          <w:p w14:paraId="6D1182F3" w14:textId="004E9F69" w:rsidR="009F6F0A" w:rsidRDefault="00AA3317"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T03</w:t>
            </w:r>
          </w:p>
        </w:tc>
        <w:tc>
          <w:tcPr>
            <w:tcW w:w="1715" w:type="dxa"/>
          </w:tcPr>
          <w:p w14:paraId="2900D197" w14:textId="3712F36E" w:rsidR="009F6F0A" w:rsidRPr="00C16B16"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General Journal</w:t>
            </w:r>
          </w:p>
        </w:tc>
        <w:tc>
          <w:tcPr>
            <w:tcW w:w="1843" w:type="dxa"/>
          </w:tcPr>
          <w:p w14:paraId="67A6CB00" w14:textId="3B33E62C" w:rsidR="009F6F0A"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General Ledger &gt;&gt; Journal Entries&gt;&gt; General Journals</w:t>
            </w:r>
          </w:p>
        </w:tc>
        <w:tc>
          <w:tcPr>
            <w:tcW w:w="8789" w:type="dxa"/>
          </w:tcPr>
          <w:p w14:paraId="68DBAE0E" w14:textId="2C5E6C2E"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original template should be copied and saved as Tricon General journal line template. </w:t>
            </w:r>
          </w:p>
          <w:p w14:paraId="7E285602" w14:textId="77777777" w:rsidR="00D929C1" w:rsidRDefault="00D929C1" w:rsidP="00627FF4">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060E29A" w14:textId="4EB12D6C" w:rsidR="00627FF4" w:rsidRDefault="00627FF4" w:rsidP="00627FF4">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property code, and unit code</w:t>
            </w:r>
          </w:p>
          <w:p w14:paraId="7DCF0CEB" w14:textId="77777777" w:rsidR="00627FF4" w:rsidRDefault="00627FF4" w:rsidP="00627FF4">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D8EFCDC" w14:textId="01310386" w:rsidR="00627FF4" w:rsidRDefault="00627FF4" w:rsidP="00627FF4">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11875359" w14:textId="77777777" w:rsidR="00627FF4" w:rsidRDefault="00627FF4" w:rsidP="00627FF4">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F95457E" w14:textId="320041D3" w:rsidR="00627FF4" w:rsidRDefault="00627FF4" w:rsidP="00627FF4">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should auto populate based on the </w:t>
            </w:r>
            <w:r w:rsidRPr="00627FF4">
              <w:rPr>
                <w:b/>
                <w:bCs/>
                <w:i/>
                <w:iCs/>
                <w:sz w:val="18"/>
                <w:szCs w:val="18"/>
              </w:rPr>
              <w:t xml:space="preserve">transaction </w:t>
            </w:r>
            <w:r>
              <w:rPr>
                <w:b/>
                <w:bCs/>
                <w:i/>
                <w:iCs/>
                <w:sz w:val="18"/>
                <w:szCs w:val="18"/>
              </w:rPr>
              <w:t>posting</w:t>
            </w:r>
            <w:r w:rsidRPr="00B76BC9">
              <w:rPr>
                <w:b/>
                <w:bCs/>
                <w:i/>
                <w:iCs/>
                <w:sz w:val="18"/>
                <w:szCs w:val="18"/>
              </w:rPr>
              <w:t xml:space="preserve"> date</w:t>
            </w:r>
            <w:r>
              <w:rPr>
                <w:sz w:val="18"/>
                <w:szCs w:val="18"/>
              </w:rPr>
              <w:t xml:space="preserve"> comparative to ownership effective date.</w:t>
            </w:r>
          </w:p>
          <w:p w14:paraId="6C97A32D" w14:textId="77777777" w:rsidR="00627FF4" w:rsidRDefault="00627FF4" w:rsidP="00627FF4">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05BDC3A" w14:textId="77777777" w:rsidR="00627FF4" w:rsidRDefault="00627FF4" w:rsidP="00627FF4">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2F1C5FAF" w14:textId="77777777" w:rsidR="00627FF4" w:rsidRPr="004F4115" w:rsidRDefault="00627FF4" w:rsidP="00627FF4">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6E8F8268" w14:textId="54023262" w:rsidR="00627FF4" w:rsidRDefault="00627FF4" w:rsidP="00627FF4">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financial dimension for BU</w:t>
            </w:r>
            <w:r w:rsidR="00AF17D8">
              <w:rPr>
                <w:sz w:val="18"/>
                <w:szCs w:val="18"/>
              </w:rPr>
              <w:t>, property,</w:t>
            </w:r>
            <w:r>
              <w:rPr>
                <w:sz w:val="18"/>
                <w:szCs w:val="18"/>
              </w:rPr>
              <w:t xml:space="preserve"> and </w:t>
            </w:r>
            <w:r w:rsidR="00AF17D8">
              <w:rPr>
                <w:sz w:val="18"/>
                <w:szCs w:val="18"/>
              </w:rPr>
              <w:t xml:space="preserve">market </w:t>
            </w:r>
            <w:r>
              <w:rPr>
                <w:sz w:val="18"/>
                <w:szCs w:val="18"/>
              </w:rPr>
              <w:t xml:space="preserve">should pull from the BU-property relationship at the time of effective date. </w:t>
            </w:r>
          </w:p>
          <w:p w14:paraId="128AB4B6" w14:textId="77777777" w:rsidR="00627FF4" w:rsidRDefault="00627FF4" w:rsidP="00627FF4">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14:paraId="6E43775E" w14:textId="0CECEF57" w:rsidR="00627FF4" w:rsidRDefault="00627FF4" w:rsidP="00627FF4">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w:t>
            </w:r>
            <w:r w:rsidR="61ACB7B3" w:rsidRPr="14139FFB">
              <w:rPr>
                <w:sz w:val="18"/>
                <w:szCs w:val="18"/>
              </w:rPr>
              <w:t>,</w:t>
            </w:r>
            <w:r>
              <w:rPr>
                <w:sz w:val="18"/>
                <w:szCs w:val="18"/>
              </w:rPr>
              <w:t xml:space="preserve"> if only the entity code is selected, the financial dimension for BU should pull from the entity structure master that is related to the entity ID. </w:t>
            </w:r>
          </w:p>
          <w:p w14:paraId="044149DF" w14:textId="064198C9" w:rsidR="009F6F0A" w:rsidRPr="00310DC6"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D929C1" w:rsidRPr="00310DC6" w14:paraId="59DB9A6B" w14:textId="77777777" w:rsidTr="006F18E3">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3FE7474D" w14:textId="1075D393" w:rsidR="00D929C1" w:rsidRDefault="00D929C1" w:rsidP="00D929C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TEMP.002</w:t>
            </w:r>
          </w:p>
        </w:tc>
        <w:tc>
          <w:tcPr>
            <w:tcW w:w="0" w:type="dxa"/>
          </w:tcPr>
          <w:p w14:paraId="796FF8A5" w14:textId="4F678C33"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T01</w:t>
            </w:r>
          </w:p>
        </w:tc>
        <w:tc>
          <w:tcPr>
            <w:tcW w:w="1715" w:type="dxa"/>
          </w:tcPr>
          <w:p w14:paraId="26A73675" w14:textId="21273D86" w:rsidR="00D929C1" w:rsidRPr="00C16B16"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Invoice Journal</w:t>
            </w:r>
          </w:p>
        </w:tc>
        <w:tc>
          <w:tcPr>
            <w:tcW w:w="1843" w:type="dxa"/>
          </w:tcPr>
          <w:p w14:paraId="77E0E60A" w14:textId="303FFF6B"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Payable &gt;&gt; Invoices &gt;&gt; Invoice Journal</w:t>
            </w:r>
          </w:p>
        </w:tc>
        <w:tc>
          <w:tcPr>
            <w:tcW w:w="8789" w:type="dxa"/>
          </w:tcPr>
          <w:p w14:paraId="5BBDFD0E" w14:textId="4B64E553"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original template should be copied and saved as Tricon Invoice journal line template. </w:t>
            </w:r>
          </w:p>
          <w:p w14:paraId="7861D1E4" w14:textId="77777777"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D358EB2" w14:textId="7A505F38"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property code, and unit code</w:t>
            </w:r>
          </w:p>
          <w:p w14:paraId="6AB03CDF" w14:textId="77777777"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61C1AAC" w14:textId="77777777"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7F37DBEC" w14:textId="77777777"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CFCE9B8" w14:textId="77777777"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should auto populate based on the </w:t>
            </w:r>
            <w:r w:rsidRPr="00627FF4">
              <w:rPr>
                <w:b/>
                <w:bCs/>
                <w:i/>
                <w:iCs/>
                <w:sz w:val="18"/>
                <w:szCs w:val="18"/>
              </w:rPr>
              <w:t xml:space="preserve">transaction </w:t>
            </w:r>
            <w:r>
              <w:rPr>
                <w:b/>
                <w:bCs/>
                <w:i/>
                <w:iCs/>
                <w:sz w:val="18"/>
                <w:szCs w:val="18"/>
              </w:rPr>
              <w:t>posting</w:t>
            </w:r>
            <w:r w:rsidRPr="00B76BC9">
              <w:rPr>
                <w:b/>
                <w:bCs/>
                <w:i/>
                <w:iCs/>
                <w:sz w:val="18"/>
                <w:szCs w:val="18"/>
              </w:rPr>
              <w:t xml:space="preserve"> date</w:t>
            </w:r>
            <w:r>
              <w:rPr>
                <w:sz w:val="18"/>
                <w:szCs w:val="18"/>
              </w:rPr>
              <w:t xml:space="preserve"> comparative to ownership effective date.</w:t>
            </w:r>
          </w:p>
          <w:p w14:paraId="2D9EEA6C" w14:textId="77777777"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493FC03" w14:textId="77777777"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7C37E391" w14:textId="77777777" w:rsidR="00D929C1" w:rsidRPr="004F4115" w:rsidRDefault="00D929C1" w:rsidP="00D929C1">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072221C6" w14:textId="0EAF30C2"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The financial dimension for BU</w:t>
            </w:r>
            <w:r w:rsidR="00D96CF9">
              <w:rPr>
                <w:sz w:val="18"/>
                <w:szCs w:val="18"/>
              </w:rPr>
              <w:t>, property,</w:t>
            </w:r>
            <w:r>
              <w:rPr>
                <w:sz w:val="18"/>
                <w:szCs w:val="18"/>
              </w:rPr>
              <w:t xml:space="preserve"> and </w:t>
            </w:r>
            <w:r w:rsidR="00D96CF9">
              <w:rPr>
                <w:sz w:val="18"/>
                <w:szCs w:val="18"/>
              </w:rPr>
              <w:t xml:space="preserve">market </w:t>
            </w:r>
            <w:r>
              <w:rPr>
                <w:sz w:val="18"/>
                <w:szCs w:val="18"/>
              </w:rPr>
              <w:t xml:space="preserve">should pull from the BU-property relationship at the time of effective date. </w:t>
            </w:r>
          </w:p>
          <w:p w14:paraId="43765237" w14:textId="77777777"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14:paraId="2D3CE50B" w14:textId="49499C3B" w:rsidR="00D929C1" w:rsidRDefault="006F18E3"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w:t>
            </w:r>
            <w:r w:rsidR="00D929C1">
              <w:rPr>
                <w:sz w:val="18"/>
                <w:szCs w:val="18"/>
              </w:rPr>
              <w:t xml:space="preserve"> if only the entity code is selected, the financial dimension for BU should pull from the entity structure master that is related to the entity ID. </w:t>
            </w:r>
          </w:p>
          <w:p w14:paraId="09E60F0A" w14:textId="11CE9C3D" w:rsidR="00D929C1" w:rsidRPr="00310DC6"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D929C1" w:rsidRPr="00310DC6" w14:paraId="1DF06E38" w14:textId="77777777" w:rsidTr="006F18E3">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57CBBB63" w14:textId="434DC22E" w:rsidR="00D929C1" w:rsidRDefault="00D929C1" w:rsidP="00D929C1">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lastRenderedPageBreak/>
              <w:t>TEMP.003</w:t>
            </w:r>
          </w:p>
        </w:tc>
        <w:tc>
          <w:tcPr>
            <w:tcW w:w="0" w:type="dxa"/>
          </w:tcPr>
          <w:p w14:paraId="3B203D09" w14:textId="71F69418"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T02</w:t>
            </w:r>
          </w:p>
        </w:tc>
        <w:tc>
          <w:tcPr>
            <w:tcW w:w="1715" w:type="dxa"/>
          </w:tcPr>
          <w:p w14:paraId="3DE0A1F4" w14:textId="17914567" w:rsidR="00D929C1" w:rsidRPr="00C16B16"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Fixed Asset Journal</w:t>
            </w:r>
          </w:p>
        </w:tc>
        <w:tc>
          <w:tcPr>
            <w:tcW w:w="1843" w:type="dxa"/>
          </w:tcPr>
          <w:p w14:paraId="6DB1D113" w14:textId="5C92578D"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Fixed Assets &gt;&gt; Journal entries &gt;&gt; Fixed asset journals</w:t>
            </w:r>
          </w:p>
        </w:tc>
        <w:tc>
          <w:tcPr>
            <w:tcW w:w="8789" w:type="dxa"/>
          </w:tcPr>
          <w:p w14:paraId="5684E46C" w14:textId="4ED7A4B1"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original template should be copied and saved as Tricon Fixed asset journal template. </w:t>
            </w:r>
          </w:p>
          <w:p w14:paraId="433BE5D7" w14:textId="77777777"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BED4471" w14:textId="77777777"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property code, and unit code</w:t>
            </w:r>
          </w:p>
          <w:p w14:paraId="08678D01" w14:textId="77777777"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7990CD9" w14:textId="77777777"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158E9E20" w14:textId="77777777"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B54FB6F" w14:textId="77777777"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should auto populate based on the </w:t>
            </w:r>
            <w:r w:rsidRPr="00627FF4">
              <w:rPr>
                <w:b/>
                <w:bCs/>
                <w:i/>
                <w:iCs/>
                <w:sz w:val="18"/>
                <w:szCs w:val="18"/>
              </w:rPr>
              <w:t xml:space="preserve">transaction </w:t>
            </w:r>
            <w:r>
              <w:rPr>
                <w:b/>
                <w:bCs/>
                <w:i/>
                <w:iCs/>
                <w:sz w:val="18"/>
                <w:szCs w:val="18"/>
              </w:rPr>
              <w:t>posting</w:t>
            </w:r>
            <w:r w:rsidRPr="00B76BC9">
              <w:rPr>
                <w:b/>
                <w:bCs/>
                <w:i/>
                <w:iCs/>
                <w:sz w:val="18"/>
                <w:szCs w:val="18"/>
              </w:rPr>
              <w:t xml:space="preserve"> date</w:t>
            </w:r>
            <w:r>
              <w:rPr>
                <w:sz w:val="18"/>
                <w:szCs w:val="18"/>
              </w:rPr>
              <w:t xml:space="preserve"> comparative to ownership effective date.</w:t>
            </w:r>
          </w:p>
          <w:p w14:paraId="263E8194" w14:textId="77777777"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6FDE3B5" w14:textId="77777777"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15156189" w14:textId="77777777" w:rsidR="00D929C1" w:rsidRPr="004F4115" w:rsidRDefault="00D929C1" w:rsidP="00D929C1">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704B82E2" w14:textId="62935505"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financial dimension for BU</w:t>
            </w:r>
            <w:r w:rsidR="00D96CF9">
              <w:rPr>
                <w:sz w:val="18"/>
                <w:szCs w:val="18"/>
              </w:rPr>
              <w:t>, property,</w:t>
            </w:r>
            <w:r>
              <w:rPr>
                <w:sz w:val="18"/>
                <w:szCs w:val="18"/>
              </w:rPr>
              <w:t xml:space="preserve"> and </w:t>
            </w:r>
            <w:r w:rsidR="00D96CF9">
              <w:rPr>
                <w:sz w:val="18"/>
                <w:szCs w:val="18"/>
              </w:rPr>
              <w:t xml:space="preserve">market </w:t>
            </w:r>
            <w:r>
              <w:rPr>
                <w:sz w:val="18"/>
                <w:szCs w:val="18"/>
              </w:rPr>
              <w:t xml:space="preserve">should pull from the BU-property relationship at the time of effective date. </w:t>
            </w:r>
          </w:p>
          <w:p w14:paraId="1BE90832" w14:textId="77777777" w:rsidR="00D929C1"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14:paraId="55EC35D0" w14:textId="27FB5DCD" w:rsidR="00D929C1" w:rsidRDefault="006F18E3"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w:t>
            </w:r>
            <w:r w:rsidR="00D929C1">
              <w:rPr>
                <w:sz w:val="18"/>
                <w:szCs w:val="18"/>
              </w:rPr>
              <w:t xml:space="preserve"> if only the entity code is selected, the financial dimension for BU should pull from the entity structure master that is related to the entity ID. </w:t>
            </w:r>
          </w:p>
          <w:p w14:paraId="59AEB206" w14:textId="32007492" w:rsidR="00D929C1" w:rsidRPr="00310DC6" w:rsidRDefault="00D929C1" w:rsidP="00D929C1">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BB4DB6" w:rsidRPr="00310DC6" w14:paraId="0EF97B06" w14:textId="77777777" w:rsidTr="006F18E3">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01BE5177" w14:textId="6A533C4B" w:rsidR="00BB4DB6" w:rsidRPr="0083183F" w:rsidRDefault="00BB4DB6" w:rsidP="00BB4DB6">
            <w:pPr>
              <w:pStyle w:val="NoSpacing"/>
              <w:rPr>
                <w:rFonts w:asciiTheme="majorHAnsi" w:hAnsiTheme="majorHAnsi" w:cstheme="majorHAnsi"/>
                <w:b w:val="0"/>
                <w:bCs w:val="0"/>
                <w:sz w:val="18"/>
                <w:szCs w:val="18"/>
              </w:rPr>
            </w:pPr>
            <w:bookmarkStart w:id="55" w:name="_Hlk103786246"/>
            <w:r w:rsidRPr="0083183F">
              <w:rPr>
                <w:rFonts w:asciiTheme="majorHAnsi" w:hAnsiTheme="majorHAnsi" w:cstheme="majorHAnsi"/>
                <w:b w:val="0"/>
                <w:bCs w:val="0"/>
                <w:sz w:val="18"/>
                <w:szCs w:val="18"/>
              </w:rPr>
              <w:t>TEMP.004</w:t>
            </w:r>
          </w:p>
        </w:tc>
        <w:tc>
          <w:tcPr>
            <w:tcW w:w="0" w:type="dxa"/>
          </w:tcPr>
          <w:p w14:paraId="68AD19AE"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T06</w:t>
            </w:r>
          </w:p>
          <w:p w14:paraId="7D480596" w14:textId="77C5DB86"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CRITICAL</w:t>
            </w:r>
          </w:p>
        </w:tc>
        <w:tc>
          <w:tcPr>
            <w:tcW w:w="1715" w:type="dxa"/>
          </w:tcPr>
          <w:p w14:paraId="4F0B5703" w14:textId="265B7473"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 Expense Journal</w:t>
            </w:r>
          </w:p>
        </w:tc>
        <w:tc>
          <w:tcPr>
            <w:tcW w:w="1843" w:type="dxa"/>
          </w:tcPr>
          <w:p w14:paraId="0115E0E4" w14:textId="06DE6BDF"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A3FED">
              <w:rPr>
                <w:color w:val="808080" w:themeColor="background1" w:themeShade="80"/>
                <w:sz w:val="18"/>
                <w:szCs w:val="18"/>
              </w:rPr>
              <w:t>Project management accounting &gt;&gt; Projects &gt;&gt; All projects &gt;&gt; Project tab &gt;&gt; Journals &gt;&gt; Expense</w:t>
            </w:r>
          </w:p>
        </w:tc>
        <w:tc>
          <w:tcPr>
            <w:tcW w:w="8789" w:type="dxa"/>
          </w:tcPr>
          <w:p w14:paraId="480DAFA7" w14:textId="3F2ECED1"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original template should be copied and saved as Tricon </w:t>
            </w:r>
            <w:r w:rsidRPr="00BB4DB6">
              <w:rPr>
                <w:sz w:val="18"/>
                <w:szCs w:val="18"/>
              </w:rPr>
              <w:t>Journal lines for Project - expenses entry</w:t>
            </w:r>
            <w:r>
              <w:rPr>
                <w:sz w:val="18"/>
                <w:szCs w:val="18"/>
              </w:rPr>
              <w:t xml:space="preserve"> template. </w:t>
            </w:r>
          </w:p>
          <w:p w14:paraId="501861E6"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270924A"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property code, and unit code</w:t>
            </w:r>
          </w:p>
          <w:p w14:paraId="43A903A3"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5FD6D7D"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265E361E"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74EF159"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should auto populate based on the </w:t>
            </w:r>
            <w:r w:rsidRPr="00627FF4">
              <w:rPr>
                <w:b/>
                <w:bCs/>
                <w:i/>
                <w:iCs/>
                <w:sz w:val="18"/>
                <w:szCs w:val="18"/>
              </w:rPr>
              <w:t xml:space="preserve">transaction </w:t>
            </w:r>
            <w:r>
              <w:rPr>
                <w:b/>
                <w:bCs/>
                <w:i/>
                <w:iCs/>
                <w:sz w:val="18"/>
                <w:szCs w:val="18"/>
              </w:rPr>
              <w:t>posting</w:t>
            </w:r>
            <w:r w:rsidRPr="00B76BC9">
              <w:rPr>
                <w:b/>
                <w:bCs/>
                <w:i/>
                <w:iCs/>
                <w:sz w:val="18"/>
                <w:szCs w:val="18"/>
              </w:rPr>
              <w:t xml:space="preserve"> date</w:t>
            </w:r>
            <w:r>
              <w:rPr>
                <w:sz w:val="18"/>
                <w:szCs w:val="18"/>
              </w:rPr>
              <w:t xml:space="preserve"> comparative to ownership effective date.</w:t>
            </w:r>
          </w:p>
          <w:p w14:paraId="7A8D8BA4"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3330825"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77CC26C4" w14:textId="77777777" w:rsidR="00BB4DB6" w:rsidRPr="004F4115" w:rsidRDefault="00BB4DB6" w:rsidP="00BB4DB6">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6DF8174D" w14:textId="1B0CA5F1"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The financial dimension for BU</w:t>
            </w:r>
            <w:r w:rsidR="0027032A">
              <w:rPr>
                <w:sz w:val="18"/>
                <w:szCs w:val="18"/>
              </w:rPr>
              <w:t>, property,</w:t>
            </w:r>
            <w:r>
              <w:rPr>
                <w:sz w:val="18"/>
                <w:szCs w:val="18"/>
              </w:rPr>
              <w:t xml:space="preserve"> and </w:t>
            </w:r>
            <w:r w:rsidR="0027032A">
              <w:rPr>
                <w:sz w:val="18"/>
                <w:szCs w:val="18"/>
              </w:rPr>
              <w:t xml:space="preserve">market </w:t>
            </w:r>
            <w:r>
              <w:rPr>
                <w:sz w:val="18"/>
                <w:szCs w:val="18"/>
              </w:rPr>
              <w:t xml:space="preserve">should pull from the BU-property relationship at the time of effective date. </w:t>
            </w:r>
          </w:p>
          <w:p w14:paraId="61A2C69A"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14:paraId="3CA9F5DC" w14:textId="534738CE" w:rsidR="00BB4DB6" w:rsidRDefault="006F18E3"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w:t>
            </w:r>
            <w:r w:rsidR="00BB4DB6">
              <w:rPr>
                <w:sz w:val="18"/>
                <w:szCs w:val="18"/>
              </w:rPr>
              <w:t xml:space="preserve"> if only the entity code is selected, the financial dimension for BU should pull from the entity structure master that is related to the entity ID. </w:t>
            </w:r>
          </w:p>
          <w:p w14:paraId="3F61334A"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BB4DB6" w:rsidRPr="00310DC6" w14:paraId="504ADABF" w14:textId="77777777" w:rsidTr="006F18E3">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49257A1A" w14:textId="4E253EAB" w:rsidR="00BB4DB6" w:rsidRPr="0083183F" w:rsidRDefault="00BB4DB6" w:rsidP="00BB4DB6">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lastRenderedPageBreak/>
              <w:t>TEMP.005</w:t>
            </w:r>
          </w:p>
        </w:tc>
        <w:tc>
          <w:tcPr>
            <w:tcW w:w="0" w:type="dxa"/>
          </w:tcPr>
          <w:p w14:paraId="1AB01094"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T06</w:t>
            </w:r>
          </w:p>
          <w:p w14:paraId="3DCA1508" w14:textId="0376683D"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w:t>
            </w:r>
          </w:p>
        </w:tc>
        <w:tc>
          <w:tcPr>
            <w:tcW w:w="1715" w:type="dxa"/>
          </w:tcPr>
          <w:p w14:paraId="0C95A8BB" w14:textId="550C6E22"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 Item Journal</w:t>
            </w:r>
          </w:p>
        </w:tc>
        <w:tc>
          <w:tcPr>
            <w:tcW w:w="1843" w:type="dxa"/>
          </w:tcPr>
          <w:p w14:paraId="6476B2B9" w14:textId="28B4155D"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A3FED">
              <w:rPr>
                <w:color w:val="808080" w:themeColor="background1" w:themeShade="80"/>
                <w:sz w:val="18"/>
                <w:szCs w:val="18"/>
              </w:rPr>
              <w:t>Project management accounting &gt;&gt; Projects &gt;&gt; All projects &gt;&gt; Project tab &gt;&gt; Journals &gt;&gt; Item</w:t>
            </w:r>
          </w:p>
        </w:tc>
        <w:tc>
          <w:tcPr>
            <w:tcW w:w="8789" w:type="dxa"/>
          </w:tcPr>
          <w:p w14:paraId="1AA4FD88" w14:textId="1256E114"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original template should be copied and saved as Tricon Project Item journal template. </w:t>
            </w:r>
          </w:p>
          <w:p w14:paraId="469F04A0"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D814D22"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property code, and unit code</w:t>
            </w:r>
          </w:p>
          <w:p w14:paraId="4478F77B"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FBAF343"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7213396A"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68E7CE2"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should auto populate based on the </w:t>
            </w:r>
            <w:r w:rsidRPr="00627FF4">
              <w:rPr>
                <w:b/>
                <w:bCs/>
                <w:i/>
                <w:iCs/>
                <w:sz w:val="18"/>
                <w:szCs w:val="18"/>
              </w:rPr>
              <w:t xml:space="preserve">transaction </w:t>
            </w:r>
            <w:r>
              <w:rPr>
                <w:b/>
                <w:bCs/>
                <w:i/>
                <w:iCs/>
                <w:sz w:val="18"/>
                <w:szCs w:val="18"/>
              </w:rPr>
              <w:t>posting</w:t>
            </w:r>
            <w:r w:rsidRPr="00B76BC9">
              <w:rPr>
                <w:b/>
                <w:bCs/>
                <w:i/>
                <w:iCs/>
                <w:sz w:val="18"/>
                <w:szCs w:val="18"/>
              </w:rPr>
              <w:t xml:space="preserve"> date</w:t>
            </w:r>
            <w:r>
              <w:rPr>
                <w:sz w:val="18"/>
                <w:szCs w:val="18"/>
              </w:rPr>
              <w:t xml:space="preserve"> comparative to ownership effective date.</w:t>
            </w:r>
          </w:p>
          <w:p w14:paraId="0359E12B"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A1FD3CA"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220CA375" w14:textId="77777777" w:rsidR="00BB4DB6" w:rsidRPr="004F4115" w:rsidRDefault="00BB4DB6" w:rsidP="00BB4DB6">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59E78663" w14:textId="25B27221"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financial dimension for BU</w:t>
            </w:r>
            <w:r w:rsidR="0027032A">
              <w:rPr>
                <w:sz w:val="18"/>
                <w:szCs w:val="18"/>
              </w:rPr>
              <w:t>, property</w:t>
            </w:r>
            <w:r w:rsidR="001C1105">
              <w:rPr>
                <w:sz w:val="18"/>
                <w:szCs w:val="18"/>
              </w:rPr>
              <w:t>,</w:t>
            </w:r>
            <w:r>
              <w:rPr>
                <w:sz w:val="18"/>
                <w:szCs w:val="18"/>
              </w:rPr>
              <w:t xml:space="preserve"> and </w:t>
            </w:r>
            <w:r w:rsidR="001C1105">
              <w:rPr>
                <w:sz w:val="18"/>
                <w:szCs w:val="18"/>
              </w:rPr>
              <w:t xml:space="preserve">market </w:t>
            </w:r>
            <w:r>
              <w:rPr>
                <w:sz w:val="18"/>
                <w:szCs w:val="18"/>
              </w:rPr>
              <w:t xml:space="preserve">should pull from the BU-property relationship at the time of effective date. </w:t>
            </w:r>
          </w:p>
          <w:p w14:paraId="221B575D"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14:paraId="0DF344A2" w14:textId="6E5B267A" w:rsidR="00BB4DB6" w:rsidRDefault="006F18E3"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w:t>
            </w:r>
            <w:r w:rsidR="00BB4DB6">
              <w:rPr>
                <w:sz w:val="18"/>
                <w:szCs w:val="18"/>
              </w:rPr>
              <w:t xml:space="preserve"> if only the entity code is selected, the financial dimension for BU should pull from the entity structure master that is related to the entity ID. </w:t>
            </w:r>
          </w:p>
          <w:p w14:paraId="38B3442A"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BB4DB6" w:rsidRPr="00310DC6" w14:paraId="66C79E3C" w14:textId="77777777" w:rsidTr="006F18E3">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7C883D9C" w14:textId="184F32B4" w:rsidR="00BB4DB6" w:rsidRDefault="00BB4DB6" w:rsidP="00BB4DB6">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TEMP.006</w:t>
            </w:r>
          </w:p>
        </w:tc>
        <w:tc>
          <w:tcPr>
            <w:tcW w:w="0" w:type="dxa"/>
          </w:tcPr>
          <w:p w14:paraId="0E173EE1"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T06</w:t>
            </w:r>
          </w:p>
          <w:p w14:paraId="11B07BB7" w14:textId="5D02930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w:t>
            </w:r>
          </w:p>
        </w:tc>
        <w:tc>
          <w:tcPr>
            <w:tcW w:w="1715" w:type="dxa"/>
          </w:tcPr>
          <w:p w14:paraId="3A86E0A4" w14:textId="264AFD4D"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 Hour Journal</w:t>
            </w:r>
          </w:p>
        </w:tc>
        <w:tc>
          <w:tcPr>
            <w:tcW w:w="1843" w:type="dxa"/>
          </w:tcPr>
          <w:p w14:paraId="6364C027" w14:textId="03A691D1"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A3FED">
              <w:rPr>
                <w:color w:val="808080" w:themeColor="background1" w:themeShade="80"/>
                <w:sz w:val="18"/>
                <w:szCs w:val="18"/>
              </w:rPr>
              <w:t>Project management accounting &gt;&gt; Projects &gt;&gt; All projects &gt;&gt; Project tab &gt;&gt; Journals &gt;&gt; Hours</w:t>
            </w:r>
          </w:p>
        </w:tc>
        <w:tc>
          <w:tcPr>
            <w:tcW w:w="8789" w:type="dxa"/>
          </w:tcPr>
          <w:p w14:paraId="47C40414" w14:textId="347110E1"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original template should be copied and saved as Tricon Project hours entry template. </w:t>
            </w:r>
          </w:p>
          <w:p w14:paraId="45DD59EB"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7CF605D"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property code, and unit code</w:t>
            </w:r>
          </w:p>
          <w:p w14:paraId="49B0C160"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CF767CE"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5A55FAD6"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F84DC01"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should auto populate based on the </w:t>
            </w:r>
            <w:r w:rsidRPr="00627FF4">
              <w:rPr>
                <w:b/>
                <w:bCs/>
                <w:i/>
                <w:iCs/>
                <w:sz w:val="18"/>
                <w:szCs w:val="18"/>
              </w:rPr>
              <w:t xml:space="preserve">transaction </w:t>
            </w:r>
            <w:r>
              <w:rPr>
                <w:b/>
                <w:bCs/>
                <w:i/>
                <w:iCs/>
                <w:sz w:val="18"/>
                <w:szCs w:val="18"/>
              </w:rPr>
              <w:t>posting</w:t>
            </w:r>
            <w:r w:rsidRPr="00B76BC9">
              <w:rPr>
                <w:b/>
                <w:bCs/>
                <w:i/>
                <w:iCs/>
                <w:sz w:val="18"/>
                <w:szCs w:val="18"/>
              </w:rPr>
              <w:t xml:space="preserve"> date</w:t>
            </w:r>
            <w:r>
              <w:rPr>
                <w:sz w:val="18"/>
                <w:szCs w:val="18"/>
              </w:rPr>
              <w:t xml:space="preserve"> comparative to ownership effective date.</w:t>
            </w:r>
          </w:p>
          <w:p w14:paraId="16F8DA4C"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3DB5778"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70B789D5" w14:textId="77777777" w:rsidR="00BB4DB6" w:rsidRPr="004F4115" w:rsidRDefault="00BB4DB6" w:rsidP="00BB4DB6">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4C2F9827" w14:textId="0CEF416C"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financial dimension for BU</w:t>
            </w:r>
            <w:r w:rsidR="00153AE1">
              <w:rPr>
                <w:sz w:val="18"/>
                <w:szCs w:val="18"/>
              </w:rPr>
              <w:t>, property,</w:t>
            </w:r>
            <w:r>
              <w:rPr>
                <w:sz w:val="18"/>
                <w:szCs w:val="18"/>
              </w:rPr>
              <w:t xml:space="preserve"> and </w:t>
            </w:r>
            <w:r w:rsidR="00153AE1">
              <w:rPr>
                <w:sz w:val="18"/>
                <w:szCs w:val="18"/>
              </w:rPr>
              <w:t xml:space="preserve">market </w:t>
            </w:r>
            <w:r>
              <w:rPr>
                <w:sz w:val="18"/>
                <w:szCs w:val="18"/>
              </w:rPr>
              <w:t xml:space="preserve">should pull from the BU-property relationship at the time of effective date. </w:t>
            </w:r>
          </w:p>
          <w:p w14:paraId="58ED0009"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 xml:space="preserve"> </w:t>
            </w:r>
          </w:p>
          <w:p w14:paraId="17273A61" w14:textId="39E008E3" w:rsidR="00BB4DB6" w:rsidRDefault="006F18E3"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w:t>
            </w:r>
            <w:r w:rsidR="00BB4DB6">
              <w:rPr>
                <w:sz w:val="18"/>
                <w:szCs w:val="18"/>
              </w:rPr>
              <w:t xml:space="preserve"> if only the entity code is selected, the financial dimension for BU should pull from the entity structure master that is related to the entity ID. </w:t>
            </w:r>
          </w:p>
          <w:p w14:paraId="2B2C8A6F"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BB4DB6" w:rsidRPr="00310DC6" w14:paraId="33F39078" w14:textId="77777777" w:rsidTr="006F18E3">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6337A06F" w14:textId="5AC45505" w:rsidR="00BB4DB6" w:rsidRDefault="00BB4DB6" w:rsidP="00BB4DB6">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lastRenderedPageBreak/>
              <w:t>TEMP.007</w:t>
            </w:r>
          </w:p>
        </w:tc>
        <w:tc>
          <w:tcPr>
            <w:tcW w:w="0" w:type="dxa"/>
          </w:tcPr>
          <w:p w14:paraId="2CD6034F"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T06</w:t>
            </w:r>
          </w:p>
          <w:p w14:paraId="6812C094" w14:textId="3564A65F"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w:t>
            </w:r>
          </w:p>
        </w:tc>
        <w:tc>
          <w:tcPr>
            <w:tcW w:w="1715" w:type="dxa"/>
          </w:tcPr>
          <w:p w14:paraId="3272CA14" w14:textId="0B4219F8"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 Fee Journal</w:t>
            </w:r>
          </w:p>
        </w:tc>
        <w:tc>
          <w:tcPr>
            <w:tcW w:w="1843" w:type="dxa"/>
          </w:tcPr>
          <w:p w14:paraId="78BF32B6" w14:textId="1B18D112"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9A3FED">
              <w:rPr>
                <w:color w:val="808080" w:themeColor="background1" w:themeShade="80"/>
                <w:sz w:val="18"/>
                <w:szCs w:val="18"/>
              </w:rPr>
              <w:t>Project management accounting &gt;&gt; Projects &gt;&gt; All projects &gt;&gt; Project tab &gt;&gt; Journals &gt;&gt; Fees</w:t>
            </w:r>
          </w:p>
        </w:tc>
        <w:tc>
          <w:tcPr>
            <w:tcW w:w="8789" w:type="dxa"/>
          </w:tcPr>
          <w:p w14:paraId="5DF90FB8"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original template should be copied and saved as Tricon Fixed asset journal template. </w:t>
            </w:r>
          </w:p>
          <w:p w14:paraId="36DCFEDB"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729D872"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property code, and unit code</w:t>
            </w:r>
          </w:p>
          <w:p w14:paraId="7B6172CA"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47DA65E"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property code is selected, the unit code field should become available with only records that are associated to the property selected. </w:t>
            </w:r>
          </w:p>
          <w:p w14:paraId="43644F12"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A3A4718"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should auto populate based on the </w:t>
            </w:r>
            <w:r w:rsidRPr="00627FF4">
              <w:rPr>
                <w:b/>
                <w:bCs/>
                <w:i/>
                <w:iCs/>
                <w:sz w:val="18"/>
                <w:szCs w:val="18"/>
              </w:rPr>
              <w:t xml:space="preserve">transaction </w:t>
            </w:r>
            <w:r>
              <w:rPr>
                <w:b/>
                <w:bCs/>
                <w:i/>
                <w:iCs/>
                <w:sz w:val="18"/>
                <w:szCs w:val="18"/>
              </w:rPr>
              <w:t>posting</w:t>
            </w:r>
            <w:r w:rsidRPr="00B76BC9">
              <w:rPr>
                <w:b/>
                <w:bCs/>
                <w:i/>
                <w:iCs/>
                <w:sz w:val="18"/>
                <w:szCs w:val="18"/>
              </w:rPr>
              <w:t xml:space="preserve"> date</w:t>
            </w:r>
            <w:r>
              <w:rPr>
                <w:sz w:val="18"/>
                <w:szCs w:val="18"/>
              </w:rPr>
              <w:t xml:space="preserve"> comparative to ownership effective date.</w:t>
            </w:r>
          </w:p>
          <w:p w14:paraId="28C65097"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B0E87D9"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entity record is filled in, the field should become greyed out. </w:t>
            </w:r>
          </w:p>
          <w:p w14:paraId="577E6540" w14:textId="77777777" w:rsidR="00BB4DB6" w:rsidRPr="004F4115" w:rsidRDefault="00BB4DB6" w:rsidP="00BB4DB6">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26FF24CA" w14:textId="48EF2318"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financial dimension for BU</w:t>
            </w:r>
            <w:r w:rsidR="00153AE1">
              <w:rPr>
                <w:sz w:val="18"/>
                <w:szCs w:val="18"/>
              </w:rPr>
              <w:t>, property,</w:t>
            </w:r>
            <w:r>
              <w:rPr>
                <w:sz w:val="18"/>
                <w:szCs w:val="18"/>
              </w:rPr>
              <w:t xml:space="preserve"> and </w:t>
            </w:r>
            <w:r w:rsidR="00153AE1">
              <w:rPr>
                <w:sz w:val="18"/>
                <w:szCs w:val="18"/>
              </w:rPr>
              <w:t xml:space="preserve">market </w:t>
            </w:r>
            <w:r>
              <w:rPr>
                <w:sz w:val="18"/>
                <w:szCs w:val="18"/>
              </w:rPr>
              <w:t xml:space="preserve">should pull from the BU-property relationship at the time of effective date. </w:t>
            </w:r>
          </w:p>
          <w:p w14:paraId="25331960"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p w14:paraId="34612FFF" w14:textId="06BC63FA"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Otherwise</w:t>
            </w:r>
            <w:r w:rsidRPr="667C8B91">
              <w:rPr>
                <w:sz w:val="18"/>
                <w:szCs w:val="18"/>
              </w:rPr>
              <w:t>,</w:t>
            </w:r>
            <w:r>
              <w:rPr>
                <w:sz w:val="18"/>
                <w:szCs w:val="18"/>
              </w:rPr>
              <w:t xml:space="preserve"> if only the entity code is selected, the financial dimension for BU should pull from the entity structure master that is related to the entity ID. </w:t>
            </w:r>
          </w:p>
          <w:p w14:paraId="5A095AF7" w14:textId="77777777" w:rsidR="00BB4DB6" w:rsidRDefault="00BB4DB6"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F003D1" w:rsidRPr="00310DC6" w14:paraId="26BAF58F" w14:textId="77777777" w:rsidTr="006F18E3">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7214483B" w14:textId="38C309D5" w:rsidR="00F003D1" w:rsidRPr="00F003D1" w:rsidRDefault="00F003D1" w:rsidP="00BB4DB6">
            <w:pPr>
              <w:pStyle w:val="NoSpacing"/>
              <w:rPr>
                <w:rFonts w:asciiTheme="majorHAnsi" w:hAnsiTheme="majorHAnsi" w:cstheme="majorBidi"/>
                <w:b w:val="0"/>
                <w:sz w:val="18"/>
                <w:szCs w:val="18"/>
              </w:rPr>
            </w:pPr>
            <w:commentRangeStart w:id="56"/>
            <w:commentRangeStart w:id="57"/>
            <w:commentRangeStart w:id="58"/>
            <w:r w:rsidRPr="5656F25D">
              <w:rPr>
                <w:rFonts w:asciiTheme="majorHAnsi" w:hAnsiTheme="majorHAnsi" w:cstheme="majorBidi"/>
                <w:b w:val="0"/>
                <w:sz w:val="18"/>
                <w:szCs w:val="18"/>
              </w:rPr>
              <w:t>TEMP.008</w:t>
            </w:r>
            <w:commentRangeEnd w:id="56"/>
            <w:r w:rsidR="00926FB1">
              <w:rPr>
                <w:rStyle w:val="CommentReference"/>
              </w:rPr>
              <w:commentReference w:id="56"/>
            </w:r>
            <w:commentRangeEnd w:id="57"/>
            <w:r>
              <w:rPr>
                <w:rStyle w:val="CommentReference"/>
              </w:rPr>
              <w:commentReference w:id="57"/>
            </w:r>
            <w:commentRangeEnd w:id="58"/>
            <w:r w:rsidR="008D095F">
              <w:rPr>
                <w:rStyle w:val="CommentReference"/>
                <w:rFonts w:eastAsiaTheme="minorHAnsi"/>
                <w:b w:val="0"/>
                <w:bCs w:val="0"/>
                <w:lang w:val="en-US"/>
              </w:rPr>
              <w:commentReference w:id="58"/>
            </w:r>
          </w:p>
        </w:tc>
        <w:tc>
          <w:tcPr>
            <w:tcW w:w="0" w:type="dxa"/>
          </w:tcPr>
          <w:p w14:paraId="138F92FB" w14:textId="77777777" w:rsidR="00F003D1" w:rsidRDefault="004B4B22"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T04 </w:t>
            </w:r>
          </w:p>
          <w:p w14:paraId="0F23F752" w14:textId="67F05BA9" w:rsidR="004B4B22" w:rsidRDefault="004B4B22"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CRITICAL</w:t>
            </w:r>
          </w:p>
        </w:tc>
        <w:tc>
          <w:tcPr>
            <w:tcW w:w="1715" w:type="dxa"/>
          </w:tcPr>
          <w:p w14:paraId="71D3D03D" w14:textId="3C0FC7FC" w:rsidR="00F003D1" w:rsidRDefault="004B4B22"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Prepaid</w:t>
            </w:r>
          </w:p>
        </w:tc>
        <w:tc>
          <w:tcPr>
            <w:tcW w:w="1843" w:type="dxa"/>
          </w:tcPr>
          <w:p w14:paraId="65E8B0FD" w14:textId="7CEA8065" w:rsidR="00F003D1" w:rsidRPr="009A3FED" w:rsidRDefault="58AA0A30" w:rsidP="00BB4DB6">
            <w:pPr>
              <w:pStyle w:val="NoSpacing"/>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3F1710F1">
              <w:rPr>
                <w:color w:val="808080" w:themeColor="background1" w:themeShade="80"/>
                <w:sz w:val="18"/>
                <w:szCs w:val="18"/>
              </w:rPr>
              <w:t xml:space="preserve">General Ledger &gt;&gt; Inquiries and reports &gt;&gt; Prepayment &gt;&gt; </w:t>
            </w:r>
            <w:r w:rsidR="5887516F" w:rsidRPr="3F1710F1">
              <w:rPr>
                <w:color w:val="808080" w:themeColor="background1" w:themeShade="80"/>
                <w:sz w:val="18"/>
                <w:szCs w:val="18"/>
              </w:rPr>
              <w:t xml:space="preserve">Prepaid invoice </w:t>
            </w:r>
            <w:r w:rsidR="03834237" w:rsidRPr="3F1710F1">
              <w:rPr>
                <w:color w:val="808080" w:themeColor="background1" w:themeShade="80"/>
                <w:sz w:val="18"/>
                <w:szCs w:val="18"/>
              </w:rPr>
              <w:t>proposal</w:t>
            </w:r>
          </w:p>
        </w:tc>
        <w:tc>
          <w:tcPr>
            <w:tcW w:w="8789" w:type="dxa"/>
          </w:tcPr>
          <w:p w14:paraId="39EDD4C5" w14:textId="77777777" w:rsidR="00251056" w:rsidRDefault="6BD25F4A"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Add the entity code, property code, and unit code</w:t>
            </w:r>
          </w:p>
          <w:p w14:paraId="74085E02" w14:textId="77777777" w:rsidR="00251056" w:rsidRDefault="00251056"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00B67C5" w14:textId="77777777" w:rsidR="00251056" w:rsidRDefault="6BD25F4A"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 xml:space="preserve">When the property code is selected, the unit code field should become available with only records that are associated to the property selected. </w:t>
            </w:r>
          </w:p>
          <w:p w14:paraId="5098998D" w14:textId="77777777" w:rsidR="00251056" w:rsidRDefault="00251056"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09479DC7" w14:textId="77777777" w:rsidR="00251056" w:rsidRDefault="6BD25F4A"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 xml:space="preserve">The entity code should auto populate based on the </w:t>
            </w:r>
            <w:r w:rsidRPr="3F1710F1">
              <w:rPr>
                <w:b/>
                <w:bCs/>
                <w:i/>
                <w:iCs/>
                <w:sz w:val="18"/>
                <w:szCs w:val="18"/>
              </w:rPr>
              <w:t>transaction posting date</w:t>
            </w:r>
            <w:r w:rsidRPr="3F1710F1">
              <w:rPr>
                <w:sz w:val="18"/>
                <w:szCs w:val="18"/>
              </w:rPr>
              <w:t xml:space="preserve"> comparative to ownership effective date.</w:t>
            </w:r>
          </w:p>
          <w:p w14:paraId="1B7C9D75" w14:textId="77777777" w:rsidR="00251056" w:rsidRDefault="00251056"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6B153E5" w14:textId="77777777" w:rsidR="00251056" w:rsidRDefault="6BD25F4A"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 xml:space="preserve">When the entity record is filled in, the field should become greyed out. </w:t>
            </w:r>
          </w:p>
          <w:p w14:paraId="2BEC291F" w14:textId="77777777" w:rsidR="00251056" w:rsidRPr="004F4115" w:rsidRDefault="00251056" w:rsidP="00251056">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1DF25531" w14:textId="77777777" w:rsidR="00251056" w:rsidRDefault="6BD25F4A"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 xml:space="preserve">The financial dimension for BU, property, and market should pull from the BU-property relationship at the time of effective date. </w:t>
            </w:r>
          </w:p>
          <w:p w14:paraId="74BB04DA" w14:textId="77777777" w:rsidR="00251056" w:rsidRDefault="6BD25F4A"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 xml:space="preserve"> </w:t>
            </w:r>
          </w:p>
          <w:p w14:paraId="45B6070C" w14:textId="77777777" w:rsidR="00251056" w:rsidRDefault="6BD25F4A"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 xml:space="preserve">Otherwise, if only the entity code is selected, the financial dimension for BU should pull from the entity structure master that is related to the entity ID. </w:t>
            </w:r>
          </w:p>
          <w:p w14:paraId="2ADACB6E" w14:textId="77777777" w:rsidR="00F003D1" w:rsidRDefault="00F003D1"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F003D1" w:rsidRPr="00310DC6" w14:paraId="018F500B" w14:textId="77777777" w:rsidTr="006F18E3">
        <w:tc>
          <w:tcPr>
            <w:cnfStyle w:val="001000000000" w:firstRow="0" w:lastRow="0" w:firstColumn="1" w:lastColumn="0" w:oddVBand="0" w:evenVBand="0" w:oddHBand="0" w:evenHBand="0" w:firstRowFirstColumn="0" w:firstRowLastColumn="0" w:lastRowFirstColumn="0" w:lastRowLastColumn="0"/>
            <w:tcW w:w="1385" w:type="dxa"/>
            <w:shd w:val="clear" w:color="auto" w:fill="auto"/>
          </w:tcPr>
          <w:p w14:paraId="5EC85407" w14:textId="06B71591" w:rsidR="00F003D1" w:rsidRPr="00F003D1" w:rsidRDefault="00F003D1" w:rsidP="00BB4DB6">
            <w:pPr>
              <w:pStyle w:val="NoSpacing"/>
              <w:rPr>
                <w:rFonts w:asciiTheme="majorHAnsi" w:hAnsiTheme="majorHAnsi" w:cstheme="majorBidi"/>
                <w:b w:val="0"/>
                <w:sz w:val="18"/>
                <w:szCs w:val="18"/>
              </w:rPr>
            </w:pPr>
            <w:commentRangeStart w:id="59"/>
            <w:commentRangeStart w:id="60"/>
            <w:commentRangeStart w:id="61"/>
            <w:r w:rsidRPr="5656F25D">
              <w:rPr>
                <w:rFonts w:asciiTheme="majorHAnsi" w:hAnsiTheme="majorHAnsi" w:cstheme="majorBidi"/>
                <w:b w:val="0"/>
                <w:sz w:val="18"/>
                <w:szCs w:val="18"/>
              </w:rPr>
              <w:lastRenderedPageBreak/>
              <w:t>TEMP.009</w:t>
            </w:r>
            <w:commentRangeEnd w:id="59"/>
            <w:r w:rsidR="00926FB1">
              <w:rPr>
                <w:rStyle w:val="CommentReference"/>
              </w:rPr>
              <w:commentReference w:id="59"/>
            </w:r>
            <w:commentRangeEnd w:id="60"/>
            <w:r>
              <w:rPr>
                <w:rStyle w:val="CommentReference"/>
              </w:rPr>
              <w:commentReference w:id="60"/>
            </w:r>
            <w:commentRangeEnd w:id="61"/>
            <w:r w:rsidR="008D095F">
              <w:rPr>
                <w:rStyle w:val="CommentReference"/>
                <w:rFonts w:eastAsiaTheme="minorHAnsi"/>
                <w:b w:val="0"/>
                <w:bCs w:val="0"/>
                <w:lang w:val="en-US"/>
              </w:rPr>
              <w:commentReference w:id="61"/>
            </w:r>
          </w:p>
        </w:tc>
        <w:tc>
          <w:tcPr>
            <w:tcW w:w="0" w:type="dxa"/>
          </w:tcPr>
          <w:p w14:paraId="23DD01E4" w14:textId="77777777" w:rsidR="00F003D1" w:rsidRDefault="004B4B22"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T05</w:t>
            </w:r>
          </w:p>
          <w:p w14:paraId="464C7C11" w14:textId="147DC9D4" w:rsidR="004B4B22" w:rsidRDefault="004B4B22"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CRITICAL</w:t>
            </w:r>
          </w:p>
        </w:tc>
        <w:tc>
          <w:tcPr>
            <w:tcW w:w="1715" w:type="dxa"/>
          </w:tcPr>
          <w:p w14:paraId="7F407BC0" w14:textId="7DB13EE7" w:rsidR="00F003D1" w:rsidRDefault="004B4B22"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HOA</w:t>
            </w:r>
          </w:p>
        </w:tc>
        <w:tc>
          <w:tcPr>
            <w:tcW w:w="1843" w:type="dxa"/>
          </w:tcPr>
          <w:p w14:paraId="67D8844F" w14:textId="23BFED85" w:rsidR="00F003D1" w:rsidRPr="009A3FED" w:rsidRDefault="14E7350F" w:rsidP="00BB4DB6">
            <w:pPr>
              <w:pStyle w:val="NoSpacing"/>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sidRPr="3F1710F1">
              <w:rPr>
                <w:color w:val="808080" w:themeColor="background1" w:themeShade="80"/>
                <w:sz w:val="18"/>
                <w:szCs w:val="18"/>
              </w:rPr>
              <w:t xml:space="preserve">Property Management &gt;&gt; Management &gt;&gt; Properties </w:t>
            </w:r>
            <w:r w:rsidR="3149E0A1" w:rsidRPr="3F1710F1">
              <w:rPr>
                <w:color w:val="808080" w:themeColor="background1" w:themeShade="80"/>
                <w:sz w:val="18"/>
                <w:szCs w:val="18"/>
              </w:rPr>
              <w:t>&gt;&gt; Management tab &gt;&gt; Setup &gt;&gt; HOA</w:t>
            </w:r>
          </w:p>
        </w:tc>
        <w:tc>
          <w:tcPr>
            <w:tcW w:w="8789" w:type="dxa"/>
          </w:tcPr>
          <w:p w14:paraId="7AF165C2" w14:textId="77777777" w:rsidR="00251056" w:rsidRDefault="6BD25F4A"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Add the entity code, property code, and unit code</w:t>
            </w:r>
          </w:p>
          <w:p w14:paraId="19D9CC86" w14:textId="77777777" w:rsidR="00251056" w:rsidRDefault="00251056"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387ECB2" w14:textId="77777777" w:rsidR="00251056" w:rsidRDefault="6BD25F4A"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 xml:space="preserve">When the property code is selected, the unit code field should become available with only records that are associated to the property selected. </w:t>
            </w:r>
          </w:p>
          <w:p w14:paraId="20905576" w14:textId="77777777" w:rsidR="00251056" w:rsidRDefault="00251056"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C2B5FD0" w14:textId="77777777" w:rsidR="00251056" w:rsidRDefault="6BD25F4A"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 xml:space="preserve">The entity code should auto populate based on the </w:t>
            </w:r>
            <w:r w:rsidRPr="3F1710F1">
              <w:rPr>
                <w:b/>
                <w:bCs/>
                <w:i/>
                <w:iCs/>
                <w:sz w:val="18"/>
                <w:szCs w:val="18"/>
              </w:rPr>
              <w:t>transaction posting date</w:t>
            </w:r>
            <w:r w:rsidRPr="3F1710F1">
              <w:rPr>
                <w:sz w:val="18"/>
                <w:szCs w:val="18"/>
              </w:rPr>
              <w:t xml:space="preserve"> comparative to ownership effective date.</w:t>
            </w:r>
          </w:p>
          <w:p w14:paraId="0707A780" w14:textId="77777777" w:rsidR="00251056" w:rsidRDefault="00251056"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BB1936B" w14:textId="77777777" w:rsidR="00251056" w:rsidRDefault="6BD25F4A"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 xml:space="preserve">When the entity record is filled in, the field should become greyed out. </w:t>
            </w:r>
          </w:p>
          <w:p w14:paraId="7671595E" w14:textId="77777777" w:rsidR="00251056" w:rsidRPr="004F4115" w:rsidRDefault="00251056" w:rsidP="00251056">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757E61C2" w14:textId="77777777" w:rsidR="00251056" w:rsidRDefault="6BD25F4A"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 xml:space="preserve">The financial dimension for BU, property, and market should pull from the BU-property relationship at the time of effective date. </w:t>
            </w:r>
          </w:p>
          <w:p w14:paraId="0C793E00" w14:textId="77777777" w:rsidR="00251056" w:rsidRDefault="6BD25F4A"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 xml:space="preserve"> </w:t>
            </w:r>
          </w:p>
          <w:p w14:paraId="224C367B" w14:textId="77777777" w:rsidR="00251056" w:rsidRDefault="6BD25F4A" w:rsidP="0025105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 xml:space="preserve">Otherwise, if only the entity code is selected, the financial dimension for BU should pull from the entity structure master that is related to the entity ID. </w:t>
            </w:r>
          </w:p>
          <w:p w14:paraId="7858CBCC" w14:textId="77777777" w:rsidR="00F003D1" w:rsidRDefault="00F003D1" w:rsidP="00BB4DB6">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bookmarkEnd w:id="55"/>
    </w:tbl>
    <w:p w14:paraId="2B16B4E4" w14:textId="75359562" w:rsidR="00701950" w:rsidRDefault="00701950" w:rsidP="00B27936"/>
    <w:p w14:paraId="39FA2533" w14:textId="18F057D7" w:rsidR="00D929C1" w:rsidRDefault="003F5FF3" w:rsidP="006F18E3">
      <w:pPr>
        <w:pStyle w:val="Heading3"/>
        <w:rPr>
          <w:rStyle w:val="eop"/>
          <w:rFonts w:ascii="Calibri" w:hAnsi="Calibri" w:cs="Calibri"/>
          <w:color w:val="000000"/>
          <w:sz w:val="24"/>
          <w:szCs w:val="24"/>
          <w:shd w:val="clear" w:color="auto" w:fill="FFFFFF"/>
        </w:rPr>
      </w:pPr>
      <w:r>
        <w:rPr>
          <w:rStyle w:val="eop"/>
          <w:rFonts w:ascii="Calibri" w:hAnsi="Calibri" w:cs="Calibri"/>
          <w:color w:val="000000"/>
          <w:sz w:val="24"/>
          <w:szCs w:val="24"/>
          <w:shd w:val="clear" w:color="auto" w:fill="FFFFFF"/>
        </w:rPr>
        <w:t xml:space="preserve">Data Management - </w:t>
      </w:r>
      <w:r w:rsidR="00D929C1">
        <w:rPr>
          <w:rStyle w:val="eop"/>
          <w:rFonts w:ascii="Calibri" w:hAnsi="Calibri" w:cs="Calibri"/>
          <w:color w:val="000000"/>
          <w:sz w:val="24"/>
          <w:szCs w:val="24"/>
          <w:shd w:val="clear" w:color="auto" w:fill="FFFFFF"/>
        </w:rPr>
        <w:t>Data Entity Templates</w:t>
      </w:r>
    </w:p>
    <w:p w14:paraId="4C71F8A8" w14:textId="4716D360" w:rsidR="00D929C1" w:rsidRDefault="00D929C1" w:rsidP="00D929C1">
      <w:r>
        <w:t>The following templates are critical for go live and will need modification to bring in entity code, property code, and unit code as an extension to existing table.</w:t>
      </w:r>
    </w:p>
    <w:tbl>
      <w:tblPr>
        <w:tblStyle w:val="GridTable1Light1"/>
        <w:tblW w:w="14575" w:type="dxa"/>
        <w:tblLook w:val="04A0" w:firstRow="1" w:lastRow="0" w:firstColumn="1" w:lastColumn="0" w:noHBand="0" w:noVBand="1"/>
      </w:tblPr>
      <w:tblGrid>
        <w:gridCol w:w="1737"/>
        <w:gridCol w:w="914"/>
        <w:gridCol w:w="1754"/>
        <w:gridCol w:w="1440"/>
        <w:gridCol w:w="8730"/>
      </w:tblGrid>
      <w:tr w:rsidR="00C70DB9" w:rsidRPr="00310DC6" w14:paraId="1752DB95" w14:textId="77777777" w:rsidTr="006F18E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737" w:type="dxa"/>
            <w:shd w:val="clear" w:color="auto" w:fill="auto"/>
          </w:tcPr>
          <w:p w14:paraId="4B5D2AC9" w14:textId="77777777" w:rsidR="00C70DB9" w:rsidRPr="00CC6D7F" w:rsidRDefault="00C70DB9" w:rsidP="00A979C2">
            <w:pPr>
              <w:pStyle w:val="NoSpacing"/>
              <w:rPr>
                <w:rFonts w:asciiTheme="majorHAnsi" w:hAnsiTheme="majorHAnsi" w:cstheme="majorHAnsi"/>
                <w:sz w:val="18"/>
                <w:szCs w:val="18"/>
              </w:rPr>
            </w:pPr>
            <w:r>
              <w:rPr>
                <w:rFonts w:asciiTheme="majorHAnsi" w:hAnsiTheme="majorHAnsi" w:cstheme="majorHAnsi"/>
                <w:sz w:val="18"/>
                <w:szCs w:val="18"/>
              </w:rPr>
              <w:t>ID</w:t>
            </w:r>
          </w:p>
        </w:tc>
        <w:tc>
          <w:tcPr>
            <w:tcW w:w="914" w:type="dxa"/>
          </w:tcPr>
          <w:p w14:paraId="503F2E1F" w14:textId="77777777" w:rsidR="00C70DB9" w:rsidRDefault="00C70DB9"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OFL ID</w:t>
            </w:r>
          </w:p>
        </w:tc>
        <w:tc>
          <w:tcPr>
            <w:tcW w:w="1754" w:type="dxa"/>
          </w:tcPr>
          <w:p w14:paraId="22D93195" w14:textId="77777777" w:rsidR="00C70DB9" w:rsidRDefault="00C70DB9"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AREA</w:t>
            </w:r>
          </w:p>
        </w:tc>
        <w:tc>
          <w:tcPr>
            <w:tcW w:w="1440" w:type="dxa"/>
          </w:tcPr>
          <w:p w14:paraId="53360115" w14:textId="14B8B118" w:rsidR="00C70DB9" w:rsidRDefault="00C70DB9"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ENTITY</w:t>
            </w:r>
          </w:p>
        </w:tc>
        <w:tc>
          <w:tcPr>
            <w:tcW w:w="8730" w:type="dxa"/>
          </w:tcPr>
          <w:p w14:paraId="700BFF6D" w14:textId="19F47B97" w:rsidR="00C70DB9" w:rsidRPr="00310DC6" w:rsidRDefault="00C70DB9"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r>
      <w:tr w:rsidR="00C70DB9" w:rsidRPr="00310DC6" w14:paraId="73F8CCA5" w14:textId="77777777" w:rsidTr="006F18E3">
        <w:trPr>
          <w:trHeight w:val="687"/>
        </w:trPr>
        <w:tc>
          <w:tcPr>
            <w:cnfStyle w:val="001000000000" w:firstRow="0" w:lastRow="0" w:firstColumn="1" w:lastColumn="0" w:oddVBand="0" w:evenVBand="0" w:oddHBand="0" w:evenHBand="0" w:firstRowFirstColumn="0" w:firstRowLastColumn="0" w:lastRowFirstColumn="0" w:lastRowLastColumn="0"/>
            <w:tcW w:w="1737" w:type="dxa"/>
            <w:shd w:val="clear" w:color="auto" w:fill="auto"/>
          </w:tcPr>
          <w:p w14:paraId="60BEA032" w14:textId="7F9B9F5F" w:rsidR="00C70DB9" w:rsidRPr="00E70EC6" w:rsidRDefault="00C70DB9" w:rsidP="00A979C2">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DATA.001</w:t>
            </w:r>
          </w:p>
        </w:tc>
        <w:tc>
          <w:tcPr>
            <w:tcW w:w="914" w:type="dxa"/>
          </w:tcPr>
          <w:p w14:paraId="0C14796E" w14:textId="1C12F5C6" w:rsidR="00C70DB9" w:rsidRDefault="00C70DB9"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D03</w:t>
            </w:r>
          </w:p>
        </w:tc>
        <w:tc>
          <w:tcPr>
            <w:tcW w:w="1754" w:type="dxa"/>
          </w:tcPr>
          <w:p w14:paraId="08832D95" w14:textId="2A0AE699" w:rsidR="00C70DB9" w:rsidRPr="00C16B16" w:rsidRDefault="00C70DB9"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General Journal</w:t>
            </w:r>
          </w:p>
        </w:tc>
        <w:tc>
          <w:tcPr>
            <w:tcW w:w="1440" w:type="dxa"/>
          </w:tcPr>
          <w:p w14:paraId="183AB1D2" w14:textId="77777777" w:rsidR="00C70DB9" w:rsidRDefault="00C70DB9"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General Journal</w:t>
            </w:r>
          </w:p>
          <w:p w14:paraId="74C0ED32" w14:textId="77777777" w:rsidR="00C70DB9" w:rsidRDefault="00C70DB9"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4DD82E4" w14:textId="140B17FD" w:rsidR="00C70DB9" w:rsidRDefault="00C70DB9"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8730" w:type="dxa"/>
          </w:tcPr>
          <w:p w14:paraId="6E5CAA29" w14:textId="59D4696E" w:rsidR="00C70DB9" w:rsidRPr="00310DC6" w:rsidRDefault="00C70DB9"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property code, and unit code.</w:t>
            </w:r>
          </w:p>
        </w:tc>
      </w:tr>
      <w:tr w:rsidR="00C70DB9" w:rsidRPr="00310DC6" w14:paraId="1DB881B3" w14:textId="77777777" w:rsidTr="006F18E3">
        <w:trPr>
          <w:trHeight w:val="687"/>
        </w:trPr>
        <w:tc>
          <w:tcPr>
            <w:cnfStyle w:val="001000000000" w:firstRow="0" w:lastRow="0" w:firstColumn="1" w:lastColumn="0" w:oddVBand="0" w:evenVBand="0" w:oddHBand="0" w:evenHBand="0" w:firstRowFirstColumn="0" w:firstRowLastColumn="0" w:lastRowFirstColumn="0" w:lastRowLastColumn="0"/>
            <w:tcW w:w="1737" w:type="dxa"/>
            <w:shd w:val="clear" w:color="auto" w:fill="auto"/>
          </w:tcPr>
          <w:p w14:paraId="2ACFC98F" w14:textId="7340E093" w:rsidR="00C70DB9" w:rsidRDefault="00C70DB9" w:rsidP="00A979C2">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DATA.002</w:t>
            </w:r>
          </w:p>
        </w:tc>
        <w:tc>
          <w:tcPr>
            <w:tcW w:w="914" w:type="dxa"/>
          </w:tcPr>
          <w:p w14:paraId="007430EB" w14:textId="44AE2A9C" w:rsidR="00C70DB9" w:rsidRDefault="00C70DB9"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D01</w:t>
            </w:r>
          </w:p>
        </w:tc>
        <w:tc>
          <w:tcPr>
            <w:tcW w:w="1754" w:type="dxa"/>
          </w:tcPr>
          <w:p w14:paraId="0485632B" w14:textId="77777777" w:rsidR="00C70DB9" w:rsidRPr="00C16B16" w:rsidRDefault="00C70DB9"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Invoice Journal</w:t>
            </w:r>
          </w:p>
        </w:tc>
        <w:tc>
          <w:tcPr>
            <w:tcW w:w="1440" w:type="dxa"/>
          </w:tcPr>
          <w:p w14:paraId="110AFD07" w14:textId="29471CE0" w:rsidR="00C70DB9" w:rsidRDefault="00C70DB9"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Vendor invoice journal</w:t>
            </w:r>
          </w:p>
        </w:tc>
        <w:tc>
          <w:tcPr>
            <w:tcW w:w="8730" w:type="dxa"/>
          </w:tcPr>
          <w:p w14:paraId="75B78D66" w14:textId="00F34E2E" w:rsidR="00C70DB9" w:rsidRPr="00310DC6" w:rsidRDefault="00C70DB9"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property code, and unit code.</w:t>
            </w:r>
          </w:p>
        </w:tc>
      </w:tr>
      <w:tr w:rsidR="00C70DB9" w:rsidRPr="00310DC6" w14:paraId="76C34640" w14:textId="77777777" w:rsidTr="006F18E3">
        <w:trPr>
          <w:trHeight w:val="687"/>
        </w:trPr>
        <w:tc>
          <w:tcPr>
            <w:cnfStyle w:val="001000000000" w:firstRow="0" w:lastRow="0" w:firstColumn="1" w:lastColumn="0" w:oddVBand="0" w:evenVBand="0" w:oddHBand="0" w:evenHBand="0" w:firstRowFirstColumn="0" w:firstRowLastColumn="0" w:lastRowFirstColumn="0" w:lastRowLastColumn="0"/>
            <w:tcW w:w="1737" w:type="dxa"/>
            <w:shd w:val="clear" w:color="auto" w:fill="auto"/>
          </w:tcPr>
          <w:p w14:paraId="4A5460A8" w14:textId="04D16DF1" w:rsidR="00C70DB9" w:rsidRDefault="00C70DB9" w:rsidP="00A979C2">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DATA.003</w:t>
            </w:r>
          </w:p>
        </w:tc>
        <w:tc>
          <w:tcPr>
            <w:tcW w:w="914" w:type="dxa"/>
          </w:tcPr>
          <w:p w14:paraId="220CE274" w14:textId="7632D769" w:rsidR="00C70DB9" w:rsidRDefault="00C70DB9"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D02</w:t>
            </w:r>
          </w:p>
        </w:tc>
        <w:tc>
          <w:tcPr>
            <w:tcW w:w="1754" w:type="dxa"/>
          </w:tcPr>
          <w:p w14:paraId="63583250" w14:textId="77777777" w:rsidR="00C70DB9" w:rsidRPr="00C16B16" w:rsidRDefault="00C70DB9"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Fixed Asset Journal</w:t>
            </w:r>
          </w:p>
        </w:tc>
        <w:tc>
          <w:tcPr>
            <w:tcW w:w="1440" w:type="dxa"/>
          </w:tcPr>
          <w:p w14:paraId="2ABF7161" w14:textId="77777777" w:rsidR="00C70DB9" w:rsidRDefault="00C70DB9"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commentRangeStart w:id="62"/>
            <w:r>
              <w:rPr>
                <w:sz w:val="18"/>
                <w:szCs w:val="18"/>
              </w:rPr>
              <w:t xml:space="preserve">Fixed asset journal </w:t>
            </w:r>
          </w:p>
          <w:p w14:paraId="37FEDD22" w14:textId="77777777" w:rsidR="00C70DB9" w:rsidRDefault="00C70DB9"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988F26A" w14:textId="0D046509" w:rsidR="00C70DB9" w:rsidRDefault="00C70DB9"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Fixed asset journal v2 entity</w:t>
            </w:r>
            <w:commentRangeEnd w:id="62"/>
            <w:r>
              <w:rPr>
                <w:rStyle w:val="CommentReference"/>
                <w:rFonts w:eastAsiaTheme="minorHAnsi"/>
                <w:lang w:val="en-US"/>
              </w:rPr>
              <w:commentReference w:id="62"/>
            </w:r>
          </w:p>
        </w:tc>
        <w:tc>
          <w:tcPr>
            <w:tcW w:w="8730" w:type="dxa"/>
          </w:tcPr>
          <w:p w14:paraId="4670F712" w14:textId="6D999F80" w:rsidR="00C70DB9" w:rsidRPr="00310DC6" w:rsidRDefault="00C70DB9"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the entity code, property code, and unit code.</w:t>
            </w:r>
          </w:p>
        </w:tc>
      </w:tr>
    </w:tbl>
    <w:p w14:paraId="7AA3C6B6" w14:textId="3D6D731F" w:rsidR="00C16B16" w:rsidRPr="00C16B16" w:rsidRDefault="00853D84" w:rsidP="003C7D0B">
      <w:pPr>
        <w:pStyle w:val="Heading3"/>
        <w:rPr>
          <w:shd w:val="clear" w:color="auto" w:fill="FFFFFF"/>
        </w:rPr>
      </w:pPr>
      <w:r>
        <w:rPr>
          <w:rStyle w:val="eop"/>
          <w:rFonts w:ascii="Calibri" w:hAnsi="Calibri" w:cs="Calibri"/>
          <w:color w:val="000000"/>
          <w:sz w:val="24"/>
          <w:szCs w:val="24"/>
          <w:shd w:val="clear" w:color="auto" w:fill="FFFFFF"/>
        </w:rPr>
        <w:lastRenderedPageBreak/>
        <w:t>Default Values</w:t>
      </w:r>
      <w:r w:rsidR="007A6B56">
        <w:rPr>
          <w:rStyle w:val="eop"/>
          <w:rFonts w:ascii="Calibri" w:hAnsi="Calibri" w:cs="Calibri"/>
          <w:color w:val="000000"/>
          <w:sz w:val="24"/>
          <w:szCs w:val="24"/>
          <w:shd w:val="clear" w:color="auto" w:fill="FFFFFF"/>
        </w:rPr>
        <w:t>-Inter modules</w:t>
      </w:r>
    </w:p>
    <w:p w14:paraId="300FC19F" w14:textId="70F48021" w:rsidR="00BA58F8" w:rsidRDefault="00BA58F8" w:rsidP="00BA58F8">
      <w:pPr>
        <w:pStyle w:val="NoSpacing"/>
        <w:rPr>
          <w:rStyle w:val="eop"/>
          <w:rFonts w:ascii="Calibri" w:hAnsi="Calibri" w:cs="Calibri"/>
          <w:color w:val="000000"/>
          <w:sz w:val="24"/>
          <w:szCs w:val="24"/>
          <w:shd w:val="clear" w:color="auto" w:fill="FFFFFF"/>
        </w:rPr>
      </w:pPr>
      <w:r>
        <w:rPr>
          <w:rStyle w:val="eop"/>
          <w:rFonts w:ascii="Calibri" w:hAnsi="Calibri" w:cs="Calibri"/>
          <w:color w:val="000000"/>
          <w:sz w:val="24"/>
          <w:szCs w:val="24"/>
          <w:shd w:val="clear" w:color="auto" w:fill="FFFFFF"/>
        </w:rPr>
        <w:t xml:space="preserve">In addition to the logic mentioned above, </w:t>
      </w:r>
      <w:r w:rsidR="00E70EC6">
        <w:rPr>
          <w:rStyle w:val="eop"/>
          <w:rFonts w:ascii="Calibri" w:hAnsi="Calibri" w:cs="Calibri"/>
          <w:color w:val="000000"/>
          <w:sz w:val="24"/>
          <w:szCs w:val="24"/>
          <w:shd w:val="clear" w:color="auto" w:fill="FFFFFF"/>
        </w:rPr>
        <w:t>the flow of information from module to module</w:t>
      </w:r>
      <w:r w:rsidR="00C16B16">
        <w:rPr>
          <w:rStyle w:val="eop"/>
          <w:rFonts w:ascii="Calibri" w:hAnsi="Calibri" w:cs="Calibri"/>
          <w:color w:val="000000"/>
          <w:sz w:val="24"/>
          <w:szCs w:val="24"/>
          <w:shd w:val="clear" w:color="auto" w:fill="FFFFFF"/>
        </w:rPr>
        <w:t xml:space="preserve"> shall default accordingly based on the relationship of source and destination forms</w:t>
      </w:r>
      <w:r w:rsidR="00E70EC6">
        <w:rPr>
          <w:rStyle w:val="eop"/>
          <w:rFonts w:ascii="Calibri" w:hAnsi="Calibri" w:cs="Calibri"/>
          <w:color w:val="000000"/>
          <w:sz w:val="24"/>
          <w:szCs w:val="24"/>
          <w:shd w:val="clear" w:color="auto" w:fill="FFFFFF"/>
        </w:rPr>
        <w:t>. The system should be able to copy the information</w:t>
      </w:r>
      <w:r>
        <w:rPr>
          <w:rStyle w:val="eop"/>
          <w:rFonts w:ascii="Calibri" w:hAnsi="Calibri" w:cs="Calibri"/>
          <w:color w:val="000000"/>
          <w:sz w:val="24"/>
          <w:szCs w:val="24"/>
          <w:shd w:val="clear" w:color="auto" w:fill="FFFFFF"/>
        </w:rPr>
        <w:t xml:space="preserve"> </w:t>
      </w:r>
      <w:r w:rsidR="00E70EC6">
        <w:rPr>
          <w:rStyle w:val="eop"/>
          <w:rFonts w:ascii="Calibri" w:hAnsi="Calibri" w:cs="Calibri"/>
          <w:color w:val="000000"/>
          <w:sz w:val="24"/>
          <w:szCs w:val="24"/>
          <w:shd w:val="clear" w:color="auto" w:fill="FFFFFF"/>
        </w:rPr>
        <w:t>from origin to the next form</w:t>
      </w:r>
      <w:r w:rsidR="00C16B16">
        <w:rPr>
          <w:rStyle w:val="eop"/>
          <w:rFonts w:ascii="Calibri" w:hAnsi="Calibri" w:cs="Calibri"/>
          <w:color w:val="000000"/>
          <w:sz w:val="24"/>
          <w:szCs w:val="24"/>
          <w:shd w:val="clear" w:color="auto" w:fill="FFFFFF"/>
        </w:rPr>
        <w:t xml:space="preserve"> for the following processes</w:t>
      </w:r>
      <w:r>
        <w:rPr>
          <w:rStyle w:val="eop"/>
          <w:rFonts w:ascii="Calibri" w:hAnsi="Calibri" w:cs="Calibri"/>
          <w:color w:val="000000"/>
          <w:sz w:val="24"/>
          <w:szCs w:val="24"/>
          <w:shd w:val="clear" w:color="auto" w:fill="FFFFFF"/>
        </w:rPr>
        <w:t>:</w:t>
      </w:r>
    </w:p>
    <w:p w14:paraId="624A4F4B" w14:textId="77777777" w:rsidR="00C16B16" w:rsidRDefault="00C16B16" w:rsidP="00BA58F8">
      <w:pPr>
        <w:pStyle w:val="NoSpacing"/>
        <w:rPr>
          <w:rStyle w:val="eop"/>
          <w:rFonts w:ascii="Calibri" w:hAnsi="Calibri" w:cs="Calibri"/>
          <w:color w:val="000000"/>
          <w:sz w:val="24"/>
          <w:szCs w:val="24"/>
          <w:shd w:val="clear" w:color="auto" w:fill="FFFFFF"/>
        </w:rPr>
      </w:pPr>
    </w:p>
    <w:p w14:paraId="262A93A7" w14:textId="49C61268" w:rsidR="0036420C" w:rsidRDefault="0036420C" w:rsidP="00B3008B">
      <w:pPr>
        <w:pStyle w:val="Heading4"/>
        <w:rPr>
          <w:rStyle w:val="eop"/>
          <w:rFonts w:ascii="Calibri" w:hAnsi="Calibri" w:cs="Calibri"/>
          <w:color w:val="000000"/>
          <w:sz w:val="24"/>
          <w:szCs w:val="24"/>
          <w:shd w:val="clear" w:color="auto" w:fill="FFFFFF"/>
        </w:rPr>
      </w:pPr>
      <w:r>
        <w:rPr>
          <w:rStyle w:val="eop"/>
          <w:rFonts w:ascii="Calibri" w:hAnsi="Calibri" w:cs="Calibri"/>
          <w:color w:val="000000"/>
          <w:sz w:val="24"/>
          <w:szCs w:val="24"/>
          <w:shd w:val="clear" w:color="auto" w:fill="FFFFFF"/>
        </w:rPr>
        <w:t>Projects</w:t>
      </w:r>
    </w:p>
    <w:tbl>
      <w:tblPr>
        <w:tblStyle w:val="GridTable1Light1"/>
        <w:tblW w:w="14879" w:type="dxa"/>
        <w:tblLook w:val="04A0" w:firstRow="1" w:lastRow="0" w:firstColumn="1" w:lastColumn="0" w:noHBand="0" w:noVBand="1"/>
      </w:tblPr>
      <w:tblGrid>
        <w:gridCol w:w="948"/>
        <w:gridCol w:w="1226"/>
        <w:gridCol w:w="2914"/>
        <w:gridCol w:w="1923"/>
        <w:gridCol w:w="7868"/>
      </w:tblGrid>
      <w:tr w:rsidR="009F6F0A" w:rsidRPr="00310DC6" w14:paraId="60C37C92" w14:textId="77777777" w:rsidTr="00CA2F4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4CFA7A76" w14:textId="53E993D2" w:rsidR="009F6F0A" w:rsidRPr="00CC6D7F" w:rsidRDefault="009F6F0A" w:rsidP="00A979C2">
            <w:pPr>
              <w:pStyle w:val="NoSpacing"/>
              <w:rPr>
                <w:rFonts w:asciiTheme="majorHAnsi" w:hAnsiTheme="majorHAnsi" w:cstheme="majorHAnsi"/>
                <w:sz w:val="18"/>
                <w:szCs w:val="18"/>
              </w:rPr>
            </w:pPr>
            <w:bookmarkStart w:id="63" w:name="_Hlk103533683"/>
            <w:r>
              <w:rPr>
                <w:rFonts w:asciiTheme="majorHAnsi" w:hAnsiTheme="majorHAnsi" w:cstheme="majorHAnsi"/>
                <w:sz w:val="18"/>
                <w:szCs w:val="18"/>
              </w:rPr>
              <w:t>ID</w:t>
            </w:r>
          </w:p>
        </w:tc>
        <w:tc>
          <w:tcPr>
            <w:tcW w:w="1244" w:type="dxa"/>
          </w:tcPr>
          <w:p w14:paraId="6F9BF68A" w14:textId="6F603659" w:rsidR="009F6F0A" w:rsidRDefault="009F6F0A"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OFL ID</w:t>
            </w:r>
          </w:p>
        </w:tc>
        <w:tc>
          <w:tcPr>
            <w:tcW w:w="2088" w:type="dxa"/>
          </w:tcPr>
          <w:p w14:paraId="3F675E3F" w14:textId="6770DB5A" w:rsidR="009F6F0A" w:rsidRDefault="009F6F0A"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AREA</w:t>
            </w:r>
          </w:p>
        </w:tc>
        <w:tc>
          <w:tcPr>
            <w:tcW w:w="2002" w:type="dxa"/>
          </w:tcPr>
          <w:p w14:paraId="4FD562D4" w14:textId="3C26AA9E" w:rsidR="009F6F0A" w:rsidRDefault="009F6F0A"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PATH</w:t>
            </w:r>
          </w:p>
        </w:tc>
        <w:tc>
          <w:tcPr>
            <w:tcW w:w="8584" w:type="dxa"/>
          </w:tcPr>
          <w:p w14:paraId="4038DEAD" w14:textId="54836563" w:rsidR="009F6F0A" w:rsidRPr="00310DC6" w:rsidRDefault="009F6F0A"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r>
      <w:tr w:rsidR="009F6F0A" w:rsidRPr="00310DC6" w14:paraId="772A4605" w14:textId="77777777" w:rsidTr="00CA2F41">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468ED231" w14:textId="2E83CF41" w:rsidR="009F6F0A" w:rsidRPr="00E70EC6" w:rsidRDefault="009F6F0A" w:rsidP="00A979C2">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DEF.001</w:t>
            </w:r>
          </w:p>
        </w:tc>
        <w:tc>
          <w:tcPr>
            <w:tcW w:w="1244" w:type="dxa"/>
          </w:tcPr>
          <w:p w14:paraId="573E4B54" w14:textId="77777777" w:rsidR="009F6F0A" w:rsidRDefault="00FD605B"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M01A</w:t>
            </w:r>
            <w:r w:rsidR="00FE769B">
              <w:rPr>
                <w:rFonts w:asciiTheme="majorHAnsi" w:hAnsiTheme="majorHAnsi" w:cstheme="majorHAnsi"/>
                <w:sz w:val="18"/>
                <w:szCs w:val="18"/>
              </w:rPr>
              <w:t>/M21</w:t>
            </w:r>
          </w:p>
          <w:p w14:paraId="147A3533" w14:textId="59E65890" w:rsidR="007F2545" w:rsidRPr="00C16B16" w:rsidRDefault="007F2545"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CRITICAL</w:t>
            </w:r>
          </w:p>
        </w:tc>
        <w:tc>
          <w:tcPr>
            <w:tcW w:w="2088" w:type="dxa"/>
          </w:tcPr>
          <w:p w14:paraId="7B92E3D3" w14:textId="5824BD2C" w:rsidR="009F6F0A" w:rsidRPr="00C16B16"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C16B16">
              <w:rPr>
                <w:rFonts w:asciiTheme="majorHAnsi" w:hAnsiTheme="majorHAnsi" w:cstheme="majorHAnsi"/>
                <w:sz w:val="18"/>
                <w:szCs w:val="18"/>
              </w:rPr>
              <w:t>Project to PO creation</w:t>
            </w:r>
          </w:p>
        </w:tc>
        <w:tc>
          <w:tcPr>
            <w:tcW w:w="2002" w:type="dxa"/>
          </w:tcPr>
          <w:p w14:paraId="1DAFE907" w14:textId="77777777" w:rsidR="009F6F0A" w:rsidRDefault="009F6F0A" w:rsidP="0026130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Procurement and sourcing &gt;&gt; Purchase Orders &gt;&gt; All purchase order &gt;&gt; Purchase order header and lines</w:t>
            </w:r>
          </w:p>
          <w:p w14:paraId="008B6420" w14:textId="77777777" w:rsidR="009F6F0A" w:rsidRDefault="009F6F0A" w:rsidP="00261300">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E8CC409" w14:textId="77777777" w:rsidR="009F6F0A" w:rsidRDefault="009F6F0A" w:rsidP="00261300">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 management accounting &gt;&gt; Projects &gt;&gt; All Projects &gt;&gt; Manage tab &gt;&gt; New &gt;&gt; Item task &gt;&gt; Purchase order &gt;&gt; Purchase order header and lines</w:t>
            </w:r>
          </w:p>
          <w:p w14:paraId="7949981C" w14:textId="77777777" w:rsidR="009F6F0A" w:rsidRDefault="009F6F0A" w:rsidP="00261300">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DF4CFA9" w14:textId="7238E165" w:rsidR="009F6F0A"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 management accounting &gt;&gt; Item tasks &gt;&gt; Project purchase order header and lines</w:t>
            </w:r>
          </w:p>
        </w:tc>
        <w:tc>
          <w:tcPr>
            <w:tcW w:w="8584" w:type="dxa"/>
          </w:tcPr>
          <w:p w14:paraId="30B31D12" w14:textId="6A64E77A" w:rsidR="009F6F0A"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a PO is created from the project master, the entity code, property code, and unit code should be inherited from the project.</w:t>
            </w:r>
          </w:p>
          <w:p w14:paraId="3C1116E7" w14:textId="77777777" w:rsidR="009F6F0A"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3A4E3F6" w14:textId="77777777" w:rsidR="009F6F0A"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PO is created from the procurement master and a project code is manually assigned to the PO, then the entity code, property code and unit code should be inherited from the project. </w:t>
            </w:r>
          </w:p>
          <w:p w14:paraId="026CB827" w14:textId="72601E64" w:rsidR="009F6F0A"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C7ACA8D" w14:textId="52737DFA" w:rsidR="009F6F0A"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property code and unit code should update accordingly based on the values on the project master. </w:t>
            </w:r>
          </w:p>
          <w:p w14:paraId="601150F6" w14:textId="77777777" w:rsidR="009F6F0A" w:rsidRDefault="009F6F0A"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35BE0E9" w14:textId="764114D8" w:rsidR="009F6F0A" w:rsidRDefault="009F6F0A"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financial dimension should auto default the existing values from the project id used. </w:t>
            </w:r>
          </w:p>
          <w:p w14:paraId="68F1B30B" w14:textId="77777777" w:rsidR="009F6F0A"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02283E1" w14:textId="77DE4FDF" w:rsidR="009F6F0A" w:rsidRPr="00310DC6"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Note: this is dependent on bulk transfer subset to update project</w:t>
            </w:r>
          </w:p>
        </w:tc>
      </w:tr>
      <w:tr w:rsidR="009F6F0A" w14:paraId="08494BAD" w14:textId="77777777" w:rsidTr="00CA2F41">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62AD653B" w14:textId="2315193C" w:rsidR="009F6F0A" w:rsidRPr="00E70EC6" w:rsidRDefault="009F6F0A" w:rsidP="00A979C2">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DEF.004</w:t>
            </w:r>
          </w:p>
        </w:tc>
        <w:tc>
          <w:tcPr>
            <w:tcW w:w="1244" w:type="dxa"/>
          </w:tcPr>
          <w:p w14:paraId="3BBA8C34" w14:textId="672375A8" w:rsidR="009F6F0A" w:rsidRPr="00C16B16" w:rsidRDefault="000961CE"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M01A/M21</w:t>
            </w:r>
          </w:p>
        </w:tc>
        <w:tc>
          <w:tcPr>
            <w:tcW w:w="2088" w:type="dxa"/>
          </w:tcPr>
          <w:p w14:paraId="76E68129" w14:textId="5AD46CB8" w:rsidR="009F6F0A" w:rsidRPr="00C16B16" w:rsidRDefault="00E9311D"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rFonts w:asciiTheme="majorHAnsi" w:hAnsiTheme="majorHAnsi" w:cstheme="majorHAnsi"/>
                <w:sz w:val="18"/>
                <w:szCs w:val="18"/>
              </w:rPr>
              <w:t>Invoice Journal to Projects</w:t>
            </w:r>
          </w:p>
        </w:tc>
        <w:tc>
          <w:tcPr>
            <w:tcW w:w="2002" w:type="dxa"/>
          </w:tcPr>
          <w:p w14:paraId="5EF589E3" w14:textId="63B01D65" w:rsidR="009F6F0A"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Accounts Payable &gt;&gt; Invoices &gt;&gt; Vendor invoice journal </w:t>
            </w:r>
          </w:p>
        </w:tc>
        <w:tc>
          <w:tcPr>
            <w:tcW w:w="8584" w:type="dxa"/>
          </w:tcPr>
          <w:p w14:paraId="2D0B3D7C" w14:textId="77777777" w:rsidR="009F6F0A"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a project is selected on the vendor invoice journal, the entity code, property code, and unit code should default from the project master. </w:t>
            </w:r>
          </w:p>
          <w:p w14:paraId="4AC72849" w14:textId="77777777" w:rsidR="009F6F0A"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E786761" w14:textId="77777777" w:rsidR="009F6F0A" w:rsidRDefault="009F6F0A" w:rsidP="00281BCF">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property code and unit code should update accordingly based on the values on the project master. </w:t>
            </w:r>
          </w:p>
          <w:p w14:paraId="643F9998" w14:textId="77777777" w:rsidR="009F6F0A"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DBD2075" w14:textId="710FA73A" w:rsidR="009F6F0A" w:rsidRDefault="009F6F0A"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financial dimension should auto default from the project financial dimensions.</w:t>
            </w:r>
          </w:p>
          <w:p w14:paraId="56F37468" w14:textId="77777777" w:rsidR="009F6F0A"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11185DD" w14:textId="350119A3" w:rsidR="009F6F0A" w:rsidRDefault="009F6F0A"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Note: This is dependent on the bulk transfer subset to update projects.</w:t>
            </w:r>
          </w:p>
        </w:tc>
      </w:tr>
      <w:tr w:rsidR="009F6F0A" w14:paraId="0E708AE8" w14:textId="77777777" w:rsidTr="00CA2F41">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1B1A05C6" w14:textId="6E39D341" w:rsidR="009F6F0A" w:rsidRDefault="009F6F0A" w:rsidP="00EF6C55">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lastRenderedPageBreak/>
              <w:t>DEF.009</w:t>
            </w:r>
          </w:p>
        </w:tc>
        <w:tc>
          <w:tcPr>
            <w:tcW w:w="1244" w:type="dxa"/>
          </w:tcPr>
          <w:p w14:paraId="5F43F092" w14:textId="56659B5A" w:rsidR="009F6F0A" w:rsidRPr="00C16B16" w:rsidRDefault="000961CE" w:rsidP="00EF6C55">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M01A/M21</w:t>
            </w:r>
          </w:p>
        </w:tc>
        <w:tc>
          <w:tcPr>
            <w:tcW w:w="2088" w:type="dxa"/>
          </w:tcPr>
          <w:p w14:paraId="505C3B32" w14:textId="1283A454" w:rsidR="009F6F0A" w:rsidRPr="00C16B16" w:rsidRDefault="009F6F0A" w:rsidP="00EF6C55">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C16B16">
              <w:rPr>
                <w:rFonts w:asciiTheme="majorHAnsi" w:hAnsiTheme="majorHAnsi" w:cstheme="majorHAnsi"/>
                <w:sz w:val="18"/>
                <w:szCs w:val="18"/>
              </w:rPr>
              <w:t xml:space="preserve">General journal to </w:t>
            </w:r>
            <w:r>
              <w:rPr>
                <w:rFonts w:asciiTheme="majorHAnsi" w:hAnsiTheme="majorHAnsi" w:cstheme="majorHAnsi"/>
                <w:sz w:val="18"/>
                <w:szCs w:val="18"/>
              </w:rPr>
              <w:t>projects</w:t>
            </w:r>
          </w:p>
        </w:tc>
        <w:tc>
          <w:tcPr>
            <w:tcW w:w="2002" w:type="dxa"/>
          </w:tcPr>
          <w:p w14:paraId="7D57C4D4" w14:textId="48B5FB72" w:rsidR="009F6F0A" w:rsidRDefault="009F6F0A"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General Ledger &gt;&gt; Journal entries &gt;&gt; General Journals</w:t>
            </w:r>
          </w:p>
        </w:tc>
        <w:tc>
          <w:tcPr>
            <w:tcW w:w="8584" w:type="dxa"/>
          </w:tcPr>
          <w:p w14:paraId="087C3064" w14:textId="340C927E" w:rsidR="009F6F0A" w:rsidRDefault="009F6F0A"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a project is selected on a general journal, the entity code, property code, and unit code should default from the </w:t>
            </w:r>
            <w:r w:rsidRPr="452573E5">
              <w:rPr>
                <w:sz w:val="18"/>
                <w:szCs w:val="18"/>
              </w:rPr>
              <w:t>project</w:t>
            </w:r>
            <w:r>
              <w:rPr>
                <w:sz w:val="18"/>
                <w:szCs w:val="18"/>
              </w:rPr>
              <w:t xml:space="preserve">. </w:t>
            </w:r>
          </w:p>
          <w:p w14:paraId="1F5915FE" w14:textId="77777777" w:rsidR="009F6F0A" w:rsidRDefault="009F6F0A"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7AD6473" w14:textId="76369ECF" w:rsidR="009F6F0A" w:rsidRDefault="009F6F0A"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If only an entity code is entered on the </w:t>
            </w:r>
            <w:r w:rsidR="009D5449">
              <w:rPr>
                <w:sz w:val="18"/>
                <w:szCs w:val="18"/>
              </w:rPr>
              <w:t>project,</w:t>
            </w:r>
            <w:r>
              <w:rPr>
                <w:sz w:val="18"/>
                <w:szCs w:val="18"/>
              </w:rPr>
              <w:t xml:space="preserve"> then the entity code field should default on the journal line.</w:t>
            </w:r>
          </w:p>
          <w:p w14:paraId="11F36BF1" w14:textId="77777777" w:rsidR="009F6F0A" w:rsidRDefault="009F6F0A"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280C010" w14:textId="28776E1A" w:rsidR="009F6F0A" w:rsidRDefault="009F6F0A"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If property code is entered on the </w:t>
            </w:r>
            <w:r w:rsidR="009D5449">
              <w:rPr>
                <w:sz w:val="18"/>
                <w:szCs w:val="18"/>
              </w:rPr>
              <w:t>project,</w:t>
            </w:r>
            <w:r>
              <w:rPr>
                <w:sz w:val="18"/>
                <w:szCs w:val="18"/>
              </w:rPr>
              <w:t xml:space="preserve"> then the entity code and property code field should default on the journal line. </w:t>
            </w:r>
          </w:p>
          <w:p w14:paraId="6054F28A" w14:textId="77777777" w:rsidR="009F6F0A" w:rsidRDefault="009F6F0A"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5E971F9" w14:textId="6CA5AFAD" w:rsidR="009F6F0A" w:rsidRDefault="009F6F0A"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If the unit code is entered on the </w:t>
            </w:r>
            <w:r w:rsidR="009D5449">
              <w:rPr>
                <w:sz w:val="18"/>
                <w:szCs w:val="18"/>
              </w:rPr>
              <w:t>project,</w:t>
            </w:r>
            <w:r>
              <w:rPr>
                <w:sz w:val="18"/>
                <w:szCs w:val="18"/>
              </w:rPr>
              <w:t xml:space="preserve"> then the entity code, property code and unit code fields should default on the journal line.</w:t>
            </w:r>
          </w:p>
          <w:p w14:paraId="57C62F21" w14:textId="77777777" w:rsidR="009F6F0A" w:rsidRDefault="009F6F0A"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90ADE60" w14:textId="3AC33B80" w:rsidR="009F6F0A" w:rsidRDefault="009F6F0A"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financial dimension should auto default from the </w:t>
            </w:r>
            <w:r w:rsidRPr="0ECC23D8">
              <w:rPr>
                <w:sz w:val="18"/>
                <w:szCs w:val="18"/>
              </w:rPr>
              <w:t>project financial dimensions</w:t>
            </w:r>
            <w:r>
              <w:rPr>
                <w:sz w:val="18"/>
                <w:szCs w:val="18"/>
              </w:rPr>
              <w:t>.</w:t>
            </w:r>
          </w:p>
          <w:p w14:paraId="6101FD76" w14:textId="77777777" w:rsidR="009F6F0A" w:rsidRDefault="009F6F0A"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B26E6CA" w14:textId="6ECE5E3C" w:rsidR="009F6F0A" w:rsidRDefault="009F6F0A"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Note: This is dependent on the bulk transfer to update </w:t>
            </w:r>
            <w:r w:rsidRPr="18DD72AB">
              <w:rPr>
                <w:sz w:val="18"/>
                <w:szCs w:val="18"/>
              </w:rPr>
              <w:t>projects</w:t>
            </w:r>
            <w:r>
              <w:rPr>
                <w:sz w:val="18"/>
                <w:szCs w:val="18"/>
              </w:rPr>
              <w:t>.</w:t>
            </w:r>
          </w:p>
        </w:tc>
      </w:tr>
      <w:tr w:rsidR="00E9311D" w14:paraId="0A17C046" w14:textId="77777777" w:rsidTr="00CA2F41">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4EAB2DD3" w14:textId="417747ED" w:rsidR="00E9311D" w:rsidRPr="00E9311D" w:rsidRDefault="00E9311D" w:rsidP="00EF6C55">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DEF.011</w:t>
            </w:r>
          </w:p>
        </w:tc>
        <w:tc>
          <w:tcPr>
            <w:tcW w:w="1244" w:type="dxa"/>
          </w:tcPr>
          <w:p w14:paraId="66EB9BE5" w14:textId="77777777" w:rsidR="00E9311D" w:rsidRDefault="00E9311D" w:rsidP="00EF6C55">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w:t>
            </w:r>
          </w:p>
          <w:p w14:paraId="1809E1AE" w14:textId="1313C1AA" w:rsidR="00E9311D" w:rsidRDefault="00E9311D" w:rsidP="00EF6C55">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CRITICAL</w:t>
            </w:r>
          </w:p>
        </w:tc>
        <w:tc>
          <w:tcPr>
            <w:tcW w:w="2088" w:type="dxa"/>
          </w:tcPr>
          <w:p w14:paraId="4E238483" w14:textId="00EDB35E" w:rsidR="00E9311D" w:rsidRPr="00B9052B" w:rsidRDefault="00E9311D" w:rsidP="00EF6C55">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Pending Vendor invoice to Projects</w:t>
            </w:r>
          </w:p>
        </w:tc>
        <w:tc>
          <w:tcPr>
            <w:tcW w:w="2002" w:type="dxa"/>
          </w:tcPr>
          <w:p w14:paraId="439F6730" w14:textId="44FFA9E2" w:rsidR="00E9311D" w:rsidRPr="00B9052B" w:rsidRDefault="00242606"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Payable &gt;&gt; Invoices &gt;&gt; Pending vendor invoice</w:t>
            </w:r>
          </w:p>
        </w:tc>
        <w:tc>
          <w:tcPr>
            <w:tcW w:w="8584" w:type="dxa"/>
          </w:tcPr>
          <w:p w14:paraId="45E67A52" w14:textId="6DB386E4" w:rsidR="00242606" w:rsidRDefault="00242606" w:rsidP="0024260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a pending vendor invoice is created for a project, the entity code, property code and unit code should be pulled from the project master. </w:t>
            </w:r>
          </w:p>
          <w:p w14:paraId="35EF76C1" w14:textId="77777777" w:rsidR="00242606" w:rsidRDefault="00242606" w:rsidP="0024260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EAB9138" w14:textId="30932D7B" w:rsidR="00242606" w:rsidRDefault="00242606" w:rsidP="0024260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If only an entity code is entered on the project </w:t>
            </w:r>
            <w:r w:rsidR="009D5449">
              <w:rPr>
                <w:sz w:val="18"/>
                <w:szCs w:val="18"/>
              </w:rPr>
              <w:t>master,</w:t>
            </w:r>
            <w:r>
              <w:rPr>
                <w:sz w:val="18"/>
                <w:szCs w:val="18"/>
              </w:rPr>
              <w:t xml:space="preserve"> then the entity field should default on the journal line.</w:t>
            </w:r>
          </w:p>
          <w:p w14:paraId="56EEF9A5" w14:textId="77777777" w:rsidR="00242606" w:rsidRDefault="00242606" w:rsidP="0024260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8EC02CA" w14:textId="77777777" w:rsidR="00242606" w:rsidRDefault="00242606" w:rsidP="0024260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If property code is selected, then the entity code and property code should auto default on the journal line. </w:t>
            </w:r>
          </w:p>
          <w:p w14:paraId="0133BCAE" w14:textId="77777777" w:rsidR="00242606" w:rsidRDefault="00242606" w:rsidP="0024260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5200E7B" w14:textId="77777777" w:rsidR="00242606" w:rsidRDefault="00242606" w:rsidP="0024260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If a property code is selected, then the unit code field should be available. </w:t>
            </w:r>
          </w:p>
          <w:p w14:paraId="7F3E6EDD" w14:textId="77777777" w:rsidR="00242606" w:rsidRDefault="00242606" w:rsidP="0024260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A4FE122" w14:textId="77777777" w:rsidR="00242606" w:rsidRDefault="00242606" w:rsidP="0024260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unit code field should only display records related to the property code. </w:t>
            </w:r>
          </w:p>
          <w:p w14:paraId="1EA4974A" w14:textId="77777777" w:rsidR="00242606" w:rsidRDefault="00242606" w:rsidP="0024260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B4CAFED" w14:textId="66365A06" w:rsidR="00242606" w:rsidRDefault="00242606" w:rsidP="0024260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financial dimension should auto default the existing values from the project master.</w:t>
            </w:r>
          </w:p>
          <w:p w14:paraId="3805D9DC" w14:textId="77777777" w:rsidR="00242606" w:rsidRDefault="00242606" w:rsidP="0024260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5466EDC" w14:textId="415CE713" w:rsidR="00E9311D" w:rsidRPr="00B9052B" w:rsidRDefault="00242606" w:rsidP="00242606">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Note: This is dependent on the bulk transfer to update </w:t>
            </w:r>
            <w:r w:rsidRPr="7B0CCF81">
              <w:rPr>
                <w:sz w:val="18"/>
                <w:szCs w:val="18"/>
              </w:rPr>
              <w:t>projects</w:t>
            </w:r>
            <w:r>
              <w:rPr>
                <w:sz w:val="18"/>
                <w:szCs w:val="18"/>
              </w:rPr>
              <w:t>.</w:t>
            </w:r>
          </w:p>
        </w:tc>
      </w:tr>
      <w:tr w:rsidR="00E9311D" w14:paraId="0105D8F2" w14:textId="77777777" w:rsidTr="00CA2F41">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2B121120" w14:textId="7F7B79B2" w:rsidR="00E9311D" w:rsidRDefault="00E9311D" w:rsidP="00EF6C55">
            <w:pPr>
              <w:pStyle w:val="NoSpacing"/>
              <w:rPr>
                <w:rFonts w:asciiTheme="majorHAnsi" w:hAnsiTheme="majorHAnsi" w:cstheme="majorBidi"/>
                <w:b w:val="0"/>
                <w:sz w:val="18"/>
                <w:szCs w:val="18"/>
              </w:rPr>
            </w:pPr>
            <w:commentRangeStart w:id="64"/>
            <w:commentRangeStart w:id="65"/>
            <w:commentRangeStart w:id="66"/>
            <w:commentRangeStart w:id="67"/>
            <w:commentRangeStart w:id="68"/>
            <w:r w:rsidRPr="2E561F7A">
              <w:rPr>
                <w:rFonts w:asciiTheme="majorHAnsi" w:hAnsiTheme="majorHAnsi" w:cstheme="majorBidi"/>
                <w:b w:val="0"/>
                <w:sz w:val="18"/>
                <w:szCs w:val="18"/>
              </w:rPr>
              <w:t>DEF.012</w:t>
            </w:r>
          </w:p>
        </w:tc>
        <w:tc>
          <w:tcPr>
            <w:tcW w:w="1244" w:type="dxa"/>
          </w:tcPr>
          <w:p w14:paraId="19F97351" w14:textId="77777777" w:rsidR="00E9311D" w:rsidRDefault="00E9311D" w:rsidP="00EF6C55">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w:t>
            </w:r>
          </w:p>
          <w:p w14:paraId="6F27B577" w14:textId="11D5E33D" w:rsidR="00E9311D" w:rsidRDefault="00E9311D" w:rsidP="00EF6C55">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CRITICAL</w:t>
            </w:r>
          </w:p>
        </w:tc>
        <w:tc>
          <w:tcPr>
            <w:tcW w:w="2088" w:type="dxa"/>
          </w:tcPr>
          <w:p w14:paraId="616982F3" w14:textId="304CA087" w:rsidR="00E9311D" w:rsidRDefault="00E9311D" w:rsidP="00EF6C55">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sz w:val="18"/>
                <w:szCs w:val="18"/>
              </w:rPr>
            </w:pPr>
            <w:proofErr w:type="spellStart"/>
            <w:r w:rsidRPr="2E561F7A">
              <w:rPr>
                <w:rFonts w:asciiTheme="majorHAnsi" w:hAnsiTheme="majorHAnsi" w:cstheme="majorBidi"/>
                <w:sz w:val="18"/>
                <w:szCs w:val="18"/>
              </w:rPr>
              <w:t>Triforce</w:t>
            </w:r>
            <w:proofErr w:type="spellEnd"/>
            <w:r w:rsidRPr="2E561F7A">
              <w:rPr>
                <w:rFonts w:asciiTheme="majorHAnsi" w:hAnsiTheme="majorHAnsi" w:cstheme="majorBidi"/>
                <w:sz w:val="18"/>
                <w:szCs w:val="18"/>
              </w:rPr>
              <w:t xml:space="preserve"> to Projects</w:t>
            </w:r>
            <w:commentRangeEnd w:id="64"/>
            <w:r w:rsidR="00D61164">
              <w:rPr>
                <w:rStyle w:val="CommentReference"/>
              </w:rPr>
              <w:commentReference w:id="64"/>
            </w:r>
            <w:commentRangeEnd w:id="65"/>
            <w:r w:rsidR="00BF3378">
              <w:rPr>
                <w:rStyle w:val="CommentReference"/>
              </w:rPr>
              <w:commentReference w:id="65"/>
            </w:r>
            <w:commentRangeEnd w:id="66"/>
            <w:r w:rsidR="00CE1B85">
              <w:rPr>
                <w:rStyle w:val="CommentReference"/>
              </w:rPr>
              <w:commentReference w:id="66"/>
            </w:r>
            <w:commentRangeEnd w:id="67"/>
            <w:r>
              <w:rPr>
                <w:rStyle w:val="CommentReference"/>
              </w:rPr>
              <w:commentReference w:id="67"/>
            </w:r>
            <w:commentRangeEnd w:id="68"/>
            <w:r w:rsidR="008C087C">
              <w:rPr>
                <w:rStyle w:val="CommentReference"/>
                <w:rFonts w:eastAsiaTheme="minorHAnsi"/>
                <w:lang w:val="en-US"/>
              </w:rPr>
              <w:commentReference w:id="68"/>
            </w:r>
          </w:p>
        </w:tc>
        <w:tc>
          <w:tcPr>
            <w:tcW w:w="2002" w:type="dxa"/>
          </w:tcPr>
          <w:p w14:paraId="27D193B3" w14:textId="3BB5E610" w:rsidR="00E9311D" w:rsidRPr="00B9052B" w:rsidRDefault="00BF3378"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Integration</w:t>
            </w:r>
          </w:p>
        </w:tc>
        <w:tc>
          <w:tcPr>
            <w:tcW w:w="8584" w:type="dxa"/>
          </w:tcPr>
          <w:p w14:paraId="082A9048" w14:textId="52879167" w:rsidR="00631ACD" w:rsidRDefault="00BF3378" w:rsidP="00EF6C55">
            <w:pPr>
              <w:pStyle w:val="NoSpacing"/>
              <w:cnfStyle w:val="000000000000" w:firstRow="0" w:lastRow="0" w:firstColumn="0" w:lastColumn="0" w:oddVBand="0" w:evenVBand="0" w:oddHBand="0" w:evenHBand="0" w:firstRowFirstColumn="0" w:firstRowLastColumn="0" w:lastRowFirstColumn="0" w:lastRowLastColumn="0"/>
              <w:rPr>
                <w:sz w:val="18"/>
                <w:szCs w:val="18"/>
                <w:highlight w:val="red"/>
              </w:rPr>
            </w:pPr>
            <w:r w:rsidRPr="00BF3378">
              <w:rPr>
                <w:sz w:val="18"/>
                <w:szCs w:val="18"/>
                <w:highlight w:val="red"/>
              </w:rPr>
              <w:t>When Projects are created through integration, the system should default the entity code</w:t>
            </w:r>
            <w:r w:rsidR="0014242B">
              <w:rPr>
                <w:sz w:val="18"/>
                <w:szCs w:val="18"/>
                <w:highlight w:val="red"/>
              </w:rPr>
              <w:t xml:space="preserve"> from the property code that is associated to the project</w:t>
            </w:r>
            <w:r w:rsidR="009A1DD6">
              <w:rPr>
                <w:sz w:val="18"/>
                <w:szCs w:val="18"/>
                <w:highlight w:val="red"/>
              </w:rPr>
              <w:t>.</w:t>
            </w:r>
          </w:p>
          <w:p w14:paraId="5EF48B24" w14:textId="77777777" w:rsidR="00631ACD" w:rsidRDefault="00631ACD" w:rsidP="00EF6C55">
            <w:pPr>
              <w:pStyle w:val="NoSpacing"/>
              <w:cnfStyle w:val="000000000000" w:firstRow="0" w:lastRow="0" w:firstColumn="0" w:lastColumn="0" w:oddVBand="0" w:evenVBand="0" w:oddHBand="0" w:evenHBand="0" w:firstRowFirstColumn="0" w:firstRowLastColumn="0" w:lastRowFirstColumn="0" w:lastRowLastColumn="0"/>
              <w:rPr>
                <w:sz w:val="18"/>
                <w:szCs w:val="18"/>
                <w:highlight w:val="red"/>
              </w:rPr>
            </w:pPr>
          </w:p>
          <w:p w14:paraId="5248B833" w14:textId="062D3A97" w:rsidR="009A1DD6" w:rsidRDefault="009A1DD6" w:rsidP="00EF6C55">
            <w:pPr>
              <w:pStyle w:val="NoSpacing"/>
              <w:cnfStyle w:val="000000000000" w:firstRow="0" w:lastRow="0" w:firstColumn="0" w:lastColumn="0" w:oddVBand="0" w:evenVBand="0" w:oddHBand="0" w:evenHBand="0" w:firstRowFirstColumn="0" w:firstRowLastColumn="0" w:lastRowFirstColumn="0" w:lastRowLastColumn="0"/>
              <w:rPr>
                <w:sz w:val="18"/>
                <w:szCs w:val="18"/>
                <w:highlight w:val="red"/>
              </w:rPr>
            </w:pPr>
            <w:r>
              <w:rPr>
                <w:sz w:val="18"/>
                <w:szCs w:val="18"/>
                <w:highlight w:val="red"/>
              </w:rPr>
              <w:t>The entity code and financial dimension values should default based on the system creation date of the project in comparison to the effective ownership date.</w:t>
            </w:r>
          </w:p>
          <w:p w14:paraId="2E1BF153" w14:textId="156CA383" w:rsidR="00BF3378" w:rsidRPr="00B9052B" w:rsidRDefault="00BF3378" w:rsidP="00EF6C55">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9D5449" w14:paraId="09972BED" w14:textId="77777777" w:rsidTr="00CA2F41">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75245125" w14:textId="6A9E951A" w:rsidR="009D5449" w:rsidRPr="00DD6E28" w:rsidRDefault="009D5449" w:rsidP="009D5449">
            <w:pPr>
              <w:pStyle w:val="NoSpacing"/>
              <w:rPr>
                <w:rFonts w:asciiTheme="majorHAnsi" w:hAnsiTheme="majorHAnsi" w:cstheme="majorHAnsi"/>
                <w:b w:val="0"/>
                <w:bCs w:val="0"/>
                <w:sz w:val="18"/>
                <w:szCs w:val="18"/>
              </w:rPr>
            </w:pPr>
            <w:r w:rsidRPr="00DD6E28">
              <w:rPr>
                <w:rFonts w:asciiTheme="majorHAnsi" w:hAnsiTheme="majorHAnsi" w:cstheme="majorHAnsi"/>
                <w:b w:val="0"/>
                <w:bCs w:val="0"/>
                <w:sz w:val="18"/>
                <w:szCs w:val="18"/>
              </w:rPr>
              <w:lastRenderedPageBreak/>
              <w:t>DEF.01</w:t>
            </w:r>
            <w:r w:rsidR="001672D3">
              <w:rPr>
                <w:rFonts w:asciiTheme="majorHAnsi" w:hAnsiTheme="majorHAnsi" w:cstheme="majorHAnsi"/>
                <w:b w:val="0"/>
                <w:bCs w:val="0"/>
                <w:sz w:val="18"/>
                <w:szCs w:val="18"/>
              </w:rPr>
              <w:t>7</w:t>
            </w:r>
          </w:p>
        </w:tc>
        <w:tc>
          <w:tcPr>
            <w:tcW w:w="1244" w:type="dxa"/>
            <w:shd w:val="clear" w:color="auto" w:fill="auto"/>
          </w:tcPr>
          <w:p w14:paraId="6BF3D363" w14:textId="77777777" w:rsidR="009D5449" w:rsidRPr="00DD6E28" w:rsidRDefault="009D5449" w:rsidP="009D5449">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DD6E28">
              <w:rPr>
                <w:rFonts w:asciiTheme="majorHAnsi" w:hAnsiTheme="majorHAnsi" w:cstheme="majorHAnsi"/>
                <w:sz w:val="18"/>
                <w:szCs w:val="18"/>
              </w:rPr>
              <w:t>XXX</w:t>
            </w:r>
          </w:p>
          <w:p w14:paraId="0D49F294" w14:textId="5F4DEAEE" w:rsidR="009D5449" w:rsidRPr="00DD6E28" w:rsidRDefault="001672D3" w:rsidP="009D5449">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CRITICAL</w:t>
            </w:r>
          </w:p>
        </w:tc>
        <w:tc>
          <w:tcPr>
            <w:tcW w:w="2088" w:type="dxa"/>
            <w:shd w:val="clear" w:color="auto" w:fill="auto"/>
          </w:tcPr>
          <w:p w14:paraId="68EBCE3C" w14:textId="3D40BCAB" w:rsidR="009D5449" w:rsidRPr="00DD6E28" w:rsidRDefault="00A61E20" w:rsidP="009D5449">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Projects to sub-projects</w:t>
            </w:r>
          </w:p>
        </w:tc>
        <w:tc>
          <w:tcPr>
            <w:tcW w:w="2002" w:type="dxa"/>
            <w:shd w:val="clear" w:color="auto" w:fill="auto"/>
          </w:tcPr>
          <w:p w14:paraId="3953D606" w14:textId="3E608E22" w:rsidR="009D5449" w:rsidRPr="00DD6E28" w:rsidRDefault="00A61E20" w:rsidP="009D5449">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Project management accounting &gt;&gt; </w:t>
            </w:r>
            <w:r w:rsidR="0064290B">
              <w:rPr>
                <w:sz w:val="18"/>
                <w:szCs w:val="18"/>
              </w:rPr>
              <w:t>Projects &gt;. All projects</w:t>
            </w:r>
          </w:p>
        </w:tc>
        <w:tc>
          <w:tcPr>
            <w:tcW w:w="8584" w:type="dxa"/>
            <w:shd w:val="clear" w:color="auto" w:fill="auto"/>
          </w:tcPr>
          <w:p w14:paraId="6B341E11" w14:textId="26E39392" w:rsidR="00DD6E28" w:rsidRPr="00DD6E28" w:rsidRDefault="004C3AF0" w:rsidP="009D5449">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DD6E28">
              <w:rPr>
                <w:sz w:val="18"/>
                <w:szCs w:val="18"/>
              </w:rPr>
              <w:t xml:space="preserve">When </w:t>
            </w:r>
            <w:r w:rsidR="00B42082">
              <w:rPr>
                <w:sz w:val="18"/>
                <w:szCs w:val="18"/>
              </w:rPr>
              <w:t xml:space="preserve">creating a sub project, the system should default the parent project entity code, property code and unit code </w:t>
            </w:r>
            <w:r w:rsidR="00490AF7">
              <w:rPr>
                <w:sz w:val="18"/>
                <w:szCs w:val="18"/>
              </w:rPr>
              <w:t>to the sub-project.</w:t>
            </w:r>
            <w:r w:rsidR="0065318F">
              <w:rPr>
                <w:sz w:val="18"/>
                <w:szCs w:val="18"/>
              </w:rPr>
              <w:t xml:space="preserve"> In addition, the system should copy the financial dimensions of the parent project to the sub projects.</w:t>
            </w:r>
            <w:r w:rsidR="00490AF7">
              <w:rPr>
                <w:sz w:val="18"/>
                <w:szCs w:val="18"/>
              </w:rPr>
              <w:t xml:space="preserve"> </w:t>
            </w:r>
          </w:p>
          <w:p w14:paraId="6046722E" w14:textId="1F7B8263" w:rsidR="00490AF7" w:rsidRPr="00DD6E28" w:rsidRDefault="0065318F" w:rsidP="00DD6E2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
        </w:tc>
      </w:tr>
    </w:tbl>
    <w:bookmarkEnd w:id="8"/>
    <w:bookmarkEnd w:id="63"/>
    <w:p w14:paraId="6D995570" w14:textId="72A9876A" w:rsidR="00B3008B" w:rsidRDefault="00B3008B" w:rsidP="00B3008B">
      <w:pPr>
        <w:pStyle w:val="Heading4"/>
        <w:rPr>
          <w:rStyle w:val="eop"/>
          <w:rFonts w:ascii="Calibri" w:hAnsi="Calibri" w:cs="Calibri"/>
          <w:color w:val="000000"/>
          <w:sz w:val="24"/>
          <w:szCs w:val="24"/>
          <w:shd w:val="clear" w:color="auto" w:fill="FFFFFF"/>
        </w:rPr>
      </w:pPr>
      <w:commentRangeStart w:id="69"/>
      <w:commentRangeStart w:id="70"/>
      <w:commentRangeStart w:id="71"/>
      <w:r>
        <w:rPr>
          <w:rStyle w:val="eop"/>
          <w:rFonts w:ascii="Calibri" w:hAnsi="Calibri" w:cs="Calibri"/>
          <w:color w:val="000000"/>
          <w:sz w:val="24"/>
          <w:szCs w:val="24"/>
          <w:shd w:val="clear" w:color="auto" w:fill="FFFFFF"/>
        </w:rPr>
        <w:t>Fixed</w:t>
      </w:r>
      <w:commentRangeEnd w:id="69"/>
      <w:r>
        <w:rPr>
          <w:rStyle w:val="CommentReference"/>
        </w:rPr>
        <w:commentReference w:id="69"/>
      </w:r>
      <w:commentRangeEnd w:id="70"/>
      <w:r w:rsidR="002E6321">
        <w:rPr>
          <w:rStyle w:val="CommentReference"/>
          <w:rFonts w:asciiTheme="minorHAnsi" w:eastAsiaTheme="minorHAnsi" w:hAnsiTheme="minorHAnsi" w:cstheme="minorBidi"/>
          <w:b w:val="0"/>
          <w:bCs w:val="0"/>
          <w:i w:val="0"/>
          <w:iCs w:val="0"/>
          <w:lang w:val="en-US"/>
        </w:rPr>
        <w:commentReference w:id="70"/>
      </w:r>
      <w:commentRangeEnd w:id="71"/>
      <w:r>
        <w:rPr>
          <w:rStyle w:val="CommentReference"/>
        </w:rPr>
        <w:commentReference w:id="71"/>
      </w:r>
      <w:r>
        <w:rPr>
          <w:rStyle w:val="eop"/>
          <w:rFonts w:ascii="Calibri" w:hAnsi="Calibri" w:cs="Calibri"/>
          <w:color w:val="000000"/>
          <w:sz w:val="24"/>
          <w:szCs w:val="24"/>
          <w:shd w:val="clear" w:color="auto" w:fill="FFFFFF"/>
        </w:rPr>
        <w:t xml:space="preserve"> Assets</w:t>
      </w:r>
    </w:p>
    <w:tbl>
      <w:tblPr>
        <w:tblStyle w:val="GridTable1Light1"/>
        <w:tblW w:w="14879" w:type="dxa"/>
        <w:tblLook w:val="04A0" w:firstRow="1" w:lastRow="0" w:firstColumn="1" w:lastColumn="0" w:noHBand="0" w:noVBand="1"/>
      </w:tblPr>
      <w:tblGrid>
        <w:gridCol w:w="961"/>
        <w:gridCol w:w="1244"/>
        <w:gridCol w:w="2088"/>
        <w:gridCol w:w="1392"/>
        <w:gridCol w:w="9194"/>
      </w:tblGrid>
      <w:tr w:rsidR="00B3008B" w:rsidRPr="00310DC6" w14:paraId="2327C4BF" w14:textId="77777777" w:rsidTr="1E34CE3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2E6FA1A6" w14:textId="77777777" w:rsidR="00B3008B" w:rsidRPr="00CC6D7F" w:rsidRDefault="00B3008B" w:rsidP="00A979C2">
            <w:pPr>
              <w:pStyle w:val="NoSpacing"/>
              <w:rPr>
                <w:rFonts w:asciiTheme="majorHAnsi" w:hAnsiTheme="majorHAnsi" w:cstheme="majorHAnsi"/>
                <w:sz w:val="18"/>
                <w:szCs w:val="18"/>
              </w:rPr>
            </w:pPr>
            <w:r>
              <w:rPr>
                <w:rFonts w:asciiTheme="majorHAnsi" w:hAnsiTheme="majorHAnsi" w:cstheme="majorHAnsi"/>
                <w:sz w:val="18"/>
                <w:szCs w:val="18"/>
              </w:rPr>
              <w:t>ID</w:t>
            </w:r>
          </w:p>
        </w:tc>
        <w:tc>
          <w:tcPr>
            <w:tcW w:w="1244" w:type="dxa"/>
          </w:tcPr>
          <w:p w14:paraId="0B992FCE" w14:textId="77777777" w:rsidR="00B3008B" w:rsidRDefault="00B3008B"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OFL ID</w:t>
            </w:r>
          </w:p>
        </w:tc>
        <w:tc>
          <w:tcPr>
            <w:tcW w:w="2088" w:type="dxa"/>
          </w:tcPr>
          <w:p w14:paraId="0ECBA4CA" w14:textId="77777777" w:rsidR="00B3008B" w:rsidRDefault="00B3008B"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AREA</w:t>
            </w:r>
          </w:p>
        </w:tc>
        <w:tc>
          <w:tcPr>
            <w:tcW w:w="1392" w:type="dxa"/>
          </w:tcPr>
          <w:p w14:paraId="357DA0A4" w14:textId="77777777" w:rsidR="00B3008B" w:rsidRDefault="00B3008B"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PATH</w:t>
            </w:r>
          </w:p>
        </w:tc>
        <w:tc>
          <w:tcPr>
            <w:tcW w:w="9194" w:type="dxa"/>
          </w:tcPr>
          <w:p w14:paraId="2F888374" w14:textId="77777777" w:rsidR="00B3008B" w:rsidRPr="00310DC6" w:rsidRDefault="00B3008B"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r>
      <w:tr w:rsidR="00B3008B" w14:paraId="566F217C" w14:textId="77777777" w:rsidTr="1E34CE35">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10354F68" w14:textId="77777777" w:rsidR="00B3008B" w:rsidRPr="00E70EC6" w:rsidRDefault="00B3008B" w:rsidP="00A979C2">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DEF.003</w:t>
            </w:r>
          </w:p>
        </w:tc>
        <w:tc>
          <w:tcPr>
            <w:tcW w:w="1244" w:type="dxa"/>
          </w:tcPr>
          <w:p w14:paraId="683415BB" w14:textId="77777777" w:rsidR="00B3008B" w:rsidRPr="00C16B16" w:rsidRDefault="00B3008B"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M18</w:t>
            </w:r>
          </w:p>
        </w:tc>
        <w:tc>
          <w:tcPr>
            <w:tcW w:w="2088" w:type="dxa"/>
          </w:tcPr>
          <w:p w14:paraId="313295AE" w14:textId="77777777" w:rsidR="00B3008B" w:rsidRPr="00C16B16"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C16B16">
              <w:rPr>
                <w:rFonts w:asciiTheme="majorHAnsi" w:hAnsiTheme="majorHAnsi" w:cstheme="majorHAnsi"/>
                <w:sz w:val="18"/>
                <w:szCs w:val="18"/>
              </w:rPr>
              <w:t>Project to Fixed Assets</w:t>
            </w:r>
          </w:p>
        </w:tc>
        <w:tc>
          <w:tcPr>
            <w:tcW w:w="1392" w:type="dxa"/>
          </w:tcPr>
          <w:p w14:paraId="7CA4F984"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Project management accounting &gt;&gt; Projects &gt;&gt; All projects &gt;&gt; Manage tab&gt;&gt; Process &gt;&gt; Estimates &gt;&gt; Eliminate</w:t>
            </w:r>
          </w:p>
          <w:p w14:paraId="60053DD4"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421D80A"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9194" w:type="dxa"/>
          </w:tcPr>
          <w:p w14:paraId="6169D24B" w14:textId="672D9F8A"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project is estimated and eliminated to a fixed asset, the entity code, property code and unit code should be defaulted from the project onto the fixed asset master and flow through to the fixed asset books. </w:t>
            </w:r>
          </w:p>
          <w:p w14:paraId="33B57F35"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4DDE6AD"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property code and unit code should update accordingly based on the values on the project master. </w:t>
            </w:r>
          </w:p>
          <w:p w14:paraId="5FE74D31" w14:textId="58BE49DC"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7CA9DFE" w14:textId="6952D058"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financial dimension should auto default the existing values from the project. </w:t>
            </w:r>
          </w:p>
          <w:p w14:paraId="331C0EC3"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Note: This is dependent on the bulk transfer subset to update projects.</w:t>
            </w:r>
          </w:p>
        </w:tc>
      </w:tr>
      <w:tr w:rsidR="00B3008B" w14:paraId="5032387F" w14:textId="77777777" w:rsidTr="1E34CE35">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53B83D1C" w14:textId="77777777" w:rsidR="00B3008B" w:rsidRPr="00E70EC6" w:rsidRDefault="00B3008B" w:rsidP="00A979C2">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DEF.005</w:t>
            </w:r>
          </w:p>
        </w:tc>
        <w:tc>
          <w:tcPr>
            <w:tcW w:w="1244" w:type="dxa"/>
          </w:tcPr>
          <w:p w14:paraId="5E0D3A41" w14:textId="77777777" w:rsidR="00B3008B" w:rsidRPr="00C16B16" w:rsidRDefault="00B3008B"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M18</w:t>
            </w:r>
          </w:p>
        </w:tc>
        <w:tc>
          <w:tcPr>
            <w:tcW w:w="2088" w:type="dxa"/>
          </w:tcPr>
          <w:p w14:paraId="3C80BCB6" w14:textId="77777777" w:rsidR="00B3008B" w:rsidRPr="00C16B16"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C16B16">
              <w:rPr>
                <w:rFonts w:asciiTheme="majorHAnsi" w:hAnsiTheme="majorHAnsi" w:cstheme="majorHAnsi"/>
                <w:sz w:val="18"/>
                <w:szCs w:val="18"/>
              </w:rPr>
              <w:t>Invoice Journal to fixed assets</w:t>
            </w:r>
          </w:p>
        </w:tc>
        <w:tc>
          <w:tcPr>
            <w:tcW w:w="1392" w:type="dxa"/>
          </w:tcPr>
          <w:p w14:paraId="31D45794"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Payable &gt;&gt; Invoices &gt;&gt; Vendor invoice journal</w:t>
            </w:r>
          </w:p>
        </w:tc>
        <w:tc>
          <w:tcPr>
            <w:tcW w:w="9194" w:type="dxa"/>
          </w:tcPr>
          <w:p w14:paraId="3A308ADA"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a fixed asset is selected on an invoice journal, the entity code, property code, and unit code should default from the fixed asset. </w:t>
            </w:r>
          </w:p>
          <w:p w14:paraId="734BAEF9"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984883C"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entity code, property code and unit code should update accordingly based on the values on the fixed asset master. </w:t>
            </w:r>
          </w:p>
          <w:p w14:paraId="2C6B305A"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72ABC45"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financial dimension should auto default from the fixed asset current book.</w:t>
            </w:r>
          </w:p>
          <w:p w14:paraId="2D857929"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485E86B"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Note: This is dependent on the bulk transfer to update fixed assets.</w:t>
            </w:r>
          </w:p>
        </w:tc>
      </w:tr>
      <w:tr w:rsidR="00B3008B" w14:paraId="35693F65" w14:textId="77777777" w:rsidTr="1E34CE35">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31AE4212" w14:textId="77777777" w:rsidR="00B3008B" w:rsidRDefault="00B3008B" w:rsidP="00A979C2">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DEF.006</w:t>
            </w:r>
          </w:p>
        </w:tc>
        <w:tc>
          <w:tcPr>
            <w:tcW w:w="1244" w:type="dxa"/>
          </w:tcPr>
          <w:p w14:paraId="05296F87" w14:textId="77777777" w:rsidR="00B3008B" w:rsidRPr="00C16B16" w:rsidRDefault="00B3008B"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M18</w:t>
            </w:r>
          </w:p>
        </w:tc>
        <w:tc>
          <w:tcPr>
            <w:tcW w:w="2088" w:type="dxa"/>
          </w:tcPr>
          <w:p w14:paraId="21A8505B" w14:textId="77777777" w:rsidR="00B3008B" w:rsidRPr="00C16B16"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C16B16">
              <w:rPr>
                <w:rFonts w:asciiTheme="majorHAnsi" w:hAnsiTheme="majorHAnsi" w:cstheme="majorHAnsi"/>
                <w:sz w:val="18"/>
                <w:szCs w:val="18"/>
              </w:rPr>
              <w:t>Pending vendor invoice to Fixed assets</w:t>
            </w:r>
            <w:r>
              <w:rPr>
                <w:rFonts w:asciiTheme="majorHAnsi" w:hAnsiTheme="majorHAnsi" w:cstheme="majorHAnsi"/>
                <w:sz w:val="18"/>
                <w:szCs w:val="18"/>
              </w:rPr>
              <w:t xml:space="preserve"> (new asset)</w:t>
            </w:r>
          </w:p>
        </w:tc>
        <w:tc>
          <w:tcPr>
            <w:tcW w:w="1392" w:type="dxa"/>
          </w:tcPr>
          <w:p w14:paraId="511F8362"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Payable &gt;&gt; Invoices &gt;&gt; Pending vendor invoice</w:t>
            </w:r>
          </w:p>
        </w:tc>
        <w:tc>
          <w:tcPr>
            <w:tcW w:w="9194" w:type="dxa"/>
          </w:tcPr>
          <w:p w14:paraId="410015A7"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the pending vendor invoice is created for a new fixed asset, the entity code, property code, and unit code should be pushed from the pending vendor invoice to the fixed asset master and all fixed asset books related to the new fixed asset id that is assigned when the invoice is posted. </w:t>
            </w:r>
          </w:p>
          <w:p w14:paraId="3B4B7359"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894E257"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If a property code is selected, the unit code field should become active, the values in the unit code should only display records related to the property. In addition, the entity code should auto default based on the posting date and the effective ownership date.</w:t>
            </w:r>
          </w:p>
          <w:p w14:paraId="62BC089B"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2A31CD1"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If an entity code is selected, the financial dimension BU should pull from the entity structure related to the entity code.</w:t>
            </w:r>
          </w:p>
          <w:p w14:paraId="26955718"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A3AED0A"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The financial dimension should auto default on the pending vendor invoice form based on the combination of the selection made for the property code, or entity code and posting date compared to the effective ownership date.</w:t>
            </w:r>
          </w:p>
          <w:p w14:paraId="51A470BF"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C86409B"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financial dimension on the pending vendor invoice should update the asset books.  </w:t>
            </w:r>
            <w:commentRangeStart w:id="72"/>
            <w:commentRangeStart w:id="73"/>
            <w:commentRangeEnd w:id="72"/>
            <w:r>
              <w:rPr>
                <w:rStyle w:val="CommentReference"/>
                <w:rFonts w:eastAsiaTheme="minorHAnsi"/>
                <w:lang w:val="en-US"/>
              </w:rPr>
              <w:commentReference w:id="72"/>
            </w:r>
            <w:commentRangeEnd w:id="73"/>
            <w:r>
              <w:rPr>
                <w:rStyle w:val="CommentReference"/>
                <w:rFonts w:eastAsiaTheme="minorHAnsi"/>
                <w:lang w:val="en-US"/>
              </w:rPr>
              <w:commentReference w:id="73"/>
            </w:r>
          </w:p>
        </w:tc>
      </w:tr>
      <w:tr w:rsidR="00B3008B" w14:paraId="2C5E16FB" w14:textId="77777777" w:rsidTr="1E34CE35">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21B1CB4D" w14:textId="77777777" w:rsidR="00B3008B" w:rsidRDefault="00B3008B" w:rsidP="00A979C2">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lastRenderedPageBreak/>
              <w:t>DEF.007</w:t>
            </w:r>
          </w:p>
        </w:tc>
        <w:tc>
          <w:tcPr>
            <w:tcW w:w="1244" w:type="dxa"/>
          </w:tcPr>
          <w:p w14:paraId="3CD118FF"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M18</w:t>
            </w:r>
          </w:p>
        </w:tc>
        <w:tc>
          <w:tcPr>
            <w:tcW w:w="2088" w:type="dxa"/>
          </w:tcPr>
          <w:p w14:paraId="3CB8C82D" w14:textId="77777777" w:rsidR="00B3008B" w:rsidRPr="00C16B16" w:rsidRDefault="00B3008B"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Pending vendor invoice to Fixed asset (existing asset)</w:t>
            </w:r>
          </w:p>
        </w:tc>
        <w:tc>
          <w:tcPr>
            <w:tcW w:w="1392" w:type="dxa"/>
          </w:tcPr>
          <w:p w14:paraId="17E44283"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Payable &gt;&gt; Invoices &gt;&gt; Pending vendor invoice</w:t>
            </w:r>
          </w:p>
        </w:tc>
        <w:tc>
          <w:tcPr>
            <w:tcW w:w="9194" w:type="dxa"/>
          </w:tcPr>
          <w:p w14:paraId="2AD85F1A"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a pending vendor invoice is created for an existing asset, the entity code, property code and unit code should be pulled from the fixed asset master current book. </w:t>
            </w:r>
          </w:p>
          <w:p w14:paraId="49C5352C"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D95B2D3"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If only an entity code is entered on the fixed asset, then the entity field should default on the line.</w:t>
            </w:r>
          </w:p>
          <w:p w14:paraId="62FA1A53"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FD0BB8B"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If property code is selected, then the entity code and property code should auto default on the line. </w:t>
            </w:r>
          </w:p>
          <w:p w14:paraId="75B791B8"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E5E31F6"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If a property code is selected, then the unit code field should be available. </w:t>
            </w:r>
          </w:p>
          <w:p w14:paraId="1EAF766C"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C5ECEB9"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unit code field should only display records related to the property code</w:t>
            </w:r>
          </w:p>
          <w:p w14:paraId="6C2D5F9A"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3B99354"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financial dimension should auto default the existing values from the fixed asset current book. </w:t>
            </w:r>
          </w:p>
          <w:p w14:paraId="2155C513"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2762F48"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Note: This is dependent on the bulk transfer to update fixed assets.</w:t>
            </w:r>
          </w:p>
          <w:p w14:paraId="3B00E500"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B3008B" w14:paraId="48E19E78" w14:textId="77777777" w:rsidTr="1E34CE35">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30A456D4" w14:textId="77777777" w:rsidR="00B3008B" w:rsidRDefault="00B3008B" w:rsidP="00A979C2">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DEF.008</w:t>
            </w:r>
          </w:p>
        </w:tc>
        <w:tc>
          <w:tcPr>
            <w:tcW w:w="1244" w:type="dxa"/>
          </w:tcPr>
          <w:p w14:paraId="2BA3CCF9" w14:textId="77777777" w:rsidR="00B3008B" w:rsidRPr="00C16B16" w:rsidRDefault="00B3008B"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M18</w:t>
            </w:r>
          </w:p>
        </w:tc>
        <w:tc>
          <w:tcPr>
            <w:tcW w:w="2088" w:type="dxa"/>
          </w:tcPr>
          <w:p w14:paraId="45FB2AA6" w14:textId="77777777" w:rsidR="00B3008B" w:rsidRPr="00C16B16"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C16B16">
              <w:rPr>
                <w:rFonts w:asciiTheme="majorHAnsi" w:hAnsiTheme="majorHAnsi" w:cstheme="majorHAnsi"/>
                <w:sz w:val="18"/>
                <w:szCs w:val="18"/>
              </w:rPr>
              <w:t>General journal to fixed assets</w:t>
            </w:r>
          </w:p>
        </w:tc>
        <w:tc>
          <w:tcPr>
            <w:tcW w:w="1392" w:type="dxa"/>
          </w:tcPr>
          <w:p w14:paraId="4F9FF300"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General Ledger &gt;&gt; Journal entries &gt;&gt; General Journals</w:t>
            </w:r>
          </w:p>
        </w:tc>
        <w:tc>
          <w:tcPr>
            <w:tcW w:w="9194" w:type="dxa"/>
          </w:tcPr>
          <w:p w14:paraId="463A38E4"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When a fixed asset is selected on a general journal, the entity code, property code, and unit code should default from the fixed asset. </w:t>
            </w:r>
          </w:p>
          <w:p w14:paraId="42A56044"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D6AD795"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If only an entity code is entered on the fixed asset, then the entity code field should default on the journal line.</w:t>
            </w:r>
          </w:p>
          <w:p w14:paraId="66DD68E3"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70DACAC"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If property code is entered on the fixed asset, then the entity code and property code field should default on the journal line. </w:t>
            </w:r>
          </w:p>
          <w:p w14:paraId="42A62504"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AE6DED2"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If the unit code is entered on the fixed asset, then the entity code, property code and unit code fields should default on the journal line.</w:t>
            </w:r>
          </w:p>
          <w:p w14:paraId="05FF0C5D"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489F8D2"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financial dimension should auto default from the fixed asset current book.</w:t>
            </w:r>
          </w:p>
          <w:p w14:paraId="5C1B4A22"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DF7DCE2" w14:textId="77777777" w:rsidR="00B3008B"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Note: This is dependent on the bulk transfer to update fixed assets.</w:t>
            </w:r>
          </w:p>
        </w:tc>
      </w:tr>
      <w:tr w:rsidR="00B3008B" w14:paraId="183457FE" w14:textId="77777777" w:rsidTr="1E34CE35">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0D691F4A" w14:textId="77777777" w:rsidR="00B3008B" w:rsidRPr="004C3AF0" w:rsidRDefault="00B3008B" w:rsidP="00A979C2">
            <w:pPr>
              <w:pStyle w:val="NoSpacing"/>
              <w:rPr>
                <w:rFonts w:asciiTheme="majorHAnsi" w:hAnsiTheme="majorHAnsi" w:cstheme="majorHAnsi"/>
                <w:b w:val="0"/>
                <w:bCs w:val="0"/>
                <w:sz w:val="18"/>
                <w:szCs w:val="18"/>
              </w:rPr>
            </w:pPr>
            <w:r w:rsidRPr="004C3AF0">
              <w:rPr>
                <w:rFonts w:asciiTheme="majorHAnsi" w:hAnsiTheme="majorHAnsi" w:cstheme="majorHAnsi"/>
                <w:b w:val="0"/>
                <w:bCs w:val="0"/>
                <w:sz w:val="18"/>
                <w:szCs w:val="18"/>
              </w:rPr>
              <w:t>DEF.013</w:t>
            </w:r>
          </w:p>
        </w:tc>
        <w:tc>
          <w:tcPr>
            <w:tcW w:w="1244" w:type="dxa"/>
          </w:tcPr>
          <w:p w14:paraId="14E20951"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C3AF0">
              <w:rPr>
                <w:rFonts w:asciiTheme="majorHAnsi" w:hAnsiTheme="majorHAnsi" w:cstheme="majorHAnsi"/>
                <w:sz w:val="18"/>
                <w:szCs w:val="18"/>
              </w:rPr>
              <w:t>XXX</w:t>
            </w:r>
          </w:p>
          <w:p w14:paraId="3E8C1B14"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C3AF0">
              <w:rPr>
                <w:rFonts w:asciiTheme="majorHAnsi" w:hAnsiTheme="majorHAnsi" w:cstheme="majorHAnsi"/>
                <w:sz w:val="18"/>
                <w:szCs w:val="18"/>
              </w:rPr>
              <w:t>HIGH</w:t>
            </w:r>
          </w:p>
        </w:tc>
        <w:tc>
          <w:tcPr>
            <w:tcW w:w="2088" w:type="dxa"/>
          </w:tcPr>
          <w:p w14:paraId="1FF7A004"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C3AF0">
              <w:rPr>
                <w:rFonts w:asciiTheme="majorHAnsi" w:hAnsiTheme="majorHAnsi" w:cstheme="majorHAnsi"/>
                <w:sz w:val="18"/>
                <w:szCs w:val="18"/>
              </w:rPr>
              <w:t>PO to New fixed assets</w:t>
            </w:r>
          </w:p>
        </w:tc>
        <w:tc>
          <w:tcPr>
            <w:tcW w:w="1392" w:type="dxa"/>
          </w:tcPr>
          <w:p w14:paraId="79C27372"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9194" w:type="dxa"/>
          </w:tcPr>
          <w:p w14:paraId="33D3CCE2"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4C3AF0">
              <w:rPr>
                <w:sz w:val="18"/>
                <w:szCs w:val="18"/>
              </w:rPr>
              <w:t>If a property code is selected, the unit code field should become active, the values in the unit code should only display records related to the property. In addition, the entity code should auto default based on the posting date and the effective ownership date.</w:t>
            </w:r>
          </w:p>
          <w:p w14:paraId="5F67C64D"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B2F6DC3"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4C3AF0">
              <w:rPr>
                <w:sz w:val="18"/>
                <w:szCs w:val="18"/>
              </w:rPr>
              <w:lastRenderedPageBreak/>
              <w:t>Otherwise, if an entity code is selected, then the BU financial dimension should pull the financial dimension value from the entity structure for the related entity code.</w:t>
            </w:r>
          </w:p>
          <w:p w14:paraId="559299FF"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42AA267"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4C3AF0">
              <w:rPr>
                <w:sz w:val="18"/>
                <w:szCs w:val="18"/>
              </w:rPr>
              <w:t>The financial dimension should auto default on the purchase order form based on the combination of the selection made for the property code, or entity code and posting date compared to the effective ownership date.</w:t>
            </w:r>
          </w:p>
          <w:p w14:paraId="22A5304C"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63A9639" w14:textId="5BD21765"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4C3AF0">
              <w:rPr>
                <w:sz w:val="18"/>
                <w:szCs w:val="18"/>
              </w:rPr>
              <w:t xml:space="preserve">The financial dimension on the purchase order should update the all-asset books if a </w:t>
            </w:r>
            <w:commentRangeStart w:id="74"/>
            <w:commentRangeStart w:id="75"/>
            <w:r w:rsidRPr="004C3AF0">
              <w:rPr>
                <w:sz w:val="18"/>
                <w:szCs w:val="18"/>
              </w:rPr>
              <w:t>product receipt</w:t>
            </w:r>
            <w:commentRangeEnd w:id="74"/>
            <w:r>
              <w:rPr>
                <w:rStyle w:val="CommentReference"/>
              </w:rPr>
              <w:commentReference w:id="74"/>
            </w:r>
            <w:commentRangeEnd w:id="75"/>
            <w:r w:rsidR="00E078B1">
              <w:rPr>
                <w:rStyle w:val="CommentReference"/>
                <w:rFonts w:eastAsiaTheme="minorHAnsi"/>
                <w:lang w:val="en-US"/>
              </w:rPr>
              <w:commentReference w:id="75"/>
            </w:r>
            <w:r w:rsidRPr="004C3AF0">
              <w:rPr>
                <w:sz w:val="18"/>
                <w:szCs w:val="18"/>
              </w:rPr>
              <w:t xml:space="preserve"> is generated. </w:t>
            </w:r>
          </w:p>
          <w:p w14:paraId="00A1CE8B"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A7D690F"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4C3AF0">
              <w:rPr>
                <w:sz w:val="18"/>
                <w:szCs w:val="18"/>
              </w:rPr>
              <w:t xml:space="preserve">The entity code, property code, and unit code should auto default to the fixed asset master and all asset books related to the fixed asset id created upon product receipt. </w:t>
            </w:r>
            <w:commentRangeStart w:id="76"/>
            <w:commentRangeStart w:id="77"/>
            <w:commentRangeEnd w:id="76"/>
            <w:r w:rsidRPr="004C3AF0">
              <w:rPr>
                <w:rStyle w:val="CommentReference"/>
                <w:rFonts w:eastAsiaTheme="minorHAnsi"/>
                <w:lang w:val="en-US"/>
              </w:rPr>
              <w:commentReference w:id="76"/>
            </w:r>
            <w:commentRangeEnd w:id="77"/>
            <w:r w:rsidRPr="004C3AF0">
              <w:rPr>
                <w:rStyle w:val="CommentReference"/>
                <w:rFonts w:eastAsiaTheme="minorHAnsi"/>
                <w:lang w:val="en-US"/>
              </w:rPr>
              <w:commentReference w:id="77"/>
            </w:r>
          </w:p>
        </w:tc>
      </w:tr>
      <w:tr w:rsidR="00B3008B" w14:paraId="41C03AF2" w14:textId="77777777" w:rsidTr="1E34CE35">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2B206DA9" w14:textId="77777777" w:rsidR="00B3008B" w:rsidRPr="004C3AF0" w:rsidRDefault="00B3008B" w:rsidP="00A979C2">
            <w:pPr>
              <w:pStyle w:val="NoSpacing"/>
              <w:rPr>
                <w:rFonts w:asciiTheme="majorHAnsi" w:hAnsiTheme="majorHAnsi" w:cstheme="majorHAnsi"/>
                <w:b w:val="0"/>
                <w:bCs w:val="0"/>
                <w:sz w:val="18"/>
                <w:szCs w:val="18"/>
              </w:rPr>
            </w:pPr>
            <w:r w:rsidRPr="004C3AF0">
              <w:rPr>
                <w:rFonts w:asciiTheme="majorHAnsi" w:hAnsiTheme="majorHAnsi" w:cstheme="majorHAnsi"/>
                <w:b w:val="0"/>
                <w:bCs w:val="0"/>
                <w:sz w:val="18"/>
                <w:szCs w:val="18"/>
              </w:rPr>
              <w:lastRenderedPageBreak/>
              <w:t>DEF.014</w:t>
            </w:r>
          </w:p>
        </w:tc>
        <w:tc>
          <w:tcPr>
            <w:tcW w:w="1244" w:type="dxa"/>
          </w:tcPr>
          <w:p w14:paraId="161BC3B0"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C3AF0">
              <w:rPr>
                <w:rFonts w:asciiTheme="majorHAnsi" w:hAnsiTheme="majorHAnsi" w:cstheme="majorHAnsi"/>
                <w:sz w:val="18"/>
                <w:szCs w:val="18"/>
              </w:rPr>
              <w:t>XXX</w:t>
            </w:r>
          </w:p>
          <w:p w14:paraId="422F01DE"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C3AF0">
              <w:rPr>
                <w:rFonts w:asciiTheme="majorHAnsi" w:hAnsiTheme="majorHAnsi" w:cstheme="majorHAnsi"/>
                <w:sz w:val="18"/>
                <w:szCs w:val="18"/>
              </w:rPr>
              <w:t>HIGH</w:t>
            </w:r>
          </w:p>
        </w:tc>
        <w:tc>
          <w:tcPr>
            <w:tcW w:w="2088" w:type="dxa"/>
          </w:tcPr>
          <w:p w14:paraId="20676DB4"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4C3AF0">
              <w:rPr>
                <w:rFonts w:asciiTheme="majorHAnsi" w:hAnsiTheme="majorHAnsi" w:cstheme="majorHAnsi"/>
                <w:sz w:val="18"/>
                <w:szCs w:val="18"/>
              </w:rPr>
              <w:t>PO to Existing fixed assets</w:t>
            </w:r>
          </w:p>
        </w:tc>
        <w:tc>
          <w:tcPr>
            <w:tcW w:w="1392" w:type="dxa"/>
          </w:tcPr>
          <w:p w14:paraId="3AE853E1"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9194" w:type="dxa"/>
          </w:tcPr>
          <w:p w14:paraId="7DE6AF22"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4C3AF0">
              <w:rPr>
                <w:sz w:val="18"/>
                <w:szCs w:val="18"/>
              </w:rPr>
              <w:t xml:space="preserve">When a </w:t>
            </w:r>
            <w:r>
              <w:rPr>
                <w:sz w:val="18"/>
                <w:szCs w:val="18"/>
              </w:rPr>
              <w:t>purchase order</w:t>
            </w:r>
            <w:r w:rsidRPr="004C3AF0">
              <w:rPr>
                <w:sz w:val="18"/>
                <w:szCs w:val="18"/>
              </w:rPr>
              <w:t xml:space="preserve"> is created for an existing asset, the entity code, property code and unit code should be pulled from the fixed asset master current book.</w:t>
            </w:r>
            <w:r>
              <w:rPr>
                <w:sz w:val="18"/>
                <w:szCs w:val="18"/>
              </w:rPr>
              <w:t xml:space="preserve"> The user should be expected to enter the fixed asset id on the po creation form to default the entity code, property code, and unit code to the purchase order header and line.</w:t>
            </w:r>
            <w:r w:rsidRPr="004C3AF0">
              <w:rPr>
                <w:sz w:val="18"/>
                <w:szCs w:val="18"/>
              </w:rPr>
              <w:t xml:space="preserve"> </w:t>
            </w:r>
          </w:p>
          <w:p w14:paraId="15D9A7BC"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A049EDA"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4C3AF0">
              <w:rPr>
                <w:sz w:val="18"/>
                <w:szCs w:val="18"/>
              </w:rPr>
              <w:t>If only an entity code is entered on the fixed asset, then the entity field should default on the line.</w:t>
            </w:r>
          </w:p>
          <w:p w14:paraId="7E4EFCF0"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74A8B09"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4C3AF0">
              <w:rPr>
                <w:sz w:val="18"/>
                <w:szCs w:val="18"/>
              </w:rPr>
              <w:t xml:space="preserve">If property code is selected, then the entity code and property code should auto default on the line. </w:t>
            </w:r>
          </w:p>
          <w:p w14:paraId="41C497E2"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E039B1C"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4C3AF0">
              <w:rPr>
                <w:sz w:val="18"/>
                <w:szCs w:val="18"/>
              </w:rPr>
              <w:t xml:space="preserve">If a property code is selected, then the unit code field should be available. </w:t>
            </w:r>
          </w:p>
          <w:p w14:paraId="5B624B20"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4E8EF2D"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4C3AF0">
              <w:rPr>
                <w:sz w:val="18"/>
                <w:szCs w:val="18"/>
              </w:rPr>
              <w:t>The unit code field should only display records related to the property code</w:t>
            </w:r>
          </w:p>
          <w:p w14:paraId="572C8868"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279EFAC"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4C3AF0">
              <w:rPr>
                <w:sz w:val="18"/>
                <w:szCs w:val="18"/>
              </w:rPr>
              <w:t xml:space="preserve">The financial dimension should auto default the existing values from the fixed asset current book. </w:t>
            </w:r>
          </w:p>
          <w:p w14:paraId="7AEC76EB"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C9B029D" w14:textId="77777777" w:rsidR="00B3008B" w:rsidRPr="004C3AF0"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4C3AF0">
              <w:rPr>
                <w:sz w:val="18"/>
                <w:szCs w:val="18"/>
              </w:rPr>
              <w:t>Note: This is dependent on the bulk transfer to update fixed assets.</w:t>
            </w:r>
          </w:p>
        </w:tc>
      </w:tr>
      <w:tr w:rsidR="00B3008B" w14:paraId="5221C6EC" w14:textId="77777777" w:rsidTr="1E34CE35">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55385CAF" w14:textId="77777777" w:rsidR="00B3008B" w:rsidRPr="00DD6E28" w:rsidRDefault="00B3008B" w:rsidP="00A979C2">
            <w:pPr>
              <w:pStyle w:val="NoSpacing"/>
              <w:rPr>
                <w:rFonts w:asciiTheme="majorHAnsi" w:hAnsiTheme="majorHAnsi" w:cstheme="majorHAnsi"/>
                <w:b w:val="0"/>
                <w:bCs w:val="0"/>
                <w:sz w:val="18"/>
                <w:szCs w:val="18"/>
              </w:rPr>
            </w:pPr>
            <w:r w:rsidRPr="00DD6E28">
              <w:rPr>
                <w:rFonts w:asciiTheme="majorHAnsi" w:hAnsiTheme="majorHAnsi" w:cstheme="majorHAnsi"/>
                <w:b w:val="0"/>
                <w:bCs w:val="0"/>
                <w:sz w:val="18"/>
                <w:szCs w:val="18"/>
              </w:rPr>
              <w:t>DEF.016</w:t>
            </w:r>
          </w:p>
        </w:tc>
        <w:tc>
          <w:tcPr>
            <w:tcW w:w="1244" w:type="dxa"/>
            <w:shd w:val="clear" w:color="auto" w:fill="auto"/>
          </w:tcPr>
          <w:p w14:paraId="6E48906B" w14:textId="77777777" w:rsidR="00B3008B" w:rsidRPr="00DD6E28" w:rsidRDefault="00B3008B"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DD6E28">
              <w:rPr>
                <w:rFonts w:asciiTheme="majorHAnsi" w:hAnsiTheme="majorHAnsi" w:cstheme="majorHAnsi"/>
                <w:sz w:val="18"/>
                <w:szCs w:val="18"/>
              </w:rPr>
              <w:t>XXX</w:t>
            </w:r>
          </w:p>
          <w:p w14:paraId="70D959D2" w14:textId="77777777" w:rsidR="00B3008B" w:rsidRPr="00DD6E28" w:rsidRDefault="00B3008B"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DD6E28">
              <w:rPr>
                <w:rFonts w:asciiTheme="majorHAnsi" w:hAnsiTheme="majorHAnsi" w:cstheme="majorHAnsi"/>
                <w:sz w:val="18"/>
                <w:szCs w:val="18"/>
              </w:rPr>
              <w:t>MED</w:t>
            </w:r>
          </w:p>
        </w:tc>
        <w:tc>
          <w:tcPr>
            <w:tcW w:w="2088" w:type="dxa"/>
            <w:shd w:val="clear" w:color="auto" w:fill="auto"/>
          </w:tcPr>
          <w:p w14:paraId="5D57BE5B" w14:textId="77777777" w:rsidR="00B3008B" w:rsidRPr="00DD6E28" w:rsidRDefault="00B3008B"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DD6E28">
              <w:rPr>
                <w:rFonts w:asciiTheme="majorHAnsi" w:hAnsiTheme="majorHAnsi" w:cstheme="majorHAnsi"/>
                <w:sz w:val="18"/>
                <w:szCs w:val="18"/>
              </w:rPr>
              <w:t>Fixed Asset to Free Text Invoice</w:t>
            </w:r>
          </w:p>
        </w:tc>
        <w:tc>
          <w:tcPr>
            <w:tcW w:w="1392" w:type="dxa"/>
            <w:shd w:val="clear" w:color="auto" w:fill="auto"/>
          </w:tcPr>
          <w:p w14:paraId="0A2E86A6" w14:textId="77777777" w:rsidR="00B3008B" w:rsidRPr="00DD6E28"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DD6E28">
              <w:rPr>
                <w:sz w:val="18"/>
                <w:szCs w:val="18"/>
              </w:rPr>
              <w:t>Accounts receivable &gt;&gt; Free text &gt;&gt; All free text invoice</w:t>
            </w:r>
          </w:p>
        </w:tc>
        <w:tc>
          <w:tcPr>
            <w:tcW w:w="9194" w:type="dxa"/>
            <w:shd w:val="clear" w:color="auto" w:fill="auto"/>
          </w:tcPr>
          <w:p w14:paraId="35F03CC3" w14:textId="77777777" w:rsidR="00B3008B" w:rsidRPr="00DD6E28"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DD6E28">
              <w:rPr>
                <w:sz w:val="18"/>
                <w:szCs w:val="18"/>
              </w:rPr>
              <w:t xml:space="preserve">When using free text invoice to sell an asset, the property code, entity code and unit code should default from the fixed asset master onto the free text invoice. </w:t>
            </w:r>
          </w:p>
          <w:p w14:paraId="5C57CFFE" w14:textId="77777777" w:rsidR="00B3008B" w:rsidRPr="00DD6E28" w:rsidRDefault="00B3008B"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FD3243B" w14:textId="77777777" w:rsidR="00B3008B" w:rsidRPr="00DD6E28" w:rsidRDefault="00B3008B" w:rsidP="00A979C2">
            <w:pPr>
              <w:cnfStyle w:val="000000000000" w:firstRow="0" w:lastRow="0" w:firstColumn="0" w:lastColumn="0" w:oddVBand="0" w:evenVBand="0" w:oddHBand="0" w:evenHBand="0" w:firstRowFirstColumn="0" w:firstRowLastColumn="0" w:lastRowFirstColumn="0" w:lastRowLastColumn="0"/>
              <w:rPr>
                <w:sz w:val="18"/>
                <w:szCs w:val="18"/>
              </w:rPr>
            </w:pPr>
            <w:r w:rsidRPr="00DD6E28">
              <w:rPr>
                <w:sz w:val="18"/>
                <w:szCs w:val="18"/>
              </w:rPr>
              <w:t>(Note: This is dependent on the bulk transfer subset that open projects will go through an update process when ownership changes.)</w:t>
            </w:r>
          </w:p>
        </w:tc>
      </w:tr>
    </w:tbl>
    <w:p w14:paraId="74D91D41" w14:textId="77777777" w:rsidR="00B3008B" w:rsidRDefault="00B3008B" w:rsidP="00B3008B">
      <w:pPr>
        <w:pStyle w:val="NoSpacing"/>
        <w:rPr>
          <w:rStyle w:val="eop"/>
          <w:rFonts w:ascii="Calibri" w:hAnsi="Calibri" w:cs="Calibri"/>
          <w:color w:val="000000"/>
          <w:sz w:val="24"/>
          <w:szCs w:val="24"/>
          <w:shd w:val="clear" w:color="auto" w:fill="FFFFFF"/>
        </w:rPr>
      </w:pPr>
    </w:p>
    <w:p w14:paraId="51128FCF" w14:textId="409488ED" w:rsidR="00645F72" w:rsidRDefault="00645F72" w:rsidP="00645F72">
      <w:pPr>
        <w:pStyle w:val="Heading4"/>
        <w:rPr>
          <w:rStyle w:val="eop"/>
          <w:rFonts w:ascii="Calibri" w:hAnsi="Calibri" w:cs="Calibri"/>
          <w:color w:val="000000"/>
          <w:sz w:val="24"/>
          <w:szCs w:val="24"/>
          <w:shd w:val="clear" w:color="auto" w:fill="FFFFFF"/>
        </w:rPr>
      </w:pPr>
      <w:r>
        <w:rPr>
          <w:rStyle w:val="eop"/>
          <w:rFonts w:ascii="Calibri" w:hAnsi="Calibri" w:cs="Calibri"/>
          <w:color w:val="000000"/>
          <w:sz w:val="24"/>
          <w:szCs w:val="24"/>
          <w:shd w:val="clear" w:color="auto" w:fill="FFFFFF"/>
        </w:rPr>
        <w:t>Accounts Payable</w:t>
      </w:r>
    </w:p>
    <w:tbl>
      <w:tblPr>
        <w:tblStyle w:val="GridTable1Light1"/>
        <w:tblW w:w="14879" w:type="dxa"/>
        <w:tblLook w:val="04A0" w:firstRow="1" w:lastRow="0" w:firstColumn="1" w:lastColumn="0" w:noHBand="0" w:noVBand="1"/>
      </w:tblPr>
      <w:tblGrid>
        <w:gridCol w:w="961"/>
        <w:gridCol w:w="1244"/>
        <w:gridCol w:w="2088"/>
        <w:gridCol w:w="1392"/>
        <w:gridCol w:w="9194"/>
      </w:tblGrid>
      <w:tr w:rsidR="00645F72" w:rsidRPr="00310DC6" w14:paraId="7D62FF62" w14:textId="77777777" w:rsidTr="001F2F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5023EAC4" w14:textId="77777777" w:rsidR="00645F72" w:rsidRPr="00CC6D7F" w:rsidRDefault="00645F72" w:rsidP="00A979C2">
            <w:pPr>
              <w:pStyle w:val="NoSpacing"/>
              <w:rPr>
                <w:rFonts w:asciiTheme="majorHAnsi" w:hAnsiTheme="majorHAnsi" w:cstheme="majorHAnsi"/>
                <w:sz w:val="18"/>
                <w:szCs w:val="18"/>
              </w:rPr>
            </w:pPr>
            <w:r>
              <w:rPr>
                <w:rFonts w:asciiTheme="majorHAnsi" w:hAnsiTheme="majorHAnsi" w:cstheme="majorHAnsi"/>
                <w:sz w:val="18"/>
                <w:szCs w:val="18"/>
              </w:rPr>
              <w:t>ID</w:t>
            </w:r>
          </w:p>
        </w:tc>
        <w:tc>
          <w:tcPr>
            <w:tcW w:w="1244" w:type="dxa"/>
          </w:tcPr>
          <w:p w14:paraId="0CF230A1" w14:textId="77777777" w:rsidR="00645F72" w:rsidRDefault="00645F72"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OFL ID</w:t>
            </w:r>
          </w:p>
        </w:tc>
        <w:tc>
          <w:tcPr>
            <w:tcW w:w="2088" w:type="dxa"/>
          </w:tcPr>
          <w:p w14:paraId="424058A5" w14:textId="77777777" w:rsidR="00645F72" w:rsidRDefault="00645F72"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AREA</w:t>
            </w:r>
          </w:p>
        </w:tc>
        <w:tc>
          <w:tcPr>
            <w:tcW w:w="1392" w:type="dxa"/>
          </w:tcPr>
          <w:p w14:paraId="399588B6" w14:textId="77777777" w:rsidR="00645F72" w:rsidRDefault="00645F72"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PATH</w:t>
            </w:r>
          </w:p>
        </w:tc>
        <w:tc>
          <w:tcPr>
            <w:tcW w:w="9194" w:type="dxa"/>
          </w:tcPr>
          <w:p w14:paraId="38AA6EA2" w14:textId="77777777" w:rsidR="00645F72" w:rsidRPr="00310DC6" w:rsidRDefault="00645F72"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r>
      <w:tr w:rsidR="00645F72" w14:paraId="6196FA36" w14:textId="77777777" w:rsidTr="001F2FEF">
        <w:tc>
          <w:tcPr>
            <w:cnfStyle w:val="001000000000" w:firstRow="0" w:lastRow="0" w:firstColumn="1" w:lastColumn="0" w:oddVBand="0" w:evenVBand="0" w:oddHBand="0" w:evenHBand="0" w:firstRowFirstColumn="0" w:firstRowLastColumn="0" w:lastRowFirstColumn="0" w:lastRowLastColumn="0"/>
            <w:tcW w:w="961" w:type="dxa"/>
            <w:shd w:val="clear" w:color="auto" w:fill="auto"/>
          </w:tcPr>
          <w:p w14:paraId="4B327A0E" w14:textId="77777777" w:rsidR="00645F72" w:rsidRPr="00E70EC6" w:rsidRDefault="00645F72" w:rsidP="00A979C2">
            <w:pPr>
              <w:pStyle w:val="NoSpacing"/>
              <w:rPr>
                <w:rFonts w:asciiTheme="majorHAnsi" w:hAnsiTheme="majorHAnsi" w:cstheme="majorHAnsi"/>
                <w:b w:val="0"/>
                <w:bCs w:val="0"/>
                <w:sz w:val="18"/>
                <w:szCs w:val="18"/>
              </w:rPr>
            </w:pPr>
            <w:r>
              <w:rPr>
                <w:rFonts w:asciiTheme="majorHAnsi" w:hAnsiTheme="majorHAnsi" w:cstheme="majorHAnsi"/>
                <w:b w:val="0"/>
                <w:bCs w:val="0"/>
                <w:sz w:val="18"/>
                <w:szCs w:val="18"/>
              </w:rPr>
              <w:t>DEF.002</w:t>
            </w:r>
          </w:p>
        </w:tc>
        <w:tc>
          <w:tcPr>
            <w:tcW w:w="1244" w:type="dxa"/>
          </w:tcPr>
          <w:p w14:paraId="6A8138EF"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M22</w:t>
            </w:r>
          </w:p>
          <w:p w14:paraId="7A721E75" w14:textId="77777777" w:rsidR="00645F72" w:rsidRPr="00C16B16" w:rsidRDefault="00645F72"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CRITICAL</w:t>
            </w:r>
          </w:p>
        </w:tc>
        <w:tc>
          <w:tcPr>
            <w:tcW w:w="2088" w:type="dxa"/>
          </w:tcPr>
          <w:p w14:paraId="07077574" w14:textId="77777777" w:rsidR="00645F72" w:rsidRPr="00C16B16"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C16B16">
              <w:rPr>
                <w:rFonts w:asciiTheme="majorHAnsi" w:hAnsiTheme="majorHAnsi" w:cstheme="majorHAnsi"/>
                <w:sz w:val="18"/>
                <w:szCs w:val="18"/>
              </w:rPr>
              <w:t>PO creation to PO invoice</w:t>
            </w:r>
          </w:p>
        </w:tc>
        <w:tc>
          <w:tcPr>
            <w:tcW w:w="1392" w:type="dxa"/>
          </w:tcPr>
          <w:p w14:paraId="44319BDD"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Procurement and sourcing &gt;&gt; Purchase </w:t>
            </w:r>
            <w:r>
              <w:rPr>
                <w:sz w:val="18"/>
                <w:szCs w:val="18"/>
              </w:rPr>
              <w:lastRenderedPageBreak/>
              <w:t>orders &gt;&gt; All purchase orders &gt;&gt; Invoice tab &gt;&gt; Generate Invoice</w:t>
            </w:r>
          </w:p>
          <w:p w14:paraId="3E353405"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A196947"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Accounts Payable &gt;&gt; Invoices &gt;&gt; Pending vendor invoice</w:t>
            </w:r>
          </w:p>
        </w:tc>
        <w:tc>
          <w:tcPr>
            <w:tcW w:w="9194" w:type="dxa"/>
          </w:tcPr>
          <w:p w14:paraId="5BE88AE1"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 xml:space="preserve">When the fields property code or unit code is defined on the PO then at the time of PO invoice creation, the PO invoice should inherit the entity code, property code, and unit code from the purchase order at the header and line level. </w:t>
            </w:r>
          </w:p>
          <w:p w14:paraId="0324BB86"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33AB8BB"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The entity code, property code and unit code should update accordingly based on the values on the project master.</w:t>
            </w:r>
          </w:p>
          <w:p w14:paraId="6ECDA87D"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2C5A9FC"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financial dimension should auto default the existing values from the purchase order. </w:t>
            </w:r>
          </w:p>
          <w:p w14:paraId="54171C03"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59A7569"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Note: This is dependent on the bulk transfer subset to update open purchase order</w:t>
            </w:r>
          </w:p>
        </w:tc>
      </w:tr>
    </w:tbl>
    <w:p w14:paraId="748A775F" w14:textId="77777777" w:rsidR="00645F72" w:rsidRDefault="00645F72" w:rsidP="00645F72">
      <w:pPr>
        <w:pStyle w:val="NoSpacing"/>
        <w:rPr>
          <w:rStyle w:val="eop"/>
          <w:rFonts w:ascii="Calibri" w:hAnsi="Calibri" w:cs="Calibri"/>
          <w:color w:val="000000"/>
          <w:sz w:val="24"/>
          <w:szCs w:val="24"/>
          <w:shd w:val="clear" w:color="auto" w:fill="FFFFFF"/>
        </w:rPr>
      </w:pPr>
    </w:p>
    <w:p w14:paraId="7F125B03" w14:textId="77777777" w:rsidR="00645F72" w:rsidRDefault="00645F72" w:rsidP="00645F72">
      <w:pPr>
        <w:pStyle w:val="NoSpacing"/>
        <w:rPr>
          <w:rStyle w:val="eop"/>
          <w:rFonts w:ascii="Calibri" w:hAnsi="Calibri" w:cs="Calibri"/>
          <w:color w:val="000000"/>
          <w:sz w:val="24"/>
          <w:szCs w:val="24"/>
          <w:shd w:val="clear" w:color="auto" w:fill="FFFFFF"/>
        </w:rPr>
      </w:pPr>
    </w:p>
    <w:p w14:paraId="70494C0B" w14:textId="1299E21B" w:rsidR="00645F72" w:rsidRDefault="00645F72" w:rsidP="00645F72">
      <w:pPr>
        <w:pStyle w:val="Heading4"/>
        <w:rPr>
          <w:rStyle w:val="eop"/>
          <w:rFonts w:ascii="Calibri" w:hAnsi="Calibri" w:cs="Calibri"/>
          <w:color w:val="000000"/>
          <w:sz w:val="24"/>
          <w:szCs w:val="24"/>
          <w:shd w:val="clear" w:color="auto" w:fill="FFFFFF"/>
        </w:rPr>
      </w:pPr>
      <w:r>
        <w:rPr>
          <w:rStyle w:val="eop"/>
          <w:rFonts w:ascii="Calibri" w:hAnsi="Calibri" w:cs="Calibri"/>
          <w:color w:val="000000"/>
          <w:sz w:val="24"/>
          <w:szCs w:val="24"/>
          <w:shd w:val="clear" w:color="auto" w:fill="FFFFFF"/>
        </w:rPr>
        <w:t>General Ledger</w:t>
      </w:r>
    </w:p>
    <w:tbl>
      <w:tblPr>
        <w:tblStyle w:val="GridTable1Light1"/>
        <w:tblW w:w="14879" w:type="dxa"/>
        <w:tblLook w:val="04A0" w:firstRow="1" w:lastRow="0" w:firstColumn="1" w:lastColumn="0" w:noHBand="0" w:noVBand="1"/>
      </w:tblPr>
      <w:tblGrid>
        <w:gridCol w:w="2462"/>
        <w:gridCol w:w="1797"/>
        <w:gridCol w:w="3509"/>
        <w:gridCol w:w="3455"/>
        <w:gridCol w:w="3656"/>
      </w:tblGrid>
      <w:tr w:rsidR="00645F72" w:rsidRPr="00310DC6" w14:paraId="5D3A7EF8" w14:textId="77777777" w:rsidTr="00C5387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62" w:type="dxa"/>
            <w:shd w:val="clear" w:color="auto" w:fill="auto"/>
          </w:tcPr>
          <w:p w14:paraId="46F72474" w14:textId="77777777" w:rsidR="00645F72" w:rsidRPr="00CC6D7F" w:rsidRDefault="00645F72" w:rsidP="00A979C2">
            <w:pPr>
              <w:pStyle w:val="NoSpacing"/>
              <w:rPr>
                <w:rFonts w:asciiTheme="majorHAnsi" w:hAnsiTheme="majorHAnsi" w:cstheme="majorHAnsi"/>
                <w:sz w:val="18"/>
                <w:szCs w:val="18"/>
              </w:rPr>
            </w:pPr>
            <w:r>
              <w:rPr>
                <w:rFonts w:asciiTheme="majorHAnsi" w:hAnsiTheme="majorHAnsi" w:cstheme="majorHAnsi"/>
                <w:sz w:val="18"/>
                <w:szCs w:val="18"/>
              </w:rPr>
              <w:t>ID</w:t>
            </w:r>
          </w:p>
        </w:tc>
        <w:tc>
          <w:tcPr>
            <w:tcW w:w="1797" w:type="dxa"/>
          </w:tcPr>
          <w:p w14:paraId="123E43B2" w14:textId="77777777" w:rsidR="00645F72" w:rsidRDefault="00645F72"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OFL ID</w:t>
            </w:r>
          </w:p>
        </w:tc>
        <w:tc>
          <w:tcPr>
            <w:tcW w:w="3509" w:type="dxa"/>
          </w:tcPr>
          <w:p w14:paraId="79B7B710" w14:textId="77777777" w:rsidR="00645F72" w:rsidRDefault="00645F72"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AREA</w:t>
            </w:r>
          </w:p>
        </w:tc>
        <w:tc>
          <w:tcPr>
            <w:tcW w:w="3455" w:type="dxa"/>
          </w:tcPr>
          <w:p w14:paraId="17F6D1E2" w14:textId="77777777" w:rsidR="00645F72" w:rsidRDefault="00645F72"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PATH</w:t>
            </w:r>
          </w:p>
        </w:tc>
        <w:tc>
          <w:tcPr>
            <w:tcW w:w="3656" w:type="dxa"/>
          </w:tcPr>
          <w:p w14:paraId="72DE8252" w14:textId="77777777" w:rsidR="00645F72" w:rsidRPr="00310DC6" w:rsidRDefault="00645F72" w:rsidP="00A979C2">
            <w:pPr>
              <w:pStyle w:val="NoSpacing"/>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r>
      <w:tr w:rsidR="00645F72" w14:paraId="4D36EFFD" w14:textId="77777777" w:rsidTr="00C5387B">
        <w:tc>
          <w:tcPr>
            <w:cnfStyle w:val="001000000000" w:firstRow="0" w:lastRow="0" w:firstColumn="1" w:lastColumn="0" w:oddVBand="0" w:evenVBand="0" w:oddHBand="0" w:evenHBand="0" w:firstRowFirstColumn="0" w:firstRowLastColumn="0" w:lastRowFirstColumn="0" w:lastRowLastColumn="0"/>
            <w:tcW w:w="2462" w:type="dxa"/>
            <w:shd w:val="clear" w:color="auto" w:fill="auto"/>
          </w:tcPr>
          <w:p w14:paraId="3E95A685" w14:textId="77777777" w:rsidR="00645F72" w:rsidRPr="00B9052B" w:rsidRDefault="00645F72" w:rsidP="00A979C2">
            <w:pPr>
              <w:pStyle w:val="NoSpacing"/>
              <w:rPr>
                <w:rFonts w:asciiTheme="majorHAnsi" w:hAnsiTheme="majorHAnsi" w:cstheme="majorHAnsi"/>
                <w:b w:val="0"/>
                <w:bCs w:val="0"/>
                <w:sz w:val="18"/>
                <w:szCs w:val="18"/>
              </w:rPr>
            </w:pPr>
            <w:r w:rsidRPr="00B9052B">
              <w:rPr>
                <w:rFonts w:asciiTheme="majorHAnsi" w:hAnsiTheme="majorHAnsi" w:cstheme="majorHAnsi"/>
                <w:b w:val="0"/>
                <w:bCs w:val="0"/>
                <w:sz w:val="18"/>
                <w:szCs w:val="18"/>
              </w:rPr>
              <w:t>DEF.010</w:t>
            </w:r>
          </w:p>
        </w:tc>
        <w:tc>
          <w:tcPr>
            <w:tcW w:w="1797" w:type="dxa"/>
          </w:tcPr>
          <w:p w14:paraId="0E22200D"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XXX</w:t>
            </w:r>
          </w:p>
          <w:p w14:paraId="4E343D22" w14:textId="77777777" w:rsidR="00645F72" w:rsidRPr="00B9052B" w:rsidRDefault="00645F72"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MED</w:t>
            </w:r>
          </w:p>
        </w:tc>
        <w:tc>
          <w:tcPr>
            <w:tcW w:w="3509" w:type="dxa"/>
          </w:tcPr>
          <w:p w14:paraId="451A13D9" w14:textId="77777777" w:rsidR="00645F72" w:rsidRPr="00B9052B" w:rsidRDefault="00645F72"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B9052B">
              <w:rPr>
                <w:rFonts w:asciiTheme="majorHAnsi" w:hAnsiTheme="majorHAnsi" w:cstheme="majorHAnsi"/>
                <w:sz w:val="18"/>
                <w:szCs w:val="18"/>
              </w:rPr>
              <w:t>General Journal (Periodic template) to General Journal</w:t>
            </w:r>
          </w:p>
        </w:tc>
        <w:tc>
          <w:tcPr>
            <w:tcW w:w="3455" w:type="dxa"/>
          </w:tcPr>
          <w:p w14:paraId="14784526" w14:textId="77777777" w:rsidR="00645F72" w:rsidRPr="00B9052B"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B9052B">
              <w:rPr>
                <w:sz w:val="18"/>
                <w:szCs w:val="18"/>
              </w:rPr>
              <w:t>General Ledger &gt;&gt; Journal entries &gt;&gt; General Journals &gt;&gt; Lines &gt;&gt; Period Journal &gt;&gt; Retrieve journal</w:t>
            </w:r>
          </w:p>
        </w:tc>
        <w:tc>
          <w:tcPr>
            <w:tcW w:w="3656" w:type="dxa"/>
          </w:tcPr>
          <w:p w14:paraId="65018A0F" w14:textId="77777777" w:rsidR="00645F72" w:rsidRPr="00B9052B"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B9052B">
              <w:rPr>
                <w:sz w:val="18"/>
                <w:szCs w:val="18"/>
              </w:rPr>
              <w:t xml:space="preserve">When a periodic journal template that is stored in [General ledger &gt;&gt; Journal entries &gt;&gt; Periodic journals] is retrieved, the new fields added for unit code, property code, and entity code should auto default from the template. </w:t>
            </w:r>
          </w:p>
          <w:p w14:paraId="071A57B1" w14:textId="77777777" w:rsidR="00645F72" w:rsidRPr="00B9052B"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8A2C68B"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B9052B">
              <w:rPr>
                <w:sz w:val="18"/>
                <w:szCs w:val="18"/>
              </w:rPr>
              <w:t xml:space="preserve">The financial dimensions set on the template should be carried to the general journal upon retrieval. </w:t>
            </w:r>
          </w:p>
          <w:p w14:paraId="37A7808A"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After the template has been retrieve, the user should be able to update the entity code, property code or unit code. </w:t>
            </w:r>
          </w:p>
          <w:p w14:paraId="2FFAF0E5"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8F854F6"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If the entity code is updated, then the entity financial dimension should be updated.</w:t>
            </w:r>
          </w:p>
          <w:p w14:paraId="79E03E0D"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AB96D03"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If the property code is updated, then the system should update the entity code and financial dimensions based on the </w:t>
            </w:r>
            <w:r w:rsidRPr="00853C41">
              <w:rPr>
                <w:b/>
                <w:bCs/>
                <w:i/>
                <w:iCs/>
                <w:sz w:val="18"/>
                <w:szCs w:val="18"/>
              </w:rPr>
              <w:t>post date</w:t>
            </w:r>
            <w:r>
              <w:rPr>
                <w:b/>
                <w:bCs/>
                <w:sz w:val="18"/>
                <w:szCs w:val="18"/>
              </w:rPr>
              <w:t xml:space="preserve"> </w:t>
            </w:r>
            <w:r w:rsidRPr="00853C41">
              <w:rPr>
                <w:sz w:val="18"/>
                <w:szCs w:val="18"/>
              </w:rPr>
              <w:t>in relation</w:t>
            </w:r>
            <w:r>
              <w:rPr>
                <w:sz w:val="18"/>
                <w:szCs w:val="18"/>
              </w:rPr>
              <w:t xml:space="preserve"> to the effective ownership date. </w:t>
            </w:r>
          </w:p>
          <w:p w14:paraId="2697E256"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b/>
                <w:bCs/>
                <w:sz w:val="18"/>
                <w:szCs w:val="18"/>
              </w:rPr>
            </w:pPr>
          </w:p>
          <w:p w14:paraId="2BD2B358" w14:textId="77777777" w:rsidR="00645F72" w:rsidRPr="00853C41"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When the property code is selected, the unit code field should become active, and the listing should only display records related to the property.</w:t>
            </w:r>
          </w:p>
        </w:tc>
      </w:tr>
      <w:tr w:rsidR="00645F72" w14:paraId="4DEE8667" w14:textId="77777777" w:rsidTr="00C5387B">
        <w:tc>
          <w:tcPr>
            <w:cnfStyle w:val="001000000000" w:firstRow="0" w:lastRow="0" w:firstColumn="1" w:lastColumn="0" w:oddVBand="0" w:evenVBand="0" w:oddHBand="0" w:evenHBand="0" w:firstRowFirstColumn="0" w:firstRowLastColumn="0" w:lastRowFirstColumn="0" w:lastRowLastColumn="0"/>
            <w:tcW w:w="2462" w:type="dxa"/>
            <w:shd w:val="clear" w:color="auto" w:fill="auto"/>
          </w:tcPr>
          <w:p w14:paraId="4CB3D4F7" w14:textId="77777777" w:rsidR="00645F72" w:rsidRPr="00C5387B" w:rsidRDefault="00645F72" w:rsidP="00A979C2">
            <w:pPr>
              <w:pStyle w:val="NoSpacing"/>
              <w:rPr>
                <w:rFonts w:asciiTheme="majorHAnsi" w:hAnsiTheme="majorHAnsi" w:cstheme="majorHAnsi"/>
                <w:b w:val="0"/>
                <w:sz w:val="18"/>
                <w:szCs w:val="18"/>
              </w:rPr>
            </w:pPr>
            <w:r w:rsidRPr="00C5387B">
              <w:rPr>
                <w:rFonts w:asciiTheme="majorHAnsi" w:hAnsiTheme="majorHAnsi" w:cstheme="majorHAnsi"/>
                <w:b w:val="0"/>
                <w:sz w:val="18"/>
                <w:szCs w:val="18"/>
              </w:rPr>
              <w:lastRenderedPageBreak/>
              <w:t>DEF.015</w:t>
            </w:r>
          </w:p>
        </w:tc>
        <w:tc>
          <w:tcPr>
            <w:tcW w:w="1797" w:type="dxa"/>
          </w:tcPr>
          <w:p w14:paraId="29FDE624" w14:textId="77777777" w:rsidR="00645F72" w:rsidRPr="00C5387B" w:rsidRDefault="00645F72"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3509" w:type="dxa"/>
          </w:tcPr>
          <w:p w14:paraId="0C72C7D3" w14:textId="25D86C23" w:rsidR="00645F72" w:rsidRPr="00C5387B" w:rsidRDefault="00645F72" w:rsidP="00A979C2">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sz w:val="18"/>
                <w:szCs w:val="18"/>
              </w:rPr>
            </w:pPr>
            <w:commentRangeStart w:id="78"/>
            <w:commentRangeStart w:id="79"/>
            <w:r w:rsidRPr="00C5387B">
              <w:rPr>
                <w:rFonts w:asciiTheme="majorHAnsi" w:hAnsiTheme="majorHAnsi" w:cstheme="majorBidi"/>
                <w:sz w:val="18"/>
                <w:szCs w:val="18"/>
              </w:rPr>
              <w:t>Prepaid default.</w:t>
            </w:r>
            <w:commentRangeEnd w:id="78"/>
            <w:r>
              <w:rPr>
                <w:rStyle w:val="CommentReference"/>
              </w:rPr>
              <w:commentReference w:id="78"/>
            </w:r>
            <w:commentRangeEnd w:id="79"/>
            <w:r>
              <w:rPr>
                <w:rStyle w:val="CommentReference"/>
              </w:rPr>
              <w:commentReference w:id="79"/>
            </w:r>
          </w:p>
        </w:tc>
        <w:tc>
          <w:tcPr>
            <w:tcW w:w="3455" w:type="dxa"/>
          </w:tcPr>
          <w:p w14:paraId="2A68ADD7" w14:textId="77777777" w:rsidR="00645F72" w:rsidRDefault="00645F72" w:rsidP="00A979C2">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c>
          <w:tcPr>
            <w:tcW w:w="3656" w:type="dxa"/>
          </w:tcPr>
          <w:p w14:paraId="0CE1CFD3" w14:textId="01831A25" w:rsidR="00645F72" w:rsidRPr="00BF3378" w:rsidRDefault="43C1F7D0" w:rsidP="00A979C2">
            <w:pPr>
              <w:pStyle w:val="NoSpacing"/>
              <w:cnfStyle w:val="000000000000" w:firstRow="0" w:lastRow="0" w:firstColumn="0" w:lastColumn="0" w:oddVBand="0" w:evenVBand="0" w:oddHBand="0" w:evenHBand="0" w:firstRowFirstColumn="0" w:firstRowLastColumn="0" w:lastRowFirstColumn="0" w:lastRowLastColumn="0"/>
              <w:rPr>
                <w:sz w:val="18"/>
                <w:szCs w:val="18"/>
                <w:highlight w:val="red"/>
              </w:rPr>
            </w:pPr>
            <w:r w:rsidRPr="00C5387B">
              <w:rPr>
                <w:sz w:val="18"/>
                <w:szCs w:val="18"/>
              </w:rPr>
              <w:t>Refer to DEF.018-DEF.021</w:t>
            </w:r>
          </w:p>
        </w:tc>
      </w:tr>
      <w:tr w:rsidR="00681E4B" w14:paraId="0A2EAA53" w14:textId="77777777" w:rsidTr="00C5387B">
        <w:tc>
          <w:tcPr>
            <w:cnfStyle w:val="001000000000" w:firstRow="0" w:lastRow="0" w:firstColumn="1" w:lastColumn="0" w:oddVBand="0" w:evenVBand="0" w:oddHBand="0" w:evenHBand="0" w:firstRowFirstColumn="0" w:firstRowLastColumn="0" w:lastRowFirstColumn="0" w:lastRowLastColumn="0"/>
            <w:tcW w:w="2462" w:type="dxa"/>
            <w:shd w:val="clear" w:color="auto" w:fill="auto"/>
          </w:tcPr>
          <w:p w14:paraId="35BFEA42" w14:textId="489A3889" w:rsidR="00681E4B" w:rsidRPr="00C5387B" w:rsidRDefault="68B10630" w:rsidP="3F1710F1">
            <w:pPr>
              <w:pStyle w:val="NoSpacing"/>
              <w:rPr>
                <w:rFonts w:asciiTheme="majorHAnsi" w:hAnsiTheme="majorHAnsi" w:cstheme="majorBidi"/>
                <w:sz w:val="18"/>
                <w:szCs w:val="18"/>
              </w:rPr>
            </w:pPr>
            <w:r w:rsidRPr="00C5387B">
              <w:rPr>
                <w:rFonts w:asciiTheme="majorHAnsi" w:hAnsiTheme="majorHAnsi" w:cstheme="majorBidi"/>
                <w:sz w:val="18"/>
                <w:szCs w:val="18"/>
              </w:rPr>
              <w:t>DEF.018</w:t>
            </w:r>
          </w:p>
        </w:tc>
        <w:tc>
          <w:tcPr>
            <w:tcW w:w="1797" w:type="dxa"/>
          </w:tcPr>
          <w:p w14:paraId="5F77BDF4" w14:textId="77777777" w:rsidR="00681E4B" w:rsidRDefault="68B10630" w:rsidP="00681E4B">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XXX</w:t>
            </w:r>
          </w:p>
          <w:p w14:paraId="1E8AC61D" w14:textId="0FBF1FD9" w:rsidR="00681E4B" w:rsidRPr="00C5387B" w:rsidRDefault="68B10630" w:rsidP="3F1710F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sz w:val="18"/>
                <w:szCs w:val="18"/>
              </w:rPr>
            </w:pPr>
            <w:r w:rsidRPr="3F1710F1">
              <w:rPr>
                <w:sz w:val="18"/>
                <w:szCs w:val="18"/>
              </w:rPr>
              <w:t>HIGH</w:t>
            </w:r>
          </w:p>
        </w:tc>
        <w:tc>
          <w:tcPr>
            <w:tcW w:w="3509" w:type="dxa"/>
          </w:tcPr>
          <w:p w14:paraId="4CDEFBBC" w14:textId="46DA71F0" w:rsidR="00681E4B" w:rsidRPr="00C5387B" w:rsidRDefault="68B10630" w:rsidP="3F1710F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sz w:val="18"/>
                <w:szCs w:val="18"/>
              </w:rPr>
            </w:pPr>
            <w:r w:rsidRPr="3F1710F1">
              <w:rPr>
                <w:sz w:val="18"/>
                <w:szCs w:val="18"/>
              </w:rPr>
              <w:t xml:space="preserve">General </w:t>
            </w:r>
            <w:r w:rsidR="65545CA5" w:rsidRPr="3F1710F1">
              <w:rPr>
                <w:sz w:val="18"/>
                <w:szCs w:val="18"/>
              </w:rPr>
              <w:t>Ledger:</w:t>
            </w:r>
            <w:r w:rsidRPr="3F1710F1">
              <w:rPr>
                <w:sz w:val="18"/>
                <w:szCs w:val="18"/>
              </w:rPr>
              <w:t xml:space="preserve"> Prepaid invoice proposal</w:t>
            </w:r>
          </w:p>
        </w:tc>
        <w:tc>
          <w:tcPr>
            <w:tcW w:w="3455" w:type="dxa"/>
          </w:tcPr>
          <w:p w14:paraId="216C33CA" w14:textId="1C375F78" w:rsidR="00681E4B" w:rsidRDefault="7FCB2CA0" w:rsidP="00681E4B">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General Ledger &gt;&gt; Inquiries and reports &gt;&gt;</w:t>
            </w:r>
            <w:r w:rsidR="14F3DCF7" w:rsidRPr="3F1710F1">
              <w:rPr>
                <w:sz w:val="18"/>
                <w:szCs w:val="18"/>
              </w:rPr>
              <w:t xml:space="preserve"> prepayment &gt;&gt; </w:t>
            </w:r>
            <w:r w:rsidR="3AAB268D" w:rsidRPr="3F1710F1">
              <w:rPr>
                <w:sz w:val="18"/>
                <w:szCs w:val="18"/>
              </w:rPr>
              <w:t>prepaid invoice proposal</w:t>
            </w:r>
            <w:r w:rsidR="14F3DCF7" w:rsidRPr="3F1710F1">
              <w:rPr>
                <w:sz w:val="18"/>
                <w:szCs w:val="18"/>
              </w:rPr>
              <w:t xml:space="preserve"> </w:t>
            </w:r>
          </w:p>
        </w:tc>
        <w:tc>
          <w:tcPr>
            <w:tcW w:w="3656" w:type="dxa"/>
          </w:tcPr>
          <w:p w14:paraId="2D0D3C4E" w14:textId="77777777" w:rsidR="00BC0187" w:rsidRDefault="13F09DEE" w:rsidP="00BC018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Field name change:</w:t>
            </w:r>
          </w:p>
          <w:p w14:paraId="6FCF4B02" w14:textId="77777777" w:rsidR="00BC0187" w:rsidRDefault="13F09DEE" w:rsidP="00BC018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Change Business unit to Entity code</w:t>
            </w:r>
          </w:p>
          <w:p w14:paraId="7E7D8149" w14:textId="77777777" w:rsidR="00BC0187" w:rsidRDefault="00BC0187" w:rsidP="00BC0187">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FD5CD93" w14:textId="6442EB08" w:rsidR="00BC0187" w:rsidRDefault="13F09DEE" w:rsidP="00BC018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Add the property code, and unit code on the parameter screen.</w:t>
            </w:r>
          </w:p>
          <w:p w14:paraId="40BD7B53" w14:textId="77777777" w:rsidR="00EC1CFC" w:rsidRDefault="00EC1CFC" w:rsidP="00BC0187">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6A6E210A" w14:textId="18279B5B" w:rsidR="00EC1CFC" w:rsidRDefault="6B44E445" w:rsidP="00BC0187">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Entity code, property code and unit code should default from either the pending vendor invoice, general journal</w:t>
            </w:r>
            <w:r w:rsidR="00C5387B">
              <w:rPr>
                <w:sz w:val="18"/>
                <w:szCs w:val="18"/>
              </w:rPr>
              <w:t>,</w:t>
            </w:r>
            <w:r w:rsidRPr="3F1710F1">
              <w:rPr>
                <w:sz w:val="18"/>
                <w:szCs w:val="18"/>
              </w:rPr>
              <w:t xml:space="preserve"> or invoice journal. </w:t>
            </w:r>
          </w:p>
          <w:p w14:paraId="383C4437" w14:textId="77777777" w:rsidR="00BC0187" w:rsidRDefault="00BC0187" w:rsidP="00BC0187">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F0B93B7" w14:textId="0BE8C930" w:rsidR="00681E4B" w:rsidRPr="00BF3378" w:rsidRDefault="6B44E445" w:rsidP="00BC0187">
            <w:pPr>
              <w:pStyle w:val="NoSpacing"/>
              <w:cnfStyle w:val="000000000000" w:firstRow="0" w:lastRow="0" w:firstColumn="0" w:lastColumn="0" w:oddVBand="0" w:evenVBand="0" w:oddHBand="0" w:evenHBand="0" w:firstRowFirstColumn="0" w:firstRowLastColumn="0" w:lastRowFirstColumn="0" w:lastRowLastColumn="0"/>
              <w:rPr>
                <w:sz w:val="18"/>
                <w:szCs w:val="18"/>
                <w:highlight w:val="red"/>
              </w:rPr>
            </w:pPr>
            <w:r w:rsidRPr="3F1710F1">
              <w:rPr>
                <w:sz w:val="18"/>
                <w:szCs w:val="18"/>
              </w:rPr>
              <w:t xml:space="preserve">Users should be able to filter on each of the fields. </w:t>
            </w:r>
          </w:p>
        </w:tc>
      </w:tr>
      <w:tr w:rsidR="00681E4B" w14:paraId="27E325A1" w14:textId="77777777" w:rsidTr="00C5387B">
        <w:tc>
          <w:tcPr>
            <w:cnfStyle w:val="001000000000" w:firstRow="0" w:lastRow="0" w:firstColumn="1" w:lastColumn="0" w:oddVBand="0" w:evenVBand="0" w:oddHBand="0" w:evenHBand="0" w:firstRowFirstColumn="0" w:firstRowLastColumn="0" w:lastRowFirstColumn="0" w:lastRowLastColumn="0"/>
            <w:tcW w:w="2462" w:type="dxa"/>
            <w:shd w:val="clear" w:color="auto" w:fill="auto"/>
          </w:tcPr>
          <w:p w14:paraId="7FFFF357" w14:textId="06CDD359" w:rsidR="00681E4B" w:rsidRDefault="68B10630" w:rsidP="3F1710F1">
            <w:pPr>
              <w:pStyle w:val="NoSpacing"/>
              <w:rPr>
                <w:rFonts w:asciiTheme="majorHAnsi" w:hAnsiTheme="majorHAnsi" w:cstheme="majorBidi"/>
                <w:sz w:val="18"/>
                <w:szCs w:val="18"/>
                <w:highlight w:val="cyan"/>
              </w:rPr>
            </w:pPr>
            <w:r w:rsidRPr="3F1710F1">
              <w:rPr>
                <w:rFonts w:asciiTheme="majorHAnsi" w:hAnsiTheme="majorHAnsi" w:cstheme="majorBidi"/>
                <w:sz w:val="18"/>
                <w:szCs w:val="18"/>
              </w:rPr>
              <w:t>DEF.019</w:t>
            </w:r>
          </w:p>
        </w:tc>
        <w:tc>
          <w:tcPr>
            <w:tcW w:w="1797" w:type="dxa"/>
          </w:tcPr>
          <w:p w14:paraId="2131A13A" w14:textId="77777777" w:rsidR="00681E4B" w:rsidRDefault="68B10630" w:rsidP="00681E4B">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XXX</w:t>
            </w:r>
          </w:p>
          <w:p w14:paraId="19275E86" w14:textId="0802E1C6" w:rsidR="00681E4B" w:rsidRPr="00B22BCC" w:rsidRDefault="68B10630" w:rsidP="3F1710F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sz w:val="18"/>
                <w:szCs w:val="18"/>
                <w:highlight w:val="cyan"/>
              </w:rPr>
            </w:pPr>
            <w:r w:rsidRPr="3F1710F1">
              <w:rPr>
                <w:sz w:val="18"/>
                <w:szCs w:val="18"/>
              </w:rPr>
              <w:t>HIGH</w:t>
            </w:r>
          </w:p>
        </w:tc>
        <w:tc>
          <w:tcPr>
            <w:tcW w:w="3509" w:type="dxa"/>
          </w:tcPr>
          <w:p w14:paraId="1661EF5B" w14:textId="5F583705" w:rsidR="00681E4B" w:rsidRPr="4B39A81B" w:rsidRDefault="68B10630" w:rsidP="3F1710F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sz w:val="18"/>
                <w:szCs w:val="18"/>
                <w:highlight w:val="cyan"/>
              </w:rPr>
            </w:pPr>
            <w:r w:rsidRPr="3F1710F1">
              <w:rPr>
                <w:sz w:val="18"/>
                <w:szCs w:val="18"/>
              </w:rPr>
              <w:t xml:space="preserve">General </w:t>
            </w:r>
            <w:r w:rsidR="65545CA5" w:rsidRPr="3F1710F1">
              <w:rPr>
                <w:sz w:val="18"/>
                <w:szCs w:val="18"/>
              </w:rPr>
              <w:t>Ledger:</w:t>
            </w:r>
            <w:r w:rsidRPr="3F1710F1">
              <w:rPr>
                <w:sz w:val="18"/>
                <w:szCs w:val="18"/>
              </w:rPr>
              <w:t xml:space="preserve"> Prepaid invoice inquiry</w:t>
            </w:r>
          </w:p>
        </w:tc>
        <w:tc>
          <w:tcPr>
            <w:tcW w:w="3455" w:type="dxa"/>
          </w:tcPr>
          <w:p w14:paraId="46284422" w14:textId="45DD85B4" w:rsidR="00681E4B" w:rsidRDefault="3AAB268D" w:rsidP="00681E4B">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General Ledger &gt;&gt; Inquiries and reports &gt;&gt; prepayment &gt;&gt; prepaid invoice inquiry</w:t>
            </w:r>
          </w:p>
        </w:tc>
        <w:tc>
          <w:tcPr>
            <w:tcW w:w="3656" w:type="dxa"/>
          </w:tcPr>
          <w:p w14:paraId="0813C4B9" w14:textId="77777777" w:rsidR="00752E10" w:rsidRDefault="70E2272B" w:rsidP="00752E1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Field name change:</w:t>
            </w:r>
          </w:p>
          <w:p w14:paraId="796E912B" w14:textId="77777777" w:rsidR="00752E10" w:rsidRDefault="70E2272B" w:rsidP="00752E1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Change Business unit to Entity code</w:t>
            </w:r>
          </w:p>
          <w:p w14:paraId="5F096015" w14:textId="6F4AD29F" w:rsidR="00752E10" w:rsidRDefault="70E2272B" w:rsidP="00752E1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Change Property to Property code</w:t>
            </w:r>
          </w:p>
          <w:p w14:paraId="21C42605" w14:textId="77777777" w:rsidR="00752E10" w:rsidRDefault="00752E10" w:rsidP="00752E10">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7CF349FB" w14:textId="5BC57E32" w:rsidR="00752E10" w:rsidRDefault="70E2272B" w:rsidP="00752E1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Add unit code on the parameter screen.</w:t>
            </w:r>
          </w:p>
          <w:p w14:paraId="1C6A1CEB" w14:textId="77777777" w:rsidR="00752E10" w:rsidRDefault="00752E10" w:rsidP="00752E10">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2DE42B3B" w14:textId="26945D70" w:rsidR="00752E10" w:rsidRDefault="70E2272B" w:rsidP="00752E1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 xml:space="preserve">Entity code, property code and unit code should default from the </w:t>
            </w:r>
            <w:r w:rsidR="65545CA5" w:rsidRPr="3F1710F1">
              <w:rPr>
                <w:sz w:val="18"/>
                <w:szCs w:val="18"/>
              </w:rPr>
              <w:t>prepaid invoice proposal form.</w:t>
            </w:r>
          </w:p>
          <w:p w14:paraId="255B3154" w14:textId="77777777" w:rsidR="00752E10" w:rsidRDefault="00752E10" w:rsidP="00752E10">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11CAB089" w14:textId="36803484" w:rsidR="00681E4B" w:rsidRPr="00BF3378" w:rsidRDefault="70E2272B" w:rsidP="00752E10">
            <w:pPr>
              <w:pStyle w:val="NoSpacing"/>
              <w:cnfStyle w:val="000000000000" w:firstRow="0" w:lastRow="0" w:firstColumn="0" w:lastColumn="0" w:oddVBand="0" w:evenVBand="0" w:oddHBand="0" w:evenHBand="0" w:firstRowFirstColumn="0" w:firstRowLastColumn="0" w:lastRowFirstColumn="0" w:lastRowLastColumn="0"/>
              <w:rPr>
                <w:sz w:val="18"/>
                <w:szCs w:val="18"/>
                <w:highlight w:val="red"/>
              </w:rPr>
            </w:pPr>
            <w:r w:rsidRPr="3F1710F1">
              <w:rPr>
                <w:sz w:val="18"/>
                <w:szCs w:val="18"/>
              </w:rPr>
              <w:t>Users should be able to filter on each of the fields.</w:t>
            </w:r>
          </w:p>
        </w:tc>
      </w:tr>
      <w:tr w:rsidR="00681E4B" w14:paraId="3FD31B8F" w14:textId="77777777" w:rsidTr="00C5387B">
        <w:tc>
          <w:tcPr>
            <w:cnfStyle w:val="001000000000" w:firstRow="0" w:lastRow="0" w:firstColumn="1" w:lastColumn="0" w:oddVBand="0" w:evenVBand="0" w:oddHBand="0" w:evenHBand="0" w:firstRowFirstColumn="0" w:firstRowLastColumn="0" w:lastRowFirstColumn="0" w:lastRowLastColumn="0"/>
            <w:tcW w:w="2462" w:type="dxa"/>
            <w:shd w:val="clear" w:color="auto" w:fill="auto"/>
          </w:tcPr>
          <w:p w14:paraId="7155E4E0" w14:textId="0EE33D79" w:rsidR="00681E4B" w:rsidRDefault="68B10630" w:rsidP="3F1710F1">
            <w:pPr>
              <w:pStyle w:val="NoSpacing"/>
              <w:rPr>
                <w:rFonts w:asciiTheme="majorHAnsi" w:hAnsiTheme="majorHAnsi" w:cstheme="majorBidi"/>
                <w:sz w:val="18"/>
                <w:szCs w:val="18"/>
                <w:highlight w:val="cyan"/>
              </w:rPr>
            </w:pPr>
            <w:r w:rsidRPr="3F1710F1">
              <w:rPr>
                <w:rFonts w:asciiTheme="majorHAnsi" w:hAnsiTheme="majorHAnsi" w:cstheme="majorBidi"/>
                <w:sz w:val="18"/>
                <w:szCs w:val="18"/>
              </w:rPr>
              <w:t>DEF.020</w:t>
            </w:r>
          </w:p>
        </w:tc>
        <w:tc>
          <w:tcPr>
            <w:tcW w:w="1797" w:type="dxa"/>
          </w:tcPr>
          <w:p w14:paraId="3EB9F3F1" w14:textId="77777777" w:rsidR="00681E4B" w:rsidRDefault="68B10630" w:rsidP="00681E4B">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XXX</w:t>
            </w:r>
          </w:p>
          <w:p w14:paraId="073A4C8E" w14:textId="7ED04C19" w:rsidR="00681E4B" w:rsidRPr="00B22BCC" w:rsidRDefault="68B10630" w:rsidP="3F1710F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sz w:val="18"/>
                <w:szCs w:val="18"/>
                <w:highlight w:val="cyan"/>
              </w:rPr>
            </w:pPr>
            <w:r w:rsidRPr="3F1710F1">
              <w:rPr>
                <w:sz w:val="18"/>
                <w:szCs w:val="18"/>
              </w:rPr>
              <w:t>HIGH</w:t>
            </w:r>
          </w:p>
        </w:tc>
        <w:tc>
          <w:tcPr>
            <w:tcW w:w="3509" w:type="dxa"/>
          </w:tcPr>
          <w:p w14:paraId="62979BB5" w14:textId="28BDAA20" w:rsidR="00681E4B" w:rsidRPr="4B39A81B" w:rsidRDefault="68B10630" w:rsidP="3F1710F1">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sz w:val="18"/>
                <w:szCs w:val="18"/>
                <w:highlight w:val="cyan"/>
              </w:rPr>
            </w:pPr>
            <w:r w:rsidRPr="3F1710F1">
              <w:rPr>
                <w:sz w:val="18"/>
                <w:szCs w:val="18"/>
              </w:rPr>
              <w:t xml:space="preserve">General </w:t>
            </w:r>
            <w:r w:rsidR="65545CA5" w:rsidRPr="3F1710F1">
              <w:rPr>
                <w:sz w:val="18"/>
                <w:szCs w:val="18"/>
              </w:rPr>
              <w:t>Ledger:</w:t>
            </w:r>
            <w:r w:rsidRPr="3F1710F1">
              <w:rPr>
                <w:sz w:val="18"/>
                <w:szCs w:val="18"/>
              </w:rPr>
              <w:t xml:space="preserve"> </w:t>
            </w:r>
            <w:r w:rsidR="5C119DD3" w:rsidRPr="3F1710F1">
              <w:rPr>
                <w:sz w:val="18"/>
                <w:szCs w:val="18"/>
              </w:rPr>
              <w:t>Amortization schedule</w:t>
            </w:r>
          </w:p>
        </w:tc>
        <w:tc>
          <w:tcPr>
            <w:tcW w:w="3455" w:type="dxa"/>
          </w:tcPr>
          <w:p w14:paraId="6D3D4A77" w14:textId="065997FA" w:rsidR="00681E4B" w:rsidRDefault="3AAB268D" w:rsidP="00681E4B">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General Ledger &gt;&gt; Inquiries and reports &gt;&gt; prepayment &gt;&gt; amortization schedule</w:t>
            </w:r>
          </w:p>
        </w:tc>
        <w:tc>
          <w:tcPr>
            <w:tcW w:w="3656" w:type="dxa"/>
          </w:tcPr>
          <w:p w14:paraId="5EE0C63D" w14:textId="4FFD330E" w:rsidR="00C374E6" w:rsidRDefault="0C3EE605" w:rsidP="00C374E6">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 xml:space="preserve">Add the entity code, property code, and unit code on the form. </w:t>
            </w:r>
          </w:p>
          <w:p w14:paraId="7021FDAE" w14:textId="77777777" w:rsidR="00C374E6" w:rsidRDefault="00C374E6" w:rsidP="00C374E6">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5B8E6AB8" w14:textId="1345560D" w:rsidR="00C374E6" w:rsidRDefault="3DBC784E" w:rsidP="00B22BE3">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 xml:space="preserve">The fields should auto populate </w:t>
            </w:r>
            <w:r w:rsidR="78D63DE6" w:rsidRPr="3F1710F1">
              <w:rPr>
                <w:sz w:val="18"/>
                <w:szCs w:val="18"/>
              </w:rPr>
              <w:t xml:space="preserve">from the entity code, property code, unit code on the general journal when posting the amortization schedule. </w:t>
            </w:r>
          </w:p>
          <w:p w14:paraId="635E9DA8" w14:textId="77777777" w:rsidR="00681E4B" w:rsidRPr="00BF3378" w:rsidRDefault="00681E4B" w:rsidP="00681E4B">
            <w:pPr>
              <w:pStyle w:val="NoSpacing"/>
              <w:cnfStyle w:val="000000000000" w:firstRow="0" w:lastRow="0" w:firstColumn="0" w:lastColumn="0" w:oddVBand="0" w:evenVBand="0" w:oddHBand="0" w:evenHBand="0" w:firstRowFirstColumn="0" w:firstRowLastColumn="0" w:lastRowFirstColumn="0" w:lastRowLastColumn="0"/>
              <w:rPr>
                <w:sz w:val="18"/>
                <w:szCs w:val="18"/>
                <w:highlight w:val="red"/>
              </w:rPr>
            </w:pPr>
          </w:p>
        </w:tc>
      </w:tr>
      <w:tr w:rsidR="00044663" w14:paraId="6BF650F8" w14:textId="77777777" w:rsidTr="3F1710F1">
        <w:tc>
          <w:tcPr>
            <w:cnfStyle w:val="001000000000" w:firstRow="0" w:lastRow="0" w:firstColumn="1" w:lastColumn="0" w:oddVBand="0" w:evenVBand="0" w:oddHBand="0" w:evenHBand="0" w:firstRowFirstColumn="0" w:firstRowLastColumn="0" w:lastRowFirstColumn="0" w:lastRowLastColumn="0"/>
            <w:tcW w:w="2462" w:type="dxa"/>
            <w:shd w:val="clear" w:color="auto" w:fill="auto"/>
          </w:tcPr>
          <w:p w14:paraId="6EA27392" w14:textId="0BDC6070" w:rsidR="00044663" w:rsidRDefault="0FAF8294" w:rsidP="3F1710F1">
            <w:pPr>
              <w:pStyle w:val="NoSpacing"/>
              <w:rPr>
                <w:rFonts w:asciiTheme="majorHAnsi" w:hAnsiTheme="majorHAnsi" w:cstheme="majorBidi"/>
                <w:sz w:val="18"/>
                <w:szCs w:val="18"/>
              </w:rPr>
            </w:pPr>
            <w:r w:rsidRPr="3F1710F1">
              <w:rPr>
                <w:rFonts w:asciiTheme="majorHAnsi" w:hAnsiTheme="majorHAnsi" w:cstheme="majorBidi"/>
                <w:sz w:val="18"/>
                <w:szCs w:val="18"/>
              </w:rPr>
              <w:lastRenderedPageBreak/>
              <w:t>DEF.021</w:t>
            </w:r>
          </w:p>
        </w:tc>
        <w:tc>
          <w:tcPr>
            <w:tcW w:w="1797" w:type="dxa"/>
          </w:tcPr>
          <w:p w14:paraId="1B1C53D5" w14:textId="77777777" w:rsidR="00044663" w:rsidRDefault="0FAF8294" w:rsidP="00044663">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XXX</w:t>
            </w:r>
          </w:p>
          <w:p w14:paraId="6938A5B1" w14:textId="28C8C136" w:rsidR="00044663" w:rsidRDefault="0FAF8294" w:rsidP="00044663">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HIGH</w:t>
            </w:r>
          </w:p>
        </w:tc>
        <w:tc>
          <w:tcPr>
            <w:tcW w:w="3509" w:type="dxa"/>
          </w:tcPr>
          <w:p w14:paraId="3D3968AB" w14:textId="38A8FC40" w:rsidR="00044663" w:rsidRPr="00A03F9B" w:rsidRDefault="0FAF8294" w:rsidP="00044663">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General Ledger: Amortization schedule</w:t>
            </w:r>
          </w:p>
        </w:tc>
        <w:tc>
          <w:tcPr>
            <w:tcW w:w="3455" w:type="dxa"/>
          </w:tcPr>
          <w:p w14:paraId="5E713B24" w14:textId="710D813A" w:rsidR="00044663" w:rsidRDefault="0FAF8294" w:rsidP="00044663">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General Ledger &gt;&gt; Inquiries and reports &gt;&gt; Prepayment &gt;&gt; Prepaid Amortization balance</w:t>
            </w:r>
          </w:p>
        </w:tc>
        <w:tc>
          <w:tcPr>
            <w:tcW w:w="3656" w:type="dxa"/>
          </w:tcPr>
          <w:p w14:paraId="1FA92A35" w14:textId="77777777" w:rsidR="00044663" w:rsidRDefault="0FAF8294" w:rsidP="00044663">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Field name change:</w:t>
            </w:r>
          </w:p>
          <w:p w14:paraId="37C4F2B8" w14:textId="77777777" w:rsidR="00044663" w:rsidRDefault="0FAF8294" w:rsidP="00044663">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Change Business unit to Entity code</w:t>
            </w:r>
          </w:p>
          <w:p w14:paraId="19A050EA" w14:textId="77777777" w:rsidR="00044663" w:rsidRDefault="0FAF8294" w:rsidP="00044663">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Change Property to Property code</w:t>
            </w:r>
          </w:p>
          <w:p w14:paraId="364CF334" w14:textId="77777777" w:rsidR="00044663" w:rsidRDefault="00044663" w:rsidP="00044663">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411AF5B2" w14:textId="77777777" w:rsidR="00044663" w:rsidRDefault="0FAF8294" w:rsidP="00044663">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 xml:space="preserve">Add unit code field. </w:t>
            </w:r>
          </w:p>
          <w:p w14:paraId="3EC307C8" w14:textId="77777777" w:rsidR="00044663" w:rsidRDefault="00044663" w:rsidP="00044663">
            <w:pPr>
              <w:pStyle w:val="NoSpacing"/>
              <w:cnfStyle w:val="000000000000" w:firstRow="0" w:lastRow="0" w:firstColumn="0" w:lastColumn="0" w:oddVBand="0" w:evenVBand="0" w:oddHBand="0" w:evenHBand="0" w:firstRowFirstColumn="0" w:firstRowLastColumn="0" w:lastRowFirstColumn="0" w:lastRowLastColumn="0"/>
              <w:rPr>
                <w:sz w:val="18"/>
                <w:szCs w:val="18"/>
              </w:rPr>
            </w:pPr>
          </w:p>
          <w:p w14:paraId="3A21CCE9" w14:textId="52CEC086" w:rsidR="00044663" w:rsidRDefault="0FAF8294" w:rsidP="00044663">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3F1710F1">
              <w:rPr>
                <w:sz w:val="18"/>
                <w:szCs w:val="18"/>
              </w:rPr>
              <w:t>Values should default from the prepaid amortization schedule</w:t>
            </w:r>
          </w:p>
          <w:p w14:paraId="38F6B7CF" w14:textId="77777777" w:rsidR="00044663" w:rsidRDefault="00044663" w:rsidP="00044663">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bl>
    <w:p w14:paraId="7F77F8D7" w14:textId="77777777" w:rsidR="00645F72" w:rsidRDefault="00645F72" w:rsidP="00645F72">
      <w:pPr>
        <w:pStyle w:val="NoSpacing"/>
        <w:rPr>
          <w:rStyle w:val="eop"/>
          <w:rFonts w:ascii="Calibri" w:hAnsi="Calibri" w:cs="Calibri"/>
          <w:color w:val="000000"/>
          <w:sz w:val="24"/>
          <w:szCs w:val="24"/>
          <w:shd w:val="clear" w:color="auto" w:fill="FFFFFF"/>
        </w:rPr>
      </w:pPr>
    </w:p>
    <w:p w14:paraId="38925D6C" w14:textId="77777777" w:rsidR="00645F72" w:rsidRDefault="00645F72" w:rsidP="00645F72">
      <w:pPr>
        <w:pStyle w:val="NoSpacing"/>
        <w:rPr>
          <w:rStyle w:val="eop"/>
          <w:rFonts w:ascii="Calibri" w:hAnsi="Calibri" w:cs="Calibri"/>
          <w:color w:val="000000"/>
          <w:sz w:val="24"/>
          <w:szCs w:val="24"/>
          <w:shd w:val="clear" w:color="auto" w:fill="FFFFFF"/>
        </w:rPr>
      </w:pPr>
    </w:p>
    <w:p w14:paraId="3112B1F8" w14:textId="77777777" w:rsidR="00A5550E" w:rsidRDefault="00A5550E">
      <w:pPr>
        <w:rPr>
          <w:rStyle w:val="eop"/>
          <w:rFonts w:ascii="Calibri" w:hAnsi="Calibri" w:cs="Calibri"/>
          <w:color w:val="000000"/>
          <w:sz w:val="24"/>
          <w:szCs w:val="24"/>
          <w:shd w:val="clear" w:color="auto" w:fill="FFFFFF"/>
        </w:rPr>
        <w:sectPr w:rsidR="00A5550E" w:rsidSect="003F5FF3">
          <w:headerReference w:type="default" r:id="rId17"/>
          <w:footerReference w:type="default" r:id="rId18"/>
          <w:pgSz w:w="16838" w:h="11906" w:orient="landscape"/>
          <w:pgMar w:top="1440" w:right="1440" w:bottom="1440" w:left="1440" w:header="708" w:footer="708" w:gutter="0"/>
          <w:cols w:space="708"/>
          <w:docGrid w:linePitch="360"/>
        </w:sectPr>
      </w:pPr>
    </w:p>
    <w:p w14:paraId="75E67FE6" w14:textId="63C2CD63" w:rsidR="00703768" w:rsidRDefault="007378F8" w:rsidP="009A0AE9">
      <w:pPr>
        <w:pStyle w:val="Heading1"/>
        <w:numPr>
          <w:ilvl w:val="0"/>
          <w:numId w:val="1"/>
        </w:numPr>
        <w:pBdr>
          <w:bottom w:val="single" w:sz="4" w:space="1" w:color="FF6600"/>
        </w:pBdr>
        <w:shd w:val="clear" w:color="auto" w:fill="FDE9D9" w:themeFill="accent6" w:themeFillTint="33"/>
        <w:spacing w:before="120" w:after="120"/>
      </w:pPr>
      <w:r w:rsidRPr="00B21961">
        <w:lastRenderedPageBreak/>
        <w:t>Risks/Considerations</w:t>
      </w:r>
    </w:p>
    <w:p w14:paraId="14B556BA" w14:textId="57767154" w:rsidR="00DB5073" w:rsidRPr="00DD6E28" w:rsidRDefault="00245F52" w:rsidP="00DD6E28">
      <w:pPr>
        <w:pStyle w:val="NoSpacing"/>
        <w:numPr>
          <w:ilvl w:val="0"/>
          <w:numId w:val="11"/>
        </w:numPr>
        <w:jc w:val="both"/>
      </w:pPr>
      <w:r w:rsidRPr="00DD6E28">
        <w:t xml:space="preserve">All FDD’s developed or in flight will need to be reviewed for updated changes. </w:t>
      </w:r>
    </w:p>
    <w:p w14:paraId="291E5166" w14:textId="383A2D71" w:rsidR="00703768" w:rsidRPr="00DD6E28" w:rsidRDefault="3D53B782" w:rsidP="00DD6E28">
      <w:pPr>
        <w:pStyle w:val="NoSpacing"/>
        <w:numPr>
          <w:ilvl w:val="0"/>
          <w:numId w:val="11"/>
        </w:numPr>
        <w:jc w:val="both"/>
      </w:pPr>
      <w:r>
        <w:t xml:space="preserve">When the bulk transfer solution and bulk transfer subset solutions are developed, we will need to regression test and test additional scenarios related to ownership changes between initial creation and </w:t>
      </w:r>
      <w:r w:rsidR="491F026A">
        <w:t>finalizing transactions.</w:t>
      </w:r>
    </w:p>
    <w:p w14:paraId="2AEE0A24" w14:textId="5A431CE1" w:rsidR="00E8503B" w:rsidRPr="00DD6E28" w:rsidRDefault="179AB1B5" w:rsidP="00DD6E28">
      <w:pPr>
        <w:pStyle w:val="NoSpacing"/>
        <w:numPr>
          <w:ilvl w:val="0"/>
          <w:numId w:val="11"/>
        </w:numPr>
        <w:jc w:val="both"/>
      </w:pPr>
      <w:r>
        <w:t xml:space="preserve">If bulk transfer and bulk transfer subset functionality is not triggered in the </w:t>
      </w:r>
      <w:r w:rsidR="452E24F8">
        <w:t>system,</w:t>
      </w:r>
      <w:r>
        <w:t xml:space="preserve"> then the values related to the financial posting will not align with the legal entity effective ownership and will require users to perform reclass.</w:t>
      </w:r>
    </w:p>
    <w:p w14:paraId="66B57FD1" w14:textId="77777777" w:rsidR="007378F8" w:rsidRPr="00B21961" w:rsidRDefault="007378F8" w:rsidP="007378F8">
      <w:pPr>
        <w:pStyle w:val="Heading1"/>
        <w:numPr>
          <w:ilvl w:val="0"/>
          <w:numId w:val="1"/>
        </w:numPr>
        <w:pBdr>
          <w:bottom w:val="single" w:sz="4" w:space="1" w:color="FF6600"/>
        </w:pBdr>
        <w:shd w:val="clear" w:color="auto" w:fill="FDE9D9" w:themeFill="accent6" w:themeFillTint="33"/>
        <w:spacing w:before="120" w:after="120"/>
      </w:pPr>
      <w:r w:rsidRPr="00B21961">
        <w:t>Test Scenarios</w:t>
      </w:r>
    </w:p>
    <w:p w14:paraId="5BF56996" w14:textId="4A3B2BCB" w:rsidR="007378F8" w:rsidRDefault="00B63FA6" w:rsidP="007378F8">
      <w:pPr>
        <w:pStyle w:val="NoSpacing"/>
        <w:rPr>
          <w:iCs/>
        </w:rPr>
      </w:pPr>
      <w:r w:rsidRPr="00B63FA6">
        <w:rPr>
          <w:iCs/>
        </w:rPr>
        <w:t xml:space="preserve">The below are high-level business cases. Additional cases can be added by the client during </w:t>
      </w:r>
      <w:r w:rsidR="00B53DEA">
        <w:rPr>
          <w:iCs/>
        </w:rPr>
        <w:t xml:space="preserve">FDD </w:t>
      </w:r>
      <w:r w:rsidRPr="00B63FA6">
        <w:rPr>
          <w:iCs/>
        </w:rPr>
        <w:t>review</w:t>
      </w:r>
      <w:r w:rsidR="00B53DEA">
        <w:rPr>
          <w:iCs/>
        </w:rPr>
        <w:t>.</w:t>
      </w:r>
    </w:p>
    <w:p w14:paraId="5B0BDAB1" w14:textId="168309CB" w:rsidR="00815DAF" w:rsidRDefault="00815DAF" w:rsidP="007378F8">
      <w:pPr>
        <w:pStyle w:val="NoSpacing"/>
        <w:rPr>
          <w:iCs/>
        </w:rPr>
      </w:pPr>
    </w:p>
    <w:p w14:paraId="3C1B6E6A" w14:textId="70A43108" w:rsidR="00A03F9B" w:rsidRDefault="00A03F9B" w:rsidP="00A03F9B">
      <w:pPr>
        <w:pStyle w:val="Heading2"/>
      </w:pPr>
      <w:r>
        <w:t>Enhancements</w:t>
      </w:r>
    </w:p>
    <w:p w14:paraId="37892B15" w14:textId="251CFA03" w:rsidR="00815DAF" w:rsidRDefault="00815DAF" w:rsidP="00DD6E28">
      <w:pPr>
        <w:pStyle w:val="Heading3"/>
      </w:pPr>
      <w:r>
        <w:t xml:space="preserve">Forms, </w:t>
      </w:r>
      <w:r w:rsidR="00DD6E28">
        <w:t>Journals,</w:t>
      </w:r>
      <w:r>
        <w:t xml:space="preserve"> and Inquiries &amp; Reports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
        <w:gridCol w:w="1706"/>
        <w:gridCol w:w="3021"/>
        <w:gridCol w:w="6566"/>
        <w:gridCol w:w="1549"/>
        <w:gridCol w:w="60"/>
      </w:tblGrid>
      <w:tr w:rsidR="00027440" w14:paraId="0085AD6A" w14:textId="77777777" w:rsidTr="1E34CE35">
        <w:tc>
          <w:tcPr>
            <w:tcW w:w="13958" w:type="dxa"/>
            <w:gridSpan w:val="6"/>
            <w:shd w:val="clear" w:color="auto" w:fill="auto"/>
          </w:tcPr>
          <w:p w14:paraId="24DBCBC4" w14:textId="77777777" w:rsidR="00027440" w:rsidRDefault="00027440" w:rsidP="00027440">
            <w:pPr>
              <w:pStyle w:val="Heading2"/>
              <w:jc w:val="center"/>
              <w:outlineLvl w:val="1"/>
              <w:rPr>
                <w:rStyle w:val="eop"/>
                <w:rFonts w:ascii="Calibri" w:hAnsi="Calibri" w:cs="Calibri"/>
                <w:color w:val="000000"/>
                <w:sz w:val="24"/>
                <w:szCs w:val="24"/>
                <w:shd w:val="clear" w:color="auto" w:fill="FFFFFF"/>
              </w:rPr>
            </w:pPr>
            <w:commentRangeStart w:id="96"/>
            <w:r>
              <w:rPr>
                <w:rStyle w:val="eop"/>
                <w:rFonts w:ascii="Calibri" w:hAnsi="Calibri" w:cs="Calibri"/>
                <w:color w:val="000000"/>
                <w:sz w:val="24"/>
                <w:szCs w:val="24"/>
                <w:shd w:val="clear" w:color="auto" w:fill="FFFFFF"/>
              </w:rPr>
              <w:t>FORMS, JOURNALS AND INQUIRIES AND REPORTS</w:t>
            </w:r>
            <w:commentRangeEnd w:id="96"/>
            <w:r>
              <w:rPr>
                <w:rStyle w:val="CommentReference"/>
                <w:rFonts w:asciiTheme="minorHAnsi" w:eastAsiaTheme="minorHAnsi" w:hAnsiTheme="minorHAnsi" w:cstheme="minorBidi"/>
                <w:b w:val="0"/>
                <w:bCs w:val="0"/>
                <w:lang w:val="en-US"/>
              </w:rPr>
              <w:commentReference w:id="96"/>
            </w:r>
          </w:p>
          <w:p w14:paraId="1F24F3A0" w14:textId="77777777" w:rsidR="00027440" w:rsidRPr="002E68A8" w:rsidRDefault="00027440" w:rsidP="00DD6E28">
            <w:pPr>
              <w:pStyle w:val="ListParagraph"/>
              <w:numPr>
                <w:ilvl w:val="0"/>
                <w:numId w:val="8"/>
              </w:numPr>
              <w:spacing w:after="200" w:line="276" w:lineRule="auto"/>
              <w:jc w:val="both"/>
              <w:rPr>
                <w:b/>
              </w:rPr>
            </w:pPr>
            <w:r>
              <w:rPr>
                <w:sz w:val="18"/>
                <w:szCs w:val="18"/>
              </w:rPr>
              <w:t>Validate the following three fields [ Entity code, Property code, Unit code] were added to the forms, inquiries and reports and journal and user can filter off the fields.</w:t>
            </w:r>
          </w:p>
          <w:p w14:paraId="67A2F74C" w14:textId="62A40FB4" w:rsidR="00027440" w:rsidRPr="002E68A8" w:rsidRDefault="00027440" w:rsidP="00DD6E28">
            <w:pPr>
              <w:pStyle w:val="ListParagraph"/>
              <w:numPr>
                <w:ilvl w:val="0"/>
                <w:numId w:val="8"/>
              </w:numPr>
              <w:spacing w:after="200" w:line="276" w:lineRule="auto"/>
              <w:jc w:val="both"/>
              <w:rPr>
                <w:b/>
              </w:rPr>
            </w:pPr>
            <w:r>
              <w:rPr>
                <w:bCs/>
                <w:sz w:val="18"/>
                <w:szCs w:val="18"/>
              </w:rPr>
              <w:t>When selecting property code, the unit code field becomes available. The entity code will auto default from the property master based on the effective date of ownership. The dimensions from the associate entity – property relationship will be pulled and assigned to the BU</w:t>
            </w:r>
            <w:r w:rsidR="00F03CC6">
              <w:rPr>
                <w:bCs/>
                <w:sz w:val="18"/>
                <w:szCs w:val="18"/>
              </w:rPr>
              <w:t>, property,</w:t>
            </w:r>
            <w:r>
              <w:rPr>
                <w:bCs/>
                <w:sz w:val="18"/>
                <w:szCs w:val="18"/>
              </w:rPr>
              <w:t xml:space="preserve"> and </w:t>
            </w:r>
            <w:r w:rsidR="00F03CC6">
              <w:rPr>
                <w:bCs/>
                <w:sz w:val="18"/>
                <w:szCs w:val="18"/>
              </w:rPr>
              <w:t xml:space="preserve">market </w:t>
            </w:r>
            <w:r>
              <w:rPr>
                <w:bCs/>
                <w:sz w:val="18"/>
                <w:szCs w:val="18"/>
              </w:rPr>
              <w:t>financial dimensions</w:t>
            </w:r>
          </w:p>
          <w:p w14:paraId="71F604F5" w14:textId="75248EFB" w:rsidR="00027440" w:rsidRPr="00DD6E28" w:rsidRDefault="00027440" w:rsidP="00DD6E28">
            <w:pPr>
              <w:pStyle w:val="ListParagraph"/>
              <w:numPr>
                <w:ilvl w:val="0"/>
                <w:numId w:val="8"/>
              </w:numPr>
              <w:spacing w:after="200" w:line="276" w:lineRule="auto"/>
              <w:jc w:val="both"/>
              <w:rPr>
                <w:b/>
              </w:rPr>
            </w:pPr>
            <w:r w:rsidRPr="002E68A8">
              <w:rPr>
                <w:bCs/>
                <w:sz w:val="18"/>
                <w:szCs w:val="18"/>
              </w:rPr>
              <w:t>When selecting an entity</w:t>
            </w:r>
            <w:r>
              <w:rPr>
                <w:bCs/>
                <w:sz w:val="18"/>
                <w:szCs w:val="18"/>
              </w:rPr>
              <w:t xml:space="preserve"> code</w:t>
            </w:r>
            <w:r w:rsidRPr="002E68A8">
              <w:rPr>
                <w:bCs/>
                <w:sz w:val="18"/>
                <w:szCs w:val="18"/>
              </w:rPr>
              <w:t>, the dimensions from the associated entity master will be pulled and assigned to the BU financial dimension.</w:t>
            </w:r>
          </w:p>
          <w:p w14:paraId="168E2DD8" w14:textId="7534EF11" w:rsidR="006B5FDB" w:rsidRPr="00355E20" w:rsidRDefault="006B5FDB" w:rsidP="00DD6E28">
            <w:pPr>
              <w:pStyle w:val="ListParagraph"/>
              <w:numPr>
                <w:ilvl w:val="0"/>
                <w:numId w:val="8"/>
              </w:numPr>
              <w:spacing w:after="200" w:line="276" w:lineRule="auto"/>
              <w:jc w:val="both"/>
              <w:rPr>
                <w:b/>
              </w:rPr>
            </w:pPr>
            <w:r>
              <w:rPr>
                <w:bCs/>
                <w:sz w:val="18"/>
                <w:szCs w:val="18"/>
              </w:rPr>
              <w:t>Other- filtering records based on selection.</w:t>
            </w:r>
          </w:p>
          <w:p w14:paraId="7C19B019" w14:textId="6027594B" w:rsidR="00027440" w:rsidRDefault="00027440" w:rsidP="00027440"/>
        </w:tc>
      </w:tr>
      <w:tr w:rsidR="007E18EA" w:rsidRPr="00B21961" w14:paraId="1FD0AACD"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blHeader/>
        </w:trPr>
        <w:tc>
          <w:tcPr>
            <w:tcW w:w="105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E09893" w14:textId="1F9C2B44" w:rsidR="007E18EA" w:rsidRPr="00B21961" w:rsidRDefault="000645EE" w:rsidP="000C16CA">
            <w:pPr>
              <w:rPr>
                <w:b/>
              </w:rPr>
            </w:pPr>
            <w:r>
              <w:rPr>
                <w:b/>
              </w:rPr>
              <w:t>ID</w:t>
            </w:r>
          </w:p>
        </w:tc>
        <w:tc>
          <w:tcPr>
            <w:tcW w:w="170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2070AC4" w14:textId="65F6CE79" w:rsidR="007E18EA" w:rsidRPr="00B21961" w:rsidRDefault="000645EE" w:rsidP="000C16CA">
            <w:pPr>
              <w:rPr>
                <w:b/>
              </w:rPr>
            </w:pPr>
            <w:r w:rsidRPr="00B21961">
              <w:rPr>
                <w:b/>
              </w:rPr>
              <w:t>Scenario</w:t>
            </w:r>
          </w:p>
        </w:tc>
        <w:tc>
          <w:tcPr>
            <w:tcW w:w="3021"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4A2D9E" w14:textId="00596F14" w:rsidR="007E18EA" w:rsidRPr="00B21961" w:rsidRDefault="007E18EA" w:rsidP="000C16CA">
            <w:pPr>
              <w:rPr>
                <w:b/>
              </w:rPr>
            </w:pPr>
            <w:r w:rsidRPr="00B21961">
              <w:rPr>
                <w:b/>
              </w:rPr>
              <w:t xml:space="preserve">Steps </w:t>
            </w:r>
          </w:p>
        </w:tc>
        <w:tc>
          <w:tcPr>
            <w:tcW w:w="656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FC50E17" w14:textId="553E2B20" w:rsidR="007E18EA" w:rsidRPr="00B21961" w:rsidRDefault="00B365E1" w:rsidP="007E18EA">
            <w:pPr>
              <w:tabs>
                <w:tab w:val="right" w:pos="4464"/>
              </w:tabs>
              <w:rPr>
                <w:b/>
              </w:rPr>
            </w:pPr>
            <w:r>
              <w:rPr>
                <w:b/>
              </w:rPr>
              <w:t>Expected Outcome</w:t>
            </w:r>
          </w:p>
        </w:tc>
        <w:tc>
          <w:tcPr>
            <w:tcW w:w="154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BA86C2" w14:textId="10FF838F" w:rsidR="007E18EA" w:rsidRPr="00B21961" w:rsidRDefault="00B365E1" w:rsidP="000C16CA">
            <w:pPr>
              <w:rPr>
                <w:b/>
              </w:rPr>
            </w:pPr>
            <w:r>
              <w:rPr>
                <w:b/>
              </w:rPr>
              <w:t>Pass/Fail</w:t>
            </w:r>
          </w:p>
        </w:tc>
      </w:tr>
      <w:tr w:rsidR="000645EE" w:rsidRPr="00B21961" w14:paraId="193B9C00"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A32BBDA" w14:textId="4AAF3BCE" w:rsidR="000645EE" w:rsidRPr="000645EE" w:rsidRDefault="000645EE" w:rsidP="000645EE">
            <w:pPr>
              <w:rPr>
                <w:bCs/>
              </w:rPr>
            </w:pPr>
            <w:r w:rsidRPr="000645EE">
              <w:rPr>
                <w:bCs/>
              </w:rPr>
              <w:t>T.01</w:t>
            </w:r>
            <w:r w:rsidR="006177E8">
              <w:rPr>
                <w:bCs/>
              </w:rPr>
              <w:t>.A</w:t>
            </w:r>
          </w:p>
        </w:tc>
        <w:tc>
          <w:tcPr>
            <w:tcW w:w="1706" w:type="dxa"/>
            <w:tcBorders>
              <w:top w:val="single" w:sz="4" w:space="0" w:color="auto"/>
              <w:left w:val="single" w:sz="4" w:space="0" w:color="auto"/>
              <w:bottom w:val="single" w:sz="4" w:space="0" w:color="auto"/>
              <w:right w:val="single" w:sz="4" w:space="0" w:color="auto"/>
            </w:tcBorders>
          </w:tcPr>
          <w:p w14:paraId="0AE8B88E" w14:textId="77777777" w:rsidR="0015158F" w:rsidRDefault="0015158F" w:rsidP="000645EE">
            <w:pPr>
              <w:rPr>
                <w:sz w:val="18"/>
                <w:szCs w:val="18"/>
              </w:rPr>
            </w:pPr>
            <w:r>
              <w:rPr>
                <w:sz w:val="18"/>
                <w:szCs w:val="18"/>
              </w:rPr>
              <w:t>AP.001</w:t>
            </w:r>
          </w:p>
          <w:p w14:paraId="2C7304E1" w14:textId="77777777" w:rsidR="0015158F" w:rsidRDefault="0015158F" w:rsidP="000645EE">
            <w:pPr>
              <w:rPr>
                <w:sz w:val="18"/>
                <w:szCs w:val="18"/>
              </w:rPr>
            </w:pPr>
          </w:p>
          <w:p w14:paraId="1B2B6976" w14:textId="1CFCE1E6" w:rsidR="000645EE" w:rsidRDefault="000645EE" w:rsidP="000645EE">
            <w:pPr>
              <w:rPr>
                <w:sz w:val="18"/>
                <w:szCs w:val="18"/>
              </w:rPr>
            </w:pPr>
            <w:r>
              <w:rPr>
                <w:sz w:val="18"/>
                <w:szCs w:val="18"/>
              </w:rPr>
              <w:t>Vendor Master</w:t>
            </w:r>
            <w:r w:rsidR="000B7F99">
              <w:rPr>
                <w:sz w:val="18"/>
                <w:szCs w:val="18"/>
              </w:rPr>
              <w:t>- Field Validation</w:t>
            </w:r>
          </w:p>
          <w:p w14:paraId="61CAE00F" w14:textId="6B79885A" w:rsidR="000645EE" w:rsidRDefault="000645EE" w:rsidP="000645EE">
            <w:pPr>
              <w:rPr>
                <w:sz w:val="18"/>
                <w:szCs w:val="18"/>
              </w:rPr>
            </w:pPr>
            <w:r w:rsidRPr="00D54F17">
              <w:rPr>
                <w:bCs/>
                <w:sz w:val="18"/>
                <w:szCs w:val="18"/>
              </w:rPr>
              <w:t xml:space="preserve"> </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75D69C6" w14:textId="5F873A0D" w:rsidR="000645EE" w:rsidRPr="00B21961" w:rsidRDefault="000645EE" w:rsidP="000645EE">
            <w:pPr>
              <w:rPr>
                <w:b/>
              </w:rPr>
            </w:pPr>
            <w:r>
              <w:rPr>
                <w:sz w:val="18"/>
                <w:szCs w:val="18"/>
              </w:rPr>
              <w:t>Accounts Payable &gt;&gt; Vendors &gt;&gt; All vendors &gt;&gt; Vendor Form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5AF80A8" w14:textId="621FBEF0" w:rsidR="000645EE" w:rsidRPr="00B21961" w:rsidRDefault="006177E8" w:rsidP="006177E8">
            <w:pPr>
              <w:rPr>
                <w:b/>
              </w:rPr>
            </w:pPr>
            <w:r w:rsidRPr="006177E8">
              <w:rPr>
                <w:sz w:val="18"/>
                <w:szCs w:val="18"/>
              </w:rPr>
              <w:t xml:space="preserve">Validate the following three fields [ Entity code, Property code, Unit code] were added to </w:t>
            </w:r>
            <w:r>
              <w:rPr>
                <w:sz w:val="18"/>
                <w:szCs w:val="18"/>
              </w:rPr>
              <w:t>the vendor master form</w:t>
            </w:r>
            <w:r w:rsidR="001C67A5">
              <w:rPr>
                <w:sz w:val="18"/>
                <w:szCs w:val="18"/>
              </w:rPr>
              <w:t xml:space="preserve">.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68E7A1EB" w14:textId="77777777" w:rsidR="000645EE" w:rsidRPr="00B21961" w:rsidRDefault="000645EE" w:rsidP="000645EE">
            <w:pPr>
              <w:rPr>
                <w:b/>
              </w:rPr>
            </w:pPr>
          </w:p>
        </w:tc>
      </w:tr>
      <w:tr w:rsidR="006177E8" w:rsidRPr="00B21961" w14:paraId="7346F17A"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FAC890F" w14:textId="2D628103" w:rsidR="006177E8" w:rsidRPr="000645EE" w:rsidRDefault="006177E8" w:rsidP="000645EE">
            <w:pPr>
              <w:rPr>
                <w:bCs/>
              </w:rPr>
            </w:pPr>
            <w:r w:rsidRPr="000645EE">
              <w:rPr>
                <w:bCs/>
              </w:rPr>
              <w:t>T.01</w:t>
            </w:r>
            <w:r>
              <w:rPr>
                <w:bCs/>
              </w:rPr>
              <w:t>.</w:t>
            </w:r>
            <w:r w:rsidR="002C7993">
              <w:rPr>
                <w:bCs/>
              </w:rPr>
              <w:t>B</w:t>
            </w:r>
          </w:p>
        </w:tc>
        <w:tc>
          <w:tcPr>
            <w:tcW w:w="1706" w:type="dxa"/>
            <w:tcBorders>
              <w:top w:val="single" w:sz="4" w:space="0" w:color="auto"/>
              <w:left w:val="single" w:sz="4" w:space="0" w:color="auto"/>
              <w:bottom w:val="single" w:sz="4" w:space="0" w:color="auto"/>
              <w:right w:val="single" w:sz="4" w:space="0" w:color="auto"/>
            </w:tcBorders>
          </w:tcPr>
          <w:p w14:paraId="78342F37" w14:textId="77777777" w:rsidR="0015158F" w:rsidRDefault="0015158F" w:rsidP="006177E8">
            <w:pPr>
              <w:rPr>
                <w:sz w:val="18"/>
                <w:szCs w:val="18"/>
              </w:rPr>
            </w:pPr>
            <w:r>
              <w:rPr>
                <w:sz w:val="18"/>
                <w:szCs w:val="18"/>
              </w:rPr>
              <w:t>AP.001</w:t>
            </w:r>
          </w:p>
          <w:p w14:paraId="0D9AB8A4" w14:textId="77777777" w:rsidR="0015158F" w:rsidRDefault="0015158F" w:rsidP="006177E8">
            <w:pPr>
              <w:rPr>
                <w:sz w:val="18"/>
                <w:szCs w:val="18"/>
              </w:rPr>
            </w:pPr>
          </w:p>
          <w:p w14:paraId="7864217B" w14:textId="05043610" w:rsidR="006177E8" w:rsidRDefault="006177E8" w:rsidP="006177E8">
            <w:pPr>
              <w:rPr>
                <w:sz w:val="18"/>
                <w:szCs w:val="18"/>
              </w:rPr>
            </w:pPr>
            <w:r>
              <w:rPr>
                <w:sz w:val="18"/>
                <w:szCs w:val="18"/>
              </w:rPr>
              <w:t>Vendor Master</w:t>
            </w:r>
            <w:r w:rsidR="000B7F99">
              <w:rPr>
                <w:sz w:val="18"/>
                <w:szCs w:val="18"/>
              </w:rPr>
              <w:t xml:space="preserve"> – Property Code</w:t>
            </w:r>
          </w:p>
          <w:p w14:paraId="491308C6" w14:textId="77777777" w:rsidR="006177E8" w:rsidRDefault="006177E8" w:rsidP="000645EE">
            <w:pPr>
              <w:rPr>
                <w:sz w:val="18"/>
                <w:szCs w:val="18"/>
              </w:rPr>
            </w:pP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A446560" w14:textId="5E1B22D9" w:rsidR="006177E8" w:rsidRDefault="006177E8" w:rsidP="000645EE">
            <w:pPr>
              <w:rPr>
                <w:sz w:val="18"/>
                <w:szCs w:val="18"/>
              </w:rPr>
            </w:pPr>
            <w:r>
              <w:rPr>
                <w:sz w:val="18"/>
                <w:szCs w:val="18"/>
              </w:rPr>
              <w:lastRenderedPageBreak/>
              <w:t>Accounts Payable &gt;&gt; Vendors &gt;&gt; All vendors &gt;&gt; Vendor Form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48C87078" w14:textId="77777777" w:rsidR="002C7993" w:rsidRDefault="002C7993" w:rsidP="006177E8">
            <w:pPr>
              <w:rPr>
                <w:bCs/>
                <w:sz w:val="18"/>
                <w:szCs w:val="18"/>
              </w:rPr>
            </w:pPr>
            <w:r>
              <w:rPr>
                <w:bCs/>
                <w:sz w:val="18"/>
                <w:szCs w:val="18"/>
              </w:rPr>
              <w:t>Validate w</w:t>
            </w:r>
            <w:r w:rsidR="006177E8" w:rsidRPr="006177E8">
              <w:rPr>
                <w:bCs/>
                <w:sz w:val="18"/>
                <w:szCs w:val="18"/>
              </w:rPr>
              <w:t>hen selecting property code,</w:t>
            </w:r>
            <w:r>
              <w:rPr>
                <w:bCs/>
                <w:sz w:val="18"/>
                <w:szCs w:val="18"/>
              </w:rPr>
              <w:t xml:space="preserve"> the unit code field is available.</w:t>
            </w:r>
          </w:p>
          <w:p w14:paraId="3A0A18F8" w14:textId="77777777" w:rsidR="002C7993" w:rsidRDefault="002C7993" w:rsidP="006177E8">
            <w:pPr>
              <w:rPr>
                <w:bCs/>
                <w:sz w:val="18"/>
                <w:szCs w:val="18"/>
              </w:rPr>
            </w:pPr>
          </w:p>
          <w:p w14:paraId="331F1206" w14:textId="3C498F78" w:rsidR="002C7993" w:rsidRDefault="002C7993" w:rsidP="006177E8">
            <w:pPr>
              <w:rPr>
                <w:bCs/>
                <w:sz w:val="18"/>
                <w:szCs w:val="18"/>
              </w:rPr>
            </w:pPr>
            <w:r>
              <w:rPr>
                <w:bCs/>
                <w:sz w:val="18"/>
                <w:szCs w:val="18"/>
              </w:rPr>
              <w:t xml:space="preserve">Validate the unit code listing only display the records related to the property selected. </w:t>
            </w:r>
          </w:p>
          <w:p w14:paraId="7AC598CA" w14:textId="77777777" w:rsidR="002C7993" w:rsidRDefault="002C7993" w:rsidP="006177E8">
            <w:pPr>
              <w:rPr>
                <w:bCs/>
                <w:sz w:val="18"/>
                <w:szCs w:val="18"/>
              </w:rPr>
            </w:pPr>
          </w:p>
          <w:p w14:paraId="366F85B9" w14:textId="7318A7C7" w:rsidR="00996D6F" w:rsidRDefault="00996D6F" w:rsidP="006177E8">
            <w:pPr>
              <w:rPr>
                <w:bCs/>
                <w:sz w:val="18"/>
                <w:szCs w:val="18"/>
              </w:rPr>
            </w:pPr>
          </w:p>
          <w:p w14:paraId="4DC5C1DD" w14:textId="7331A446" w:rsidR="00996D6F" w:rsidRDefault="002C7993" w:rsidP="006177E8">
            <w:pPr>
              <w:rPr>
                <w:bCs/>
                <w:sz w:val="18"/>
                <w:szCs w:val="18"/>
              </w:rPr>
            </w:pPr>
            <w:r>
              <w:rPr>
                <w:bCs/>
                <w:sz w:val="18"/>
                <w:szCs w:val="18"/>
              </w:rPr>
              <w:t xml:space="preserve">Validate the entity code defaults based on the system creation date comparative to ownership effective date. </w:t>
            </w:r>
          </w:p>
          <w:p w14:paraId="52781321" w14:textId="2AF7C050" w:rsidR="002C7993" w:rsidRDefault="002C7993" w:rsidP="006177E8">
            <w:pPr>
              <w:rPr>
                <w:bCs/>
                <w:sz w:val="18"/>
                <w:szCs w:val="18"/>
              </w:rPr>
            </w:pPr>
          </w:p>
          <w:p w14:paraId="7D9986F0" w14:textId="37F0BA99" w:rsidR="002C7993" w:rsidRDefault="002C7993" w:rsidP="006177E8">
            <w:pPr>
              <w:rPr>
                <w:bCs/>
                <w:sz w:val="18"/>
                <w:szCs w:val="18"/>
              </w:rPr>
            </w:pPr>
            <w:r>
              <w:rPr>
                <w:bCs/>
                <w:sz w:val="18"/>
                <w:szCs w:val="18"/>
              </w:rPr>
              <w:t xml:space="preserve">Validate the field is greyed out when a property value is selected. </w:t>
            </w:r>
          </w:p>
          <w:p w14:paraId="293359DF" w14:textId="320B9522" w:rsidR="002C7993" w:rsidRDefault="002C7993" w:rsidP="006177E8">
            <w:pPr>
              <w:rPr>
                <w:bCs/>
                <w:sz w:val="18"/>
                <w:szCs w:val="18"/>
              </w:rPr>
            </w:pPr>
          </w:p>
          <w:p w14:paraId="2CF1FEB9" w14:textId="2DEA349B" w:rsidR="006177E8" w:rsidRPr="002C7993" w:rsidRDefault="002C7993" w:rsidP="000645EE">
            <w:pPr>
              <w:rPr>
                <w:bCs/>
                <w:sz w:val="18"/>
                <w:szCs w:val="18"/>
              </w:rPr>
            </w:pPr>
            <w:r>
              <w:rPr>
                <w:bCs/>
                <w:sz w:val="18"/>
                <w:szCs w:val="18"/>
              </w:rPr>
              <w:t>Validate the financial dimension for BU</w:t>
            </w:r>
            <w:r w:rsidR="00F03CC6">
              <w:rPr>
                <w:bCs/>
                <w:sz w:val="18"/>
                <w:szCs w:val="18"/>
              </w:rPr>
              <w:t>, property,</w:t>
            </w:r>
            <w:r>
              <w:rPr>
                <w:bCs/>
                <w:sz w:val="18"/>
                <w:szCs w:val="18"/>
              </w:rPr>
              <w:t xml:space="preserve"> and </w:t>
            </w:r>
            <w:r w:rsidR="00F03CC6">
              <w:rPr>
                <w:bCs/>
                <w:sz w:val="18"/>
                <w:szCs w:val="18"/>
              </w:rPr>
              <w:t xml:space="preserve">market </w:t>
            </w:r>
            <w:r>
              <w:rPr>
                <w:bCs/>
                <w:sz w:val="18"/>
                <w:szCs w:val="18"/>
              </w:rPr>
              <w:t xml:space="preserve">is derived based on the relationship of BU/Property based on the system creation date comparative to the ownership effective date.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5AC5D9F2" w14:textId="77777777" w:rsidR="006177E8" w:rsidRPr="00B21961" w:rsidRDefault="006177E8" w:rsidP="000645EE">
            <w:pPr>
              <w:rPr>
                <w:b/>
              </w:rPr>
            </w:pPr>
          </w:p>
        </w:tc>
      </w:tr>
      <w:tr w:rsidR="002C7993" w:rsidRPr="00B21961" w14:paraId="53D156F6"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554204D2" w14:textId="015D5299" w:rsidR="002C7993" w:rsidRPr="000645EE" w:rsidRDefault="002C7993" w:rsidP="002C7993">
            <w:pPr>
              <w:rPr>
                <w:bCs/>
              </w:rPr>
            </w:pPr>
            <w:r w:rsidRPr="000645EE">
              <w:rPr>
                <w:bCs/>
              </w:rPr>
              <w:t>T.01</w:t>
            </w:r>
            <w:r>
              <w:rPr>
                <w:bCs/>
              </w:rPr>
              <w:t>.C</w:t>
            </w:r>
          </w:p>
        </w:tc>
        <w:tc>
          <w:tcPr>
            <w:tcW w:w="1706" w:type="dxa"/>
            <w:tcBorders>
              <w:top w:val="single" w:sz="4" w:space="0" w:color="auto"/>
              <w:left w:val="single" w:sz="4" w:space="0" w:color="auto"/>
              <w:bottom w:val="single" w:sz="4" w:space="0" w:color="auto"/>
              <w:right w:val="single" w:sz="4" w:space="0" w:color="auto"/>
            </w:tcBorders>
          </w:tcPr>
          <w:p w14:paraId="74BAF901" w14:textId="77777777" w:rsidR="002C7993" w:rsidRDefault="002C7993" w:rsidP="002C7993">
            <w:pPr>
              <w:rPr>
                <w:sz w:val="18"/>
                <w:szCs w:val="18"/>
              </w:rPr>
            </w:pPr>
            <w:r>
              <w:rPr>
                <w:sz w:val="18"/>
                <w:szCs w:val="18"/>
              </w:rPr>
              <w:t>AP.001</w:t>
            </w:r>
          </w:p>
          <w:p w14:paraId="594705F9" w14:textId="77777777" w:rsidR="002C7993" w:rsidRDefault="002C7993" w:rsidP="002C7993">
            <w:pPr>
              <w:rPr>
                <w:sz w:val="18"/>
                <w:szCs w:val="18"/>
              </w:rPr>
            </w:pPr>
          </w:p>
          <w:p w14:paraId="34656179" w14:textId="43EF957F" w:rsidR="002C7993" w:rsidRDefault="002C7993" w:rsidP="002C7993">
            <w:pPr>
              <w:rPr>
                <w:sz w:val="18"/>
                <w:szCs w:val="18"/>
              </w:rPr>
            </w:pPr>
            <w:r>
              <w:rPr>
                <w:sz w:val="18"/>
                <w:szCs w:val="18"/>
              </w:rPr>
              <w:t>Vendor Master – Entity Code</w:t>
            </w:r>
          </w:p>
          <w:p w14:paraId="60BFCAD9" w14:textId="77777777" w:rsidR="002C7993" w:rsidRDefault="002C7993" w:rsidP="002C7993">
            <w:pPr>
              <w:rPr>
                <w:sz w:val="18"/>
                <w:szCs w:val="18"/>
              </w:rPr>
            </w:pP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38D5C983" w14:textId="5214C7BB" w:rsidR="002C7993" w:rsidRDefault="002C7993" w:rsidP="002C7993">
            <w:pPr>
              <w:rPr>
                <w:sz w:val="18"/>
                <w:szCs w:val="18"/>
              </w:rPr>
            </w:pPr>
            <w:r>
              <w:rPr>
                <w:sz w:val="18"/>
                <w:szCs w:val="18"/>
              </w:rPr>
              <w:t>Accounts Payable &gt;&gt; Vendors &gt;&gt; All vendors &gt;&gt; Vendor Form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F73070E" w14:textId="335DA52C" w:rsidR="002C7993" w:rsidRDefault="002C7993" w:rsidP="002C7993">
            <w:pPr>
              <w:rPr>
                <w:bCs/>
                <w:sz w:val="18"/>
                <w:szCs w:val="18"/>
              </w:rPr>
            </w:pPr>
            <w:r>
              <w:rPr>
                <w:bCs/>
                <w:sz w:val="18"/>
                <w:szCs w:val="18"/>
              </w:rPr>
              <w:t>Validate w</w:t>
            </w:r>
            <w:r w:rsidRPr="006177E8">
              <w:rPr>
                <w:bCs/>
                <w:sz w:val="18"/>
                <w:szCs w:val="18"/>
              </w:rPr>
              <w:t xml:space="preserve">hen selecting </w:t>
            </w:r>
            <w:r>
              <w:rPr>
                <w:bCs/>
                <w:sz w:val="18"/>
                <w:szCs w:val="18"/>
              </w:rPr>
              <w:t>entity</w:t>
            </w:r>
            <w:r w:rsidRPr="006177E8">
              <w:rPr>
                <w:bCs/>
                <w:sz w:val="18"/>
                <w:szCs w:val="18"/>
              </w:rPr>
              <w:t xml:space="preserve"> code</w:t>
            </w:r>
            <w:r>
              <w:rPr>
                <w:bCs/>
                <w:sz w:val="18"/>
                <w:szCs w:val="18"/>
              </w:rPr>
              <w:t xml:space="preserve"> </w:t>
            </w:r>
          </w:p>
          <w:p w14:paraId="1AE275D6" w14:textId="77777777" w:rsidR="002C7993" w:rsidRDefault="002C7993" w:rsidP="002C7993">
            <w:pPr>
              <w:rPr>
                <w:bCs/>
                <w:sz w:val="18"/>
                <w:szCs w:val="18"/>
              </w:rPr>
            </w:pPr>
          </w:p>
          <w:p w14:paraId="7CA088E4" w14:textId="0B48970B" w:rsidR="002C7993" w:rsidRPr="00B21961" w:rsidRDefault="002C7993" w:rsidP="002C7993">
            <w:pPr>
              <w:rPr>
                <w:b/>
              </w:rPr>
            </w:pPr>
            <w:r>
              <w:rPr>
                <w:bCs/>
                <w:sz w:val="18"/>
                <w:szCs w:val="18"/>
              </w:rPr>
              <w:t xml:space="preserve">Validate the financial dimension for BU is derived from the entity structure master.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35B09F05" w14:textId="77777777" w:rsidR="002C7993" w:rsidRPr="00B21961" w:rsidRDefault="002C7993" w:rsidP="002C7993">
            <w:pPr>
              <w:rPr>
                <w:b/>
              </w:rPr>
            </w:pPr>
          </w:p>
        </w:tc>
      </w:tr>
      <w:tr w:rsidR="002C7993" w:rsidRPr="00B21961" w14:paraId="2268A04D"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1F2572EB" w14:textId="00E1B832" w:rsidR="002C7993" w:rsidRPr="00B21961" w:rsidRDefault="002C7993" w:rsidP="002C7993">
            <w:pPr>
              <w:rPr>
                <w:b/>
              </w:rPr>
            </w:pPr>
            <w:r w:rsidRPr="000645EE">
              <w:rPr>
                <w:bCs/>
              </w:rPr>
              <w:t>T.0</w:t>
            </w:r>
            <w:r>
              <w:rPr>
                <w:bCs/>
              </w:rPr>
              <w:t>2</w:t>
            </w:r>
            <w:r w:rsidR="00355E20">
              <w:rPr>
                <w:bCs/>
              </w:rPr>
              <w:t>.A</w:t>
            </w:r>
          </w:p>
        </w:tc>
        <w:tc>
          <w:tcPr>
            <w:tcW w:w="1706" w:type="dxa"/>
            <w:tcBorders>
              <w:top w:val="single" w:sz="4" w:space="0" w:color="auto"/>
              <w:left w:val="single" w:sz="4" w:space="0" w:color="auto"/>
              <w:bottom w:val="single" w:sz="4" w:space="0" w:color="auto"/>
              <w:right w:val="single" w:sz="4" w:space="0" w:color="auto"/>
            </w:tcBorders>
          </w:tcPr>
          <w:p w14:paraId="6B1360B8" w14:textId="77777777" w:rsidR="002C7993" w:rsidRDefault="002C7993" w:rsidP="002C7993">
            <w:pPr>
              <w:rPr>
                <w:sz w:val="18"/>
                <w:szCs w:val="18"/>
              </w:rPr>
            </w:pPr>
            <w:r>
              <w:rPr>
                <w:sz w:val="18"/>
                <w:szCs w:val="18"/>
              </w:rPr>
              <w:t>AP.002</w:t>
            </w:r>
          </w:p>
          <w:p w14:paraId="7D1C4E65" w14:textId="77777777" w:rsidR="002C7993" w:rsidRDefault="002C7993" w:rsidP="002C7993">
            <w:pPr>
              <w:rPr>
                <w:sz w:val="18"/>
                <w:szCs w:val="18"/>
              </w:rPr>
            </w:pPr>
          </w:p>
          <w:p w14:paraId="5F5DE1BF" w14:textId="61726868" w:rsidR="002C7993" w:rsidRDefault="002C7993" w:rsidP="002C7993">
            <w:pPr>
              <w:rPr>
                <w:sz w:val="18"/>
                <w:szCs w:val="18"/>
              </w:rPr>
            </w:pPr>
            <w:r>
              <w:rPr>
                <w:sz w:val="18"/>
                <w:szCs w:val="18"/>
              </w:rPr>
              <w:t>Vendor listing-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AB66853" w14:textId="3F028966" w:rsidR="002C7993" w:rsidRPr="00B21961" w:rsidRDefault="002C7993" w:rsidP="002C7993">
            <w:pPr>
              <w:rPr>
                <w:b/>
              </w:rPr>
            </w:pPr>
            <w:r>
              <w:rPr>
                <w:sz w:val="18"/>
                <w:szCs w:val="18"/>
              </w:rPr>
              <w:t>Accounts Payable &gt;&gt; Vendors &gt;&gt; All vendors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42CD38E1" w14:textId="3E4BAA92" w:rsidR="002C7993" w:rsidRPr="00355E20" w:rsidRDefault="002C7993" w:rsidP="002C7993">
            <w:pPr>
              <w:rPr>
                <w:sz w:val="18"/>
                <w:szCs w:val="18"/>
              </w:rPr>
            </w:pPr>
            <w:r w:rsidRPr="006177E8">
              <w:rPr>
                <w:sz w:val="18"/>
                <w:szCs w:val="18"/>
              </w:rPr>
              <w:t xml:space="preserve">Validate the following three fields [ Entity code, Property code, Unit code] were added to </w:t>
            </w:r>
            <w:r>
              <w:rPr>
                <w:sz w:val="18"/>
                <w:szCs w:val="18"/>
              </w:rPr>
              <w:t>the vendor master listing.</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560BEBF9" w14:textId="77777777" w:rsidR="002C7993" w:rsidRPr="00B21961" w:rsidRDefault="002C7993" w:rsidP="002C7993">
            <w:pPr>
              <w:rPr>
                <w:b/>
              </w:rPr>
            </w:pPr>
          </w:p>
        </w:tc>
      </w:tr>
      <w:tr w:rsidR="00355E20" w:rsidRPr="00B21961" w14:paraId="5A770017"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FCD5444" w14:textId="6652FBB6" w:rsidR="00355E20" w:rsidRPr="00B21961" w:rsidRDefault="00355E20" w:rsidP="00A979C2">
            <w:pPr>
              <w:rPr>
                <w:b/>
              </w:rPr>
            </w:pPr>
            <w:r w:rsidRPr="000645EE">
              <w:rPr>
                <w:bCs/>
              </w:rPr>
              <w:t>T.0</w:t>
            </w:r>
            <w:r>
              <w:rPr>
                <w:bCs/>
              </w:rPr>
              <w:t>2.D</w:t>
            </w:r>
          </w:p>
        </w:tc>
        <w:tc>
          <w:tcPr>
            <w:tcW w:w="1706" w:type="dxa"/>
            <w:tcBorders>
              <w:top w:val="single" w:sz="4" w:space="0" w:color="auto"/>
              <w:left w:val="single" w:sz="4" w:space="0" w:color="auto"/>
              <w:bottom w:val="single" w:sz="4" w:space="0" w:color="auto"/>
              <w:right w:val="single" w:sz="4" w:space="0" w:color="auto"/>
            </w:tcBorders>
          </w:tcPr>
          <w:p w14:paraId="73266E78" w14:textId="77777777" w:rsidR="00355E20" w:rsidRDefault="00355E20" w:rsidP="00A979C2">
            <w:pPr>
              <w:rPr>
                <w:sz w:val="18"/>
                <w:szCs w:val="18"/>
              </w:rPr>
            </w:pPr>
            <w:r>
              <w:rPr>
                <w:sz w:val="18"/>
                <w:szCs w:val="18"/>
              </w:rPr>
              <w:t>AP.002</w:t>
            </w:r>
          </w:p>
          <w:p w14:paraId="2468F385" w14:textId="77777777" w:rsidR="00355E20" w:rsidRDefault="00355E20" w:rsidP="00A979C2">
            <w:pPr>
              <w:rPr>
                <w:sz w:val="18"/>
                <w:szCs w:val="18"/>
              </w:rPr>
            </w:pPr>
          </w:p>
          <w:p w14:paraId="69530DF4" w14:textId="77777777" w:rsidR="00355E20" w:rsidRDefault="00355E20" w:rsidP="00A979C2">
            <w:pPr>
              <w:rPr>
                <w:sz w:val="18"/>
                <w:szCs w:val="18"/>
              </w:rPr>
            </w:pPr>
            <w:r>
              <w:rPr>
                <w:sz w:val="18"/>
                <w:szCs w:val="18"/>
              </w:rPr>
              <w:t>Vendor listing-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324B4546" w14:textId="77777777" w:rsidR="00355E20" w:rsidRPr="00B21961" w:rsidRDefault="00355E20" w:rsidP="00A979C2">
            <w:pPr>
              <w:rPr>
                <w:b/>
              </w:rPr>
            </w:pPr>
            <w:r>
              <w:rPr>
                <w:sz w:val="18"/>
                <w:szCs w:val="18"/>
              </w:rPr>
              <w:t>Accounts Payable &gt;&gt; Vendors &gt;&gt; All vendors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72F5073" w14:textId="6E973032" w:rsidR="00355E20" w:rsidRDefault="00355E20" w:rsidP="00A979C2">
            <w:pPr>
              <w:rPr>
                <w:sz w:val="18"/>
                <w:szCs w:val="18"/>
              </w:rPr>
            </w:pPr>
            <w:r>
              <w:rPr>
                <w:sz w:val="18"/>
                <w:szCs w:val="18"/>
              </w:rPr>
              <w:t xml:space="preserve">Validate users can enter values into the </w:t>
            </w:r>
            <w:r w:rsidRPr="006177E8">
              <w:rPr>
                <w:sz w:val="18"/>
                <w:szCs w:val="18"/>
              </w:rPr>
              <w:t xml:space="preserve">[ Entity code, Property code, Unit code] </w:t>
            </w:r>
            <w:r>
              <w:rPr>
                <w:sz w:val="18"/>
                <w:szCs w:val="18"/>
              </w:rPr>
              <w:t xml:space="preserve">and the records would be filtered. </w:t>
            </w:r>
          </w:p>
          <w:p w14:paraId="4D2E2E9B" w14:textId="77777777" w:rsidR="00355E20" w:rsidRDefault="00355E20" w:rsidP="00A979C2">
            <w:pPr>
              <w:rPr>
                <w:sz w:val="18"/>
                <w:szCs w:val="18"/>
              </w:rPr>
            </w:pPr>
          </w:p>
          <w:p w14:paraId="7FBEE08C" w14:textId="77777777" w:rsidR="00355E20" w:rsidRPr="00B21961" w:rsidRDefault="00355E20" w:rsidP="00A979C2">
            <w:pPr>
              <w:rPr>
                <w:b/>
              </w:rPr>
            </w:pPr>
            <w:r w:rsidRPr="00BD341C">
              <w:rPr>
                <w:sz w:val="18"/>
                <w:szCs w:val="18"/>
              </w:rPr>
              <w:t>Utilize T.01.B-T01.C</w:t>
            </w:r>
            <w:r>
              <w:rPr>
                <w:sz w:val="18"/>
                <w:szCs w:val="18"/>
              </w:rPr>
              <w:t xml:space="preserve"> appears on the vendor listing form based on the values that were used across the three fields.</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58B95ECF" w14:textId="77777777" w:rsidR="00355E20" w:rsidRPr="00B21961" w:rsidRDefault="00355E20" w:rsidP="00A979C2">
            <w:pPr>
              <w:rPr>
                <w:b/>
              </w:rPr>
            </w:pPr>
          </w:p>
        </w:tc>
      </w:tr>
      <w:tr w:rsidR="00355E20" w:rsidRPr="00B21961" w14:paraId="55FBDFEF"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5D58870" w14:textId="75B5CF12" w:rsidR="00355E20" w:rsidRPr="000645EE" w:rsidRDefault="00355E20" w:rsidP="00355E20">
            <w:pPr>
              <w:rPr>
                <w:bCs/>
              </w:rPr>
            </w:pPr>
            <w:r w:rsidRPr="000645EE">
              <w:rPr>
                <w:bCs/>
              </w:rPr>
              <w:t>T.0</w:t>
            </w:r>
            <w:r>
              <w:rPr>
                <w:bCs/>
              </w:rPr>
              <w:t>3</w:t>
            </w:r>
            <w:r w:rsidR="00BD341C">
              <w:rPr>
                <w:bCs/>
              </w:rPr>
              <w:t>.A</w:t>
            </w:r>
          </w:p>
        </w:tc>
        <w:tc>
          <w:tcPr>
            <w:tcW w:w="1706" w:type="dxa"/>
            <w:tcBorders>
              <w:top w:val="single" w:sz="4" w:space="0" w:color="auto"/>
              <w:left w:val="single" w:sz="4" w:space="0" w:color="auto"/>
              <w:bottom w:val="single" w:sz="4" w:space="0" w:color="auto"/>
              <w:right w:val="single" w:sz="4" w:space="0" w:color="auto"/>
            </w:tcBorders>
          </w:tcPr>
          <w:p w14:paraId="5BE040EC" w14:textId="77777777" w:rsidR="00355E20" w:rsidRDefault="00355E20" w:rsidP="00355E20">
            <w:pPr>
              <w:rPr>
                <w:sz w:val="18"/>
                <w:szCs w:val="18"/>
              </w:rPr>
            </w:pPr>
            <w:r>
              <w:rPr>
                <w:sz w:val="18"/>
                <w:szCs w:val="18"/>
              </w:rPr>
              <w:t xml:space="preserve">AP.003 </w:t>
            </w:r>
          </w:p>
          <w:p w14:paraId="45277600" w14:textId="77777777" w:rsidR="00355E20" w:rsidRDefault="00355E20" w:rsidP="00355E20">
            <w:pPr>
              <w:rPr>
                <w:sz w:val="18"/>
                <w:szCs w:val="18"/>
              </w:rPr>
            </w:pPr>
          </w:p>
          <w:p w14:paraId="4BE01E75" w14:textId="11BF8775" w:rsidR="00355E20" w:rsidRDefault="00355E20" w:rsidP="00355E20">
            <w:pPr>
              <w:rPr>
                <w:sz w:val="18"/>
                <w:szCs w:val="18"/>
              </w:rPr>
            </w:pPr>
            <w:r>
              <w:rPr>
                <w:sz w:val="18"/>
                <w:szCs w:val="18"/>
              </w:rPr>
              <w:t xml:space="preserve">Vendor Aging – Field Validation </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FFD4C50" w14:textId="4EFF4696" w:rsidR="00355E20" w:rsidRDefault="00355E20" w:rsidP="00355E20">
            <w:pPr>
              <w:rPr>
                <w:sz w:val="18"/>
                <w:szCs w:val="18"/>
              </w:rPr>
            </w:pPr>
            <w:r>
              <w:rPr>
                <w:sz w:val="18"/>
                <w:szCs w:val="18"/>
              </w:rPr>
              <w:t>Accounts Payable &gt;&gt; Inquiries and reports &gt;&gt; vendor aging</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36582C9" w14:textId="44004FA2" w:rsidR="00355E20" w:rsidRPr="00483B4E" w:rsidRDefault="004D1191" w:rsidP="00355E20">
            <w:pPr>
              <w:rPr>
                <w:sz w:val="18"/>
                <w:szCs w:val="18"/>
              </w:rPr>
            </w:pPr>
            <w:r w:rsidRPr="00483B4E">
              <w:rPr>
                <w:sz w:val="18"/>
                <w:szCs w:val="18"/>
              </w:rPr>
              <w:t>Validate the following three fields [ Entity code, Property code, Unit code] were added to the vendor aging parameter screen and user can input values.</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8573E3F" w14:textId="77777777" w:rsidR="00355E20" w:rsidRPr="00B21961" w:rsidRDefault="00355E20" w:rsidP="00355E20">
            <w:pPr>
              <w:rPr>
                <w:b/>
              </w:rPr>
            </w:pPr>
          </w:p>
        </w:tc>
      </w:tr>
      <w:tr w:rsidR="00355E20" w:rsidRPr="00B21961" w14:paraId="7EDE4ED8"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595980CB" w14:textId="534FCAAD" w:rsidR="00355E20" w:rsidRPr="00B21961" w:rsidRDefault="00355E20" w:rsidP="00355E20">
            <w:pPr>
              <w:rPr>
                <w:b/>
              </w:rPr>
            </w:pPr>
            <w:r w:rsidRPr="000645EE">
              <w:rPr>
                <w:bCs/>
              </w:rPr>
              <w:t>T.0</w:t>
            </w:r>
            <w:r>
              <w:rPr>
                <w:bCs/>
              </w:rPr>
              <w:t>3</w:t>
            </w:r>
            <w:r w:rsidR="00BD341C">
              <w:rPr>
                <w:bCs/>
              </w:rPr>
              <w:t>.B</w:t>
            </w:r>
          </w:p>
        </w:tc>
        <w:tc>
          <w:tcPr>
            <w:tcW w:w="1706" w:type="dxa"/>
            <w:tcBorders>
              <w:top w:val="single" w:sz="4" w:space="0" w:color="auto"/>
              <w:left w:val="single" w:sz="4" w:space="0" w:color="auto"/>
              <w:bottom w:val="single" w:sz="4" w:space="0" w:color="auto"/>
              <w:right w:val="single" w:sz="4" w:space="0" w:color="auto"/>
            </w:tcBorders>
          </w:tcPr>
          <w:p w14:paraId="6C5E5CDB" w14:textId="77777777" w:rsidR="00355E20" w:rsidRDefault="00355E20" w:rsidP="00355E20">
            <w:pPr>
              <w:rPr>
                <w:sz w:val="18"/>
                <w:szCs w:val="18"/>
              </w:rPr>
            </w:pPr>
            <w:r>
              <w:rPr>
                <w:sz w:val="18"/>
                <w:szCs w:val="18"/>
              </w:rPr>
              <w:t xml:space="preserve">AP.003 </w:t>
            </w:r>
          </w:p>
          <w:p w14:paraId="2C27AFF8" w14:textId="77777777" w:rsidR="00355E20" w:rsidRDefault="00355E20" w:rsidP="00355E20">
            <w:pPr>
              <w:rPr>
                <w:sz w:val="18"/>
                <w:szCs w:val="18"/>
              </w:rPr>
            </w:pPr>
          </w:p>
          <w:p w14:paraId="3510C5A4" w14:textId="5BE25AA1" w:rsidR="00355E20" w:rsidRDefault="00355E20" w:rsidP="00355E20">
            <w:pPr>
              <w:rPr>
                <w:sz w:val="18"/>
                <w:szCs w:val="18"/>
              </w:rPr>
            </w:pPr>
            <w:r>
              <w:rPr>
                <w:sz w:val="18"/>
                <w:szCs w:val="18"/>
              </w:rPr>
              <w:t xml:space="preserve">Vendor Aging – </w:t>
            </w:r>
            <w:r w:rsidR="00B62A71">
              <w:rPr>
                <w:sz w:val="18"/>
                <w:szCs w:val="18"/>
              </w:rPr>
              <w:t>Property Code</w:t>
            </w:r>
            <w:r>
              <w:rPr>
                <w:sz w:val="18"/>
                <w:szCs w:val="18"/>
              </w:rPr>
              <w:t xml:space="preserve"> filtering</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9AECE33" w14:textId="2FAA5878" w:rsidR="00355E20" w:rsidRPr="00B21961" w:rsidRDefault="00355E20" w:rsidP="00355E20">
            <w:pPr>
              <w:rPr>
                <w:b/>
              </w:rPr>
            </w:pPr>
            <w:r>
              <w:rPr>
                <w:sz w:val="18"/>
                <w:szCs w:val="18"/>
              </w:rPr>
              <w:t>Accounts Payable &gt;&gt; Inquiries and reports &gt;&gt; vendor aging</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40214F21" w14:textId="47C00997" w:rsidR="00355E20" w:rsidRPr="00483B4E" w:rsidRDefault="00BD341C" w:rsidP="00355E20">
            <w:pPr>
              <w:rPr>
                <w:bCs/>
                <w:sz w:val="18"/>
                <w:szCs w:val="18"/>
              </w:rPr>
            </w:pPr>
            <w:r w:rsidRPr="00483B4E">
              <w:rPr>
                <w:bCs/>
                <w:sz w:val="18"/>
                <w:szCs w:val="18"/>
              </w:rPr>
              <w:t>Validate the report generated has filtered the records based on the selection of property code.</w:t>
            </w:r>
          </w:p>
          <w:p w14:paraId="77A9B7E6" w14:textId="77777777" w:rsidR="00355E20" w:rsidRPr="00483B4E" w:rsidRDefault="00355E20" w:rsidP="00355E20">
            <w:pPr>
              <w:rPr>
                <w:bCs/>
                <w:sz w:val="18"/>
                <w:szCs w:val="18"/>
              </w:rPr>
            </w:pPr>
          </w:p>
          <w:p w14:paraId="22296E4B" w14:textId="180F2DB5" w:rsidR="00355E20" w:rsidRPr="00483B4E" w:rsidRDefault="00355E20" w:rsidP="00355E20">
            <w:pPr>
              <w:rPr>
                <w:bCs/>
                <w:sz w:val="18"/>
                <w:szCs w:val="18"/>
              </w:rPr>
            </w:pPr>
            <w:r w:rsidRPr="00483B4E">
              <w:rPr>
                <w:sz w:val="18"/>
                <w:szCs w:val="18"/>
              </w:rPr>
              <w:t>Utilize T.05.B-T.05.</w:t>
            </w:r>
            <w:r w:rsidR="00BD341C" w:rsidRPr="00483B4E">
              <w:rPr>
                <w:sz w:val="18"/>
                <w:szCs w:val="18"/>
              </w:rPr>
              <w:t>C</w:t>
            </w:r>
            <w:r w:rsidRPr="00483B4E">
              <w:rPr>
                <w:sz w:val="18"/>
                <w:szCs w:val="18"/>
              </w:rPr>
              <w:t xml:space="preserve"> and T.06.B-T.06.</w:t>
            </w:r>
            <w:r w:rsidR="00BD341C" w:rsidRPr="00483B4E">
              <w:rPr>
                <w:sz w:val="18"/>
                <w:szCs w:val="18"/>
              </w:rPr>
              <w:t>C</w:t>
            </w:r>
            <w:r w:rsidRPr="00483B4E">
              <w:rPr>
                <w:sz w:val="18"/>
                <w:szCs w:val="18"/>
              </w:rPr>
              <w:t xml:space="preserve"> after activity has been posted.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2A78FF13" w14:textId="77777777" w:rsidR="00355E20" w:rsidRPr="00B21961" w:rsidRDefault="00355E20" w:rsidP="00355E20">
            <w:pPr>
              <w:rPr>
                <w:b/>
              </w:rPr>
            </w:pPr>
          </w:p>
        </w:tc>
      </w:tr>
      <w:tr w:rsidR="00BD341C" w:rsidRPr="00B21961" w14:paraId="61BFEFA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91FC6CC" w14:textId="6A58D908" w:rsidR="00BD341C" w:rsidRPr="000645EE" w:rsidRDefault="00BD341C" w:rsidP="00BD341C">
            <w:pPr>
              <w:rPr>
                <w:bCs/>
              </w:rPr>
            </w:pPr>
            <w:r w:rsidRPr="000645EE">
              <w:rPr>
                <w:bCs/>
              </w:rPr>
              <w:t>T.0</w:t>
            </w:r>
            <w:r>
              <w:rPr>
                <w:bCs/>
              </w:rPr>
              <w:t>3.C</w:t>
            </w:r>
          </w:p>
        </w:tc>
        <w:tc>
          <w:tcPr>
            <w:tcW w:w="1706" w:type="dxa"/>
            <w:tcBorders>
              <w:top w:val="single" w:sz="4" w:space="0" w:color="auto"/>
              <w:left w:val="single" w:sz="4" w:space="0" w:color="auto"/>
              <w:bottom w:val="single" w:sz="4" w:space="0" w:color="auto"/>
              <w:right w:val="single" w:sz="4" w:space="0" w:color="auto"/>
            </w:tcBorders>
          </w:tcPr>
          <w:p w14:paraId="5D915E7A" w14:textId="77777777" w:rsidR="00BD341C" w:rsidRDefault="00BD341C" w:rsidP="00BD341C">
            <w:pPr>
              <w:rPr>
                <w:sz w:val="18"/>
                <w:szCs w:val="18"/>
              </w:rPr>
            </w:pPr>
            <w:r>
              <w:rPr>
                <w:sz w:val="18"/>
                <w:szCs w:val="18"/>
              </w:rPr>
              <w:t xml:space="preserve">AP.003 </w:t>
            </w:r>
          </w:p>
          <w:p w14:paraId="2CE2502E" w14:textId="77777777" w:rsidR="00BD341C" w:rsidRDefault="00BD341C" w:rsidP="00BD341C">
            <w:pPr>
              <w:rPr>
                <w:sz w:val="18"/>
                <w:szCs w:val="18"/>
              </w:rPr>
            </w:pPr>
          </w:p>
          <w:p w14:paraId="031A62F2" w14:textId="7A26DDBC" w:rsidR="00BD341C" w:rsidRDefault="00BD341C" w:rsidP="00BD341C">
            <w:pPr>
              <w:rPr>
                <w:sz w:val="18"/>
                <w:szCs w:val="18"/>
              </w:rPr>
            </w:pPr>
            <w:r>
              <w:rPr>
                <w:sz w:val="18"/>
                <w:szCs w:val="18"/>
              </w:rPr>
              <w:t>Vendor Aging –</w:t>
            </w:r>
            <w:r w:rsidR="00B62A71">
              <w:rPr>
                <w:sz w:val="18"/>
                <w:szCs w:val="18"/>
              </w:rPr>
              <w:t xml:space="preserve"> Entity Code</w:t>
            </w:r>
            <w:r>
              <w:rPr>
                <w:sz w:val="18"/>
                <w:szCs w:val="18"/>
              </w:rPr>
              <w:t xml:space="preserve"> filtering</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652816F" w14:textId="5DCABC5D" w:rsidR="00BD341C" w:rsidRDefault="00BD341C" w:rsidP="00BD341C">
            <w:pPr>
              <w:rPr>
                <w:sz w:val="18"/>
                <w:szCs w:val="18"/>
              </w:rPr>
            </w:pPr>
            <w:r>
              <w:rPr>
                <w:sz w:val="18"/>
                <w:szCs w:val="18"/>
              </w:rPr>
              <w:t>Accounts Payable &gt;&gt; Inquiries and reports &gt;&gt; vendor aging</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45A93219" w14:textId="127645A9" w:rsidR="00BD341C" w:rsidRPr="00483B4E" w:rsidRDefault="00BD341C" w:rsidP="00BD341C">
            <w:pPr>
              <w:rPr>
                <w:bCs/>
                <w:sz w:val="18"/>
                <w:szCs w:val="18"/>
              </w:rPr>
            </w:pPr>
            <w:r w:rsidRPr="00483B4E">
              <w:rPr>
                <w:bCs/>
                <w:sz w:val="18"/>
                <w:szCs w:val="18"/>
              </w:rPr>
              <w:t>Validate the report generated has filtered the records based on the selection of entity code.</w:t>
            </w:r>
          </w:p>
          <w:p w14:paraId="463C368C" w14:textId="22706187" w:rsidR="00BD341C" w:rsidRPr="00483B4E" w:rsidRDefault="00BD341C" w:rsidP="00BD341C">
            <w:pPr>
              <w:rPr>
                <w:bCs/>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F0584AF" w14:textId="77777777" w:rsidR="00BD341C" w:rsidRPr="00B21961" w:rsidRDefault="00BD341C" w:rsidP="00BD341C">
            <w:pPr>
              <w:rPr>
                <w:b/>
              </w:rPr>
            </w:pPr>
          </w:p>
        </w:tc>
      </w:tr>
      <w:tr w:rsidR="00BD341C" w:rsidRPr="00B21961" w14:paraId="1F35883C"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Height w:val="1430"/>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7F45675" w14:textId="46A0D7BD" w:rsidR="00BD341C" w:rsidRPr="00B21961" w:rsidRDefault="00BD341C" w:rsidP="00BD341C">
            <w:pPr>
              <w:rPr>
                <w:b/>
              </w:rPr>
            </w:pPr>
            <w:r w:rsidRPr="000645EE">
              <w:rPr>
                <w:bCs/>
              </w:rPr>
              <w:lastRenderedPageBreak/>
              <w:t>T.0</w:t>
            </w:r>
            <w:r>
              <w:rPr>
                <w:bCs/>
              </w:rPr>
              <w:t>4.A</w:t>
            </w:r>
          </w:p>
        </w:tc>
        <w:tc>
          <w:tcPr>
            <w:tcW w:w="1706" w:type="dxa"/>
            <w:tcBorders>
              <w:top w:val="single" w:sz="4" w:space="0" w:color="auto"/>
              <w:left w:val="single" w:sz="4" w:space="0" w:color="auto"/>
              <w:bottom w:val="single" w:sz="4" w:space="0" w:color="auto"/>
              <w:right w:val="single" w:sz="4" w:space="0" w:color="auto"/>
            </w:tcBorders>
          </w:tcPr>
          <w:p w14:paraId="35DE7B5A" w14:textId="77777777" w:rsidR="00BD341C" w:rsidRDefault="00BD341C" w:rsidP="00BD341C">
            <w:pPr>
              <w:rPr>
                <w:sz w:val="18"/>
                <w:szCs w:val="18"/>
              </w:rPr>
            </w:pPr>
            <w:r>
              <w:rPr>
                <w:sz w:val="18"/>
                <w:szCs w:val="18"/>
              </w:rPr>
              <w:t>AP.004</w:t>
            </w:r>
          </w:p>
          <w:p w14:paraId="2D61910A" w14:textId="77777777" w:rsidR="00BD341C" w:rsidRDefault="00BD341C" w:rsidP="00BD341C">
            <w:pPr>
              <w:rPr>
                <w:sz w:val="18"/>
                <w:szCs w:val="18"/>
              </w:rPr>
            </w:pPr>
          </w:p>
          <w:p w14:paraId="0BE6C767" w14:textId="401571E7" w:rsidR="00BD341C" w:rsidRDefault="00BD341C" w:rsidP="00BD341C">
            <w:pPr>
              <w:rPr>
                <w:sz w:val="18"/>
                <w:szCs w:val="18"/>
              </w:rPr>
            </w:pPr>
            <w:r>
              <w:rPr>
                <w:sz w:val="18"/>
                <w:szCs w:val="18"/>
              </w:rPr>
              <w:t xml:space="preserve">Open vendor invoices – Field validation </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3A5988C" w14:textId="5F7AFA72" w:rsidR="00BD341C" w:rsidRPr="00B21961" w:rsidRDefault="00BD341C" w:rsidP="00BD341C">
            <w:pPr>
              <w:rPr>
                <w:b/>
              </w:rPr>
            </w:pPr>
            <w:r>
              <w:rPr>
                <w:sz w:val="18"/>
                <w:szCs w:val="18"/>
              </w:rPr>
              <w:t>Accounts Payable &gt;&gt; Invoices &gt;&gt; Open Vendor Invoices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2DA2F17" w14:textId="193C6BBB" w:rsidR="00BD341C" w:rsidRPr="00483B4E" w:rsidRDefault="004D1191" w:rsidP="00BD341C">
            <w:pPr>
              <w:rPr>
                <w:bCs/>
              </w:rPr>
            </w:pPr>
            <w:r w:rsidRPr="00483B4E">
              <w:rPr>
                <w:sz w:val="18"/>
                <w:szCs w:val="18"/>
              </w:rPr>
              <w:t>Validate the following three fields [ Entity code, Property code, Unit code] were added to the open vendor invoices.</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674D6556" w14:textId="77777777" w:rsidR="00BD341C" w:rsidRPr="00B21961" w:rsidRDefault="00BD341C" w:rsidP="00BD341C">
            <w:pPr>
              <w:rPr>
                <w:b/>
              </w:rPr>
            </w:pPr>
          </w:p>
        </w:tc>
      </w:tr>
      <w:tr w:rsidR="00BD341C" w:rsidRPr="00B21961" w14:paraId="1168908C"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Height w:val="1367"/>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5B165AC0" w14:textId="51A78044" w:rsidR="00BD341C" w:rsidRPr="000645EE" w:rsidRDefault="00BD341C" w:rsidP="00BD341C">
            <w:pPr>
              <w:rPr>
                <w:bCs/>
              </w:rPr>
            </w:pPr>
            <w:r w:rsidRPr="000645EE">
              <w:rPr>
                <w:bCs/>
              </w:rPr>
              <w:t>T.0</w:t>
            </w:r>
            <w:r>
              <w:rPr>
                <w:bCs/>
              </w:rPr>
              <w:t>4.B</w:t>
            </w:r>
          </w:p>
        </w:tc>
        <w:tc>
          <w:tcPr>
            <w:tcW w:w="1706" w:type="dxa"/>
            <w:tcBorders>
              <w:top w:val="single" w:sz="4" w:space="0" w:color="auto"/>
              <w:left w:val="single" w:sz="4" w:space="0" w:color="auto"/>
              <w:bottom w:val="single" w:sz="4" w:space="0" w:color="auto"/>
              <w:right w:val="single" w:sz="4" w:space="0" w:color="auto"/>
            </w:tcBorders>
          </w:tcPr>
          <w:p w14:paraId="227183A8" w14:textId="77777777" w:rsidR="00BD341C" w:rsidRDefault="00BD341C" w:rsidP="00BD341C">
            <w:pPr>
              <w:rPr>
                <w:sz w:val="18"/>
                <w:szCs w:val="18"/>
              </w:rPr>
            </w:pPr>
            <w:r>
              <w:rPr>
                <w:sz w:val="18"/>
                <w:szCs w:val="18"/>
              </w:rPr>
              <w:t>AP.004</w:t>
            </w:r>
          </w:p>
          <w:p w14:paraId="77D477E1" w14:textId="77777777" w:rsidR="00BD341C" w:rsidRDefault="00BD341C" w:rsidP="00BD341C">
            <w:pPr>
              <w:rPr>
                <w:sz w:val="18"/>
                <w:szCs w:val="18"/>
              </w:rPr>
            </w:pPr>
          </w:p>
          <w:p w14:paraId="03A46500" w14:textId="1E25DC00" w:rsidR="00BD341C" w:rsidRDefault="00BD341C" w:rsidP="00BD341C">
            <w:pPr>
              <w:rPr>
                <w:sz w:val="18"/>
                <w:szCs w:val="18"/>
              </w:rPr>
            </w:pPr>
            <w:r>
              <w:rPr>
                <w:sz w:val="18"/>
                <w:szCs w:val="18"/>
              </w:rPr>
              <w:t xml:space="preserve">Open vendor invoices – </w:t>
            </w:r>
            <w:r w:rsidR="00B62A71">
              <w:rPr>
                <w:sz w:val="18"/>
                <w:szCs w:val="18"/>
              </w:rPr>
              <w:t>Property code</w:t>
            </w:r>
            <w:r>
              <w:rPr>
                <w:sz w:val="18"/>
                <w:szCs w:val="18"/>
              </w:rPr>
              <w:t xml:space="preserve"> and filtering</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4C35E08" w14:textId="233F6D79" w:rsidR="00BD341C" w:rsidRDefault="00BD341C" w:rsidP="00BD341C">
            <w:pPr>
              <w:rPr>
                <w:sz w:val="18"/>
                <w:szCs w:val="18"/>
              </w:rPr>
            </w:pPr>
            <w:r>
              <w:rPr>
                <w:sz w:val="18"/>
                <w:szCs w:val="18"/>
              </w:rPr>
              <w:t>Accounts Payable &gt;&gt; Invoices &gt;&gt; Open Vendor Invoices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9EAA9A4" w14:textId="6E7C0BCD" w:rsidR="004D1191" w:rsidRPr="00483B4E" w:rsidRDefault="004D1191" w:rsidP="004D1191">
            <w:pPr>
              <w:rPr>
                <w:sz w:val="18"/>
                <w:szCs w:val="18"/>
              </w:rPr>
            </w:pPr>
            <w:r w:rsidRPr="00483B4E">
              <w:rPr>
                <w:sz w:val="18"/>
                <w:szCs w:val="18"/>
              </w:rPr>
              <w:t>Validate users can enter property code and the records would be filtered</w:t>
            </w:r>
            <w:r w:rsidR="00B62A71" w:rsidRPr="00483B4E">
              <w:rPr>
                <w:sz w:val="18"/>
                <w:szCs w:val="18"/>
              </w:rPr>
              <w:t xml:space="preserve"> </w:t>
            </w:r>
            <w:r w:rsidR="00B62A71" w:rsidRPr="1A97B2DC">
              <w:rPr>
                <w:sz w:val="18"/>
                <w:szCs w:val="18"/>
              </w:rPr>
              <w:t>base</w:t>
            </w:r>
            <w:ins w:id="97" w:author="Jayashri Raghunathan" w:date="2022-05-25T20:11:00Z">
              <w:r w:rsidR="00B62A71" w:rsidRPr="1A97B2DC">
                <w:rPr>
                  <w:sz w:val="18"/>
                  <w:szCs w:val="18"/>
                </w:rPr>
                <w:t>d</w:t>
              </w:r>
            </w:ins>
            <w:r w:rsidR="00B62A71" w:rsidRPr="00483B4E">
              <w:rPr>
                <w:sz w:val="18"/>
                <w:szCs w:val="18"/>
              </w:rPr>
              <w:t xml:space="preserve"> on property code selected</w:t>
            </w:r>
            <w:r w:rsidRPr="00483B4E">
              <w:rPr>
                <w:sz w:val="18"/>
                <w:szCs w:val="18"/>
              </w:rPr>
              <w:t xml:space="preserve">. </w:t>
            </w:r>
          </w:p>
          <w:p w14:paraId="65FB391D" w14:textId="4C5A2A05" w:rsidR="00BD341C" w:rsidRPr="00483B4E" w:rsidRDefault="00BD341C" w:rsidP="00BD341C">
            <w:pPr>
              <w:rPr>
                <w:bCs/>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71CAF010" w14:textId="77777777" w:rsidR="00BD341C" w:rsidRPr="00B21961" w:rsidRDefault="00BD341C" w:rsidP="00BD341C">
            <w:pPr>
              <w:rPr>
                <w:b/>
              </w:rPr>
            </w:pPr>
          </w:p>
        </w:tc>
      </w:tr>
      <w:tr w:rsidR="00BD341C" w:rsidRPr="00B21961" w14:paraId="2849D87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Height w:val="1241"/>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0DB94AFE" w14:textId="536CE6C4" w:rsidR="00BD341C" w:rsidRPr="000645EE" w:rsidRDefault="00BD341C" w:rsidP="00BD341C">
            <w:pPr>
              <w:rPr>
                <w:bCs/>
              </w:rPr>
            </w:pPr>
            <w:r w:rsidRPr="000645EE">
              <w:rPr>
                <w:bCs/>
              </w:rPr>
              <w:t>T.0</w:t>
            </w:r>
            <w:r>
              <w:rPr>
                <w:bCs/>
              </w:rPr>
              <w:t>4.C</w:t>
            </w:r>
          </w:p>
        </w:tc>
        <w:tc>
          <w:tcPr>
            <w:tcW w:w="1706" w:type="dxa"/>
            <w:tcBorders>
              <w:top w:val="single" w:sz="4" w:space="0" w:color="auto"/>
              <w:left w:val="single" w:sz="4" w:space="0" w:color="auto"/>
              <w:bottom w:val="single" w:sz="4" w:space="0" w:color="auto"/>
              <w:right w:val="single" w:sz="4" w:space="0" w:color="auto"/>
            </w:tcBorders>
          </w:tcPr>
          <w:p w14:paraId="5EEFE197" w14:textId="77777777" w:rsidR="00BD341C" w:rsidRDefault="00BD341C" w:rsidP="00BD341C">
            <w:pPr>
              <w:rPr>
                <w:sz w:val="18"/>
                <w:szCs w:val="18"/>
              </w:rPr>
            </w:pPr>
            <w:r>
              <w:rPr>
                <w:sz w:val="18"/>
                <w:szCs w:val="18"/>
              </w:rPr>
              <w:t>AP.004</w:t>
            </w:r>
          </w:p>
          <w:p w14:paraId="33AE54B1" w14:textId="77777777" w:rsidR="00BD341C" w:rsidRDefault="00BD341C" w:rsidP="00BD341C">
            <w:pPr>
              <w:rPr>
                <w:sz w:val="18"/>
                <w:szCs w:val="18"/>
              </w:rPr>
            </w:pPr>
          </w:p>
          <w:p w14:paraId="187EA899" w14:textId="46117C31" w:rsidR="00BD341C" w:rsidRDefault="00BD341C" w:rsidP="00BD341C">
            <w:pPr>
              <w:rPr>
                <w:sz w:val="18"/>
                <w:szCs w:val="18"/>
              </w:rPr>
            </w:pPr>
            <w:r>
              <w:rPr>
                <w:sz w:val="18"/>
                <w:szCs w:val="18"/>
              </w:rPr>
              <w:t xml:space="preserve">Open vendor invoices – </w:t>
            </w:r>
            <w:r w:rsidR="00B62A71">
              <w:rPr>
                <w:sz w:val="18"/>
                <w:szCs w:val="18"/>
              </w:rPr>
              <w:t>Entity code</w:t>
            </w:r>
            <w:r>
              <w:rPr>
                <w:sz w:val="18"/>
                <w:szCs w:val="18"/>
              </w:rPr>
              <w:t xml:space="preserve"> and filtering</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E16C382" w14:textId="44FCC551" w:rsidR="00BD341C" w:rsidRDefault="00BD341C" w:rsidP="00BD341C">
            <w:pPr>
              <w:rPr>
                <w:sz w:val="18"/>
                <w:szCs w:val="18"/>
              </w:rPr>
            </w:pPr>
            <w:r>
              <w:rPr>
                <w:sz w:val="18"/>
                <w:szCs w:val="18"/>
              </w:rPr>
              <w:t>Accounts Payable &gt;&gt; Invoices &gt;&gt; Open Vendor Invoices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154123C" w14:textId="59D9038F" w:rsidR="00B62A71" w:rsidRPr="00483B4E" w:rsidRDefault="00B62A71" w:rsidP="00B62A71">
            <w:pPr>
              <w:rPr>
                <w:sz w:val="18"/>
                <w:szCs w:val="18"/>
              </w:rPr>
            </w:pPr>
            <w:r w:rsidRPr="00483B4E">
              <w:rPr>
                <w:sz w:val="18"/>
                <w:szCs w:val="18"/>
              </w:rPr>
              <w:t xml:space="preserve">Validate users can enter entity code and the records would be filtered based on entity code selected. </w:t>
            </w:r>
          </w:p>
          <w:p w14:paraId="5A572878" w14:textId="4CFA2E43" w:rsidR="00BD341C" w:rsidRPr="00483B4E" w:rsidRDefault="00BD341C" w:rsidP="00BD341C">
            <w:pPr>
              <w:rPr>
                <w:bCs/>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5CB8600E" w14:textId="77777777" w:rsidR="00BD341C" w:rsidRPr="00B21961" w:rsidRDefault="00BD341C" w:rsidP="00BD341C">
            <w:pPr>
              <w:rPr>
                <w:b/>
              </w:rPr>
            </w:pPr>
          </w:p>
        </w:tc>
      </w:tr>
      <w:tr w:rsidR="00BD341C" w:rsidRPr="00B21961" w14:paraId="126C22EC"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06024FCC" w14:textId="5964D3AD" w:rsidR="00BD341C" w:rsidRPr="00B21961" w:rsidRDefault="00BD341C" w:rsidP="00BD341C">
            <w:pPr>
              <w:rPr>
                <w:b/>
              </w:rPr>
            </w:pPr>
            <w:r w:rsidRPr="000645EE">
              <w:rPr>
                <w:bCs/>
              </w:rPr>
              <w:t>T.0</w:t>
            </w:r>
            <w:r>
              <w:rPr>
                <w:bCs/>
              </w:rPr>
              <w:t>5.A</w:t>
            </w:r>
          </w:p>
        </w:tc>
        <w:tc>
          <w:tcPr>
            <w:tcW w:w="1706" w:type="dxa"/>
            <w:tcBorders>
              <w:top w:val="single" w:sz="4" w:space="0" w:color="auto"/>
              <w:left w:val="single" w:sz="4" w:space="0" w:color="auto"/>
              <w:bottom w:val="single" w:sz="4" w:space="0" w:color="auto"/>
              <w:right w:val="single" w:sz="4" w:space="0" w:color="auto"/>
            </w:tcBorders>
          </w:tcPr>
          <w:p w14:paraId="3AB7E17B" w14:textId="77777777" w:rsidR="00BD341C" w:rsidRDefault="00BD341C" w:rsidP="00BD341C">
            <w:pPr>
              <w:rPr>
                <w:sz w:val="18"/>
                <w:szCs w:val="18"/>
              </w:rPr>
            </w:pPr>
            <w:r>
              <w:rPr>
                <w:sz w:val="18"/>
                <w:szCs w:val="18"/>
              </w:rPr>
              <w:t>AP.005</w:t>
            </w:r>
          </w:p>
          <w:p w14:paraId="5543107F" w14:textId="77777777" w:rsidR="00BD341C" w:rsidRDefault="00BD341C" w:rsidP="00BD341C">
            <w:pPr>
              <w:rPr>
                <w:sz w:val="18"/>
                <w:szCs w:val="18"/>
              </w:rPr>
            </w:pPr>
          </w:p>
          <w:p w14:paraId="51BC30F1" w14:textId="3B52097F" w:rsidR="00BD341C" w:rsidRDefault="00BD341C" w:rsidP="00BD341C">
            <w:pPr>
              <w:rPr>
                <w:sz w:val="18"/>
                <w:szCs w:val="18"/>
              </w:rPr>
            </w:pPr>
            <w:r>
              <w:rPr>
                <w:sz w:val="18"/>
                <w:szCs w:val="18"/>
              </w:rPr>
              <w:t>Vendor Invoice Journal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1BC0314" w14:textId="2F7C61AF" w:rsidR="00BD341C" w:rsidRPr="00B21961" w:rsidRDefault="00BD341C" w:rsidP="00BD341C">
            <w:pPr>
              <w:rPr>
                <w:b/>
              </w:rPr>
            </w:pPr>
            <w:r>
              <w:rPr>
                <w:sz w:val="18"/>
                <w:szCs w:val="18"/>
              </w:rPr>
              <w:t>Accounts Payable &gt;&gt; Invoices &gt;&gt; Invoice journal</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44CED20F" w14:textId="0F27A163" w:rsidR="00BD341C" w:rsidRPr="00483B4E" w:rsidRDefault="00BD341C" w:rsidP="00BD341C">
            <w:pPr>
              <w:rPr>
                <w:sz w:val="18"/>
                <w:szCs w:val="18"/>
              </w:rPr>
            </w:pPr>
            <w:r w:rsidRPr="00483B4E">
              <w:rPr>
                <w:sz w:val="18"/>
                <w:szCs w:val="18"/>
              </w:rPr>
              <w:t>Validate the following three fields [ Entity code, Property code, Unit code] were added to the vendor invoice journal form</w:t>
            </w:r>
            <w:r w:rsidR="00B62A71" w:rsidRPr="00483B4E">
              <w:rPr>
                <w:sz w:val="18"/>
                <w:szCs w:val="18"/>
              </w:rPr>
              <w:t>.</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D5D6157" w14:textId="77777777" w:rsidR="00BD341C" w:rsidRPr="00B21961" w:rsidRDefault="00BD341C" w:rsidP="00BD341C">
            <w:pPr>
              <w:rPr>
                <w:b/>
              </w:rPr>
            </w:pPr>
          </w:p>
        </w:tc>
      </w:tr>
      <w:tr w:rsidR="00BD341C" w:rsidRPr="00B21961" w14:paraId="0FE87880"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2B91060" w14:textId="10C5161A" w:rsidR="00BD341C" w:rsidRPr="000645EE" w:rsidRDefault="00BD341C" w:rsidP="00BD341C">
            <w:pPr>
              <w:rPr>
                <w:bCs/>
              </w:rPr>
            </w:pPr>
            <w:r w:rsidRPr="000645EE">
              <w:rPr>
                <w:bCs/>
              </w:rPr>
              <w:t>T.</w:t>
            </w:r>
            <w:proofErr w:type="gramStart"/>
            <w:r w:rsidRPr="000645EE">
              <w:rPr>
                <w:bCs/>
              </w:rPr>
              <w:t>0</w:t>
            </w:r>
            <w:r>
              <w:rPr>
                <w:bCs/>
              </w:rPr>
              <w:t>5.B</w:t>
            </w:r>
            <w:r w:rsidR="00A93FC9">
              <w:rPr>
                <w:bCs/>
              </w:rPr>
              <w:t>.</w:t>
            </w:r>
            <w:proofErr w:type="gramEnd"/>
            <w:r w:rsidR="00A93FC9">
              <w:rPr>
                <w:bCs/>
              </w:rPr>
              <w:t>1</w:t>
            </w:r>
          </w:p>
        </w:tc>
        <w:tc>
          <w:tcPr>
            <w:tcW w:w="1706" w:type="dxa"/>
            <w:tcBorders>
              <w:top w:val="single" w:sz="4" w:space="0" w:color="auto"/>
              <w:left w:val="single" w:sz="4" w:space="0" w:color="auto"/>
              <w:bottom w:val="single" w:sz="4" w:space="0" w:color="auto"/>
              <w:right w:val="single" w:sz="4" w:space="0" w:color="auto"/>
            </w:tcBorders>
          </w:tcPr>
          <w:p w14:paraId="46984C43" w14:textId="77777777" w:rsidR="00BD341C" w:rsidRDefault="00BD341C" w:rsidP="00BD341C">
            <w:pPr>
              <w:rPr>
                <w:sz w:val="18"/>
                <w:szCs w:val="18"/>
              </w:rPr>
            </w:pPr>
            <w:r>
              <w:rPr>
                <w:sz w:val="18"/>
                <w:szCs w:val="18"/>
              </w:rPr>
              <w:t>AP.005</w:t>
            </w:r>
          </w:p>
          <w:p w14:paraId="67B5EFDC" w14:textId="77777777" w:rsidR="00BD341C" w:rsidRDefault="00BD341C" w:rsidP="00BD341C">
            <w:pPr>
              <w:rPr>
                <w:sz w:val="18"/>
                <w:szCs w:val="18"/>
              </w:rPr>
            </w:pPr>
          </w:p>
          <w:p w14:paraId="30B5F50A" w14:textId="0C8978A4" w:rsidR="00BD341C" w:rsidRDefault="00BD341C" w:rsidP="00BD341C">
            <w:pPr>
              <w:rPr>
                <w:sz w:val="18"/>
                <w:szCs w:val="18"/>
              </w:rPr>
            </w:pPr>
            <w:r>
              <w:rPr>
                <w:sz w:val="18"/>
                <w:szCs w:val="18"/>
              </w:rPr>
              <w:t xml:space="preserve">Vendor Invoice Journal </w:t>
            </w:r>
            <w:r w:rsidR="00AE6019">
              <w:rPr>
                <w:sz w:val="18"/>
                <w:szCs w:val="18"/>
              </w:rPr>
              <w:t xml:space="preserve">not related to projects or fixed assets </w:t>
            </w:r>
            <w:r>
              <w:rPr>
                <w:sz w:val="18"/>
                <w:szCs w:val="18"/>
              </w:rPr>
              <w:t xml:space="preserve">– </w:t>
            </w:r>
            <w:r w:rsidR="00A93FC9">
              <w:rPr>
                <w:sz w:val="18"/>
                <w:szCs w:val="18"/>
              </w:rPr>
              <w:t>Property</w:t>
            </w:r>
            <w:r>
              <w:rPr>
                <w:sz w:val="18"/>
                <w:szCs w:val="18"/>
              </w:rPr>
              <w:t xml:space="preserve">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F864305" w14:textId="7F998643" w:rsidR="00BD341C" w:rsidRDefault="00BD341C" w:rsidP="00BD341C">
            <w:pPr>
              <w:rPr>
                <w:sz w:val="18"/>
                <w:szCs w:val="18"/>
              </w:rPr>
            </w:pPr>
            <w:r>
              <w:rPr>
                <w:sz w:val="18"/>
                <w:szCs w:val="18"/>
              </w:rPr>
              <w:t>Accounts Payable &gt;&gt; Invoices &gt;&gt; Invoice journal</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7CD44DA" w14:textId="0C75FF16" w:rsidR="00A93FC9" w:rsidRPr="00483B4E" w:rsidRDefault="00A93FC9" w:rsidP="00B62A71">
            <w:pPr>
              <w:pStyle w:val="NoSpacing"/>
              <w:rPr>
                <w:sz w:val="18"/>
                <w:szCs w:val="18"/>
              </w:rPr>
            </w:pPr>
            <w:r w:rsidRPr="00483B4E">
              <w:rPr>
                <w:sz w:val="18"/>
                <w:szCs w:val="18"/>
              </w:rPr>
              <w:t xml:space="preserve">Select a property where ownership has changed. </w:t>
            </w:r>
          </w:p>
          <w:p w14:paraId="25C7A551" w14:textId="771DE259" w:rsidR="00A93FC9" w:rsidRPr="00483B4E" w:rsidRDefault="00A93FC9" w:rsidP="00B62A71">
            <w:pPr>
              <w:pStyle w:val="NoSpacing"/>
              <w:rPr>
                <w:sz w:val="18"/>
                <w:szCs w:val="18"/>
              </w:rPr>
            </w:pPr>
          </w:p>
          <w:p w14:paraId="50816CF0" w14:textId="54B48ECC" w:rsidR="00A93FC9" w:rsidRPr="00483B4E" w:rsidRDefault="00A93FC9" w:rsidP="00B62A71">
            <w:pPr>
              <w:pStyle w:val="NoSpacing"/>
              <w:rPr>
                <w:sz w:val="18"/>
                <w:szCs w:val="18"/>
              </w:rPr>
            </w:pPr>
            <w:r w:rsidRPr="00483B4E">
              <w:rPr>
                <w:sz w:val="18"/>
                <w:szCs w:val="18"/>
              </w:rPr>
              <w:t xml:space="preserve">Enter the invoice journal using today’s date as the posting. </w:t>
            </w:r>
          </w:p>
          <w:p w14:paraId="12A3B266" w14:textId="77777777" w:rsidR="00A93FC9" w:rsidRPr="00483B4E" w:rsidRDefault="00A93FC9" w:rsidP="00B62A71">
            <w:pPr>
              <w:pStyle w:val="NoSpacing"/>
              <w:rPr>
                <w:sz w:val="18"/>
                <w:szCs w:val="18"/>
              </w:rPr>
            </w:pPr>
          </w:p>
          <w:p w14:paraId="615E9273" w14:textId="01BDC222" w:rsidR="00B62A71" w:rsidRPr="00483B4E" w:rsidRDefault="00B62A71" w:rsidP="00B62A71">
            <w:pPr>
              <w:pStyle w:val="NoSpacing"/>
              <w:rPr>
                <w:sz w:val="18"/>
                <w:szCs w:val="18"/>
              </w:rPr>
            </w:pPr>
            <w:r w:rsidRPr="00483B4E">
              <w:rPr>
                <w:sz w:val="18"/>
                <w:szCs w:val="18"/>
              </w:rPr>
              <w:t xml:space="preserve">Validate when the property code is selected, the unit code field should become available with only records that are associated to the property selected. </w:t>
            </w:r>
          </w:p>
          <w:p w14:paraId="04254070" w14:textId="77777777" w:rsidR="00B62A71" w:rsidRPr="00483B4E" w:rsidRDefault="00B62A71" w:rsidP="00B62A71">
            <w:pPr>
              <w:pStyle w:val="NoSpacing"/>
              <w:rPr>
                <w:sz w:val="18"/>
                <w:szCs w:val="18"/>
              </w:rPr>
            </w:pPr>
          </w:p>
          <w:p w14:paraId="2425C96D" w14:textId="39357DFD" w:rsidR="00B62A71" w:rsidRPr="00483B4E" w:rsidRDefault="00B62A71" w:rsidP="00B62A71">
            <w:pPr>
              <w:pStyle w:val="NoSpacing"/>
              <w:rPr>
                <w:sz w:val="18"/>
                <w:szCs w:val="18"/>
              </w:rPr>
            </w:pPr>
            <w:r w:rsidRPr="00483B4E">
              <w:rPr>
                <w:sz w:val="18"/>
                <w:szCs w:val="18"/>
              </w:rPr>
              <w:t xml:space="preserve">Validate the entity code auto populated based on the </w:t>
            </w:r>
            <w:r w:rsidRPr="00483B4E">
              <w:rPr>
                <w:b/>
                <w:bCs/>
                <w:i/>
                <w:iCs/>
                <w:sz w:val="18"/>
                <w:szCs w:val="18"/>
              </w:rPr>
              <w:t>posting date field</w:t>
            </w:r>
            <w:r w:rsidRPr="00483B4E">
              <w:rPr>
                <w:sz w:val="18"/>
                <w:szCs w:val="18"/>
              </w:rPr>
              <w:t xml:space="preserve"> comparative to ownership effective date for the property.</w:t>
            </w:r>
          </w:p>
          <w:p w14:paraId="58AD320A" w14:textId="77777777" w:rsidR="00B62A71" w:rsidRPr="00483B4E" w:rsidRDefault="00B62A71" w:rsidP="00B62A71">
            <w:pPr>
              <w:pStyle w:val="NoSpacing"/>
              <w:rPr>
                <w:sz w:val="18"/>
                <w:szCs w:val="18"/>
              </w:rPr>
            </w:pPr>
          </w:p>
          <w:p w14:paraId="07658280" w14:textId="003942E1" w:rsidR="00B62A71" w:rsidRPr="00483B4E" w:rsidRDefault="00C813D5" w:rsidP="00B62A71">
            <w:pPr>
              <w:pStyle w:val="NoSpacing"/>
              <w:rPr>
                <w:sz w:val="18"/>
                <w:szCs w:val="18"/>
              </w:rPr>
            </w:pPr>
            <w:r w:rsidRPr="00483B4E">
              <w:rPr>
                <w:sz w:val="18"/>
                <w:szCs w:val="18"/>
              </w:rPr>
              <w:t>Validate when the entity code is auto filled, the field should become greyed out</w:t>
            </w:r>
            <w:r w:rsidR="00B62A71" w:rsidRPr="00483B4E">
              <w:rPr>
                <w:sz w:val="18"/>
                <w:szCs w:val="18"/>
              </w:rPr>
              <w:t xml:space="preserve">. </w:t>
            </w:r>
          </w:p>
          <w:p w14:paraId="5C4C2C4F" w14:textId="77777777" w:rsidR="00B62A71" w:rsidRPr="00483B4E" w:rsidRDefault="00B62A71" w:rsidP="00B62A71">
            <w:pPr>
              <w:pStyle w:val="NoSpacing"/>
              <w:rPr>
                <w:b/>
                <w:bCs/>
                <w:sz w:val="18"/>
                <w:szCs w:val="18"/>
              </w:rPr>
            </w:pPr>
          </w:p>
          <w:p w14:paraId="45496E8B" w14:textId="0CF0FA66" w:rsidR="00BD341C" w:rsidRPr="00483B4E" w:rsidRDefault="00B62A71" w:rsidP="00B62A71">
            <w:pPr>
              <w:rPr>
                <w:sz w:val="18"/>
                <w:szCs w:val="18"/>
              </w:rPr>
            </w:pPr>
            <w:r w:rsidRPr="00483B4E">
              <w:rPr>
                <w:sz w:val="18"/>
                <w:szCs w:val="18"/>
              </w:rPr>
              <w:t>Validate the financial dimension for BU</w:t>
            </w:r>
            <w:r w:rsidR="00C422C8">
              <w:rPr>
                <w:sz w:val="18"/>
                <w:szCs w:val="18"/>
              </w:rPr>
              <w:t>, property,</w:t>
            </w:r>
            <w:r w:rsidRPr="00483B4E">
              <w:rPr>
                <w:sz w:val="18"/>
                <w:szCs w:val="18"/>
              </w:rPr>
              <w:t xml:space="preserve"> and </w:t>
            </w:r>
            <w:r w:rsidR="00C422C8">
              <w:rPr>
                <w:sz w:val="18"/>
                <w:szCs w:val="18"/>
              </w:rPr>
              <w:t>market</w:t>
            </w:r>
            <w:r w:rsidR="00C422C8" w:rsidRPr="00483B4E">
              <w:rPr>
                <w:sz w:val="18"/>
                <w:szCs w:val="18"/>
              </w:rPr>
              <w:t xml:space="preserve"> </w:t>
            </w:r>
            <w:r w:rsidRPr="00483B4E">
              <w:rPr>
                <w:sz w:val="18"/>
                <w:szCs w:val="18"/>
              </w:rPr>
              <w:t xml:space="preserve">should auto populate based on the BU-property </w:t>
            </w:r>
            <w:r w:rsidR="00A93FC9" w:rsidRPr="00483B4E">
              <w:rPr>
                <w:sz w:val="18"/>
                <w:szCs w:val="18"/>
              </w:rPr>
              <w:t xml:space="preserve">effective ownership </w:t>
            </w:r>
            <w:r w:rsidRPr="00483B4E">
              <w:rPr>
                <w:sz w:val="18"/>
                <w:szCs w:val="18"/>
              </w:rPr>
              <w:t>relationship</w:t>
            </w:r>
            <w:r w:rsidR="00A93FC9" w:rsidRPr="00483B4E">
              <w:rPr>
                <w:sz w:val="18"/>
                <w:szCs w:val="18"/>
              </w:rPr>
              <w:t xml:space="preserve"> date.</w:t>
            </w:r>
          </w:p>
          <w:p w14:paraId="2671789F" w14:textId="77777777" w:rsidR="003C59CA" w:rsidRPr="00483B4E" w:rsidRDefault="003C59CA" w:rsidP="00B62A71">
            <w:pPr>
              <w:rPr>
                <w:sz w:val="18"/>
                <w:szCs w:val="18"/>
              </w:rPr>
            </w:pPr>
          </w:p>
          <w:p w14:paraId="6A2D309E" w14:textId="77777777" w:rsidR="003C59CA" w:rsidRPr="00483B4E" w:rsidRDefault="003C59CA" w:rsidP="003C59CA">
            <w:pPr>
              <w:rPr>
                <w:bCs/>
                <w:sz w:val="18"/>
                <w:szCs w:val="18"/>
              </w:rPr>
            </w:pPr>
            <w:r w:rsidRPr="00483B4E">
              <w:rPr>
                <w:bCs/>
                <w:sz w:val="18"/>
                <w:szCs w:val="18"/>
              </w:rPr>
              <w:t>Validate that the dimension is updated for both sides of the entry.</w:t>
            </w:r>
          </w:p>
          <w:p w14:paraId="62AF1AD4" w14:textId="77777777" w:rsidR="003C59CA" w:rsidRPr="00483B4E" w:rsidRDefault="003C59CA" w:rsidP="003C59CA">
            <w:pPr>
              <w:rPr>
                <w:bCs/>
                <w:sz w:val="18"/>
                <w:szCs w:val="18"/>
              </w:rPr>
            </w:pPr>
          </w:p>
          <w:p w14:paraId="72A51366" w14:textId="77777777" w:rsidR="003C59CA" w:rsidRPr="00483B4E" w:rsidRDefault="003C59CA" w:rsidP="003C59CA">
            <w:pPr>
              <w:rPr>
                <w:bCs/>
                <w:sz w:val="18"/>
                <w:szCs w:val="18"/>
              </w:rPr>
            </w:pPr>
            <w:r w:rsidRPr="00483B4E">
              <w:rPr>
                <w:bCs/>
                <w:sz w:val="18"/>
                <w:szCs w:val="18"/>
              </w:rPr>
              <w:t>Validate dimension can be updated.</w:t>
            </w:r>
          </w:p>
          <w:p w14:paraId="41E62ED5" w14:textId="77777777" w:rsidR="003C59CA" w:rsidRPr="00483B4E" w:rsidRDefault="003C59CA" w:rsidP="003C59CA">
            <w:pPr>
              <w:rPr>
                <w:bCs/>
                <w:sz w:val="18"/>
                <w:szCs w:val="18"/>
              </w:rPr>
            </w:pPr>
          </w:p>
          <w:p w14:paraId="6CC5EE1B" w14:textId="369F881B" w:rsidR="003C59CA" w:rsidRPr="00483B4E" w:rsidRDefault="003C59CA" w:rsidP="003C59CA">
            <w:pPr>
              <w:rPr>
                <w:b/>
              </w:rPr>
            </w:pPr>
            <w:r w:rsidRPr="00483B4E">
              <w:rPr>
                <w:bCs/>
                <w:sz w:val="18"/>
                <w:szCs w:val="18"/>
              </w:rPr>
              <w:t>Validate dual line entry.</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04C731B" w14:textId="77777777" w:rsidR="00BD341C" w:rsidRPr="00B21961" w:rsidRDefault="00BD341C" w:rsidP="00BD341C">
            <w:pPr>
              <w:rPr>
                <w:b/>
              </w:rPr>
            </w:pPr>
          </w:p>
        </w:tc>
      </w:tr>
      <w:tr w:rsidR="00A93FC9" w:rsidRPr="00B21961" w14:paraId="71837ACC"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3C299CF" w14:textId="3552D436" w:rsidR="00A93FC9" w:rsidRPr="000645EE" w:rsidRDefault="00A93FC9" w:rsidP="00A93FC9">
            <w:pPr>
              <w:rPr>
                <w:bCs/>
              </w:rPr>
            </w:pPr>
            <w:r w:rsidRPr="000645EE">
              <w:rPr>
                <w:bCs/>
              </w:rPr>
              <w:t>T.</w:t>
            </w:r>
            <w:proofErr w:type="gramStart"/>
            <w:r w:rsidRPr="000645EE">
              <w:rPr>
                <w:bCs/>
              </w:rPr>
              <w:t>0</w:t>
            </w:r>
            <w:r>
              <w:rPr>
                <w:bCs/>
              </w:rPr>
              <w:t>5.B.</w:t>
            </w:r>
            <w:proofErr w:type="gramEnd"/>
            <w:r>
              <w:rPr>
                <w:bCs/>
              </w:rPr>
              <w:t>2</w:t>
            </w:r>
          </w:p>
        </w:tc>
        <w:tc>
          <w:tcPr>
            <w:tcW w:w="1706" w:type="dxa"/>
            <w:tcBorders>
              <w:top w:val="single" w:sz="4" w:space="0" w:color="auto"/>
              <w:left w:val="single" w:sz="4" w:space="0" w:color="auto"/>
              <w:bottom w:val="single" w:sz="4" w:space="0" w:color="auto"/>
              <w:right w:val="single" w:sz="4" w:space="0" w:color="auto"/>
            </w:tcBorders>
          </w:tcPr>
          <w:p w14:paraId="44AF69DD" w14:textId="77777777" w:rsidR="00A93FC9" w:rsidRDefault="00A93FC9" w:rsidP="00A93FC9">
            <w:pPr>
              <w:rPr>
                <w:sz w:val="18"/>
                <w:szCs w:val="18"/>
              </w:rPr>
            </w:pPr>
            <w:r>
              <w:rPr>
                <w:sz w:val="18"/>
                <w:szCs w:val="18"/>
              </w:rPr>
              <w:t>AP.005</w:t>
            </w:r>
          </w:p>
          <w:p w14:paraId="187D1A94" w14:textId="77777777" w:rsidR="00A93FC9" w:rsidRDefault="00A93FC9" w:rsidP="00A93FC9">
            <w:pPr>
              <w:rPr>
                <w:sz w:val="18"/>
                <w:szCs w:val="18"/>
              </w:rPr>
            </w:pPr>
          </w:p>
          <w:p w14:paraId="3B937982" w14:textId="681ADE80" w:rsidR="00A93FC9" w:rsidRDefault="00A93FC9" w:rsidP="00A93FC9">
            <w:pPr>
              <w:rPr>
                <w:sz w:val="18"/>
                <w:szCs w:val="18"/>
              </w:rPr>
            </w:pPr>
            <w:r>
              <w:rPr>
                <w:sz w:val="18"/>
                <w:szCs w:val="18"/>
              </w:rPr>
              <w:t xml:space="preserve">Vendor Invoice Journal </w:t>
            </w:r>
            <w:r w:rsidR="00AE6019">
              <w:rPr>
                <w:sz w:val="18"/>
                <w:szCs w:val="18"/>
              </w:rPr>
              <w:t xml:space="preserve">not related to projects or fixed assets </w:t>
            </w:r>
            <w:r>
              <w:rPr>
                <w:sz w:val="18"/>
                <w:szCs w:val="18"/>
              </w:rPr>
              <w:t>–Property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3A94BDE" w14:textId="2416FAB8" w:rsidR="00A93FC9" w:rsidRDefault="00A93FC9" w:rsidP="00A93FC9">
            <w:pPr>
              <w:rPr>
                <w:sz w:val="18"/>
                <w:szCs w:val="18"/>
              </w:rPr>
            </w:pPr>
            <w:r>
              <w:rPr>
                <w:sz w:val="18"/>
                <w:szCs w:val="18"/>
              </w:rPr>
              <w:t>Accounts Payable &gt;&gt; Invoices &gt;&gt; Invoice journal</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94DC26D" w14:textId="7A746AFB" w:rsidR="00A93FC9" w:rsidRPr="00483B4E" w:rsidRDefault="00A93FC9" w:rsidP="00A93FC9">
            <w:pPr>
              <w:pStyle w:val="NoSpacing"/>
              <w:rPr>
                <w:sz w:val="18"/>
                <w:szCs w:val="18"/>
              </w:rPr>
            </w:pPr>
            <w:r w:rsidRPr="00483B4E">
              <w:rPr>
                <w:sz w:val="18"/>
                <w:szCs w:val="18"/>
              </w:rPr>
              <w:t>Use the same property in test T.05.B.1</w:t>
            </w:r>
          </w:p>
          <w:p w14:paraId="5F3906CF" w14:textId="09E8D7EC" w:rsidR="00A93FC9" w:rsidRPr="00483B4E" w:rsidRDefault="00A93FC9" w:rsidP="00A93FC9">
            <w:pPr>
              <w:pStyle w:val="NoSpacing"/>
              <w:rPr>
                <w:sz w:val="18"/>
                <w:szCs w:val="18"/>
              </w:rPr>
            </w:pPr>
          </w:p>
          <w:p w14:paraId="44B022B2" w14:textId="1CF19A47" w:rsidR="00A93FC9" w:rsidRPr="00483B4E" w:rsidRDefault="00A93FC9" w:rsidP="00A93FC9">
            <w:pPr>
              <w:pStyle w:val="NoSpacing"/>
              <w:rPr>
                <w:sz w:val="18"/>
                <w:szCs w:val="18"/>
              </w:rPr>
            </w:pPr>
            <w:r w:rsidRPr="00483B4E">
              <w:rPr>
                <w:sz w:val="18"/>
                <w:szCs w:val="18"/>
              </w:rPr>
              <w:t xml:space="preserve">Enter the invoice journal using a posting date prior to the latest effective date. </w:t>
            </w:r>
          </w:p>
          <w:p w14:paraId="55827C56" w14:textId="77777777" w:rsidR="00A93FC9" w:rsidRPr="00483B4E" w:rsidRDefault="00A93FC9" w:rsidP="00A93FC9">
            <w:pPr>
              <w:pStyle w:val="NoSpacing"/>
              <w:rPr>
                <w:sz w:val="18"/>
                <w:szCs w:val="18"/>
              </w:rPr>
            </w:pPr>
          </w:p>
          <w:p w14:paraId="209D2655" w14:textId="2CFFB84A" w:rsidR="00A93FC9" w:rsidRPr="00483B4E" w:rsidRDefault="00A93FC9" w:rsidP="00A93FC9">
            <w:pPr>
              <w:pStyle w:val="NoSpacing"/>
              <w:rPr>
                <w:sz w:val="18"/>
                <w:szCs w:val="18"/>
              </w:rPr>
            </w:pPr>
            <w:r w:rsidRPr="00483B4E">
              <w:rPr>
                <w:sz w:val="18"/>
                <w:szCs w:val="18"/>
              </w:rPr>
              <w:t xml:space="preserve">Validate when the property code is selected, the unit code field should become available with only records that are associated to the property selected. </w:t>
            </w:r>
          </w:p>
          <w:p w14:paraId="47D45B47" w14:textId="77777777" w:rsidR="00A93FC9" w:rsidRPr="00483B4E" w:rsidRDefault="00A93FC9" w:rsidP="00A93FC9">
            <w:pPr>
              <w:pStyle w:val="NoSpacing"/>
              <w:rPr>
                <w:sz w:val="18"/>
                <w:szCs w:val="18"/>
              </w:rPr>
            </w:pPr>
          </w:p>
          <w:p w14:paraId="38BE88D0" w14:textId="77777777" w:rsidR="00A93FC9" w:rsidRPr="00483B4E" w:rsidRDefault="00A93FC9" w:rsidP="00A93FC9">
            <w:pPr>
              <w:pStyle w:val="NoSpacing"/>
              <w:rPr>
                <w:sz w:val="18"/>
                <w:szCs w:val="18"/>
              </w:rPr>
            </w:pPr>
            <w:r w:rsidRPr="00483B4E">
              <w:rPr>
                <w:sz w:val="18"/>
                <w:szCs w:val="18"/>
              </w:rPr>
              <w:t xml:space="preserve">Validate the entity code auto populated based on the </w:t>
            </w:r>
            <w:r w:rsidRPr="00483B4E">
              <w:rPr>
                <w:b/>
                <w:bCs/>
                <w:i/>
                <w:iCs/>
                <w:sz w:val="18"/>
                <w:szCs w:val="18"/>
              </w:rPr>
              <w:t>posting date field</w:t>
            </w:r>
            <w:r w:rsidRPr="00483B4E">
              <w:rPr>
                <w:sz w:val="18"/>
                <w:szCs w:val="18"/>
              </w:rPr>
              <w:t xml:space="preserve"> comparative to ownership effective date for the property.</w:t>
            </w:r>
          </w:p>
          <w:p w14:paraId="00935B20" w14:textId="77777777" w:rsidR="00A93FC9" w:rsidRPr="00483B4E" w:rsidRDefault="00A93FC9" w:rsidP="00A93FC9">
            <w:pPr>
              <w:pStyle w:val="NoSpacing"/>
              <w:rPr>
                <w:sz w:val="18"/>
                <w:szCs w:val="18"/>
              </w:rPr>
            </w:pPr>
          </w:p>
          <w:p w14:paraId="301B79A6" w14:textId="030FD98D" w:rsidR="00A93FC9" w:rsidRPr="00483B4E" w:rsidRDefault="00C813D5" w:rsidP="00A93FC9">
            <w:pPr>
              <w:pStyle w:val="NoSpacing"/>
              <w:rPr>
                <w:sz w:val="18"/>
                <w:szCs w:val="18"/>
              </w:rPr>
            </w:pPr>
            <w:r w:rsidRPr="00483B4E">
              <w:rPr>
                <w:sz w:val="18"/>
                <w:szCs w:val="18"/>
              </w:rPr>
              <w:t>Validate when the entity code is auto filled, the field should become greyed out</w:t>
            </w:r>
            <w:r w:rsidR="00A93FC9" w:rsidRPr="00483B4E">
              <w:rPr>
                <w:sz w:val="18"/>
                <w:szCs w:val="18"/>
              </w:rPr>
              <w:t xml:space="preserve">. </w:t>
            </w:r>
          </w:p>
          <w:p w14:paraId="2916906D" w14:textId="77777777" w:rsidR="00A93FC9" w:rsidRPr="00483B4E" w:rsidRDefault="00A93FC9" w:rsidP="00A93FC9">
            <w:pPr>
              <w:pStyle w:val="NoSpacing"/>
              <w:rPr>
                <w:b/>
                <w:bCs/>
                <w:sz w:val="18"/>
                <w:szCs w:val="18"/>
              </w:rPr>
            </w:pPr>
          </w:p>
          <w:p w14:paraId="004E5DF2" w14:textId="13C2D79A" w:rsidR="00A93FC9" w:rsidRPr="00483B4E" w:rsidRDefault="00A93FC9" w:rsidP="00A93FC9">
            <w:pPr>
              <w:pStyle w:val="NoSpacing"/>
              <w:rPr>
                <w:sz w:val="18"/>
                <w:szCs w:val="18"/>
              </w:rPr>
            </w:pPr>
            <w:r w:rsidRPr="00483B4E">
              <w:rPr>
                <w:sz w:val="18"/>
                <w:szCs w:val="18"/>
              </w:rPr>
              <w:t>Validate the financial dimension for BU</w:t>
            </w:r>
            <w:r w:rsidR="00C422C8">
              <w:rPr>
                <w:sz w:val="18"/>
                <w:szCs w:val="18"/>
              </w:rPr>
              <w:t>, property,</w:t>
            </w:r>
            <w:r w:rsidRPr="00483B4E">
              <w:rPr>
                <w:sz w:val="18"/>
                <w:szCs w:val="18"/>
              </w:rPr>
              <w:t xml:space="preserve"> and </w:t>
            </w:r>
            <w:r w:rsidR="00C422C8">
              <w:rPr>
                <w:sz w:val="18"/>
                <w:szCs w:val="18"/>
              </w:rPr>
              <w:t>market</w:t>
            </w:r>
            <w:r w:rsidR="00C422C8" w:rsidRPr="00483B4E">
              <w:rPr>
                <w:sz w:val="18"/>
                <w:szCs w:val="18"/>
              </w:rPr>
              <w:t xml:space="preserve"> </w:t>
            </w:r>
            <w:r w:rsidRPr="00483B4E">
              <w:rPr>
                <w:sz w:val="18"/>
                <w:szCs w:val="18"/>
              </w:rPr>
              <w:t>should auto populate based on the BU-property effective ownership relationship date.</w:t>
            </w:r>
          </w:p>
          <w:p w14:paraId="3DC4F6B9" w14:textId="77777777" w:rsidR="003C59CA" w:rsidRPr="00483B4E" w:rsidRDefault="003C59CA" w:rsidP="00A93FC9">
            <w:pPr>
              <w:pStyle w:val="NoSpacing"/>
              <w:rPr>
                <w:sz w:val="18"/>
                <w:szCs w:val="18"/>
              </w:rPr>
            </w:pPr>
          </w:p>
          <w:p w14:paraId="4839F218" w14:textId="77777777" w:rsidR="003C59CA" w:rsidRPr="00483B4E" w:rsidRDefault="003C59CA" w:rsidP="003C59CA">
            <w:pPr>
              <w:rPr>
                <w:bCs/>
                <w:sz w:val="18"/>
                <w:szCs w:val="18"/>
              </w:rPr>
            </w:pPr>
            <w:r w:rsidRPr="00483B4E">
              <w:rPr>
                <w:bCs/>
                <w:sz w:val="18"/>
                <w:szCs w:val="18"/>
              </w:rPr>
              <w:t>Validate that the dimension is updated for both sides of the entry.</w:t>
            </w:r>
          </w:p>
          <w:p w14:paraId="72096938" w14:textId="77777777" w:rsidR="003C59CA" w:rsidRPr="00483B4E" w:rsidRDefault="003C59CA" w:rsidP="003C59CA">
            <w:pPr>
              <w:rPr>
                <w:bCs/>
                <w:sz w:val="18"/>
                <w:szCs w:val="18"/>
              </w:rPr>
            </w:pPr>
          </w:p>
          <w:p w14:paraId="6E1675C3" w14:textId="77777777" w:rsidR="003C59CA" w:rsidRPr="00483B4E" w:rsidRDefault="003C59CA" w:rsidP="003C59CA">
            <w:pPr>
              <w:rPr>
                <w:bCs/>
                <w:sz w:val="18"/>
                <w:szCs w:val="18"/>
              </w:rPr>
            </w:pPr>
            <w:r w:rsidRPr="00483B4E">
              <w:rPr>
                <w:bCs/>
                <w:sz w:val="18"/>
                <w:szCs w:val="18"/>
              </w:rPr>
              <w:t>Validate dimension can be updated.</w:t>
            </w:r>
          </w:p>
          <w:p w14:paraId="6EB0B3BF" w14:textId="77777777" w:rsidR="003C59CA" w:rsidRPr="00483B4E" w:rsidRDefault="003C59CA" w:rsidP="003C59CA">
            <w:pPr>
              <w:rPr>
                <w:bCs/>
                <w:sz w:val="18"/>
                <w:szCs w:val="18"/>
              </w:rPr>
            </w:pPr>
          </w:p>
          <w:p w14:paraId="30D03CBF" w14:textId="0BEC949C" w:rsidR="003C59CA" w:rsidRPr="00483B4E" w:rsidRDefault="003C59CA" w:rsidP="003C59CA">
            <w:pPr>
              <w:pStyle w:val="NoSpacing"/>
              <w:rPr>
                <w:sz w:val="18"/>
                <w:szCs w:val="18"/>
              </w:rPr>
            </w:pPr>
            <w:r w:rsidRPr="00483B4E">
              <w:rPr>
                <w:bCs/>
                <w:sz w:val="18"/>
                <w:szCs w:val="18"/>
              </w:rPr>
              <w:t>Validate dual line entry.</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3FB72E99" w14:textId="77777777" w:rsidR="00A93FC9" w:rsidRPr="00B21961" w:rsidRDefault="00A93FC9" w:rsidP="00A93FC9">
            <w:pPr>
              <w:rPr>
                <w:b/>
              </w:rPr>
            </w:pPr>
          </w:p>
        </w:tc>
      </w:tr>
      <w:tr w:rsidR="00A93FC9" w:rsidRPr="00B21961" w14:paraId="22C493A3"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8DD56DA" w14:textId="151BC90A" w:rsidR="00A93FC9" w:rsidRPr="000645EE" w:rsidRDefault="00A93FC9" w:rsidP="00A93FC9">
            <w:pPr>
              <w:rPr>
                <w:bCs/>
              </w:rPr>
            </w:pPr>
            <w:r w:rsidRPr="000645EE">
              <w:rPr>
                <w:bCs/>
              </w:rPr>
              <w:t>T.0</w:t>
            </w:r>
            <w:r>
              <w:rPr>
                <w:bCs/>
              </w:rPr>
              <w:t>5.</w:t>
            </w:r>
            <w:r w:rsidR="003C59CA">
              <w:rPr>
                <w:bCs/>
              </w:rPr>
              <w:t>C</w:t>
            </w:r>
          </w:p>
        </w:tc>
        <w:tc>
          <w:tcPr>
            <w:tcW w:w="1706" w:type="dxa"/>
            <w:tcBorders>
              <w:top w:val="single" w:sz="4" w:space="0" w:color="auto"/>
              <w:left w:val="single" w:sz="4" w:space="0" w:color="auto"/>
              <w:bottom w:val="single" w:sz="4" w:space="0" w:color="auto"/>
              <w:right w:val="single" w:sz="4" w:space="0" w:color="auto"/>
            </w:tcBorders>
          </w:tcPr>
          <w:p w14:paraId="135C0AB6" w14:textId="77777777" w:rsidR="00A93FC9" w:rsidRDefault="00A93FC9" w:rsidP="00A93FC9">
            <w:pPr>
              <w:rPr>
                <w:sz w:val="18"/>
                <w:szCs w:val="18"/>
              </w:rPr>
            </w:pPr>
            <w:r>
              <w:rPr>
                <w:sz w:val="18"/>
                <w:szCs w:val="18"/>
              </w:rPr>
              <w:t xml:space="preserve">AP.005 </w:t>
            </w:r>
          </w:p>
          <w:p w14:paraId="0719474E" w14:textId="77777777" w:rsidR="00A93FC9" w:rsidRDefault="00A93FC9" w:rsidP="00A93FC9">
            <w:pPr>
              <w:rPr>
                <w:sz w:val="18"/>
                <w:szCs w:val="18"/>
              </w:rPr>
            </w:pPr>
          </w:p>
          <w:p w14:paraId="6E59B34C" w14:textId="69D6B9E0" w:rsidR="00A93FC9" w:rsidRDefault="00A93FC9" w:rsidP="00A93FC9">
            <w:pPr>
              <w:rPr>
                <w:sz w:val="18"/>
                <w:szCs w:val="18"/>
              </w:rPr>
            </w:pPr>
            <w:r>
              <w:rPr>
                <w:sz w:val="18"/>
                <w:szCs w:val="18"/>
              </w:rPr>
              <w:t xml:space="preserve">Vendor Invoice Journal </w:t>
            </w:r>
            <w:r w:rsidR="00AE6019">
              <w:rPr>
                <w:sz w:val="18"/>
                <w:szCs w:val="18"/>
              </w:rPr>
              <w:t xml:space="preserve">not related to projects or fixed assets </w:t>
            </w:r>
            <w:r>
              <w:rPr>
                <w:sz w:val="18"/>
                <w:szCs w:val="18"/>
              </w:rPr>
              <w:t>–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2405D1B" w14:textId="42F6C7CC" w:rsidR="00A93FC9" w:rsidRDefault="00A93FC9" w:rsidP="00A93FC9">
            <w:pPr>
              <w:rPr>
                <w:sz w:val="18"/>
                <w:szCs w:val="18"/>
              </w:rPr>
            </w:pPr>
            <w:r>
              <w:rPr>
                <w:sz w:val="18"/>
                <w:szCs w:val="18"/>
              </w:rPr>
              <w:t>Accounts Payable &gt;&gt; Invoices &gt;&gt; Invoice journal</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25337D8E" w14:textId="77777777" w:rsidR="00A93FC9" w:rsidRPr="00483B4E" w:rsidRDefault="00A93FC9" w:rsidP="00A93FC9">
            <w:pPr>
              <w:rPr>
                <w:bCs/>
                <w:sz w:val="18"/>
                <w:szCs w:val="18"/>
              </w:rPr>
            </w:pPr>
            <w:r w:rsidRPr="00483B4E">
              <w:rPr>
                <w:bCs/>
                <w:sz w:val="18"/>
                <w:szCs w:val="18"/>
              </w:rPr>
              <w:t>Validate when selecting an entity, the dimensions from the associated entity master will be pulled and assigned to the BU financial dimension.</w:t>
            </w:r>
          </w:p>
          <w:p w14:paraId="7D796A51" w14:textId="77777777" w:rsidR="00A93FC9" w:rsidRPr="00483B4E" w:rsidRDefault="00A93FC9" w:rsidP="00A93FC9">
            <w:pPr>
              <w:rPr>
                <w:bCs/>
                <w:sz w:val="18"/>
                <w:szCs w:val="18"/>
              </w:rPr>
            </w:pPr>
          </w:p>
          <w:p w14:paraId="711AEB35" w14:textId="77777777" w:rsidR="00A93FC9" w:rsidRPr="00483B4E" w:rsidRDefault="00A93FC9" w:rsidP="00A93FC9">
            <w:pPr>
              <w:rPr>
                <w:bCs/>
                <w:sz w:val="18"/>
                <w:szCs w:val="18"/>
              </w:rPr>
            </w:pPr>
            <w:r w:rsidRPr="00483B4E">
              <w:rPr>
                <w:bCs/>
                <w:sz w:val="18"/>
                <w:szCs w:val="18"/>
              </w:rPr>
              <w:t xml:space="preserve">Validate that the </w:t>
            </w:r>
            <w:r w:rsidR="003C59CA" w:rsidRPr="00483B4E">
              <w:rPr>
                <w:bCs/>
                <w:sz w:val="18"/>
                <w:szCs w:val="18"/>
              </w:rPr>
              <w:t>dimension is updated for both sides of the entry.</w:t>
            </w:r>
          </w:p>
          <w:p w14:paraId="101E8A75" w14:textId="77777777" w:rsidR="003C59CA" w:rsidRPr="00483B4E" w:rsidRDefault="003C59CA" w:rsidP="00A93FC9">
            <w:pPr>
              <w:rPr>
                <w:bCs/>
                <w:sz w:val="18"/>
                <w:szCs w:val="18"/>
              </w:rPr>
            </w:pPr>
          </w:p>
          <w:p w14:paraId="583A71DF" w14:textId="77777777" w:rsidR="003C59CA" w:rsidRPr="00483B4E" w:rsidRDefault="003C59CA" w:rsidP="00A93FC9">
            <w:pPr>
              <w:rPr>
                <w:bCs/>
                <w:sz w:val="18"/>
                <w:szCs w:val="18"/>
              </w:rPr>
            </w:pPr>
            <w:r w:rsidRPr="00483B4E">
              <w:rPr>
                <w:bCs/>
                <w:sz w:val="18"/>
                <w:szCs w:val="18"/>
              </w:rPr>
              <w:t>Validate dimension can be updated.</w:t>
            </w:r>
          </w:p>
          <w:p w14:paraId="14AB9B21" w14:textId="77777777" w:rsidR="003C59CA" w:rsidRPr="00483B4E" w:rsidRDefault="003C59CA" w:rsidP="00A93FC9">
            <w:pPr>
              <w:rPr>
                <w:bCs/>
                <w:sz w:val="18"/>
                <w:szCs w:val="18"/>
              </w:rPr>
            </w:pPr>
          </w:p>
          <w:p w14:paraId="7A4076E6" w14:textId="05CF9669" w:rsidR="003C59CA" w:rsidRPr="00483B4E" w:rsidRDefault="003C59CA" w:rsidP="00A93FC9">
            <w:pPr>
              <w:rPr>
                <w:bCs/>
                <w:sz w:val="18"/>
                <w:szCs w:val="18"/>
              </w:rPr>
            </w:pPr>
            <w:r w:rsidRPr="00483B4E">
              <w:rPr>
                <w:bCs/>
                <w:sz w:val="18"/>
                <w:szCs w:val="18"/>
              </w:rPr>
              <w:t>Validate dual line entry.</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61E4833" w14:textId="77777777" w:rsidR="00A93FC9" w:rsidRPr="00B21961" w:rsidRDefault="00A93FC9" w:rsidP="00A93FC9">
            <w:pPr>
              <w:rPr>
                <w:b/>
              </w:rPr>
            </w:pPr>
          </w:p>
        </w:tc>
      </w:tr>
      <w:tr w:rsidR="00AE6019" w:rsidRPr="00B21961" w14:paraId="1D010A23"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709CCD7" w14:textId="76801200" w:rsidR="00AE6019" w:rsidRPr="000645EE" w:rsidRDefault="00AE6019" w:rsidP="00AE6019">
            <w:pPr>
              <w:rPr>
                <w:bCs/>
              </w:rPr>
            </w:pPr>
            <w:r w:rsidRPr="000645EE">
              <w:rPr>
                <w:bCs/>
              </w:rPr>
              <w:t>T.0</w:t>
            </w:r>
            <w:r>
              <w:rPr>
                <w:bCs/>
              </w:rPr>
              <w:t>6.A</w:t>
            </w:r>
          </w:p>
        </w:tc>
        <w:tc>
          <w:tcPr>
            <w:tcW w:w="1706" w:type="dxa"/>
            <w:tcBorders>
              <w:top w:val="single" w:sz="4" w:space="0" w:color="auto"/>
              <w:left w:val="single" w:sz="4" w:space="0" w:color="auto"/>
              <w:bottom w:val="single" w:sz="4" w:space="0" w:color="auto"/>
              <w:right w:val="single" w:sz="4" w:space="0" w:color="auto"/>
            </w:tcBorders>
          </w:tcPr>
          <w:p w14:paraId="45BA5AED" w14:textId="77777777" w:rsidR="00AE6019" w:rsidRPr="00AE6019" w:rsidRDefault="00AE6019" w:rsidP="00AE6019">
            <w:pPr>
              <w:rPr>
                <w:sz w:val="18"/>
                <w:szCs w:val="18"/>
              </w:rPr>
            </w:pPr>
            <w:r w:rsidRPr="00AE6019">
              <w:rPr>
                <w:sz w:val="18"/>
                <w:szCs w:val="18"/>
              </w:rPr>
              <w:t xml:space="preserve">AP.006 </w:t>
            </w:r>
          </w:p>
          <w:p w14:paraId="2302BF7C" w14:textId="77777777" w:rsidR="00AE6019" w:rsidRPr="00AE6019" w:rsidRDefault="00AE6019" w:rsidP="00AE6019">
            <w:pPr>
              <w:rPr>
                <w:sz w:val="18"/>
                <w:szCs w:val="18"/>
              </w:rPr>
            </w:pPr>
          </w:p>
          <w:p w14:paraId="7159925B" w14:textId="77777777" w:rsidR="00AE6019" w:rsidRPr="00AE6019" w:rsidRDefault="00AE6019" w:rsidP="00AE6019">
            <w:pPr>
              <w:pStyle w:val="NoSpacing"/>
              <w:rPr>
                <w:sz w:val="18"/>
                <w:szCs w:val="18"/>
              </w:rPr>
            </w:pPr>
            <w:r w:rsidRPr="00AE6019">
              <w:rPr>
                <w:sz w:val="18"/>
                <w:szCs w:val="18"/>
              </w:rPr>
              <w:t>Vendor Payment Journal – Settlement screen</w:t>
            </w:r>
          </w:p>
          <w:p w14:paraId="1450A240" w14:textId="77777777" w:rsidR="00AE6019" w:rsidRPr="00AE6019" w:rsidRDefault="00AE6019" w:rsidP="00AE6019">
            <w:pPr>
              <w:pStyle w:val="NoSpacing"/>
              <w:rPr>
                <w:sz w:val="18"/>
                <w:szCs w:val="18"/>
              </w:rPr>
            </w:pPr>
          </w:p>
          <w:p w14:paraId="3E042328" w14:textId="746D2805" w:rsidR="00AE6019" w:rsidRPr="00AE6019" w:rsidRDefault="00AE6019" w:rsidP="00AE6019">
            <w:pPr>
              <w:rPr>
                <w:sz w:val="18"/>
                <w:szCs w:val="18"/>
              </w:rPr>
            </w:pPr>
            <w:r w:rsidRPr="00AE6019">
              <w:rPr>
                <w:sz w:val="18"/>
                <w:szCs w:val="18"/>
              </w:rPr>
              <w:lastRenderedPageBreak/>
              <w:t>View marked transactions</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8B11946" w14:textId="77777777" w:rsidR="00AE6019" w:rsidRPr="00AE6019" w:rsidRDefault="00AE6019" w:rsidP="00AE6019">
            <w:pPr>
              <w:pStyle w:val="NoSpacing"/>
              <w:rPr>
                <w:sz w:val="18"/>
                <w:szCs w:val="18"/>
              </w:rPr>
            </w:pPr>
            <w:r w:rsidRPr="00AE6019">
              <w:rPr>
                <w:sz w:val="18"/>
                <w:szCs w:val="18"/>
              </w:rPr>
              <w:lastRenderedPageBreak/>
              <w:t>Accounts Payable &gt;&gt; Payments &gt;&gt; Vendor Payment Journal &gt;&gt; Lines &gt;&gt; Settled transactions</w:t>
            </w:r>
          </w:p>
          <w:p w14:paraId="3912ACF4" w14:textId="77777777" w:rsidR="00AE6019" w:rsidRPr="00AE6019" w:rsidRDefault="00AE6019" w:rsidP="00AE6019">
            <w:pPr>
              <w:rPr>
                <w:sz w:val="18"/>
                <w:szCs w:val="18"/>
              </w:rPr>
            </w:pPr>
          </w:p>
          <w:p w14:paraId="3FC58136" w14:textId="1C81F159" w:rsidR="00AE6019" w:rsidRPr="00AE6019" w:rsidRDefault="00AE6019" w:rsidP="00AE6019">
            <w:pPr>
              <w:rPr>
                <w:sz w:val="18"/>
                <w:szCs w:val="18"/>
              </w:rPr>
            </w:pPr>
            <w:r w:rsidRPr="00AE6019">
              <w:rPr>
                <w:sz w:val="18"/>
                <w:szCs w:val="18"/>
              </w:rPr>
              <w:t>Accounts Payable &gt;&gt; Payments &gt;&gt; Vendor Payment Journal &gt;&gt; Lines &gt;&gt; View marked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6FAB9A1" w14:textId="58EAB51A" w:rsidR="00AE6019" w:rsidRPr="00483B4E" w:rsidRDefault="00AE6019" w:rsidP="00AE6019">
            <w:pPr>
              <w:rPr>
                <w:bCs/>
                <w:sz w:val="18"/>
                <w:szCs w:val="18"/>
              </w:rPr>
            </w:pPr>
            <w:r w:rsidRPr="00483B4E">
              <w:rPr>
                <w:sz w:val="18"/>
                <w:szCs w:val="18"/>
              </w:rPr>
              <w:t>Validate the following three fields [ Entity code, Property code, Unit code] were added to the settled transactions and viewed marked transactions.</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2BB01421" w14:textId="77777777" w:rsidR="00AE6019" w:rsidRPr="00B21961" w:rsidRDefault="00AE6019" w:rsidP="00AE6019">
            <w:pPr>
              <w:rPr>
                <w:b/>
              </w:rPr>
            </w:pPr>
          </w:p>
        </w:tc>
      </w:tr>
      <w:tr w:rsidR="00AE6019" w:rsidRPr="00B21961" w14:paraId="1B728BE2"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7CC4C835" w14:textId="2A3F83FC" w:rsidR="00AE6019" w:rsidRPr="000645EE" w:rsidRDefault="00AE6019" w:rsidP="00AE6019">
            <w:pPr>
              <w:rPr>
                <w:bCs/>
              </w:rPr>
            </w:pPr>
            <w:r w:rsidRPr="000645EE">
              <w:rPr>
                <w:bCs/>
              </w:rPr>
              <w:t>T.0</w:t>
            </w:r>
            <w:r>
              <w:rPr>
                <w:bCs/>
              </w:rPr>
              <w:t>6.B</w:t>
            </w:r>
          </w:p>
        </w:tc>
        <w:tc>
          <w:tcPr>
            <w:tcW w:w="1706" w:type="dxa"/>
            <w:tcBorders>
              <w:top w:val="single" w:sz="4" w:space="0" w:color="auto"/>
              <w:left w:val="single" w:sz="4" w:space="0" w:color="auto"/>
              <w:bottom w:val="single" w:sz="4" w:space="0" w:color="auto"/>
              <w:right w:val="single" w:sz="4" w:space="0" w:color="auto"/>
            </w:tcBorders>
          </w:tcPr>
          <w:p w14:paraId="4004BA84" w14:textId="77777777" w:rsidR="00635275" w:rsidRPr="00AE6019" w:rsidRDefault="00635275" w:rsidP="00635275">
            <w:pPr>
              <w:rPr>
                <w:sz w:val="18"/>
                <w:szCs w:val="18"/>
              </w:rPr>
            </w:pPr>
            <w:r w:rsidRPr="00AE6019">
              <w:rPr>
                <w:sz w:val="18"/>
                <w:szCs w:val="18"/>
              </w:rPr>
              <w:t xml:space="preserve">AP.006 </w:t>
            </w:r>
          </w:p>
          <w:p w14:paraId="1074203D" w14:textId="77777777" w:rsidR="00635275" w:rsidRPr="00AE6019" w:rsidRDefault="00635275" w:rsidP="00635275">
            <w:pPr>
              <w:rPr>
                <w:sz w:val="18"/>
                <w:szCs w:val="18"/>
              </w:rPr>
            </w:pPr>
          </w:p>
          <w:p w14:paraId="5205862C" w14:textId="77777777" w:rsidR="00635275" w:rsidRPr="00AE6019" w:rsidRDefault="00635275" w:rsidP="00635275">
            <w:pPr>
              <w:pStyle w:val="NoSpacing"/>
              <w:rPr>
                <w:sz w:val="18"/>
                <w:szCs w:val="18"/>
              </w:rPr>
            </w:pPr>
            <w:r w:rsidRPr="00AE6019">
              <w:rPr>
                <w:sz w:val="18"/>
                <w:szCs w:val="18"/>
              </w:rPr>
              <w:t>Vendor Payment Journal – Settlement screen</w:t>
            </w:r>
          </w:p>
          <w:p w14:paraId="38F920CC" w14:textId="77777777" w:rsidR="00635275" w:rsidRPr="00AE6019" w:rsidRDefault="00635275" w:rsidP="00635275">
            <w:pPr>
              <w:pStyle w:val="NoSpacing"/>
              <w:rPr>
                <w:sz w:val="18"/>
                <w:szCs w:val="18"/>
              </w:rPr>
            </w:pPr>
          </w:p>
          <w:p w14:paraId="564832BC" w14:textId="77777777" w:rsidR="00AE6019" w:rsidRDefault="00635275" w:rsidP="00635275">
            <w:pPr>
              <w:rPr>
                <w:sz w:val="18"/>
                <w:szCs w:val="18"/>
              </w:rPr>
            </w:pPr>
            <w:r w:rsidRPr="00AE6019">
              <w:rPr>
                <w:sz w:val="18"/>
                <w:szCs w:val="18"/>
              </w:rPr>
              <w:t>View marked transactions</w:t>
            </w:r>
          </w:p>
          <w:p w14:paraId="6C05E2E6" w14:textId="77777777" w:rsidR="00635275" w:rsidRDefault="00635275" w:rsidP="00635275">
            <w:pPr>
              <w:rPr>
                <w:sz w:val="18"/>
                <w:szCs w:val="18"/>
              </w:rPr>
            </w:pPr>
          </w:p>
          <w:p w14:paraId="24418FA5" w14:textId="3184948F" w:rsidR="00635275" w:rsidRDefault="00635275" w:rsidP="00635275">
            <w:pPr>
              <w:rPr>
                <w:sz w:val="18"/>
                <w:szCs w:val="18"/>
              </w:rPr>
            </w:pPr>
            <w:r>
              <w:rPr>
                <w:sz w:val="18"/>
                <w:szCs w:val="18"/>
              </w:rPr>
              <w:t>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D70B43A" w14:textId="77777777" w:rsidR="00635275" w:rsidRPr="00AE6019" w:rsidRDefault="00635275" w:rsidP="00635275">
            <w:pPr>
              <w:pStyle w:val="NoSpacing"/>
              <w:rPr>
                <w:sz w:val="18"/>
                <w:szCs w:val="18"/>
              </w:rPr>
            </w:pPr>
            <w:r w:rsidRPr="00AE6019">
              <w:rPr>
                <w:sz w:val="18"/>
                <w:szCs w:val="18"/>
              </w:rPr>
              <w:t>Accounts Payable &gt;&gt; Payments &gt;&gt; Vendor Payment Journal &gt;&gt; Lines &gt;&gt; Settled transactions</w:t>
            </w:r>
          </w:p>
          <w:p w14:paraId="17BF0DA2" w14:textId="77777777" w:rsidR="00635275" w:rsidRPr="00AE6019" w:rsidRDefault="00635275" w:rsidP="00635275">
            <w:pPr>
              <w:rPr>
                <w:sz w:val="18"/>
                <w:szCs w:val="18"/>
              </w:rPr>
            </w:pPr>
          </w:p>
          <w:p w14:paraId="0230601F" w14:textId="177ABD5F" w:rsidR="00AE6019" w:rsidRDefault="00635275" w:rsidP="00635275">
            <w:pPr>
              <w:rPr>
                <w:sz w:val="18"/>
                <w:szCs w:val="18"/>
              </w:rPr>
            </w:pPr>
            <w:r w:rsidRPr="00AE6019">
              <w:rPr>
                <w:sz w:val="18"/>
                <w:szCs w:val="18"/>
              </w:rPr>
              <w:t>Accounts Payable &gt;&gt; Payments &gt;&gt; Vendor Payment Journal &gt;&gt; Lines &gt;&gt; View marked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4E43B10" w14:textId="6A9FEBBB" w:rsidR="00AE6019" w:rsidRPr="00483B4E" w:rsidRDefault="00635275" w:rsidP="00AE6019">
            <w:pPr>
              <w:rPr>
                <w:bCs/>
                <w:sz w:val="18"/>
                <w:szCs w:val="18"/>
              </w:rPr>
            </w:pPr>
            <w:r w:rsidRPr="00483B4E">
              <w:rPr>
                <w:bCs/>
                <w:sz w:val="18"/>
                <w:szCs w:val="18"/>
              </w:rPr>
              <w:t>Navigate to the form, validate th</w:t>
            </w:r>
            <w:r w:rsidR="00483B4E" w:rsidRPr="00483B4E">
              <w:rPr>
                <w:bCs/>
                <w:sz w:val="18"/>
                <w:szCs w:val="18"/>
              </w:rPr>
              <w:t>e</w:t>
            </w:r>
            <w:r w:rsidRPr="00483B4E">
              <w:rPr>
                <w:bCs/>
                <w:sz w:val="18"/>
                <w:szCs w:val="18"/>
              </w:rPr>
              <w:t xml:space="preserve"> records can be filtered by property code.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2BA9854" w14:textId="77777777" w:rsidR="00AE6019" w:rsidRPr="00B21961" w:rsidRDefault="00AE6019" w:rsidP="00AE6019">
            <w:pPr>
              <w:rPr>
                <w:b/>
              </w:rPr>
            </w:pPr>
          </w:p>
        </w:tc>
      </w:tr>
      <w:tr w:rsidR="00AE6019" w:rsidRPr="00B21961" w14:paraId="476884F1"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B492E70" w14:textId="61B7294B" w:rsidR="00AE6019" w:rsidRPr="000645EE" w:rsidRDefault="00AE6019" w:rsidP="00AE6019">
            <w:pPr>
              <w:rPr>
                <w:bCs/>
              </w:rPr>
            </w:pPr>
            <w:r w:rsidRPr="000645EE">
              <w:rPr>
                <w:bCs/>
              </w:rPr>
              <w:t>T.0</w:t>
            </w:r>
            <w:r>
              <w:rPr>
                <w:bCs/>
              </w:rPr>
              <w:t>6.C</w:t>
            </w:r>
          </w:p>
        </w:tc>
        <w:tc>
          <w:tcPr>
            <w:tcW w:w="1706" w:type="dxa"/>
            <w:tcBorders>
              <w:top w:val="single" w:sz="4" w:space="0" w:color="auto"/>
              <w:left w:val="single" w:sz="4" w:space="0" w:color="auto"/>
              <w:bottom w:val="single" w:sz="4" w:space="0" w:color="auto"/>
              <w:right w:val="single" w:sz="4" w:space="0" w:color="auto"/>
            </w:tcBorders>
          </w:tcPr>
          <w:p w14:paraId="74EDB11E" w14:textId="77777777" w:rsidR="00635275" w:rsidRPr="00AE6019" w:rsidRDefault="00635275" w:rsidP="00635275">
            <w:pPr>
              <w:rPr>
                <w:sz w:val="18"/>
                <w:szCs w:val="18"/>
              </w:rPr>
            </w:pPr>
            <w:r w:rsidRPr="00AE6019">
              <w:rPr>
                <w:sz w:val="18"/>
                <w:szCs w:val="18"/>
              </w:rPr>
              <w:t xml:space="preserve">AP.006 </w:t>
            </w:r>
          </w:p>
          <w:p w14:paraId="5DB0C55B" w14:textId="77777777" w:rsidR="00635275" w:rsidRPr="00AE6019" w:rsidRDefault="00635275" w:rsidP="00635275">
            <w:pPr>
              <w:rPr>
                <w:sz w:val="18"/>
                <w:szCs w:val="18"/>
              </w:rPr>
            </w:pPr>
          </w:p>
          <w:p w14:paraId="61901ED4" w14:textId="77777777" w:rsidR="00635275" w:rsidRPr="00AE6019" w:rsidRDefault="00635275" w:rsidP="00635275">
            <w:pPr>
              <w:pStyle w:val="NoSpacing"/>
              <w:rPr>
                <w:sz w:val="18"/>
                <w:szCs w:val="18"/>
              </w:rPr>
            </w:pPr>
            <w:r w:rsidRPr="00AE6019">
              <w:rPr>
                <w:sz w:val="18"/>
                <w:szCs w:val="18"/>
              </w:rPr>
              <w:t>Vendor Payment Journal – Settlement screen</w:t>
            </w:r>
          </w:p>
          <w:p w14:paraId="70FBA4FF" w14:textId="77777777" w:rsidR="00635275" w:rsidRPr="00AE6019" w:rsidRDefault="00635275" w:rsidP="00635275">
            <w:pPr>
              <w:pStyle w:val="NoSpacing"/>
              <w:rPr>
                <w:sz w:val="18"/>
                <w:szCs w:val="18"/>
              </w:rPr>
            </w:pPr>
          </w:p>
          <w:p w14:paraId="3A76E236" w14:textId="77777777" w:rsidR="00AE6019" w:rsidRDefault="00635275" w:rsidP="00635275">
            <w:pPr>
              <w:rPr>
                <w:sz w:val="18"/>
                <w:szCs w:val="18"/>
              </w:rPr>
            </w:pPr>
            <w:r w:rsidRPr="00AE6019">
              <w:rPr>
                <w:sz w:val="18"/>
                <w:szCs w:val="18"/>
              </w:rPr>
              <w:t>View marked transactions</w:t>
            </w:r>
          </w:p>
          <w:p w14:paraId="582FD37C" w14:textId="77777777" w:rsidR="00635275" w:rsidRDefault="00635275" w:rsidP="00635275">
            <w:pPr>
              <w:rPr>
                <w:sz w:val="18"/>
                <w:szCs w:val="18"/>
              </w:rPr>
            </w:pPr>
          </w:p>
          <w:p w14:paraId="51876317" w14:textId="463B06C7" w:rsidR="00635275" w:rsidRDefault="00635275" w:rsidP="00635275">
            <w:pPr>
              <w:rPr>
                <w:sz w:val="18"/>
                <w:szCs w:val="18"/>
              </w:rPr>
            </w:pPr>
            <w:r>
              <w:rPr>
                <w:sz w:val="18"/>
                <w:szCs w:val="18"/>
              </w:rPr>
              <w:t>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ABF9DDB" w14:textId="77777777" w:rsidR="00635275" w:rsidRPr="00AE6019" w:rsidRDefault="00635275" w:rsidP="00635275">
            <w:pPr>
              <w:pStyle w:val="NoSpacing"/>
              <w:rPr>
                <w:sz w:val="18"/>
                <w:szCs w:val="18"/>
              </w:rPr>
            </w:pPr>
            <w:r w:rsidRPr="00AE6019">
              <w:rPr>
                <w:sz w:val="18"/>
                <w:szCs w:val="18"/>
              </w:rPr>
              <w:t>Accounts Payable &gt;&gt; Payments &gt;&gt; Vendor Payment Journal &gt;&gt; Lines &gt;&gt; Settled transactions</w:t>
            </w:r>
          </w:p>
          <w:p w14:paraId="0417CB2E" w14:textId="77777777" w:rsidR="00635275" w:rsidRPr="00AE6019" w:rsidRDefault="00635275" w:rsidP="00635275">
            <w:pPr>
              <w:rPr>
                <w:sz w:val="18"/>
                <w:szCs w:val="18"/>
              </w:rPr>
            </w:pPr>
          </w:p>
          <w:p w14:paraId="51F1527B" w14:textId="1FDA576A" w:rsidR="00AE6019" w:rsidRDefault="00635275" w:rsidP="00635275">
            <w:pPr>
              <w:rPr>
                <w:sz w:val="18"/>
                <w:szCs w:val="18"/>
              </w:rPr>
            </w:pPr>
            <w:r w:rsidRPr="00AE6019">
              <w:rPr>
                <w:sz w:val="18"/>
                <w:szCs w:val="18"/>
              </w:rPr>
              <w:t>Accounts Payable &gt;&gt; Payments &gt;&gt; Vendor Payment Journal &gt;&gt; Lines &gt;&gt; View marked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1F60C74" w14:textId="6F72CEB1" w:rsidR="00AE6019" w:rsidRPr="00483B4E" w:rsidRDefault="00635275" w:rsidP="00AE6019">
            <w:pPr>
              <w:rPr>
                <w:bCs/>
                <w:sz w:val="18"/>
                <w:szCs w:val="18"/>
              </w:rPr>
            </w:pPr>
            <w:r w:rsidRPr="00483B4E">
              <w:rPr>
                <w:bCs/>
                <w:sz w:val="18"/>
                <w:szCs w:val="18"/>
              </w:rPr>
              <w:t>Navigate to the form, validate th</w:t>
            </w:r>
            <w:r w:rsidR="00483B4E" w:rsidRPr="00483B4E">
              <w:rPr>
                <w:bCs/>
                <w:sz w:val="18"/>
                <w:szCs w:val="18"/>
              </w:rPr>
              <w:t>e</w:t>
            </w:r>
            <w:r w:rsidRPr="00483B4E">
              <w:rPr>
                <w:bCs/>
                <w:sz w:val="18"/>
                <w:szCs w:val="18"/>
              </w:rPr>
              <w:t xml:space="preserve"> records can be filtered by entity code.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7489AD4" w14:textId="77777777" w:rsidR="00AE6019" w:rsidRPr="00B21961" w:rsidRDefault="00AE6019" w:rsidP="00AE6019">
            <w:pPr>
              <w:rPr>
                <w:b/>
              </w:rPr>
            </w:pPr>
          </w:p>
        </w:tc>
      </w:tr>
      <w:tr w:rsidR="00AE6019" w:rsidRPr="00B21961" w14:paraId="6C60F7E8"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55BB24E" w14:textId="2D1F7066" w:rsidR="00AE6019" w:rsidRPr="00B21961" w:rsidRDefault="00AE6019" w:rsidP="00AE6019">
            <w:pPr>
              <w:rPr>
                <w:b/>
              </w:rPr>
            </w:pPr>
            <w:r w:rsidRPr="000645EE">
              <w:rPr>
                <w:bCs/>
              </w:rPr>
              <w:t>T.0</w:t>
            </w:r>
            <w:r w:rsidR="00635275">
              <w:rPr>
                <w:bCs/>
              </w:rPr>
              <w:t>7</w:t>
            </w:r>
            <w:r>
              <w:rPr>
                <w:bCs/>
              </w:rPr>
              <w:t>.A</w:t>
            </w:r>
          </w:p>
        </w:tc>
        <w:tc>
          <w:tcPr>
            <w:tcW w:w="1706" w:type="dxa"/>
            <w:tcBorders>
              <w:top w:val="single" w:sz="4" w:space="0" w:color="auto"/>
              <w:left w:val="single" w:sz="4" w:space="0" w:color="auto"/>
              <w:bottom w:val="single" w:sz="4" w:space="0" w:color="auto"/>
              <w:right w:val="single" w:sz="4" w:space="0" w:color="auto"/>
            </w:tcBorders>
          </w:tcPr>
          <w:p w14:paraId="0CBDF453" w14:textId="77777777" w:rsidR="00AE6019" w:rsidRDefault="00AE6019" w:rsidP="00AE6019">
            <w:pPr>
              <w:pStyle w:val="NoSpacing"/>
              <w:rPr>
                <w:sz w:val="18"/>
                <w:szCs w:val="18"/>
              </w:rPr>
            </w:pPr>
            <w:r>
              <w:rPr>
                <w:sz w:val="18"/>
                <w:szCs w:val="18"/>
              </w:rPr>
              <w:t>AP.007</w:t>
            </w:r>
          </w:p>
          <w:p w14:paraId="2FEFB7B1" w14:textId="77777777" w:rsidR="00AE6019" w:rsidRDefault="00AE6019" w:rsidP="00AE6019">
            <w:pPr>
              <w:pStyle w:val="NoSpacing"/>
              <w:rPr>
                <w:sz w:val="18"/>
                <w:szCs w:val="18"/>
              </w:rPr>
            </w:pPr>
          </w:p>
          <w:p w14:paraId="2F9E3806" w14:textId="7709BC0B" w:rsidR="00AE6019" w:rsidRDefault="00AE6019" w:rsidP="00AE6019">
            <w:pPr>
              <w:pStyle w:val="NoSpacing"/>
              <w:rPr>
                <w:sz w:val="18"/>
                <w:szCs w:val="18"/>
              </w:rPr>
            </w:pPr>
            <w:r>
              <w:rPr>
                <w:sz w:val="18"/>
                <w:szCs w:val="18"/>
              </w:rPr>
              <w:t>Pending Vendor Invoice</w:t>
            </w:r>
            <w:r w:rsidR="00635275">
              <w:rPr>
                <w:sz w:val="18"/>
                <w:szCs w:val="18"/>
              </w:rPr>
              <w:t xml:space="preserve"> that is not related to PO, Fixed Assets or Projects</w:t>
            </w:r>
            <w:r>
              <w:rPr>
                <w:sz w:val="18"/>
                <w:szCs w:val="18"/>
              </w:rPr>
              <w:t xml:space="preserve">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561F778" w14:textId="77777777" w:rsidR="0002390F" w:rsidRPr="008D3F67" w:rsidRDefault="0002390F" w:rsidP="0002390F">
            <w:pPr>
              <w:pStyle w:val="NoSpacing"/>
              <w:rPr>
                <w:sz w:val="18"/>
                <w:szCs w:val="18"/>
              </w:rPr>
            </w:pPr>
            <w:r w:rsidRPr="008D3F67">
              <w:rPr>
                <w:sz w:val="18"/>
                <w:szCs w:val="18"/>
              </w:rPr>
              <w:t>Accounts Payable &gt;&gt; Invoices &gt;&gt; Pending Vendor Invoice &gt;&gt; Purchase order header and lines</w:t>
            </w:r>
          </w:p>
          <w:p w14:paraId="3A5F86D8" w14:textId="77777777" w:rsidR="0002390F" w:rsidRPr="008D3F67" w:rsidRDefault="0002390F" w:rsidP="0002390F">
            <w:pPr>
              <w:pStyle w:val="NoSpacing"/>
              <w:rPr>
                <w:sz w:val="18"/>
                <w:szCs w:val="18"/>
              </w:rPr>
            </w:pPr>
          </w:p>
          <w:p w14:paraId="6B446BB6" w14:textId="7DC4D48C" w:rsidR="00AE6019" w:rsidRDefault="0002390F" w:rsidP="0002390F">
            <w:pPr>
              <w:pStyle w:val="NoSpacing"/>
              <w:rPr>
                <w:sz w:val="18"/>
                <w:szCs w:val="18"/>
              </w:rPr>
            </w:pPr>
            <w:r w:rsidRPr="008D3F67">
              <w:rPr>
                <w:sz w:val="18"/>
                <w:szCs w:val="18"/>
              </w:rPr>
              <w:t>Accounts Payable &gt;&gt; Purchase Order &gt;&gt; All purchase order &gt;&gt; Invoice tab &gt;&gt; generate &gt;&gt; invoice &gt;&gt; Purchase order header and lines</w:t>
            </w:r>
          </w:p>
          <w:p w14:paraId="09D43FCB" w14:textId="341AEFDD" w:rsidR="00AE6019" w:rsidRPr="00B21961" w:rsidRDefault="00AE6019" w:rsidP="00AE6019">
            <w:pPr>
              <w:rPr>
                <w:b/>
              </w:rPr>
            </w:pP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2E9FFFFA" w14:textId="7D219929" w:rsidR="00AE6019" w:rsidRPr="00483B4E" w:rsidRDefault="00AE6019" w:rsidP="00AE6019">
            <w:pPr>
              <w:rPr>
                <w:b/>
              </w:rPr>
            </w:pPr>
            <w:r w:rsidRPr="00483B4E">
              <w:rPr>
                <w:sz w:val="18"/>
                <w:szCs w:val="18"/>
              </w:rPr>
              <w:t>Validate the following three fields [ Entity code, Property code, Unit code] were added to the pending vendor invoice form</w:t>
            </w:r>
            <w:r w:rsidR="00985247" w:rsidRPr="00483B4E">
              <w:rPr>
                <w:sz w:val="18"/>
                <w:szCs w:val="18"/>
              </w:rPr>
              <w:t xml:space="preserve"> header and lines</w:t>
            </w:r>
            <w:r w:rsidR="00635275" w:rsidRPr="00483B4E">
              <w:rPr>
                <w:sz w:val="18"/>
                <w:szCs w:val="18"/>
              </w:rPr>
              <w:t>.</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B2BDA42" w14:textId="77777777" w:rsidR="00AE6019" w:rsidRPr="00B21961" w:rsidRDefault="00AE6019" w:rsidP="00AE6019">
            <w:pPr>
              <w:rPr>
                <w:b/>
              </w:rPr>
            </w:pPr>
          </w:p>
        </w:tc>
      </w:tr>
      <w:tr w:rsidR="0002390F" w:rsidRPr="00B21961" w14:paraId="4CADBAD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7129C830" w14:textId="3180DD03" w:rsidR="0002390F" w:rsidRPr="000645EE" w:rsidRDefault="0002390F" w:rsidP="0002390F">
            <w:pPr>
              <w:rPr>
                <w:bCs/>
              </w:rPr>
            </w:pPr>
            <w:r w:rsidRPr="000645EE">
              <w:rPr>
                <w:bCs/>
              </w:rPr>
              <w:t>T.</w:t>
            </w:r>
            <w:proofErr w:type="gramStart"/>
            <w:r w:rsidRPr="000645EE">
              <w:rPr>
                <w:bCs/>
              </w:rPr>
              <w:t>0</w:t>
            </w:r>
            <w:r>
              <w:rPr>
                <w:bCs/>
              </w:rPr>
              <w:t>7.B.</w:t>
            </w:r>
            <w:proofErr w:type="gramEnd"/>
            <w:r>
              <w:rPr>
                <w:bCs/>
              </w:rPr>
              <w:t>1</w:t>
            </w:r>
          </w:p>
        </w:tc>
        <w:tc>
          <w:tcPr>
            <w:tcW w:w="1706" w:type="dxa"/>
            <w:tcBorders>
              <w:top w:val="single" w:sz="4" w:space="0" w:color="auto"/>
              <w:left w:val="single" w:sz="4" w:space="0" w:color="auto"/>
              <w:bottom w:val="single" w:sz="4" w:space="0" w:color="auto"/>
              <w:right w:val="single" w:sz="4" w:space="0" w:color="auto"/>
            </w:tcBorders>
          </w:tcPr>
          <w:p w14:paraId="1BEBF649" w14:textId="77777777" w:rsidR="0002390F" w:rsidRDefault="0002390F" w:rsidP="0002390F">
            <w:pPr>
              <w:pStyle w:val="NoSpacing"/>
              <w:rPr>
                <w:sz w:val="18"/>
                <w:szCs w:val="18"/>
              </w:rPr>
            </w:pPr>
            <w:r>
              <w:rPr>
                <w:sz w:val="18"/>
                <w:szCs w:val="18"/>
              </w:rPr>
              <w:t>AP.007</w:t>
            </w:r>
          </w:p>
          <w:p w14:paraId="2A6F168A" w14:textId="77777777" w:rsidR="0002390F" w:rsidRDefault="0002390F" w:rsidP="0002390F">
            <w:pPr>
              <w:pStyle w:val="NoSpacing"/>
              <w:rPr>
                <w:sz w:val="18"/>
                <w:szCs w:val="18"/>
              </w:rPr>
            </w:pPr>
          </w:p>
          <w:p w14:paraId="6AF1DBA9" w14:textId="6B7853E0" w:rsidR="0002390F" w:rsidRDefault="0002390F" w:rsidP="0002390F">
            <w:pPr>
              <w:pStyle w:val="NoSpacing"/>
              <w:rPr>
                <w:sz w:val="18"/>
                <w:szCs w:val="18"/>
              </w:rPr>
            </w:pPr>
            <w:r>
              <w:rPr>
                <w:sz w:val="18"/>
                <w:szCs w:val="18"/>
              </w:rPr>
              <w:t>Pending Vendor Invoice that is not related to PO, Fixed Assets or Projects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8D66B38" w14:textId="77777777" w:rsidR="0002390F" w:rsidRPr="008D3F67" w:rsidRDefault="0002390F" w:rsidP="0002390F">
            <w:pPr>
              <w:pStyle w:val="NoSpacing"/>
              <w:rPr>
                <w:sz w:val="18"/>
                <w:szCs w:val="18"/>
              </w:rPr>
            </w:pPr>
            <w:r w:rsidRPr="008D3F67">
              <w:rPr>
                <w:sz w:val="18"/>
                <w:szCs w:val="18"/>
              </w:rPr>
              <w:t>Accounts Payable &gt;&gt; Invoices &gt;&gt; Pending Vendor Invoice &gt;&gt; Purchase order header and lines</w:t>
            </w:r>
          </w:p>
          <w:p w14:paraId="54DC426C" w14:textId="77777777" w:rsidR="0002390F" w:rsidRPr="008D3F67" w:rsidRDefault="0002390F" w:rsidP="0002390F">
            <w:pPr>
              <w:pStyle w:val="NoSpacing"/>
              <w:rPr>
                <w:sz w:val="18"/>
                <w:szCs w:val="18"/>
              </w:rPr>
            </w:pPr>
          </w:p>
          <w:p w14:paraId="5B84D6E8" w14:textId="20ED0579" w:rsidR="0002390F" w:rsidRPr="00B21961" w:rsidRDefault="0002390F" w:rsidP="0002390F">
            <w:pPr>
              <w:rPr>
                <w:b/>
              </w:rPr>
            </w:pPr>
            <w:r w:rsidRPr="008D3F67">
              <w:rPr>
                <w:sz w:val="18"/>
                <w:szCs w:val="18"/>
              </w:rPr>
              <w:t>Accounts Payable &gt;&gt; Purchase Order &gt;&gt; All purchase order &gt;&gt; Invoice tab &gt;&gt; generate &gt;&gt; invoice &gt;&gt; Purchase order header and lines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C9CC19B" w14:textId="77777777" w:rsidR="0002390F" w:rsidRPr="00483B4E" w:rsidRDefault="0002390F" w:rsidP="0002390F">
            <w:pPr>
              <w:pStyle w:val="NoSpacing"/>
              <w:rPr>
                <w:sz w:val="18"/>
                <w:szCs w:val="18"/>
              </w:rPr>
            </w:pPr>
            <w:r w:rsidRPr="00483B4E">
              <w:rPr>
                <w:sz w:val="18"/>
                <w:szCs w:val="18"/>
              </w:rPr>
              <w:t xml:space="preserve">Select a property where ownership has changed. </w:t>
            </w:r>
          </w:p>
          <w:p w14:paraId="04BC2CCE" w14:textId="77777777" w:rsidR="0002390F" w:rsidRPr="00483B4E" w:rsidRDefault="0002390F" w:rsidP="0002390F">
            <w:pPr>
              <w:pStyle w:val="NoSpacing"/>
              <w:rPr>
                <w:sz w:val="18"/>
                <w:szCs w:val="18"/>
              </w:rPr>
            </w:pPr>
          </w:p>
          <w:p w14:paraId="420F97FA" w14:textId="69033FDB" w:rsidR="0002390F" w:rsidRPr="00483B4E" w:rsidRDefault="0002390F" w:rsidP="0002390F">
            <w:pPr>
              <w:pStyle w:val="NoSpacing"/>
              <w:rPr>
                <w:sz w:val="18"/>
                <w:szCs w:val="18"/>
              </w:rPr>
            </w:pPr>
            <w:r w:rsidRPr="00483B4E">
              <w:rPr>
                <w:sz w:val="18"/>
                <w:szCs w:val="18"/>
              </w:rPr>
              <w:t xml:space="preserve">Enter the pending vendor invoice using today’s date as the posting. </w:t>
            </w:r>
          </w:p>
          <w:p w14:paraId="6B46340D" w14:textId="77777777" w:rsidR="0002390F" w:rsidRPr="00483B4E" w:rsidRDefault="0002390F" w:rsidP="0002390F">
            <w:pPr>
              <w:pStyle w:val="NoSpacing"/>
              <w:rPr>
                <w:sz w:val="18"/>
                <w:szCs w:val="18"/>
              </w:rPr>
            </w:pPr>
          </w:p>
          <w:p w14:paraId="7F47B594" w14:textId="77777777" w:rsidR="0002390F" w:rsidRPr="00483B4E" w:rsidRDefault="0002390F" w:rsidP="0002390F">
            <w:pPr>
              <w:pStyle w:val="NoSpacing"/>
              <w:rPr>
                <w:sz w:val="18"/>
                <w:szCs w:val="18"/>
              </w:rPr>
            </w:pPr>
            <w:r w:rsidRPr="00483B4E">
              <w:rPr>
                <w:sz w:val="18"/>
                <w:szCs w:val="18"/>
              </w:rPr>
              <w:t xml:space="preserve">Validate when the property code is selected, the unit code field should become available with only records that are associated to the property selected. </w:t>
            </w:r>
          </w:p>
          <w:p w14:paraId="7D0DED77" w14:textId="77777777" w:rsidR="0002390F" w:rsidRPr="00483B4E" w:rsidRDefault="0002390F" w:rsidP="0002390F">
            <w:pPr>
              <w:pStyle w:val="NoSpacing"/>
              <w:rPr>
                <w:sz w:val="18"/>
                <w:szCs w:val="18"/>
              </w:rPr>
            </w:pPr>
          </w:p>
          <w:p w14:paraId="1A5BF46E" w14:textId="77777777" w:rsidR="0002390F" w:rsidRPr="00483B4E" w:rsidRDefault="0002390F" w:rsidP="0002390F">
            <w:pPr>
              <w:pStyle w:val="NoSpacing"/>
              <w:rPr>
                <w:sz w:val="18"/>
                <w:szCs w:val="18"/>
              </w:rPr>
            </w:pPr>
            <w:r w:rsidRPr="00483B4E">
              <w:rPr>
                <w:sz w:val="18"/>
                <w:szCs w:val="18"/>
              </w:rPr>
              <w:lastRenderedPageBreak/>
              <w:t xml:space="preserve">Validate the entity code auto populated based on the </w:t>
            </w:r>
            <w:r w:rsidRPr="00483B4E">
              <w:rPr>
                <w:b/>
                <w:bCs/>
                <w:i/>
                <w:iCs/>
                <w:sz w:val="18"/>
                <w:szCs w:val="18"/>
              </w:rPr>
              <w:t>posting date field</w:t>
            </w:r>
            <w:r w:rsidRPr="00483B4E">
              <w:rPr>
                <w:sz w:val="18"/>
                <w:szCs w:val="18"/>
              </w:rPr>
              <w:t xml:space="preserve"> comparative to ownership effective date for the property.</w:t>
            </w:r>
          </w:p>
          <w:p w14:paraId="54BCDFB9" w14:textId="77777777" w:rsidR="0002390F" w:rsidRPr="00483B4E" w:rsidRDefault="0002390F" w:rsidP="0002390F">
            <w:pPr>
              <w:pStyle w:val="NoSpacing"/>
              <w:rPr>
                <w:sz w:val="18"/>
                <w:szCs w:val="18"/>
              </w:rPr>
            </w:pPr>
          </w:p>
          <w:p w14:paraId="6CDFAC26" w14:textId="2DCED9EA" w:rsidR="0002390F" w:rsidRPr="00483B4E" w:rsidRDefault="00C813D5" w:rsidP="0002390F">
            <w:pPr>
              <w:pStyle w:val="NoSpacing"/>
              <w:rPr>
                <w:sz w:val="18"/>
                <w:szCs w:val="18"/>
              </w:rPr>
            </w:pPr>
            <w:r w:rsidRPr="00483B4E">
              <w:rPr>
                <w:sz w:val="18"/>
                <w:szCs w:val="18"/>
              </w:rPr>
              <w:t>Validate when the entity code is auto filled, the field should become greyed out</w:t>
            </w:r>
            <w:r w:rsidR="0002390F" w:rsidRPr="00483B4E">
              <w:rPr>
                <w:sz w:val="18"/>
                <w:szCs w:val="18"/>
              </w:rPr>
              <w:t xml:space="preserve">. </w:t>
            </w:r>
          </w:p>
          <w:p w14:paraId="5BDC15E1" w14:textId="77777777" w:rsidR="0002390F" w:rsidRPr="00483B4E" w:rsidRDefault="0002390F" w:rsidP="0002390F">
            <w:pPr>
              <w:pStyle w:val="NoSpacing"/>
              <w:rPr>
                <w:b/>
                <w:bCs/>
                <w:sz w:val="18"/>
                <w:szCs w:val="18"/>
              </w:rPr>
            </w:pPr>
          </w:p>
          <w:p w14:paraId="12356D82" w14:textId="34D5D96E" w:rsidR="0002390F" w:rsidRPr="00483B4E" w:rsidRDefault="0002390F" w:rsidP="0002390F">
            <w:pPr>
              <w:rPr>
                <w:sz w:val="18"/>
                <w:szCs w:val="18"/>
              </w:rPr>
            </w:pPr>
            <w:r w:rsidRPr="00483B4E">
              <w:rPr>
                <w:sz w:val="18"/>
                <w:szCs w:val="18"/>
              </w:rPr>
              <w:t>Validate the financial dimension for BU</w:t>
            </w:r>
            <w:r w:rsidR="00BB7E3D">
              <w:rPr>
                <w:sz w:val="18"/>
                <w:szCs w:val="18"/>
              </w:rPr>
              <w:t>, property,</w:t>
            </w:r>
            <w:r w:rsidRPr="00483B4E">
              <w:rPr>
                <w:sz w:val="18"/>
                <w:szCs w:val="18"/>
              </w:rPr>
              <w:t xml:space="preserve"> and </w:t>
            </w:r>
            <w:r w:rsidR="00BB7E3D">
              <w:rPr>
                <w:sz w:val="18"/>
                <w:szCs w:val="18"/>
              </w:rPr>
              <w:t>market</w:t>
            </w:r>
            <w:r w:rsidR="00BB7E3D" w:rsidRPr="00483B4E">
              <w:rPr>
                <w:sz w:val="18"/>
                <w:szCs w:val="18"/>
              </w:rPr>
              <w:t xml:space="preserve"> </w:t>
            </w:r>
            <w:r w:rsidRPr="00483B4E">
              <w:rPr>
                <w:sz w:val="18"/>
                <w:szCs w:val="18"/>
              </w:rPr>
              <w:t>should auto populate based on the BU-property effective ownership relationship date.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26B6C4EF" w14:textId="77777777" w:rsidR="0002390F" w:rsidRPr="00B21961" w:rsidRDefault="0002390F" w:rsidP="0002390F">
            <w:pPr>
              <w:rPr>
                <w:b/>
              </w:rPr>
            </w:pPr>
          </w:p>
        </w:tc>
      </w:tr>
      <w:tr w:rsidR="0002390F" w:rsidRPr="00B21961" w14:paraId="03167901"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05D6AA24" w14:textId="5CE537D9" w:rsidR="0002390F" w:rsidRPr="000645EE" w:rsidRDefault="0002390F" w:rsidP="0002390F">
            <w:pPr>
              <w:rPr>
                <w:bCs/>
              </w:rPr>
            </w:pPr>
            <w:r w:rsidRPr="000645EE">
              <w:rPr>
                <w:bCs/>
              </w:rPr>
              <w:t>T.</w:t>
            </w:r>
            <w:proofErr w:type="gramStart"/>
            <w:r w:rsidRPr="000645EE">
              <w:rPr>
                <w:bCs/>
              </w:rPr>
              <w:t>0</w:t>
            </w:r>
            <w:r>
              <w:rPr>
                <w:bCs/>
              </w:rPr>
              <w:t>7.B.</w:t>
            </w:r>
            <w:proofErr w:type="gramEnd"/>
            <w:r>
              <w:rPr>
                <w:bCs/>
              </w:rPr>
              <w:t>2</w:t>
            </w:r>
          </w:p>
        </w:tc>
        <w:tc>
          <w:tcPr>
            <w:tcW w:w="1706" w:type="dxa"/>
            <w:tcBorders>
              <w:top w:val="single" w:sz="4" w:space="0" w:color="auto"/>
              <w:left w:val="single" w:sz="4" w:space="0" w:color="auto"/>
              <w:bottom w:val="single" w:sz="4" w:space="0" w:color="auto"/>
              <w:right w:val="single" w:sz="4" w:space="0" w:color="auto"/>
            </w:tcBorders>
          </w:tcPr>
          <w:p w14:paraId="71EEE21A" w14:textId="77777777" w:rsidR="0002390F" w:rsidRDefault="0002390F" w:rsidP="0002390F">
            <w:pPr>
              <w:pStyle w:val="NoSpacing"/>
              <w:rPr>
                <w:sz w:val="18"/>
                <w:szCs w:val="18"/>
              </w:rPr>
            </w:pPr>
            <w:r>
              <w:rPr>
                <w:sz w:val="18"/>
                <w:szCs w:val="18"/>
              </w:rPr>
              <w:t>AP.007</w:t>
            </w:r>
          </w:p>
          <w:p w14:paraId="74650198" w14:textId="77777777" w:rsidR="0002390F" w:rsidRDefault="0002390F" w:rsidP="0002390F">
            <w:pPr>
              <w:pStyle w:val="NoSpacing"/>
              <w:rPr>
                <w:sz w:val="18"/>
                <w:szCs w:val="18"/>
              </w:rPr>
            </w:pPr>
          </w:p>
          <w:p w14:paraId="1749D862" w14:textId="61FB11B0" w:rsidR="0002390F" w:rsidRDefault="0002390F" w:rsidP="0002390F">
            <w:pPr>
              <w:pStyle w:val="NoSpacing"/>
              <w:rPr>
                <w:sz w:val="18"/>
                <w:szCs w:val="18"/>
              </w:rPr>
            </w:pPr>
            <w:r>
              <w:rPr>
                <w:sz w:val="18"/>
                <w:szCs w:val="18"/>
              </w:rPr>
              <w:t>Pending Vendor Invoice that is not related to PO, Fixed Assets or Projects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86E7180" w14:textId="77777777" w:rsidR="0002390F" w:rsidRPr="008D3F67" w:rsidRDefault="0002390F" w:rsidP="0002390F">
            <w:pPr>
              <w:pStyle w:val="NoSpacing"/>
              <w:rPr>
                <w:sz w:val="18"/>
                <w:szCs w:val="18"/>
              </w:rPr>
            </w:pPr>
            <w:r w:rsidRPr="008D3F67">
              <w:rPr>
                <w:sz w:val="18"/>
                <w:szCs w:val="18"/>
              </w:rPr>
              <w:t>Accounts Payable &gt;&gt; Invoices &gt;&gt; Pending Vendor Invoice &gt;&gt; Purchase order header and lines</w:t>
            </w:r>
          </w:p>
          <w:p w14:paraId="1004E610" w14:textId="77777777" w:rsidR="0002390F" w:rsidRPr="008D3F67" w:rsidRDefault="0002390F" w:rsidP="0002390F">
            <w:pPr>
              <w:pStyle w:val="NoSpacing"/>
              <w:rPr>
                <w:sz w:val="18"/>
                <w:szCs w:val="18"/>
              </w:rPr>
            </w:pPr>
          </w:p>
          <w:p w14:paraId="06FEEF03" w14:textId="26FAADE2" w:rsidR="0002390F" w:rsidRDefault="0002390F" w:rsidP="0002390F">
            <w:pPr>
              <w:pStyle w:val="NoSpacing"/>
              <w:rPr>
                <w:sz w:val="18"/>
                <w:szCs w:val="18"/>
              </w:rPr>
            </w:pPr>
            <w:r w:rsidRPr="008D3F67">
              <w:rPr>
                <w:sz w:val="18"/>
                <w:szCs w:val="18"/>
              </w:rPr>
              <w:t>Accounts Payable &gt;&gt; Purchase Order &gt;&gt; All purchase order &gt;&gt; Invoice tab &gt;&gt; generate &gt;&gt; invoice &gt;&gt; Purchase order header and lines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6FD07E8" w14:textId="29BEFA81" w:rsidR="0002390F" w:rsidRPr="00483B4E" w:rsidRDefault="0002390F" w:rsidP="0002390F">
            <w:pPr>
              <w:pStyle w:val="NoSpacing"/>
              <w:rPr>
                <w:sz w:val="18"/>
                <w:szCs w:val="18"/>
              </w:rPr>
            </w:pPr>
            <w:r w:rsidRPr="00483B4E">
              <w:rPr>
                <w:sz w:val="18"/>
                <w:szCs w:val="18"/>
              </w:rPr>
              <w:t>Use the same property in test T.07.B.1</w:t>
            </w:r>
          </w:p>
          <w:p w14:paraId="64253841" w14:textId="77777777" w:rsidR="0002390F" w:rsidRPr="00483B4E" w:rsidRDefault="0002390F" w:rsidP="0002390F">
            <w:pPr>
              <w:pStyle w:val="NoSpacing"/>
              <w:rPr>
                <w:sz w:val="18"/>
                <w:szCs w:val="18"/>
              </w:rPr>
            </w:pPr>
          </w:p>
          <w:p w14:paraId="02EC01E4" w14:textId="28DB7A6C" w:rsidR="0002390F" w:rsidRPr="00483B4E" w:rsidRDefault="0002390F" w:rsidP="0002390F">
            <w:pPr>
              <w:pStyle w:val="NoSpacing"/>
              <w:rPr>
                <w:sz w:val="18"/>
                <w:szCs w:val="18"/>
              </w:rPr>
            </w:pPr>
            <w:r w:rsidRPr="00483B4E">
              <w:rPr>
                <w:sz w:val="18"/>
                <w:szCs w:val="18"/>
              </w:rPr>
              <w:t xml:space="preserve">Enter the pending vendor invoice using a posting date prior to the latest effective date. </w:t>
            </w:r>
          </w:p>
          <w:p w14:paraId="33112700" w14:textId="77777777" w:rsidR="0002390F" w:rsidRPr="00483B4E" w:rsidRDefault="0002390F" w:rsidP="0002390F">
            <w:pPr>
              <w:pStyle w:val="NoSpacing"/>
              <w:rPr>
                <w:sz w:val="18"/>
                <w:szCs w:val="18"/>
              </w:rPr>
            </w:pPr>
          </w:p>
          <w:p w14:paraId="3411F40F" w14:textId="77777777" w:rsidR="0002390F" w:rsidRPr="00483B4E" w:rsidRDefault="0002390F" w:rsidP="0002390F">
            <w:pPr>
              <w:pStyle w:val="NoSpacing"/>
              <w:rPr>
                <w:sz w:val="18"/>
                <w:szCs w:val="18"/>
              </w:rPr>
            </w:pPr>
            <w:r w:rsidRPr="00483B4E">
              <w:rPr>
                <w:sz w:val="18"/>
                <w:szCs w:val="18"/>
              </w:rPr>
              <w:t xml:space="preserve">Validate when the property code is selected, the unit code field should become available with only records that are associated to the property selected. </w:t>
            </w:r>
          </w:p>
          <w:p w14:paraId="2FCCB1C0" w14:textId="77777777" w:rsidR="0002390F" w:rsidRPr="00483B4E" w:rsidRDefault="0002390F" w:rsidP="0002390F">
            <w:pPr>
              <w:pStyle w:val="NoSpacing"/>
              <w:rPr>
                <w:sz w:val="18"/>
                <w:szCs w:val="18"/>
              </w:rPr>
            </w:pPr>
          </w:p>
          <w:p w14:paraId="5ACBE578" w14:textId="77777777" w:rsidR="0002390F" w:rsidRPr="00483B4E" w:rsidRDefault="0002390F" w:rsidP="0002390F">
            <w:pPr>
              <w:pStyle w:val="NoSpacing"/>
              <w:rPr>
                <w:sz w:val="18"/>
                <w:szCs w:val="18"/>
              </w:rPr>
            </w:pPr>
            <w:r w:rsidRPr="00483B4E">
              <w:rPr>
                <w:sz w:val="18"/>
                <w:szCs w:val="18"/>
              </w:rPr>
              <w:t xml:space="preserve">Validate the entity code auto populated based on the </w:t>
            </w:r>
            <w:r w:rsidRPr="00483B4E">
              <w:rPr>
                <w:b/>
                <w:bCs/>
                <w:i/>
                <w:iCs/>
                <w:sz w:val="18"/>
                <w:szCs w:val="18"/>
              </w:rPr>
              <w:t>posting date field</w:t>
            </w:r>
            <w:r w:rsidRPr="00483B4E">
              <w:rPr>
                <w:sz w:val="18"/>
                <w:szCs w:val="18"/>
              </w:rPr>
              <w:t xml:space="preserve"> comparative to ownership effective date for the property.</w:t>
            </w:r>
          </w:p>
          <w:p w14:paraId="5B2F1AD0" w14:textId="77777777" w:rsidR="0002390F" w:rsidRPr="00483B4E" w:rsidRDefault="0002390F" w:rsidP="0002390F">
            <w:pPr>
              <w:pStyle w:val="NoSpacing"/>
              <w:rPr>
                <w:sz w:val="18"/>
                <w:szCs w:val="18"/>
              </w:rPr>
            </w:pPr>
          </w:p>
          <w:p w14:paraId="39247ED2" w14:textId="2B3BE76D" w:rsidR="0002390F" w:rsidRPr="00483B4E" w:rsidRDefault="00C813D5" w:rsidP="0002390F">
            <w:pPr>
              <w:pStyle w:val="NoSpacing"/>
              <w:rPr>
                <w:sz w:val="18"/>
                <w:szCs w:val="18"/>
              </w:rPr>
            </w:pPr>
            <w:r w:rsidRPr="00483B4E">
              <w:rPr>
                <w:sz w:val="18"/>
                <w:szCs w:val="18"/>
              </w:rPr>
              <w:t>Validate when the entity code is auto filled, the field should become greyed out</w:t>
            </w:r>
            <w:r w:rsidR="0002390F" w:rsidRPr="00483B4E">
              <w:rPr>
                <w:sz w:val="18"/>
                <w:szCs w:val="18"/>
              </w:rPr>
              <w:t xml:space="preserve">. </w:t>
            </w:r>
          </w:p>
          <w:p w14:paraId="48220F49" w14:textId="77777777" w:rsidR="0002390F" w:rsidRPr="00483B4E" w:rsidRDefault="0002390F" w:rsidP="0002390F">
            <w:pPr>
              <w:pStyle w:val="NoSpacing"/>
              <w:rPr>
                <w:b/>
                <w:bCs/>
                <w:sz w:val="18"/>
                <w:szCs w:val="18"/>
              </w:rPr>
            </w:pPr>
          </w:p>
          <w:p w14:paraId="5DB14AEB" w14:textId="0B032A6E" w:rsidR="0002390F" w:rsidRPr="00483B4E" w:rsidRDefault="0002390F" w:rsidP="0002390F">
            <w:pPr>
              <w:pStyle w:val="NoSpacing"/>
              <w:rPr>
                <w:sz w:val="18"/>
                <w:szCs w:val="18"/>
              </w:rPr>
            </w:pPr>
            <w:r w:rsidRPr="00483B4E">
              <w:rPr>
                <w:sz w:val="18"/>
                <w:szCs w:val="18"/>
              </w:rPr>
              <w:t>Validate the financial dimension for BU</w:t>
            </w:r>
            <w:r w:rsidR="00BB7E3D">
              <w:rPr>
                <w:sz w:val="18"/>
                <w:szCs w:val="18"/>
              </w:rPr>
              <w:t>, property,</w:t>
            </w:r>
            <w:r w:rsidRPr="00483B4E">
              <w:rPr>
                <w:sz w:val="18"/>
                <w:szCs w:val="18"/>
              </w:rPr>
              <w:t xml:space="preserve"> and </w:t>
            </w:r>
            <w:r w:rsidR="00BB7E3D">
              <w:rPr>
                <w:sz w:val="18"/>
                <w:szCs w:val="18"/>
              </w:rPr>
              <w:t>market</w:t>
            </w:r>
            <w:r w:rsidR="00BB7E3D" w:rsidRPr="00483B4E">
              <w:rPr>
                <w:sz w:val="18"/>
                <w:szCs w:val="18"/>
              </w:rPr>
              <w:t xml:space="preserve"> </w:t>
            </w:r>
            <w:r w:rsidRPr="00483B4E">
              <w:rPr>
                <w:sz w:val="18"/>
                <w:szCs w:val="18"/>
              </w:rPr>
              <w:t>should auto populate based on the BU-property effective ownership relationship date.</w:t>
            </w:r>
          </w:p>
          <w:p w14:paraId="7D23FD89" w14:textId="06F44AD1" w:rsidR="0002390F" w:rsidRPr="00483B4E" w:rsidRDefault="0002390F" w:rsidP="0002390F">
            <w:pPr>
              <w:pStyle w:val="NoSpacing"/>
              <w:rPr>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68C25A7E" w14:textId="77777777" w:rsidR="0002390F" w:rsidRPr="00B21961" w:rsidRDefault="0002390F" w:rsidP="0002390F">
            <w:pPr>
              <w:rPr>
                <w:b/>
              </w:rPr>
            </w:pPr>
          </w:p>
        </w:tc>
      </w:tr>
      <w:tr w:rsidR="0002390F" w:rsidRPr="00B21961" w14:paraId="32275496"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ABCD94B" w14:textId="435960FC" w:rsidR="0002390F" w:rsidRPr="000645EE" w:rsidRDefault="0002390F" w:rsidP="0002390F">
            <w:pPr>
              <w:rPr>
                <w:bCs/>
              </w:rPr>
            </w:pPr>
            <w:r w:rsidRPr="000645EE">
              <w:rPr>
                <w:bCs/>
              </w:rPr>
              <w:t>T.0</w:t>
            </w:r>
            <w:r>
              <w:rPr>
                <w:bCs/>
              </w:rPr>
              <w:t>7.C</w:t>
            </w:r>
          </w:p>
        </w:tc>
        <w:tc>
          <w:tcPr>
            <w:tcW w:w="1706" w:type="dxa"/>
            <w:tcBorders>
              <w:top w:val="single" w:sz="4" w:space="0" w:color="auto"/>
              <w:left w:val="single" w:sz="4" w:space="0" w:color="auto"/>
              <w:bottom w:val="single" w:sz="4" w:space="0" w:color="auto"/>
              <w:right w:val="single" w:sz="4" w:space="0" w:color="auto"/>
            </w:tcBorders>
          </w:tcPr>
          <w:p w14:paraId="0749F778" w14:textId="77777777" w:rsidR="0002390F" w:rsidRDefault="0002390F" w:rsidP="0002390F">
            <w:pPr>
              <w:pStyle w:val="NoSpacing"/>
              <w:rPr>
                <w:sz w:val="18"/>
                <w:szCs w:val="18"/>
              </w:rPr>
            </w:pPr>
            <w:r>
              <w:rPr>
                <w:sz w:val="18"/>
                <w:szCs w:val="18"/>
              </w:rPr>
              <w:t>AP.007</w:t>
            </w:r>
          </w:p>
          <w:p w14:paraId="21F5F6B2" w14:textId="77777777" w:rsidR="0002390F" w:rsidRDefault="0002390F" w:rsidP="0002390F">
            <w:pPr>
              <w:pStyle w:val="NoSpacing"/>
              <w:rPr>
                <w:sz w:val="18"/>
                <w:szCs w:val="18"/>
              </w:rPr>
            </w:pPr>
          </w:p>
          <w:p w14:paraId="49E8F022" w14:textId="080EDA9F" w:rsidR="0002390F" w:rsidRDefault="0002390F" w:rsidP="0002390F">
            <w:pPr>
              <w:pStyle w:val="NoSpacing"/>
              <w:rPr>
                <w:sz w:val="18"/>
                <w:szCs w:val="18"/>
              </w:rPr>
            </w:pPr>
            <w:r>
              <w:rPr>
                <w:sz w:val="18"/>
                <w:szCs w:val="18"/>
              </w:rPr>
              <w:t>Pending Vendor Invoice that is not related to PO, Fixed Assets or Projects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2B2CAA8" w14:textId="77777777" w:rsidR="0002390F" w:rsidRPr="008D3F67" w:rsidRDefault="0002390F" w:rsidP="0002390F">
            <w:pPr>
              <w:pStyle w:val="NoSpacing"/>
              <w:rPr>
                <w:sz w:val="18"/>
                <w:szCs w:val="18"/>
              </w:rPr>
            </w:pPr>
            <w:r w:rsidRPr="008D3F67">
              <w:rPr>
                <w:sz w:val="18"/>
                <w:szCs w:val="18"/>
              </w:rPr>
              <w:t>Accounts Payable &gt;&gt; Invoices &gt;&gt; Pending Vendor Invoice &gt;&gt; Purchase order header and lines</w:t>
            </w:r>
          </w:p>
          <w:p w14:paraId="60155C95" w14:textId="77777777" w:rsidR="0002390F" w:rsidRPr="008D3F67" w:rsidRDefault="0002390F" w:rsidP="0002390F">
            <w:pPr>
              <w:pStyle w:val="NoSpacing"/>
              <w:rPr>
                <w:sz w:val="18"/>
                <w:szCs w:val="18"/>
              </w:rPr>
            </w:pPr>
          </w:p>
          <w:p w14:paraId="085112AF" w14:textId="2E8D99E5" w:rsidR="0002390F" w:rsidRPr="00B21961" w:rsidRDefault="0002390F" w:rsidP="0002390F">
            <w:pPr>
              <w:rPr>
                <w:b/>
              </w:rPr>
            </w:pPr>
            <w:r w:rsidRPr="008D3F67">
              <w:rPr>
                <w:sz w:val="18"/>
                <w:szCs w:val="18"/>
              </w:rPr>
              <w:t>Accounts Payable &gt;&gt; Purchase Order &gt;&gt; All purchase order &gt;&gt; Invoice tab &gt;&gt; generate &gt;&gt; invoice &gt;&gt; Purchase order header and lines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29467E3F" w14:textId="187F6202" w:rsidR="0002390F" w:rsidRPr="0002390F" w:rsidRDefault="0002390F" w:rsidP="0002390F">
            <w:pPr>
              <w:rPr>
                <w:bCs/>
                <w:sz w:val="18"/>
                <w:szCs w:val="18"/>
              </w:rPr>
            </w:pPr>
            <w:r>
              <w:rPr>
                <w:bCs/>
                <w:sz w:val="18"/>
                <w:szCs w:val="18"/>
              </w:rPr>
              <w:t xml:space="preserve">Validate when </w:t>
            </w:r>
            <w:r w:rsidRPr="002E68A8">
              <w:rPr>
                <w:bCs/>
                <w:sz w:val="18"/>
                <w:szCs w:val="18"/>
              </w:rPr>
              <w:t>selecting an entity, the dimensions from the associated entity master will be pulled and assigned to the BU financial dimension.</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065F2FC" w14:textId="77777777" w:rsidR="0002390F" w:rsidRPr="00B21961" w:rsidRDefault="0002390F" w:rsidP="0002390F">
            <w:pPr>
              <w:rPr>
                <w:b/>
              </w:rPr>
            </w:pPr>
          </w:p>
        </w:tc>
      </w:tr>
      <w:tr w:rsidR="0002390F" w:rsidRPr="00B21961" w14:paraId="0640732C"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0E33EF9" w14:textId="0DCD63EB" w:rsidR="0002390F" w:rsidRPr="00B21961" w:rsidRDefault="0002390F" w:rsidP="0002390F">
            <w:pPr>
              <w:rPr>
                <w:b/>
              </w:rPr>
            </w:pPr>
            <w:r w:rsidRPr="000645EE">
              <w:rPr>
                <w:bCs/>
              </w:rPr>
              <w:t>T.0</w:t>
            </w:r>
            <w:r>
              <w:rPr>
                <w:bCs/>
              </w:rPr>
              <w:t>8</w:t>
            </w:r>
            <w:r w:rsidR="00985247">
              <w:rPr>
                <w:bCs/>
              </w:rPr>
              <w:t>.A</w:t>
            </w:r>
          </w:p>
        </w:tc>
        <w:tc>
          <w:tcPr>
            <w:tcW w:w="1706" w:type="dxa"/>
            <w:tcBorders>
              <w:top w:val="single" w:sz="4" w:space="0" w:color="auto"/>
              <w:left w:val="single" w:sz="4" w:space="0" w:color="auto"/>
              <w:bottom w:val="single" w:sz="4" w:space="0" w:color="auto"/>
              <w:right w:val="single" w:sz="4" w:space="0" w:color="auto"/>
            </w:tcBorders>
          </w:tcPr>
          <w:p w14:paraId="0E1BBDD3" w14:textId="08CB0235" w:rsidR="0002390F" w:rsidRDefault="0002390F" w:rsidP="0002390F">
            <w:pPr>
              <w:pStyle w:val="NoSpacing"/>
              <w:rPr>
                <w:sz w:val="18"/>
                <w:szCs w:val="18"/>
              </w:rPr>
            </w:pPr>
            <w:r>
              <w:rPr>
                <w:sz w:val="18"/>
                <w:szCs w:val="18"/>
              </w:rPr>
              <w:t xml:space="preserve">AP.008 </w:t>
            </w:r>
          </w:p>
          <w:p w14:paraId="4B7AEE8A" w14:textId="77777777" w:rsidR="0002390F" w:rsidRDefault="0002390F" w:rsidP="0002390F">
            <w:pPr>
              <w:pStyle w:val="NoSpacing"/>
              <w:rPr>
                <w:sz w:val="18"/>
                <w:szCs w:val="18"/>
              </w:rPr>
            </w:pPr>
          </w:p>
          <w:p w14:paraId="71CB4442" w14:textId="0E8B3923" w:rsidR="0002390F" w:rsidRDefault="0002390F" w:rsidP="0002390F">
            <w:pPr>
              <w:pStyle w:val="NoSpacing"/>
              <w:rPr>
                <w:sz w:val="18"/>
                <w:szCs w:val="18"/>
              </w:rPr>
            </w:pPr>
            <w:r>
              <w:rPr>
                <w:sz w:val="18"/>
                <w:szCs w:val="18"/>
              </w:rPr>
              <w:t>Pending Vendor invoice Inquiry form–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8F3B28B" w14:textId="5435E136" w:rsidR="0002390F" w:rsidRPr="00B21961" w:rsidRDefault="0002390F" w:rsidP="0002390F">
            <w:pPr>
              <w:rPr>
                <w:b/>
              </w:rPr>
            </w:pPr>
            <w:r>
              <w:rPr>
                <w:sz w:val="18"/>
                <w:szCs w:val="18"/>
              </w:rPr>
              <w:t>Accounts Payable &gt;&gt; Invoices &gt;&gt; Pending Vendor Invoice Inquiry</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B1E05EA" w14:textId="47A8B473" w:rsidR="0002390F" w:rsidRDefault="0002390F" w:rsidP="0002390F">
            <w:pPr>
              <w:rPr>
                <w:sz w:val="18"/>
                <w:szCs w:val="18"/>
              </w:rPr>
            </w:pPr>
            <w:r w:rsidRPr="006177E8">
              <w:rPr>
                <w:sz w:val="18"/>
                <w:szCs w:val="18"/>
              </w:rPr>
              <w:t xml:space="preserve">Validate the following three fields [ Entity code, Property code, Unit code] were added to </w:t>
            </w:r>
            <w:r>
              <w:rPr>
                <w:sz w:val="18"/>
                <w:szCs w:val="18"/>
              </w:rPr>
              <w:t xml:space="preserve">the </w:t>
            </w:r>
            <w:r w:rsidR="00985247">
              <w:rPr>
                <w:sz w:val="18"/>
                <w:szCs w:val="18"/>
              </w:rPr>
              <w:t>pending vendor invoice inquiry screen</w:t>
            </w:r>
            <w:r>
              <w:rPr>
                <w:sz w:val="18"/>
                <w:szCs w:val="18"/>
              </w:rPr>
              <w:t>.</w:t>
            </w:r>
          </w:p>
          <w:p w14:paraId="190FB483" w14:textId="77777777" w:rsidR="0002390F" w:rsidRDefault="0002390F" w:rsidP="0002390F">
            <w:pPr>
              <w:rPr>
                <w:sz w:val="18"/>
                <w:szCs w:val="18"/>
              </w:rPr>
            </w:pPr>
          </w:p>
          <w:p w14:paraId="68156166" w14:textId="5EBEC28C" w:rsidR="0002390F" w:rsidRPr="00B21961" w:rsidRDefault="0002390F" w:rsidP="0002390F">
            <w:pPr>
              <w:rPr>
                <w:b/>
              </w:rPr>
            </w:pPr>
            <w:r>
              <w:rPr>
                <w:sz w:val="18"/>
                <w:szCs w:val="18"/>
              </w:rPr>
              <w:t>Utilize T.0</w:t>
            </w:r>
            <w:r w:rsidR="00985247">
              <w:rPr>
                <w:sz w:val="18"/>
                <w:szCs w:val="18"/>
              </w:rPr>
              <w:t>7</w:t>
            </w:r>
            <w:r>
              <w:rPr>
                <w:sz w:val="18"/>
                <w:szCs w:val="18"/>
              </w:rPr>
              <w:t>.B-T.0</w:t>
            </w:r>
            <w:r w:rsidR="00985247">
              <w:rPr>
                <w:sz w:val="18"/>
                <w:szCs w:val="18"/>
              </w:rPr>
              <w:t>7</w:t>
            </w:r>
            <w:r>
              <w:rPr>
                <w:sz w:val="18"/>
                <w:szCs w:val="18"/>
              </w:rPr>
              <w:t>.</w:t>
            </w:r>
            <w:r w:rsidR="00985247">
              <w:rPr>
                <w:sz w:val="18"/>
                <w:szCs w:val="18"/>
              </w:rPr>
              <w:t>C</w:t>
            </w:r>
            <w:r>
              <w:rPr>
                <w:sz w:val="18"/>
                <w:szCs w:val="18"/>
              </w:rPr>
              <w:t xml:space="preserve"> if activity has not been posted yet to validate the field.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7467D45" w14:textId="77777777" w:rsidR="0002390F" w:rsidRPr="00B21961" w:rsidRDefault="0002390F" w:rsidP="0002390F">
            <w:pPr>
              <w:rPr>
                <w:b/>
              </w:rPr>
            </w:pPr>
          </w:p>
        </w:tc>
      </w:tr>
      <w:tr w:rsidR="00985247" w:rsidRPr="00B21961" w14:paraId="35808B8D"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E3CCA21" w14:textId="551560FE" w:rsidR="00985247" w:rsidRPr="000645EE" w:rsidRDefault="00985247" w:rsidP="00985247">
            <w:pPr>
              <w:rPr>
                <w:bCs/>
              </w:rPr>
            </w:pPr>
            <w:r w:rsidRPr="000645EE">
              <w:rPr>
                <w:bCs/>
              </w:rPr>
              <w:t>T.0</w:t>
            </w:r>
            <w:r>
              <w:rPr>
                <w:bCs/>
              </w:rPr>
              <w:t>8.B</w:t>
            </w:r>
          </w:p>
        </w:tc>
        <w:tc>
          <w:tcPr>
            <w:tcW w:w="1706" w:type="dxa"/>
            <w:tcBorders>
              <w:top w:val="single" w:sz="4" w:space="0" w:color="auto"/>
              <w:left w:val="single" w:sz="4" w:space="0" w:color="auto"/>
              <w:bottom w:val="single" w:sz="4" w:space="0" w:color="auto"/>
              <w:right w:val="single" w:sz="4" w:space="0" w:color="auto"/>
            </w:tcBorders>
          </w:tcPr>
          <w:p w14:paraId="4A9FE884" w14:textId="77777777" w:rsidR="00985247" w:rsidRDefault="00985247" w:rsidP="00985247">
            <w:pPr>
              <w:pStyle w:val="NoSpacing"/>
              <w:rPr>
                <w:sz w:val="18"/>
                <w:szCs w:val="18"/>
              </w:rPr>
            </w:pPr>
            <w:r>
              <w:rPr>
                <w:sz w:val="18"/>
                <w:szCs w:val="18"/>
              </w:rPr>
              <w:t xml:space="preserve">AP.008 </w:t>
            </w:r>
          </w:p>
          <w:p w14:paraId="73A7E72B" w14:textId="77777777" w:rsidR="00985247" w:rsidRDefault="00985247" w:rsidP="00985247">
            <w:pPr>
              <w:pStyle w:val="NoSpacing"/>
              <w:rPr>
                <w:sz w:val="18"/>
                <w:szCs w:val="18"/>
              </w:rPr>
            </w:pPr>
          </w:p>
          <w:p w14:paraId="2D234F3F" w14:textId="54B238FD" w:rsidR="00985247" w:rsidRDefault="00985247" w:rsidP="00985247">
            <w:pPr>
              <w:pStyle w:val="NoSpacing"/>
              <w:rPr>
                <w:sz w:val="18"/>
                <w:szCs w:val="18"/>
              </w:rPr>
            </w:pPr>
            <w:r>
              <w:rPr>
                <w:sz w:val="18"/>
                <w:szCs w:val="18"/>
              </w:rPr>
              <w:lastRenderedPageBreak/>
              <w:t>Pending Vendor invoice Inquiry form–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3EA3F615" w14:textId="6E1A8229" w:rsidR="00985247" w:rsidRDefault="00985247" w:rsidP="00985247">
            <w:pPr>
              <w:rPr>
                <w:sz w:val="18"/>
                <w:szCs w:val="18"/>
              </w:rPr>
            </w:pPr>
            <w:r>
              <w:rPr>
                <w:sz w:val="18"/>
                <w:szCs w:val="18"/>
              </w:rPr>
              <w:lastRenderedPageBreak/>
              <w:t>Accounts Payable &gt;&gt; Invoices &gt;&gt; Pending Vendor Invoice Inquiry</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324676F" w14:textId="119DD92A" w:rsidR="00985247" w:rsidRPr="006177E8" w:rsidRDefault="00985247" w:rsidP="00985247">
            <w:pPr>
              <w:rPr>
                <w:sz w:val="18"/>
                <w:szCs w:val="18"/>
              </w:rPr>
            </w:pPr>
            <w:r w:rsidRPr="006177E8">
              <w:rPr>
                <w:sz w:val="18"/>
                <w:szCs w:val="18"/>
              </w:rPr>
              <w:t xml:space="preserve">Validate </w:t>
            </w:r>
            <w:r>
              <w:rPr>
                <w:sz w:val="18"/>
                <w:szCs w:val="18"/>
              </w:rPr>
              <w:t xml:space="preserve">when user enters a property code, the records on the screen are filtered to the property code selected.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6A0E511" w14:textId="77777777" w:rsidR="00985247" w:rsidRPr="00B21961" w:rsidRDefault="00985247" w:rsidP="00985247">
            <w:pPr>
              <w:rPr>
                <w:b/>
              </w:rPr>
            </w:pPr>
          </w:p>
        </w:tc>
      </w:tr>
      <w:tr w:rsidR="00985247" w:rsidRPr="00B21961" w14:paraId="587E37F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75C23000" w14:textId="48F9EB79" w:rsidR="00985247" w:rsidRPr="000645EE" w:rsidRDefault="00985247" w:rsidP="00985247">
            <w:pPr>
              <w:rPr>
                <w:bCs/>
              </w:rPr>
            </w:pPr>
            <w:r w:rsidRPr="000645EE">
              <w:rPr>
                <w:bCs/>
              </w:rPr>
              <w:t>T.0</w:t>
            </w:r>
            <w:r>
              <w:rPr>
                <w:bCs/>
              </w:rPr>
              <w:t>8.C</w:t>
            </w:r>
          </w:p>
        </w:tc>
        <w:tc>
          <w:tcPr>
            <w:tcW w:w="1706" w:type="dxa"/>
            <w:tcBorders>
              <w:top w:val="single" w:sz="4" w:space="0" w:color="auto"/>
              <w:left w:val="single" w:sz="4" w:space="0" w:color="auto"/>
              <w:bottom w:val="single" w:sz="4" w:space="0" w:color="auto"/>
              <w:right w:val="single" w:sz="4" w:space="0" w:color="auto"/>
            </w:tcBorders>
          </w:tcPr>
          <w:p w14:paraId="65DB0B4E" w14:textId="77777777" w:rsidR="00985247" w:rsidRDefault="00985247" w:rsidP="00985247">
            <w:pPr>
              <w:pStyle w:val="NoSpacing"/>
              <w:rPr>
                <w:sz w:val="18"/>
                <w:szCs w:val="18"/>
              </w:rPr>
            </w:pPr>
            <w:r>
              <w:rPr>
                <w:sz w:val="18"/>
                <w:szCs w:val="18"/>
              </w:rPr>
              <w:t xml:space="preserve">AP.008 </w:t>
            </w:r>
          </w:p>
          <w:p w14:paraId="1F4D9DC8" w14:textId="77777777" w:rsidR="00985247" w:rsidRDefault="00985247" w:rsidP="00985247">
            <w:pPr>
              <w:pStyle w:val="NoSpacing"/>
              <w:rPr>
                <w:sz w:val="18"/>
                <w:szCs w:val="18"/>
              </w:rPr>
            </w:pPr>
          </w:p>
          <w:p w14:paraId="35B87380" w14:textId="3C8EC92F" w:rsidR="00985247" w:rsidRDefault="00985247" w:rsidP="00985247">
            <w:pPr>
              <w:pStyle w:val="NoSpacing"/>
              <w:rPr>
                <w:sz w:val="18"/>
                <w:szCs w:val="18"/>
              </w:rPr>
            </w:pPr>
            <w:r>
              <w:rPr>
                <w:sz w:val="18"/>
                <w:szCs w:val="18"/>
              </w:rPr>
              <w:t>Pending Vendor invoice Inquiry form–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033C6F4" w14:textId="57323A23" w:rsidR="00985247" w:rsidRDefault="00985247" w:rsidP="00985247">
            <w:pPr>
              <w:rPr>
                <w:sz w:val="18"/>
                <w:szCs w:val="18"/>
              </w:rPr>
            </w:pPr>
            <w:r>
              <w:rPr>
                <w:sz w:val="18"/>
                <w:szCs w:val="18"/>
              </w:rPr>
              <w:t>Accounts Payable &gt;&gt; Invoices &gt;&gt; Pending Vendor Invoice Inquiry</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D641CC3" w14:textId="5B00AD2A" w:rsidR="00985247" w:rsidRPr="006177E8" w:rsidRDefault="00985247" w:rsidP="00985247">
            <w:pPr>
              <w:rPr>
                <w:sz w:val="18"/>
                <w:szCs w:val="18"/>
              </w:rPr>
            </w:pPr>
            <w:r w:rsidRPr="006177E8">
              <w:rPr>
                <w:sz w:val="18"/>
                <w:szCs w:val="18"/>
              </w:rPr>
              <w:t xml:space="preserve">Validate </w:t>
            </w:r>
            <w:r>
              <w:rPr>
                <w:sz w:val="18"/>
                <w:szCs w:val="18"/>
              </w:rPr>
              <w:t xml:space="preserve">when user enters </w:t>
            </w:r>
            <w:proofErr w:type="gramStart"/>
            <w:r>
              <w:rPr>
                <w:sz w:val="18"/>
                <w:szCs w:val="18"/>
              </w:rPr>
              <w:t>a</w:t>
            </w:r>
            <w:proofErr w:type="gramEnd"/>
            <w:r>
              <w:rPr>
                <w:sz w:val="18"/>
                <w:szCs w:val="18"/>
              </w:rPr>
              <w:t xml:space="preserve"> entity code, the records on the screen are filtered to the </w:t>
            </w:r>
            <w:r w:rsidR="00930756">
              <w:rPr>
                <w:sz w:val="18"/>
                <w:szCs w:val="18"/>
              </w:rPr>
              <w:t>entity</w:t>
            </w:r>
            <w:r>
              <w:rPr>
                <w:sz w:val="18"/>
                <w:szCs w:val="18"/>
              </w:rPr>
              <w:t xml:space="preserve"> code selected.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64B03F6D" w14:textId="77777777" w:rsidR="00985247" w:rsidRPr="00B21961" w:rsidRDefault="00985247" w:rsidP="00985247">
            <w:pPr>
              <w:rPr>
                <w:b/>
              </w:rPr>
            </w:pPr>
          </w:p>
        </w:tc>
      </w:tr>
      <w:tr w:rsidR="00985247" w:rsidRPr="00B21961" w14:paraId="587D690C"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Height w:val="2213"/>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D9EB00C" w14:textId="1B77245D" w:rsidR="00985247" w:rsidRDefault="00985247" w:rsidP="00985247">
            <w:pPr>
              <w:rPr>
                <w:bCs/>
              </w:rPr>
            </w:pPr>
            <w:r>
              <w:rPr>
                <w:bCs/>
              </w:rPr>
              <w:t>T.09.A</w:t>
            </w:r>
          </w:p>
        </w:tc>
        <w:tc>
          <w:tcPr>
            <w:tcW w:w="1706" w:type="dxa"/>
            <w:tcBorders>
              <w:top w:val="single" w:sz="4" w:space="0" w:color="auto"/>
              <w:left w:val="single" w:sz="4" w:space="0" w:color="auto"/>
              <w:bottom w:val="single" w:sz="4" w:space="0" w:color="auto"/>
              <w:right w:val="single" w:sz="4" w:space="0" w:color="auto"/>
            </w:tcBorders>
          </w:tcPr>
          <w:p w14:paraId="0AFEFA37" w14:textId="53CF2D07" w:rsidR="00985247" w:rsidRPr="005642CC" w:rsidRDefault="00985247" w:rsidP="00985247">
            <w:pPr>
              <w:pStyle w:val="NoSpacing"/>
              <w:rPr>
                <w:sz w:val="18"/>
                <w:szCs w:val="18"/>
              </w:rPr>
            </w:pPr>
            <w:r w:rsidRPr="005642CC">
              <w:rPr>
                <w:sz w:val="18"/>
                <w:szCs w:val="18"/>
              </w:rPr>
              <w:t>AP.0</w:t>
            </w:r>
            <w:r>
              <w:rPr>
                <w:sz w:val="18"/>
                <w:szCs w:val="18"/>
              </w:rPr>
              <w:t>09</w:t>
            </w:r>
          </w:p>
          <w:p w14:paraId="10DF2938" w14:textId="77777777" w:rsidR="00985247" w:rsidRPr="005642CC" w:rsidRDefault="00985247" w:rsidP="00985247">
            <w:pPr>
              <w:pStyle w:val="NoSpacing"/>
              <w:rPr>
                <w:sz w:val="18"/>
                <w:szCs w:val="18"/>
              </w:rPr>
            </w:pPr>
          </w:p>
          <w:p w14:paraId="7BD4B60A" w14:textId="76E6B01B" w:rsidR="00985247" w:rsidRDefault="00985247" w:rsidP="00985247">
            <w:pPr>
              <w:pStyle w:val="NoSpacing"/>
              <w:rPr>
                <w:sz w:val="18"/>
                <w:szCs w:val="18"/>
              </w:rPr>
            </w:pPr>
            <w:r w:rsidRPr="005642CC">
              <w:rPr>
                <w:sz w:val="18"/>
                <w:szCs w:val="18"/>
              </w:rPr>
              <w:t>Vendor Payment Proposal – Parameter and Proposal listing</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201B05B" w14:textId="4BEDC333" w:rsidR="00985247" w:rsidRDefault="00985247" w:rsidP="00985247">
            <w:pPr>
              <w:pStyle w:val="NoSpacing"/>
              <w:rPr>
                <w:sz w:val="18"/>
                <w:szCs w:val="18"/>
              </w:rPr>
            </w:pPr>
            <w:r>
              <w:rPr>
                <w:sz w:val="18"/>
                <w:szCs w:val="18"/>
              </w:rPr>
              <w:t>Accounts Payable &gt;&gt; Payments &gt;&gt; Vendor Payment Journal &gt;&gt; Lines &gt;&gt; Payment Proposal &gt;&gt; Create payment proposal</w:t>
            </w:r>
          </w:p>
          <w:p w14:paraId="6781B04D" w14:textId="77777777" w:rsidR="00985247" w:rsidRDefault="00985247" w:rsidP="00985247">
            <w:pPr>
              <w:pStyle w:val="NoSpacing"/>
              <w:rPr>
                <w:sz w:val="18"/>
                <w:szCs w:val="18"/>
              </w:rPr>
            </w:pPr>
          </w:p>
          <w:p w14:paraId="674BEF69" w14:textId="77777777" w:rsidR="00985247" w:rsidRDefault="00985247" w:rsidP="00985247">
            <w:pPr>
              <w:pStyle w:val="NoSpacing"/>
              <w:rPr>
                <w:sz w:val="18"/>
                <w:szCs w:val="18"/>
              </w:rPr>
            </w:pPr>
          </w:p>
          <w:p w14:paraId="672C83A8" w14:textId="3A7727C1" w:rsidR="00985247" w:rsidRDefault="00985247" w:rsidP="00985247">
            <w:pPr>
              <w:pStyle w:val="NoSpacing"/>
              <w:rPr>
                <w:sz w:val="18"/>
                <w:szCs w:val="18"/>
              </w:rPr>
            </w:pPr>
            <w:r>
              <w:rPr>
                <w:sz w:val="18"/>
                <w:szCs w:val="18"/>
              </w:rPr>
              <w:t>Accounts Payable &gt;&gt; Payments &gt;&gt; Vendor Payment Journal &gt;&gt; Lines &gt;&gt; Payment Proposal &gt;&gt; Create payment proposal &gt; OK</w:t>
            </w:r>
          </w:p>
          <w:p w14:paraId="2A589D3D" w14:textId="75555FDF" w:rsidR="00985247" w:rsidRDefault="00985247" w:rsidP="00985247">
            <w:pPr>
              <w:pStyle w:val="NoSpacing"/>
              <w:rPr>
                <w:sz w:val="18"/>
                <w:szCs w:val="18"/>
              </w:rPr>
            </w:pP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3C9943E" w14:textId="5297D391" w:rsidR="00985247" w:rsidRPr="00804C6D" w:rsidRDefault="00985247" w:rsidP="00985247">
            <w:pPr>
              <w:rPr>
                <w:sz w:val="18"/>
                <w:szCs w:val="18"/>
              </w:rPr>
            </w:pPr>
            <w:r w:rsidRPr="00804C6D">
              <w:rPr>
                <w:sz w:val="18"/>
                <w:szCs w:val="18"/>
              </w:rPr>
              <w:t xml:space="preserve">Validate the following three fields [ Entity code, Property code, Unit code] were added to the </w:t>
            </w:r>
            <w:r>
              <w:rPr>
                <w:sz w:val="18"/>
                <w:szCs w:val="18"/>
              </w:rPr>
              <w:t>vendor payment proposal parameter screen.</w:t>
            </w:r>
          </w:p>
          <w:p w14:paraId="1749104D" w14:textId="77777777" w:rsidR="00985247" w:rsidRPr="00804C6D" w:rsidRDefault="00985247" w:rsidP="00985247">
            <w:pPr>
              <w:rPr>
                <w:sz w:val="18"/>
                <w:szCs w:val="18"/>
              </w:rPr>
            </w:pPr>
          </w:p>
          <w:p w14:paraId="2494ED87" w14:textId="632A5356" w:rsidR="00985247" w:rsidRPr="00804C6D" w:rsidRDefault="00985247" w:rsidP="002A4BCD">
            <w:pPr>
              <w:rPr>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06908A6" w14:textId="77777777" w:rsidR="00985247" w:rsidRPr="00B21961" w:rsidRDefault="00985247" w:rsidP="00985247">
            <w:pPr>
              <w:rPr>
                <w:b/>
              </w:rPr>
            </w:pPr>
          </w:p>
        </w:tc>
      </w:tr>
      <w:tr w:rsidR="00985247" w:rsidRPr="00B21961" w14:paraId="2F0EB3EA"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Height w:val="2213"/>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060D941B" w14:textId="78AA2CDB" w:rsidR="00985247" w:rsidRDefault="00985247" w:rsidP="00985247">
            <w:pPr>
              <w:rPr>
                <w:bCs/>
              </w:rPr>
            </w:pPr>
            <w:r>
              <w:rPr>
                <w:bCs/>
              </w:rPr>
              <w:t>T.09.B</w:t>
            </w:r>
          </w:p>
        </w:tc>
        <w:tc>
          <w:tcPr>
            <w:tcW w:w="1706" w:type="dxa"/>
            <w:tcBorders>
              <w:top w:val="single" w:sz="4" w:space="0" w:color="auto"/>
              <w:left w:val="single" w:sz="4" w:space="0" w:color="auto"/>
              <w:bottom w:val="single" w:sz="4" w:space="0" w:color="auto"/>
              <w:right w:val="single" w:sz="4" w:space="0" w:color="auto"/>
            </w:tcBorders>
          </w:tcPr>
          <w:p w14:paraId="6DDE766F" w14:textId="77777777" w:rsidR="00985247" w:rsidRPr="005642CC" w:rsidRDefault="00985247" w:rsidP="00985247">
            <w:pPr>
              <w:pStyle w:val="NoSpacing"/>
              <w:rPr>
                <w:sz w:val="18"/>
                <w:szCs w:val="18"/>
              </w:rPr>
            </w:pPr>
            <w:r w:rsidRPr="005642CC">
              <w:rPr>
                <w:sz w:val="18"/>
                <w:szCs w:val="18"/>
              </w:rPr>
              <w:t>AP.0</w:t>
            </w:r>
            <w:r>
              <w:rPr>
                <w:sz w:val="18"/>
                <w:szCs w:val="18"/>
              </w:rPr>
              <w:t>09</w:t>
            </w:r>
          </w:p>
          <w:p w14:paraId="0A727837" w14:textId="77777777" w:rsidR="00985247" w:rsidRPr="005642CC" w:rsidRDefault="00985247" w:rsidP="00985247">
            <w:pPr>
              <w:pStyle w:val="NoSpacing"/>
              <w:rPr>
                <w:sz w:val="18"/>
                <w:szCs w:val="18"/>
              </w:rPr>
            </w:pPr>
          </w:p>
          <w:p w14:paraId="5E5E5B3F" w14:textId="77777777" w:rsidR="00985247" w:rsidRDefault="00985247" w:rsidP="00985247">
            <w:pPr>
              <w:pStyle w:val="NoSpacing"/>
              <w:rPr>
                <w:sz w:val="18"/>
                <w:szCs w:val="18"/>
              </w:rPr>
            </w:pPr>
            <w:r w:rsidRPr="005642CC">
              <w:rPr>
                <w:sz w:val="18"/>
                <w:szCs w:val="18"/>
              </w:rPr>
              <w:t>Vendor Payment Proposal – Parameter and Proposal listing</w:t>
            </w:r>
          </w:p>
          <w:p w14:paraId="68D2571C" w14:textId="77777777" w:rsidR="002A4BCD" w:rsidRDefault="002A4BCD" w:rsidP="00985247">
            <w:pPr>
              <w:pStyle w:val="NoSpacing"/>
              <w:rPr>
                <w:sz w:val="18"/>
                <w:szCs w:val="18"/>
              </w:rPr>
            </w:pPr>
          </w:p>
          <w:p w14:paraId="51F78814" w14:textId="608F6C61" w:rsidR="002A4BCD" w:rsidRPr="005642CC" w:rsidRDefault="002A4BCD" w:rsidP="00985247">
            <w:pPr>
              <w:pStyle w:val="NoSpacing"/>
              <w:rPr>
                <w:sz w:val="18"/>
                <w:szCs w:val="18"/>
              </w:rPr>
            </w:pPr>
            <w:r>
              <w:rPr>
                <w:sz w:val="18"/>
                <w:szCs w:val="18"/>
              </w:rPr>
              <w:t>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9D03802" w14:textId="77777777" w:rsidR="00985247" w:rsidRDefault="00985247" w:rsidP="00985247">
            <w:pPr>
              <w:pStyle w:val="NoSpacing"/>
              <w:rPr>
                <w:sz w:val="18"/>
                <w:szCs w:val="18"/>
              </w:rPr>
            </w:pPr>
            <w:r>
              <w:rPr>
                <w:sz w:val="18"/>
                <w:szCs w:val="18"/>
              </w:rPr>
              <w:t>Accounts Payable &gt;&gt; Payments &gt;&gt; Vendor Payment Journal &gt;&gt; Lines &gt;&gt; Payment Proposal &gt;&gt; Create payment proposal</w:t>
            </w:r>
          </w:p>
          <w:p w14:paraId="54016FBB" w14:textId="77777777" w:rsidR="00985247" w:rsidRDefault="00985247" w:rsidP="00985247">
            <w:pPr>
              <w:pStyle w:val="NoSpacing"/>
              <w:rPr>
                <w:sz w:val="18"/>
                <w:szCs w:val="18"/>
              </w:rPr>
            </w:pPr>
          </w:p>
          <w:p w14:paraId="56282BF4" w14:textId="77777777" w:rsidR="00985247" w:rsidRDefault="00985247" w:rsidP="00985247">
            <w:pPr>
              <w:pStyle w:val="NoSpacing"/>
              <w:rPr>
                <w:sz w:val="18"/>
                <w:szCs w:val="18"/>
              </w:rPr>
            </w:pPr>
          </w:p>
          <w:p w14:paraId="5E2B135E" w14:textId="77777777" w:rsidR="00985247" w:rsidRDefault="00985247" w:rsidP="00985247">
            <w:pPr>
              <w:pStyle w:val="NoSpacing"/>
              <w:rPr>
                <w:sz w:val="18"/>
                <w:szCs w:val="18"/>
              </w:rPr>
            </w:pPr>
            <w:r>
              <w:rPr>
                <w:sz w:val="18"/>
                <w:szCs w:val="18"/>
              </w:rPr>
              <w:t>Accounts Payable &gt;&gt; Payments &gt;&gt; Vendor Payment Journal &gt;&gt; Lines &gt;&gt; Payment Proposal &gt;&gt; Create payment proposal &gt; OK</w:t>
            </w:r>
          </w:p>
          <w:p w14:paraId="202C50EB" w14:textId="77777777" w:rsidR="00985247" w:rsidRDefault="00985247" w:rsidP="00985247">
            <w:pPr>
              <w:pStyle w:val="NoSpacing"/>
              <w:rPr>
                <w:sz w:val="18"/>
                <w:szCs w:val="18"/>
              </w:rPr>
            </w:pP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592F449" w14:textId="6BB0F000" w:rsidR="00985247" w:rsidRPr="00804C6D" w:rsidRDefault="002A4BCD" w:rsidP="00985247">
            <w:pPr>
              <w:rPr>
                <w:sz w:val="18"/>
                <w:szCs w:val="18"/>
              </w:rPr>
            </w:pPr>
            <w:r>
              <w:rPr>
                <w:sz w:val="18"/>
                <w:szCs w:val="18"/>
              </w:rPr>
              <w:t>Validate on the proposal screen, when user selects the property code, only records related to the property code is displayed in the proposal.</w:t>
            </w:r>
          </w:p>
          <w:p w14:paraId="173E4271" w14:textId="77777777" w:rsidR="00985247" w:rsidRDefault="00985247" w:rsidP="002A4BCD">
            <w:pPr>
              <w:rPr>
                <w:sz w:val="18"/>
                <w:szCs w:val="18"/>
              </w:rPr>
            </w:pPr>
          </w:p>
          <w:p w14:paraId="5F28FF31" w14:textId="42FEE551" w:rsidR="002A4BCD" w:rsidRPr="00804C6D" w:rsidRDefault="002A4BCD" w:rsidP="002A4BCD">
            <w:pPr>
              <w:rPr>
                <w:sz w:val="18"/>
                <w:szCs w:val="18"/>
              </w:rPr>
            </w:pPr>
            <w:r>
              <w:rPr>
                <w:sz w:val="18"/>
                <w:szCs w:val="18"/>
              </w:rPr>
              <w:t>When the proposal is accepted the fields on the payment journal line are updated accordingly with property code, entity code, and proper financial dimensions.</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2D2E101" w14:textId="77777777" w:rsidR="00985247" w:rsidRPr="00B21961" w:rsidRDefault="00985247" w:rsidP="00985247">
            <w:pPr>
              <w:rPr>
                <w:b/>
              </w:rPr>
            </w:pPr>
          </w:p>
        </w:tc>
      </w:tr>
      <w:tr w:rsidR="002A4BCD" w:rsidRPr="00B21961" w14:paraId="4A4A3BE5"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Height w:val="2213"/>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5BF4AF2B" w14:textId="71BA812E" w:rsidR="002A4BCD" w:rsidRDefault="002A4BCD" w:rsidP="002A4BCD">
            <w:pPr>
              <w:rPr>
                <w:bCs/>
              </w:rPr>
            </w:pPr>
            <w:r>
              <w:rPr>
                <w:bCs/>
              </w:rPr>
              <w:lastRenderedPageBreak/>
              <w:t>T.09.C</w:t>
            </w:r>
          </w:p>
        </w:tc>
        <w:tc>
          <w:tcPr>
            <w:tcW w:w="1706" w:type="dxa"/>
            <w:tcBorders>
              <w:top w:val="single" w:sz="4" w:space="0" w:color="auto"/>
              <w:left w:val="single" w:sz="4" w:space="0" w:color="auto"/>
              <w:bottom w:val="single" w:sz="4" w:space="0" w:color="auto"/>
              <w:right w:val="single" w:sz="4" w:space="0" w:color="auto"/>
            </w:tcBorders>
          </w:tcPr>
          <w:p w14:paraId="304395EB" w14:textId="77777777" w:rsidR="002A4BCD" w:rsidRPr="005642CC" w:rsidRDefault="002A4BCD" w:rsidP="002A4BCD">
            <w:pPr>
              <w:pStyle w:val="NoSpacing"/>
              <w:rPr>
                <w:sz w:val="18"/>
                <w:szCs w:val="18"/>
              </w:rPr>
            </w:pPr>
            <w:r w:rsidRPr="005642CC">
              <w:rPr>
                <w:sz w:val="18"/>
                <w:szCs w:val="18"/>
              </w:rPr>
              <w:t>AP.0</w:t>
            </w:r>
            <w:r>
              <w:rPr>
                <w:sz w:val="18"/>
                <w:szCs w:val="18"/>
              </w:rPr>
              <w:t>09</w:t>
            </w:r>
          </w:p>
          <w:p w14:paraId="2BDB2613" w14:textId="77777777" w:rsidR="002A4BCD" w:rsidRPr="005642CC" w:rsidRDefault="002A4BCD" w:rsidP="002A4BCD">
            <w:pPr>
              <w:pStyle w:val="NoSpacing"/>
              <w:rPr>
                <w:sz w:val="18"/>
                <w:szCs w:val="18"/>
              </w:rPr>
            </w:pPr>
          </w:p>
          <w:p w14:paraId="4FD5485B" w14:textId="77777777" w:rsidR="002A4BCD" w:rsidRDefault="002A4BCD" w:rsidP="002A4BCD">
            <w:pPr>
              <w:pStyle w:val="NoSpacing"/>
              <w:rPr>
                <w:sz w:val="18"/>
                <w:szCs w:val="18"/>
              </w:rPr>
            </w:pPr>
            <w:r w:rsidRPr="005642CC">
              <w:rPr>
                <w:sz w:val="18"/>
                <w:szCs w:val="18"/>
              </w:rPr>
              <w:t>Vendor Payment Proposal – Parameter and Proposal listing</w:t>
            </w:r>
          </w:p>
          <w:p w14:paraId="3D9D6B32" w14:textId="77777777" w:rsidR="002A4BCD" w:rsidRDefault="002A4BCD" w:rsidP="002A4BCD">
            <w:pPr>
              <w:pStyle w:val="NoSpacing"/>
              <w:rPr>
                <w:sz w:val="18"/>
                <w:szCs w:val="18"/>
              </w:rPr>
            </w:pPr>
          </w:p>
          <w:p w14:paraId="54F0FC48" w14:textId="3CFEC9F5" w:rsidR="002A4BCD" w:rsidRPr="005642CC" w:rsidRDefault="002A4BCD" w:rsidP="002A4BCD">
            <w:pPr>
              <w:pStyle w:val="NoSpacing"/>
              <w:rPr>
                <w:sz w:val="18"/>
                <w:szCs w:val="18"/>
              </w:rPr>
            </w:pPr>
            <w:r>
              <w:rPr>
                <w:sz w:val="18"/>
                <w:szCs w:val="18"/>
              </w:rPr>
              <w:t>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4BBD4FC" w14:textId="77777777" w:rsidR="002A4BCD" w:rsidRDefault="002A4BCD" w:rsidP="002A4BCD">
            <w:pPr>
              <w:pStyle w:val="NoSpacing"/>
              <w:rPr>
                <w:sz w:val="18"/>
                <w:szCs w:val="18"/>
              </w:rPr>
            </w:pPr>
            <w:r>
              <w:rPr>
                <w:sz w:val="18"/>
                <w:szCs w:val="18"/>
              </w:rPr>
              <w:t>Accounts Payable &gt;&gt; Payments &gt;&gt; Vendor Payment Journal &gt;&gt; Lines &gt;&gt; Payment Proposal &gt;&gt; Create payment proposal</w:t>
            </w:r>
          </w:p>
          <w:p w14:paraId="44E6A5CF" w14:textId="77777777" w:rsidR="002A4BCD" w:rsidRDefault="002A4BCD" w:rsidP="002A4BCD">
            <w:pPr>
              <w:pStyle w:val="NoSpacing"/>
              <w:rPr>
                <w:sz w:val="18"/>
                <w:szCs w:val="18"/>
              </w:rPr>
            </w:pPr>
          </w:p>
          <w:p w14:paraId="5F73BD01" w14:textId="77777777" w:rsidR="002A4BCD" w:rsidRDefault="002A4BCD" w:rsidP="002A4BCD">
            <w:pPr>
              <w:pStyle w:val="NoSpacing"/>
              <w:rPr>
                <w:sz w:val="18"/>
                <w:szCs w:val="18"/>
              </w:rPr>
            </w:pPr>
          </w:p>
          <w:p w14:paraId="7626C227" w14:textId="77777777" w:rsidR="002A4BCD" w:rsidRDefault="002A4BCD" w:rsidP="002A4BCD">
            <w:pPr>
              <w:pStyle w:val="NoSpacing"/>
              <w:rPr>
                <w:sz w:val="18"/>
                <w:szCs w:val="18"/>
              </w:rPr>
            </w:pPr>
            <w:r>
              <w:rPr>
                <w:sz w:val="18"/>
                <w:szCs w:val="18"/>
              </w:rPr>
              <w:t>Accounts Payable &gt;&gt; Payments &gt;&gt; Vendor Payment Journal &gt;&gt; Lines &gt;&gt; Payment Proposal &gt;&gt; Create payment proposal &gt; OK</w:t>
            </w:r>
          </w:p>
          <w:p w14:paraId="3C0B3311" w14:textId="77777777" w:rsidR="002A4BCD" w:rsidRDefault="002A4BCD" w:rsidP="002A4BCD">
            <w:pPr>
              <w:pStyle w:val="NoSpacing"/>
              <w:rPr>
                <w:sz w:val="18"/>
                <w:szCs w:val="18"/>
              </w:rPr>
            </w:pP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8DC3D56" w14:textId="5609FA06" w:rsidR="002A4BCD" w:rsidRPr="00804C6D" w:rsidRDefault="002A4BCD" w:rsidP="002A4BCD">
            <w:pPr>
              <w:rPr>
                <w:sz w:val="18"/>
                <w:szCs w:val="18"/>
              </w:rPr>
            </w:pPr>
            <w:r>
              <w:rPr>
                <w:sz w:val="18"/>
                <w:szCs w:val="18"/>
              </w:rPr>
              <w:t>Validate on the proposal screen, when user selects the entity code, only records related to the entity code is displayed in the proposal.</w:t>
            </w:r>
          </w:p>
          <w:p w14:paraId="342A058D" w14:textId="77777777" w:rsidR="002A4BCD" w:rsidRDefault="002A4BCD" w:rsidP="002A4BCD">
            <w:pPr>
              <w:rPr>
                <w:sz w:val="18"/>
                <w:szCs w:val="18"/>
              </w:rPr>
            </w:pPr>
          </w:p>
          <w:p w14:paraId="14B2F602" w14:textId="6C7782A3" w:rsidR="002A4BCD" w:rsidRPr="00804C6D" w:rsidRDefault="002A4BCD" w:rsidP="002A4BCD">
            <w:pPr>
              <w:rPr>
                <w:sz w:val="18"/>
                <w:szCs w:val="18"/>
              </w:rPr>
            </w:pPr>
            <w:r>
              <w:rPr>
                <w:sz w:val="18"/>
                <w:szCs w:val="18"/>
              </w:rPr>
              <w:t>When the proposal is accepted the fields on the payment journal line are updated accordingly with entity code and proper financial dimensions.</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3094749B" w14:textId="77777777" w:rsidR="002A4BCD" w:rsidRPr="00B21961" w:rsidRDefault="002A4BCD" w:rsidP="002A4BCD">
            <w:pPr>
              <w:rPr>
                <w:b/>
              </w:rPr>
            </w:pPr>
          </w:p>
        </w:tc>
      </w:tr>
      <w:tr w:rsidR="00EC772F" w:rsidRPr="00B21961" w14:paraId="741CB72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Height w:val="1070"/>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0202A033" w14:textId="1B58D114" w:rsidR="00EC772F" w:rsidRDefault="00EC772F" w:rsidP="00EC772F">
            <w:pPr>
              <w:rPr>
                <w:bCs/>
              </w:rPr>
            </w:pPr>
            <w:r>
              <w:rPr>
                <w:bCs/>
              </w:rPr>
              <w:t>T.10.A</w:t>
            </w:r>
          </w:p>
        </w:tc>
        <w:tc>
          <w:tcPr>
            <w:tcW w:w="1706" w:type="dxa"/>
            <w:tcBorders>
              <w:top w:val="single" w:sz="4" w:space="0" w:color="auto"/>
              <w:left w:val="single" w:sz="4" w:space="0" w:color="auto"/>
              <w:bottom w:val="single" w:sz="4" w:space="0" w:color="auto"/>
              <w:right w:val="single" w:sz="4" w:space="0" w:color="auto"/>
            </w:tcBorders>
          </w:tcPr>
          <w:p w14:paraId="5F515BD8" w14:textId="77777777" w:rsidR="00EC772F" w:rsidRDefault="00EC772F" w:rsidP="00EC772F">
            <w:pPr>
              <w:pStyle w:val="NoSpacing"/>
              <w:rPr>
                <w:sz w:val="18"/>
                <w:szCs w:val="18"/>
              </w:rPr>
            </w:pPr>
            <w:r>
              <w:rPr>
                <w:sz w:val="18"/>
                <w:szCs w:val="18"/>
              </w:rPr>
              <w:t>AP.010</w:t>
            </w:r>
          </w:p>
          <w:p w14:paraId="70D753CA" w14:textId="77777777" w:rsidR="00EC772F" w:rsidRDefault="00EC772F" w:rsidP="00EC772F">
            <w:pPr>
              <w:pStyle w:val="NoSpacing"/>
              <w:rPr>
                <w:sz w:val="18"/>
                <w:szCs w:val="18"/>
              </w:rPr>
            </w:pPr>
          </w:p>
          <w:p w14:paraId="39C87874" w14:textId="14A32E4F" w:rsidR="00EC772F" w:rsidRPr="005642CC" w:rsidRDefault="00EC772F" w:rsidP="00EC772F">
            <w:pPr>
              <w:pStyle w:val="NoSpacing"/>
              <w:rPr>
                <w:sz w:val="18"/>
                <w:szCs w:val="18"/>
              </w:rPr>
            </w:pPr>
            <w:r>
              <w:rPr>
                <w:sz w:val="18"/>
                <w:szCs w:val="18"/>
              </w:rPr>
              <w:t>Vendor transaction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AC1CF43" w14:textId="57C117A3" w:rsidR="00EC772F" w:rsidRDefault="00EC772F" w:rsidP="00EC772F">
            <w:pPr>
              <w:pStyle w:val="NoSpacing"/>
              <w:rPr>
                <w:sz w:val="18"/>
                <w:szCs w:val="18"/>
              </w:rPr>
            </w:pPr>
            <w:r>
              <w:rPr>
                <w:sz w:val="18"/>
                <w:szCs w:val="18"/>
              </w:rPr>
              <w:t>Accounts Payable &gt;&gt; Vendors &gt;&gt; All vendors &gt;&gt; Vendor Tab &gt;&gt; Transactions &gt;&gt;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8391501" w14:textId="69920C5B" w:rsidR="00EC772F" w:rsidRDefault="00EC772F" w:rsidP="00EC772F">
            <w:pPr>
              <w:rPr>
                <w:sz w:val="18"/>
                <w:szCs w:val="18"/>
              </w:rPr>
            </w:pPr>
            <w:r w:rsidRPr="00DE5997">
              <w:rPr>
                <w:sz w:val="18"/>
                <w:szCs w:val="18"/>
              </w:rPr>
              <w:t>Validate the following three fields [ Entity code, Property code, Unit code] were added to the purchase order form.</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20E7B523" w14:textId="77777777" w:rsidR="00EC772F" w:rsidRPr="00B21961" w:rsidRDefault="00EC772F" w:rsidP="00EC772F">
            <w:pPr>
              <w:rPr>
                <w:b/>
              </w:rPr>
            </w:pPr>
          </w:p>
        </w:tc>
      </w:tr>
      <w:tr w:rsidR="00EC772F" w:rsidRPr="00B21961" w14:paraId="33033E73"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Height w:val="1151"/>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4A84E3C" w14:textId="71A49911" w:rsidR="00EC772F" w:rsidRDefault="00EC772F" w:rsidP="00EC772F">
            <w:pPr>
              <w:rPr>
                <w:bCs/>
              </w:rPr>
            </w:pPr>
            <w:r>
              <w:rPr>
                <w:bCs/>
              </w:rPr>
              <w:t>T.10.B</w:t>
            </w:r>
          </w:p>
        </w:tc>
        <w:tc>
          <w:tcPr>
            <w:tcW w:w="1706" w:type="dxa"/>
            <w:tcBorders>
              <w:top w:val="single" w:sz="4" w:space="0" w:color="auto"/>
              <w:left w:val="single" w:sz="4" w:space="0" w:color="auto"/>
              <w:bottom w:val="single" w:sz="4" w:space="0" w:color="auto"/>
              <w:right w:val="single" w:sz="4" w:space="0" w:color="auto"/>
            </w:tcBorders>
          </w:tcPr>
          <w:p w14:paraId="64620E02" w14:textId="77777777" w:rsidR="00EC772F" w:rsidRDefault="00EC772F" w:rsidP="00EC772F">
            <w:pPr>
              <w:pStyle w:val="NoSpacing"/>
              <w:rPr>
                <w:sz w:val="18"/>
                <w:szCs w:val="18"/>
              </w:rPr>
            </w:pPr>
            <w:r>
              <w:rPr>
                <w:sz w:val="18"/>
                <w:szCs w:val="18"/>
              </w:rPr>
              <w:t>AP.010</w:t>
            </w:r>
          </w:p>
          <w:p w14:paraId="20C05718" w14:textId="77777777" w:rsidR="00EC772F" w:rsidRDefault="00EC772F" w:rsidP="00EC772F">
            <w:pPr>
              <w:pStyle w:val="NoSpacing"/>
              <w:rPr>
                <w:sz w:val="18"/>
                <w:szCs w:val="18"/>
              </w:rPr>
            </w:pPr>
          </w:p>
          <w:p w14:paraId="07CE3342" w14:textId="284F8450" w:rsidR="00EC772F" w:rsidRDefault="00EC772F" w:rsidP="00EC772F">
            <w:pPr>
              <w:pStyle w:val="NoSpacing"/>
              <w:rPr>
                <w:sz w:val="18"/>
                <w:szCs w:val="18"/>
              </w:rPr>
            </w:pPr>
            <w:r>
              <w:rPr>
                <w:sz w:val="18"/>
                <w:szCs w:val="18"/>
              </w:rPr>
              <w:t>Vendor transaction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C912E31" w14:textId="3C49C099" w:rsidR="00EC772F" w:rsidRDefault="00EC772F" w:rsidP="00EC772F">
            <w:pPr>
              <w:pStyle w:val="NoSpacing"/>
              <w:rPr>
                <w:sz w:val="18"/>
                <w:szCs w:val="18"/>
              </w:rPr>
            </w:pPr>
            <w:r>
              <w:rPr>
                <w:sz w:val="18"/>
                <w:szCs w:val="18"/>
              </w:rPr>
              <w:t>Accounts Payable &gt;&gt; Vendors &gt;&gt; All vendors &gt;&gt; Vendor Tab &gt;&gt; Transactions &gt;&gt;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B82695E" w14:textId="77777777" w:rsidR="00EC772F" w:rsidRDefault="00EC772F" w:rsidP="00EC772F">
            <w:pPr>
              <w:pStyle w:val="NoSpacing"/>
              <w:rPr>
                <w:sz w:val="18"/>
                <w:szCs w:val="18"/>
              </w:rPr>
            </w:pPr>
            <w:r>
              <w:rPr>
                <w:sz w:val="18"/>
                <w:szCs w:val="18"/>
              </w:rPr>
              <w:t>Validate when the property code is selected, the unit code field is active.</w:t>
            </w:r>
          </w:p>
          <w:p w14:paraId="605C1CA9" w14:textId="77777777" w:rsidR="00EC772F" w:rsidRDefault="00EC772F" w:rsidP="00EC772F">
            <w:pPr>
              <w:pStyle w:val="NoSpacing"/>
              <w:rPr>
                <w:sz w:val="18"/>
                <w:szCs w:val="18"/>
              </w:rPr>
            </w:pPr>
          </w:p>
          <w:p w14:paraId="7B4A6E51" w14:textId="58794477" w:rsidR="00EC772F" w:rsidRDefault="00EC772F" w:rsidP="00EC772F">
            <w:pPr>
              <w:pStyle w:val="NoSpacing"/>
              <w:rPr>
                <w:sz w:val="18"/>
                <w:szCs w:val="18"/>
              </w:rPr>
            </w:pPr>
            <w:r>
              <w:rPr>
                <w:sz w:val="18"/>
                <w:szCs w:val="18"/>
              </w:rPr>
              <w:t xml:space="preserve">Validate the unit code field only display records related to the property code </w:t>
            </w:r>
            <w:r w:rsidR="00B95ADE">
              <w:rPr>
                <w:sz w:val="18"/>
                <w:szCs w:val="18"/>
              </w:rPr>
              <w:t>for user to select from</w:t>
            </w:r>
            <w:r>
              <w:rPr>
                <w:sz w:val="18"/>
                <w:szCs w:val="18"/>
              </w:rPr>
              <w:t xml:space="preserve">. </w:t>
            </w:r>
          </w:p>
          <w:p w14:paraId="717703E5" w14:textId="77777777" w:rsidR="00EC772F" w:rsidRDefault="00EC772F" w:rsidP="00EC772F">
            <w:pPr>
              <w:pStyle w:val="NoSpacing"/>
              <w:rPr>
                <w:sz w:val="18"/>
                <w:szCs w:val="18"/>
              </w:rPr>
            </w:pPr>
          </w:p>
          <w:p w14:paraId="7DDD6CBC" w14:textId="7F3A5ABB" w:rsidR="00EC772F" w:rsidRDefault="00A06231" w:rsidP="00EC772F">
            <w:pPr>
              <w:pStyle w:val="NoSpacing"/>
              <w:rPr>
                <w:sz w:val="18"/>
                <w:szCs w:val="18"/>
              </w:rPr>
            </w:pPr>
            <w:r>
              <w:rPr>
                <w:sz w:val="18"/>
                <w:szCs w:val="18"/>
              </w:rPr>
              <w:t>Validated the entity code auto defaults based on the posted transaction record.</w:t>
            </w:r>
            <w:r w:rsidR="00EC772F">
              <w:rPr>
                <w:sz w:val="18"/>
                <w:szCs w:val="18"/>
              </w:rPr>
              <w:t xml:space="preserve"> </w:t>
            </w:r>
          </w:p>
          <w:p w14:paraId="32A174F0" w14:textId="77777777" w:rsidR="00EC772F" w:rsidRDefault="00EC772F" w:rsidP="00EC772F">
            <w:pPr>
              <w:pStyle w:val="NoSpacing"/>
              <w:rPr>
                <w:b/>
                <w:bCs/>
                <w:sz w:val="18"/>
                <w:szCs w:val="18"/>
              </w:rPr>
            </w:pPr>
          </w:p>
          <w:p w14:paraId="38A5BEA8" w14:textId="77777777" w:rsidR="00EC772F" w:rsidRDefault="00EC772F" w:rsidP="00EC772F">
            <w:pPr>
              <w:pStyle w:val="NoSpacing"/>
              <w:rPr>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98FF6FE" w14:textId="77777777" w:rsidR="00EC772F" w:rsidRPr="00B21961" w:rsidRDefault="00EC772F" w:rsidP="00EC772F">
            <w:pPr>
              <w:rPr>
                <w:b/>
              </w:rPr>
            </w:pPr>
          </w:p>
        </w:tc>
      </w:tr>
      <w:tr w:rsidR="00A06231" w:rsidRPr="00B21961" w14:paraId="5A0BC1C0"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Height w:val="1007"/>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9994776" w14:textId="365A7CB5" w:rsidR="00A06231" w:rsidRDefault="00A06231" w:rsidP="00A06231">
            <w:pPr>
              <w:rPr>
                <w:bCs/>
              </w:rPr>
            </w:pPr>
            <w:r>
              <w:rPr>
                <w:bCs/>
              </w:rPr>
              <w:t>T.10.C</w:t>
            </w:r>
          </w:p>
        </w:tc>
        <w:tc>
          <w:tcPr>
            <w:tcW w:w="1706" w:type="dxa"/>
            <w:tcBorders>
              <w:top w:val="single" w:sz="4" w:space="0" w:color="auto"/>
              <w:left w:val="single" w:sz="4" w:space="0" w:color="auto"/>
              <w:bottom w:val="single" w:sz="4" w:space="0" w:color="auto"/>
              <w:right w:val="single" w:sz="4" w:space="0" w:color="auto"/>
            </w:tcBorders>
          </w:tcPr>
          <w:p w14:paraId="52FC2C5B" w14:textId="77777777" w:rsidR="00A06231" w:rsidRDefault="00A06231" w:rsidP="00A06231">
            <w:pPr>
              <w:pStyle w:val="NoSpacing"/>
              <w:rPr>
                <w:sz w:val="18"/>
                <w:szCs w:val="18"/>
              </w:rPr>
            </w:pPr>
            <w:r>
              <w:rPr>
                <w:sz w:val="18"/>
                <w:szCs w:val="18"/>
              </w:rPr>
              <w:t>AP.010</w:t>
            </w:r>
          </w:p>
          <w:p w14:paraId="2F3E74B4" w14:textId="77777777" w:rsidR="00A06231" w:rsidRDefault="00A06231" w:rsidP="00A06231">
            <w:pPr>
              <w:pStyle w:val="NoSpacing"/>
              <w:rPr>
                <w:sz w:val="18"/>
                <w:szCs w:val="18"/>
              </w:rPr>
            </w:pPr>
          </w:p>
          <w:p w14:paraId="18575668" w14:textId="1766624D" w:rsidR="00A06231" w:rsidRDefault="00A06231" w:rsidP="00A06231">
            <w:pPr>
              <w:pStyle w:val="NoSpacing"/>
              <w:rPr>
                <w:sz w:val="18"/>
                <w:szCs w:val="18"/>
              </w:rPr>
            </w:pPr>
            <w:r>
              <w:rPr>
                <w:sz w:val="18"/>
                <w:szCs w:val="18"/>
              </w:rPr>
              <w:t>Vendor transaction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99A93C5" w14:textId="68FDF408" w:rsidR="00A06231" w:rsidRDefault="00A06231" w:rsidP="00A06231">
            <w:pPr>
              <w:pStyle w:val="NoSpacing"/>
              <w:rPr>
                <w:sz w:val="18"/>
                <w:szCs w:val="18"/>
              </w:rPr>
            </w:pPr>
            <w:r>
              <w:rPr>
                <w:sz w:val="18"/>
                <w:szCs w:val="18"/>
              </w:rPr>
              <w:t>Accounts Payable &gt;&gt; Vendors &gt;&gt; All vendors &gt;&gt; Vendor Tab &gt;&gt; Transactions &gt;&gt;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E1EE629" w14:textId="4746A4BA" w:rsidR="00A06231" w:rsidRDefault="00A06231" w:rsidP="00A06231">
            <w:pPr>
              <w:pStyle w:val="NoSpacing"/>
              <w:rPr>
                <w:sz w:val="18"/>
                <w:szCs w:val="18"/>
              </w:rPr>
            </w:pPr>
            <w:r>
              <w:rPr>
                <w:sz w:val="18"/>
                <w:szCs w:val="18"/>
              </w:rPr>
              <w:t>Validate when the entity code is selected, the property code field displays records related to the entity code</w:t>
            </w:r>
            <w:r w:rsidR="00B95ADE">
              <w:rPr>
                <w:sz w:val="18"/>
                <w:szCs w:val="18"/>
              </w:rPr>
              <w:t xml:space="preserve"> for user to select from</w:t>
            </w:r>
            <w:r>
              <w:rPr>
                <w:sz w:val="18"/>
                <w:szCs w:val="18"/>
              </w:rPr>
              <w:t>.</w:t>
            </w:r>
          </w:p>
          <w:p w14:paraId="1F23087A" w14:textId="77777777" w:rsidR="00A06231" w:rsidRDefault="00A06231" w:rsidP="00A06231">
            <w:pPr>
              <w:pStyle w:val="NoSpacing"/>
              <w:rPr>
                <w:b/>
                <w:bCs/>
                <w:sz w:val="18"/>
                <w:szCs w:val="18"/>
              </w:rPr>
            </w:pPr>
          </w:p>
          <w:p w14:paraId="6A23CB0C" w14:textId="77777777" w:rsidR="00A06231" w:rsidRDefault="00A06231" w:rsidP="00A06231">
            <w:pPr>
              <w:pStyle w:val="NoSpacing"/>
              <w:rPr>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7A318D6F" w14:textId="77777777" w:rsidR="00A06231" w:rsidRPr="00B21961" w:rsidRDefault="00A06231" w:rsidP="00A06231">
            <w:pPr>
              <w:rPr>
                <w:b/>
              </w:rPr>
            </w:pPr>
          </w:p>
        </w:tc>
      </w:tr>
      <w:tr w:rsidR="00A06231" w:rsidRPr="00B21961" w14:paraId="6A6187E7"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5A2E5698" w14:textId="419A2A5D" w:rsidR="00A06231" w:rsidRPr="00DE5997" w:rsidRDefault="00A06231" w:rsidP="00A06231">
            <w:pPr>
              <w:rPr>
                <w:bCs/>
              </w:rPr>
            </w:pPr>
            <w:r w:rsidRPr="00DE5997">
              <w:rPr>
                <w:bCs/>
              </w:rPr>
              <w:t>T.1</w:t>
            </w:r>
            <w:r w:rsidR="00DE6DB3">
              <w:rPr>
                <w:bCs/>
              </w:rPr>
              <w:t>1</w:t>
            </w:r>
            <w:r w:rsidRPr="00DE5997">
              <w:rPr>
                <w:bCs/>
              </w:rPr>
              <w:t>.A</w:t>
            </w:r>
          </w:p>
        </w:tc>
        <w:tc>
          <w:tcPr>
            <w:tcW w:w="1706" w:type="dxa"/>
            <w:tcBorders>
              <w:top w:val="single" w:sz="4" w:space="0" w:color="auto"/>
              <w:left w:val="single" w:sz="4" w:space="0" w:color="auto"/>
              <w:bottom w:val="single" w:sz="4" w:space="0" w:color="auto"/>
              <w:right w:val="single" w:sz="4" w:space="0" w:color="auto"/>
            </w:tcBorders>
          </w:tcPr>
          <w:p w14:paraId="1774F254" w14:textId="77777777" w:rsidR="00A06231" w:rsidRPr="00DE5997" w:rsidRDefault="00A06231" w:rsidP="00A06231">
            <w:pPr>
              <w:pStyle w:val="NoSpacing"/>
              <w:rPr>
                <w:sz w:val="18"/>
                <w:szCs w:val="18"/>
              </w:rPr>
            </w:pPr>
            <w:r w:rsidRPr="00DE5997">
              <w:rPr>
                <w:sz w:val="18"/>
                <w:szCs w:val="18"/>
              </w:rPr>
              <w:t>PS.001</w:t>
            </w:r>
          </w:p>
          <w:p w14:paraId="07A83B6D" w14:textId="77777777" w:rsidR="00A06231" w:rsidRPr="00DE5997" w:rsidRDefault="00A06231" w:rsidP="00A06231">
            <w:pPr>
              <w:pStyle w:val="NoSpacing"/>
              <w:rPr>
                <w:sz w:val="18"/>
                <w:szCs w:val="18"/>
              </w:rPr>
            </w:pPr>
          </w:p>
          <w:p w14:paraId="3EBCE427" w14:textId="5F0BEB11" w:rsidR="00A06231" w:rsidRPr="00DE5997" w:rsidRDefault="00A06231" w:rsidP="00A06231">
            <w:pPr>
              <w:pStyle w:val="NoSpacing"/>
              <w:rPr>
                <w:sz w:val="18"/>
                <w:szCs w:val="18"/>
              </w:rPr>
            </w:pPr>
            <w:r w:rsidRPr="00DE5997">
              <w:rPr>
                <w:sz w:val="18"/>
                <w:szCs w:val="18"/>
              </w:rPr>
              <w:t xml:space="preserve">Purchase Order Master </w:t>
            </w:r>
            <w:r>
              <w:rPr>
                <w:sz w:val="18"/>
                <w:szCs w:val="18"/>
              </w:rPr>
              <w:t xml:space="preserve">when purchase order is not related to recurring purchase order, project or fixed assets </w:t>
            </w:r>
            <w:r w:rsidRPr="00DE5997">
              <w:rPr>
                <w:sz w:val="18"/>
                <w:szCs w:val="18"/>
              </w:rPr>
              <w:t>–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A586B6E" w14:textId="08514AAC" w:rsidR="00A06231" w:rsidRPr="00DE5997" w:rsidRDefault="00A06231" w:rsidP="00A06231">
            <w:pPr>
              <w:pStyle w:val="NoSpacing"/>
              <w:rPr>
                <w:sz w:val="18"/>
                <w:szCs w:val="18"/>
              </w:rPr>
            </w:pPr>
            <w:r w:rsidRPr="00DE5997">
              <w:rPr>
                <w:sz w:val="18"/>
                <w:szCs w:val="18"/>
              </w:rPr>
              <w:t>Procurement and sourcing &gt;&gt; Purchase Orders &gt;&gt; All purchase order &gt;&gt; Purchase order parameter, Purchase order header and lines</w:t>
            </w:r>
          </w:p>
          <w:p w14:paraId="1D1E1C87" w14:textId="77777777" w:rsidR="00A06231" w:rsidRPr="00DE5997" w:rsidRDefault="00A06231" w:rsidP="00A06231">
            <w:pPr>
              <w:pStyle w:val="NoSpacing"/>
              <w:rPr>
                <w:sz w:val="18"/>
                <w:szCs w:val="18"/>
              </w:rPr>
            </w:pPr>
          </w:p>
          <w:p w14:paraId="2739180C" w14:textId="77777777" w:rsidR="00A06231" w:rsidRPr="00DE5997" w:rsidRDefault="00A06231" w:rsidP="00A06231">
            <w:pPr>
              <w:pStyle w:val="NoSpacing"/>
              <w:rPr>
                <w:sz w:val="18"/>
                <w:szCs w:val="18"/>
              </w:rPr>
            </w:pPr>
            <w:r w:rsidRPr="00DE5997">
              <w:rPr>
                <w:sz w:val="18"/>
                <w:szCs w:val="18"/>
              </w:rPr>
              <w:t>Project management accounting &gt;&gt; Projects &gt;&gt; All Projects &gt;&gt; Manage tab &gt;&gt; New &gt;&gt; Item task &gt;&gt; Purchase order &gt;&gt; Purchase order header and lines</w:t>
            </w:r>
          </w:p>
          <w:p w14:paraId="545C5641" w14:textId="77777777" w:rsidR="00A06231" w:rsidRPr="00DE5997" w:rsidRDefault="00A06231" w:rsidP="00A06231">
            <w:pPr>
              <w:pStyle w:val="NoSpacing"/>
              <w:rPr>
                <w:sz w:val="18"/>
                <w:szCs w:val="18"/>
              </w:rPr>
            </w:pPr>
          </w:p>
          <w:p w14:paraId="7565E9E8" w14:textId="77777777" w:rsidR="00A06231" w:rsidRPr="00DE5997" w:rsidRDefault="00A06231" w:rsidP="00A06231">
            <w:pPr>
              <w:pStyle w:val="NoSpacing"/>
              <w:rPr>
                <w:sz w:val="18"/>
                <w:szCs w:val="18"/>
              </w:rPr>
            </w:pPr>
            <w:r w:rsidRPr="00DE5997">
              <w:rPr>
                <w:sz w:val="18"/>
                <w:szCs w:val="18"/>
              </w:rPr>
              <w:lastRenderedPageBreak/>
              <w:t>Project management accounting &gt;&gt; Item tasks &gt;&gt; Project purchase order header and lines</w:t>
            </w:r>
          </w:p>
          <w:p w14:paraId="6F898B53" w14:textId="427F57CF" w:rsidR="00A06231" w:rsidRPr="00DE5997" w:rsidRDefault="00A06231" w:rsidP="00A06231">
            <w:pPr>
              <w:rPr>
                <w:sz w:val="18"/>
                <w:szCs w:val="18"/>
              </w:rPr>
            </w:pP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0AB2E338" w14:textId="12924C88" w:rsidR="00A06231" w:rsidRPr="00DE5997" w:rsidRDefault="00A06231" w:rsidP="00A06231">
            <w:pPr>
              <w:rPr>
                <w:bCs/>
                <w:sz w:val="18"/>
                <w:szCs w:val="18"/>
              </w:rPr>
            </w:pPr>
            <w:r w:rsidRPr="00DE5997">
              <w:rPr>
                <w:sz w:val="18"/>
                <w:szCs w:val="18"/>
              </w:rPr>
              <w:lastRenderedPageBreak/>
              <w:t>Validate the following three fields [ Entity code, Property code, Unit code] were added to the purchase order form.</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BC39CC2" w14:textId="77777777" w:rsidR="00A06231" w:rsidRPr="00DE5997" w:rsidRDefault="00A06231" w:rsidP="00A06231">
            <w:pPr>
              <w:rPr>
                <w:b/>
              </w:rPr>
            </w:pPr>
          </w:p>
        </w:tc>
      </w:tr>
      <w:tr w:rsidR="00A06231" w:rsidRPr="00B21961" w14:paraId="79CE6CA6"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3CB91C52" w14:textId="52580B79" w:rsidR="00A06231" w:rsidRPr="00A64CEE" w:rsidRDefault="00A06231" w:rsidP="00A06231">
            <w:pPr>
              <w:rPr>
                <w:bCs/>
              </w:rPr>
            </w:pPr>
            <w:r w:rsidRPr="00A64CEE">
              <w:rPr>
                <w:bCs/>
              </w:rPr>
              <w:t>T.1</w:t>
            </w:r>
            <w:r w:rsidR="00AE7A82">
              <w:rPr>
                <w:bCs/>
              </w:rPr>
              <w:t>1</w:t>
            </w:r>
            <w:r w:rsidRPr="00A64CEE">
              <w:rPr>
                <w:bCs/>
              </w:rPr>
              <w:t>.</w:t>
            </w:r>
            <w:r>
              <w:rPr>
                <w:bCs/>
              </w:rPr>
              <w:t>B</w:t>
            </w:r>
          </w:p>
        </w:tc>
        <w:tc>
          <w:tcPr>
            <w:tcW w:w="1706" w:type="dxa"/>
            <w:tcBorders>
              <w:top w:val="single" w:sz="4" w:space="0" w:color="auto"/>
              <w:left w:val="single" w:sz="4" w:space="0" w:color="auto"/>
              <w:bottom w:val="single" w:sz="4" w:space="0" w:color="auto"/>
              <w:right w:val="single" w:sz="4" w:space="0" w:color="auto"/>
            </w:tcBorders>
          </w:tcPr>
          <w:p w14:paraId="5CA82878" w14:textId="77777777" w:rsidR="00A06231" w:rsidRPr="00A64CEE" w:rsidRDefault="00A06231" w:rsidP="00A06231">
            <w:pPr>
              <w:pStyle w:val="NoSpacing"/>
              <w:rPr>
                <w:sz w:val="18"/>
                <w:szCs w:val="18"/>
              </w:rPr>
            </w:pPr>
            <w:r w:rsidRPr="00A64CEE">
              <w:rPr>
                <w:sz w:val="18"/>
                <w:szCs w:val="18"/>
              </w:rPr>
              <w:t>PS.001</w:t>
            </w:r>
          </w:p>
          <w:p w14:paraId="3A255D82" w14:textId="77777777" w:rsidR="00A06231" w:rsidRPr="00A64CEE" w:rsidRDefault="00A06231" w:rsidP="00A06231">
            <w:pPr>
              <w:pStyle w:val="NoSpacing"/>
              <w:rPr>
                <w:sz w:val="18"/>
                <w:szCs w:val="18"/>
              </w:rPr>
            </w:pPr>
          </w:p>
          <w:p w14:paraId="24803FE5" w14:textId="1114917E" w:rsidR="00A06231" w:rsidRPr="00A64CEE" w:rsidRDefault="00A06231" w:rsidP="00A06231">
            <w:pPr>
              <w:pStyle w:val="NoSpacing"/>
              <w:rPr>
                <w:sz w:val="18"/>
                <w:szCs w:val="18"/>
              </w:rPr>
            </w:pPr>
            <w:r w:rsidRPr="00DE5997">
              <w:rPr>
                <w:sz w:val="18"/>
                <w:szCs w:val="18"/>
              </w:rPr>
              <w:t xml:space="preserve">Purchase Order Master </w:t>
            </w:r>
            <w:r>
              <w:rPr>
                <w:sz w:val="18"/>
                <w:szCs w:val="18"/>
              </w:rPr>
              <w:t xml:space="preserve">when purchase order is not related to recurring purchase order, project or fixed assets </w:t>
            </w:r>
            <w:r w:rsidRPr="00A64CEE">
              <w:rPr>
                <w:sz w:val="18"/>
                <w:szCs w:val="18"/>
              </w:rPr>
              <w:t>–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8589193" w14:textId="77777777" w:rsidR="00A06231" w:rsidRPr="00A64CEE" w:rsidRDefault="00A06231" w:rsidP="00A06231">
            <w:pPr>
              <w:pStyle w:val="NoSpacing"/>
              <w:rPr>
                <w:sz w:val="18"/>
                <w:szCs w:val="18"/>
              </w:rPr>
            </w:pPr>
            <w:r w:rsidRPr="00A64CEE">
              <w:rPr>
                <w:sz w:val="18"/>
                <w:szCs w:val="18"/>
              </w:rPr>
              <w:t>Procurement and sourcing &gt;&gt; Purchase Orders &gt;&gt; All purchase order &gt;&gt; Purchase order parameter, Purchase order header and lines</w:t>
            </w:r>
          </w:p>
          <w:p w14:paraId="78D5B5CD" w14:textId="77777777" w:rsidR="00A06231" w:rsidRPr="00A64CEE" w:rsidRDefault="00A06231" w:rsidP="00A06231">
            <w:pPr>
              <w:pStyle w:val="NoSpacing"/>
              <w:rPr>
                <w:sz w:val="18"/>
                <w:szCs w:val="18"/>
              </w:rPr>
            </w:pPr>
          </w:p>
          <w:p w14:paraId="39AC6DFD" w14:textId="77777777" w:rsidR="00A06231" w:rsidRPr="00A64CEE" w:rsidRDefault="00A06231" w:rsidP="00A06231">
            <w:pPr>
              <w:pStyle w:val="NoSpacing"/>
              <w:rPr>
                <w:sz w:val="18"/>
                <w:szCs w:val="18"/>
              </w:rPr>
            </w:pPr>
            <w:r w:rsidRPr="00A64CEE">
              <w:rPr>
                <w:sz w:val="18"/>
                <w:szCs w:val="18"/>
              </w:rPr>
              <w:t>Project management accounting &gt;&gt; Projects &gt;&gt; All Projects &gt;&gt; Manage tab &gt;&gt; New &gt;&gt; Item task &gt;&gt; Purchase order &gt;&gt; Purchase order header and lines</w:t>
            </w:r>
          </w:p>
          <w:p w14:paraId="270447C5" w14:textId="77777777" w:rsidR="00A06231" w:rsidRPr="00A64CEE" w:rsidRDefault="00A06231" w:rsidP="00A06231">
            <w:pPr>
              <w:pStyle w:val="NoSpacing"/>
              <w:rPr>
                <w:sz w:val="18"/>
                <w:szCs w:val="18"/>
              </w:rPr>
            </w:pPr>
          </w:p>
          <w:p w14:paraId="6A4227A1" w14:textId="77777777" w:rsidR="00A06231" w:rsidRPr="00A64CEE" w:rsidRDefault="00A06231" w:rsidP="00A06231">
            <w:pPr>
              <w:pStyle w:val="NoSpacing"/>
              <w:rPr>
                <w:sz w:val="18"/>
                <w:szCs w:val="18"/>
              </w:rPr>
            </w:pPr>
            <w:r w:rsidRPr="00A64CEE">
              <w:rPr>
                <w:sz w:val="18"/>
                <w:szCs w:val="18"/>
              </w:rPr>
              <w:t>Project management accounting &gt;&gt; Item tasks &gt;&gt; Project purchase order header and lines</w:t>
            </w:r>
          </w:p>
          <w:p w14:paraId="67200051" w14:textId="16ACA592" w:rsidR="00A06231" w:rsidRPr="00A64CEE" w:rsidRDefault="00A06231" w:rsidP="00A06231">
            <w:pPr>
              <w:rPr>
                <w:sz w:val="18"/>
                <w:szCs w:val="18"/>
              </w:rPr>
            </w:pP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D335047" w14:textId="4A8305CD" w:rsidR="00A06231" w:rsidRPr="00483B4E" w:rsidRDefault="00A06231" w:rsidP="00A06231">
            <w:pPr>
              <w:pStyle w:val="NoSpacing"/>
              <w:rPr>
                <w:sz w:val="18"/>
                <w:szCs w:val="18"/>
              </w:rPr>
            </w:pPr>
            <w:r w:rsidRPr="00483B4E">
              <w:rPr>
                <w:sz w:val="18"/>
                <w:szCs w:val="18"/>
              </w:rPr>
              <w:t xml:space="preserve">Validate when the property code is selected, the unit code field should become available with only records that are associated to the property selected. </w:t>
            </w:r>
          </w:p>
          <w:p w14:paraId="349BAB4E" w14:textId="77777777" w:rsidR="00A06231" w:rsidRPr="00483B4E" w:rsidRDefault="00A06231" w:rsidP="00A06231">
            <w:pPr>
              <w:pStyle w:val="NoSpacing"/>
              <w:rPr>
                <w:sz w:val="18"/>
                <w:szCs w:val="18"/>
              </w:rPr>
            </w:pPr>
          </w:p>
          <w:p w14:paraId="53079E62" w14:textId="051D283B" w:rsidR="00A06231" w:rsidRPr="00483B4E" w:rsidRDefault="00A06231" w:rsidP="00A06231">
            <w:pPr>
              <w:pStyle w:val="NoSpacing"/>
              <w:rPr>
                <w:sz w:val="18"/>
                <w:szCs w:val="18"/>
              </w:rPr>
            </w:pPr>
            <w:r w:rsidRPr="00483B4E">
              <w:rPr>
                <w:sz w:val="18"/>
                <w:szCs w:val="18"/>
              </w:rPr>
              <w:t xml:space="preserve">Validate the entity code should auto populate based on the </w:t>
            </w:r>
            <w:r w:rsidRPr="00483B4E">
              <w:rPr>
                <w:b/>
                <w:bCs/>
                <w:i/>
                <w:iCs/>
                <w:sz w:val="18"/>
                <w:szCs w:val="18"/>
              </w:rPr>
              <w:t>system creation date</w:t>
            </w:r>
            <w:r w:rsidRPr="00483B4E">
              <w:rPr>
                <w:sz w:val="18"/>
                <w:szCs w:val="18"/>
              </w:rPr>
              <w:t xml:space="preserve"> comparative to ownership effective date.</w:t>
            </w:r>
          </w:p>
          <w:p w14:paraId="665407A4" w14:textId="77777777" w:rsidR="00A06231" w:rsidRPr="00483B4E" w:rsidRDefault="00A06231" w:rsidP="00A06231">
            <w:pPr>
              <w:pStyle w:val="NoSpacing"/>
              <w:rPr>
                <w:sz w:val="18"/>
                <w:szCs w:val="18"/>
              </w:rPr>
            </w:pPr>
          </w:p>
          <w:p w14:paraId="342A0575" w14:textId="77777777" w:rsidR="00A06231" w:rsidRPr="00483B4E" w:rsidRDefault="00A06231" w:rsidP="00A06231">
            <w:pPr>
              <w:pStyle w:val="NoSpacing"/>
              <w:rPr>
                <w:sz w:val="18"/>
                <w:szCs w:val="18"/>
              </w:rPr>
            </w:pPr>
            <w:r w:rsidRPr="00483B4E">
              <w:rPr>
                <w:sz w:val="18"/>
                <w:szCs w:val="18"/>
              </w:rPr>
              <w:t xml:space="preserve">Validate when the entity code is auto filled, the field should become greyed out. </w:t>
            </w:r>
          </w:p>
          <w:p w14:paraId="22A89448" w14:textId="77777777" w:rsidR="00A06231" w:rsidRPr="00483B4E" w:rsidRDefault="00A06231" w:rsidP="00A06231">
            <w:pPr>
              <w:pStyle w:val="NoSpacing"/>
              <w:rPr>
                <w:b/>
                <w:bCs/>
                <w:sz w:val="18"/>
                <w:szCs w:val="18"/>
              </w:rPr>
            </w:pPr>
          </w:p>
          <w:p w14:paraId="51B9123E" w14:textId="16BD0B0F" w:rsidR="00A06231" w:rsidRPr="00483B4E" w:rsidRDefault="00A06231" w:rsidP="00A06231">
            <w:pPr>
              <w:pStyle w:val="NoSpacing"/>
              <w:rPr>
                <w:bCs/>
                <w:sz w:val="18"/>
                <w:szCs w:val="18"/>
                <w:highlight w:val="yellow"/>
              </w:rPr>
            </w:pPr>
            <w:r w:rsidRPr="00483B4E">
              <w:rPr>
                <w:sz w:val="18"/>
                <w:szCs w:val="18"/>
              </w:rPr>
              <w:t>Validate the financial dimension for BU</w:t>
            </w:r>
            <w:r>
              <w:rPr>
                <w:sz w:val="18"/>
                <w:szCs w:val="18"/>
              </w:rPr>
              <w:t>, property,</w:t>
            </w:r>
            <w:r w:rsidRPr="00483B4E">
              <w:rPr>
                <w:sz w:val="18"/>
                <w:szCs w:val="18"/>
              </w:rPr>
              <w:t xml:space="preserve"> and </w:t>
            </w:r>
            <w:r>
              <w:rPr>
                <w:sz w:val="18"/>
                <w:szCs w:val="18"/>
              </w:rPr>
              <w:t>market</w:t>
            </w:r>
            <w:r w:rsidRPr="00483B4E">
              <w:rPr>
                <w:sz w:val="18"/>
                <w:szCs w:val="18"/>
              </w:rPr>
              <w:t xml:space="preserve"> should pull from the </w:t>
            </w:r>
            <w:r>
              <w:rPr>
                <w:sz w:val="18"/>
                <w:szCs w:val="18"/>
              </w:rPr>
              <w:t xml:space="preserve">property master based on the </w:t>
            </w:r>
            <w:r w:rsidRPr="00483B4E">
              <w:rPr>
                <w:sz w:val="18"/>
                <w:szCs w:val="18"/>
              </w:rPr>
              <w:t xml:space="preserve">BU-property relationship </w:t>
            </w:r>
            <w:r>
              <w:rPr>
                <w:sz w:val="18"/>
                <w:szCs w:val="18"/>
              </w:rPr>
              <w:t xml:space="preserve">from </w:t>
            </w:r>
            <w:r w:rsidRPr="00483B4E">
              <w:rPr>
                <w:sz w:val="18"/>
                <w:szCs w:val="18"/>
              </w:rPr>
              <w:t xml:space="preserve">system creation date comparative to the effective ownership date.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3FDC72A" w14:textId="77777777" w:rsidR="00A06231" w:rsidRPr="00483B4E" w:rsidRDefault="00A06231" w:rsidP="00A06231">
            <w:pPr>
              <w:rPr>
                <w:b/>
                <w:highlight w:val="yellow"/>
              </w:rPr>
            </w:pPr>
          </w:p>
        </w:tc>
      </w:tr>
      <w:tr w:rsidR="00A06231" w:rsidRPr="00B21961" w14:paraId="2F19CEFE"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42E0AF5" w14:textId="6D5DF9B7" w:rsidR="00A06231" w:rsidRPr="00A64CEE" w:rsidRDefault="00A06231" w:rsidP="00A06231">
            <w:pPr>
              <w:rPr>
                <w:bCs/>
              </w:rPr>
            </w:pPr>
            <w:r w:rsidRPr="00A64CEE">
              <w:rPr>
                <w:bCs/>
              </w:rPr>
              <w:t>T.1</w:t>
            </w:r>
            <w:r w:rsidR="00AE7A82">
              <w:rPr>
                <w:bCs/>
              </w:rPr>
              <w:t>1</w:t>
            </w:r>
            <w:r w:rsidRPr="00A64CEE">
              <w:rPr>
                <w:bCs/>
              </w:rPr>
              <w:t>.</w:t>
            </w:r>
            <w:r>
              <w:rPr>
                <w:bCs/>
              </w:rPr>
              <w:t>C</w:t>
            </w:r>
          </w:p>
        </w:tc>
        <w:tc>
          <w:tcPr>
            <w:tcW w:w="1706" w:type="dxa"/>
            <w:tcBorders>
              <w:top w:val="single" w:sz="4" w:space="0" w:color="auto"/>
              <w:left w:val="single" w:sz="4" w:space="0" w:color="auto"/>
              <w:bottom w:val="single" w:sz="4" w:space="0" w:color="auto"/>
              <w:right w:val="single" w:sz="4" w:space="0" w:color="auto"/>
            </w:tcBorders>
          </w:tcPr>
          <w:p w14:paraId="756E16AF" w14:textId="77777777" w:rsidR="00A06231" w:rsidRPr="00A64CEE" w:rsidRDefault="00A06231" w:rsidP="00A06231">
            <w:pPr>
              <w:pStyle w:val="NoSpacing"/>
              <w:rPr>
                <w:sz w:val="18"/>
                <w:szCs w:val="18"/>
              </w:rPr>
            </w:pPr>
            <w:r w:rsidRPr="00A64CEE">
              <w:rPr>
                <w:sz w:val="18"/>
                <w:szCs w:val="18"/>
              </w:rPr>
              <w:t>PS.001</w:t>
            </w:r>
          </w:p>
          <w:p w14:paraId="1B693BAD" w14:textId="77777777" w:rsidR="00A06231" w:rsidRPr="00A64CEE" w:rsidRDefault="00A06231" w:rsidP="00A06231">
            <w:pPr>
              <w:pStyle w:val="NoSpacing"/>
              <w:rPr>
                <w:sz w:val="18"/>
                <w:szCs w:val="18"/>
              </w:rPr>
            </w:pPr>
          </w:p>
          <w:p w14:paraId="55674AD2" w14:textId="6B45556A" w:rsidR="00A06231" w:rsidRPr="00A64CEE" w:rsidRDefault="00A06231" w:rsidP="00A06231">
            <w:pPr>
              <w:pStyle w:val="NoSpacing"/>
              <w:rPr>
                <w:sz w:val="18"/>
                <w:szCs w:val="18"/>
              </w:rPr>
            </w:pPr>
            <w:r w:rsidRPr="00DE5997">
              <w:rPr>
                <w:sz w:val="18"/>
                <w:szCs w:val="18"/>
              </w:rPr>
              <w:t xml:space="preserve">Purchase Order Master </w:t>
            </w:r>
            <w:r>
              <w:rPr>
                <w:sz w:val="18"/>
                <w:szCs w:val="18"/>
              </w:rPr>
              <w:t xml:space="preserve">when purchase order is not related to recurring purchase order, project or fixed assets </w:t>
            </w:r>
            <w:r w:rsidRPr="00A64CEE">
              <w:rPr>
                <w:sz w:val="18"/>
                <w:szCs w:val="18"/>
              </w:rPr>
              <w:t>–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AFF1B1C" w14:textId="77777777" w:rsidR="00A06231" w:rsidRPr="00A64CEE" w:rsidRDefault="00A06231" w:rsidP="00A06231">
            <w:pPr>
              <w:pStyle w:val="NoSpacing"/>
              <w:rPr>
                <w:sz w:val="18"/>
                <w:szCs w:val="18"/>
              </w:rPr>
            </w:pPr>
            <w:r w:rsidRPr="00A64CEE">
              <w:rPr>
                <w:sz w:val="18"/>
                <w:szCs w:val="18"/>
              </w:rPr>
              <w:t>Procurement and sourcing &gt;&gt; Purchase Orders &gt;&gt; All purchase order &gt;&gt; Purchase order parameter, Purchase order header and lines</w:t>
            </w:r>
          </w:p>
          <w:p w14:paraId="47BFCEB9" w14:textId="77777777" w:rsidR="00A06231" w:rsidRPr="00A64CEE" w:rsidRDefault="00A06231" w:rsidP="00A06231">
            <w:pPr>
              <w:pStyle w:val="NoSpacing"/>
              <w:rPr>
                <w:sz w:val="18"/>
                <w:szCs w:val="18"/>
              </w:rPr>
            </w:pPr>
          </w:p>
          <w:p w14:paraId="246A68F9" w14:textId="77777777" w:rsidR="00A06231" w:rsidRPr="00A64CEE" w:rsidRDefault="00A06231" w:rsidP="00A06231">
            <w:pPr>
              <w:pStyle w:val="NoSpacing"/>
              <w:rPr>
                <w:sz w:val="18"/>
                <w:szCs w:val="18"/>
              </w:rPr>
            </w:pPr>
            <w:r w:rsidRPr="00A64CEE">
              <w:rPr>
                <w:sz w:val="18"/>
                <w:szCs w:val="18"/>
              </w:rPr>
              <w:t>Project management accounting &gt;&gt; Projects &gt;&gt; All Projects &gt;&gt; Manage tab &gt;&gt; New &gt;&gt; Item task &gt;&gt; Purchase order &gt;&gt; Purchase order header and lines</w:t>
            </w:r>
          </w:p>
          <w:p w14:paraId="2149E32A" w14:textId="77777777" w:rsidR="00A06231" w:rsidRPr="00A64CEE" w:rsidRDefault="00A06231" w:rsidP="00A06231">
            <w:pPr>
              <w:pStyle w:val="NoSpacing"/>
              <w:rPr>
                <w:sz w:val="18"/>
                <w:szCs w:val="18"/>
              </w:rPr>
            </w:pPr>
          </w:p>
          <w:p w14:paraId="2A9C7968" w14:textId="77777777" w:rsidR="00A06231" w:rsidRPr="00A64CEE" w:rsidRDefault="00A06231" w:rsidP="00A06231">
            <w:pPr>
              <w:pStyle w:val="NoSpacing"/>
              <w:rPr>
                <w:sz w:val="18"/>
                <w:szCs w:val="18"/>
              </w:rPr>
            </w:pPr>
            <w:r w:rsidRPr="00A64CEE">
              <w:rPr>
                <w:sz w:val="18"/>
                <w:szCs w:val="18"/>
              </w:rPr>
              <w:t>Project management accounting &gt;&gt; Item tasks &gt;&gt; Project purchase order header and lines</w:t>
            </w:r>
          </w:p>
          <w:p w14:paraId="76AE30C1" w14:textId="43D344B1" w:rsidR="00A06231" w:rsidRPr="00A64CEE" w:rsidRDefault="00A06231" w:rsidP="00A06231">
            <w:pPr>
              <w:rPr>
                <w:sz w:val="18"/>
                <w:szCs w:val="18"/>
              </w:rPr>
            </w:pP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3914D7C" w14:textId="3407CA07" w:rsidR="00A06231" w:rsidRPr="002A4BCD" w:rsidRDefault="00A06231" w:rsidP="00A06231">
            <w:pPr>
              <w:rPr>
                <w:bCs/>
                <w:sz w:val="18"/>
                <w:szCs w:val="18"/>
                <w:highlight w:val="yellow"/>
              </w:rPr>
            </w:pPr>
            <w:r>
              <w:rPr>
                <w:sz w:val="18"/>
                <w:szCs w:val="18"/>
              </w:rPr>
              <w:t>Validate when an</w:t>
            </w:r>
            <w:r w:rsidRPr="008D3F67">
              <w:rPr>
                <w:sz w:val="18"/>
                <w:szCs w:val="18"/>
              </w:rPr>
              <w:t xml:space="preserve"> entity code is selected, the financial dimension for BU should pull from the entity structure master that is related to the entity ID.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8563AC7" w14:textId="77777777" w:rsidR="00A06231" w:rsidRPr="002A4BCD" w:rsidRDefault="00A06231" w:rsidP="00A06231">
            <w:pPr>
              <w:rPr>
                <w:b/>
                <w:highlight w:val="yellow"/>
              </w:rPr>
            </w:pPr>
          </w:p>
        </w:tc>
      </w:tr>
      <w:tr w:rsidR="00A06231" w:rsidRPr="00B21961" w14:paraId="6A7166E1"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51DEAF4E" w14:textId="4941D552" w:rsidR="00A06231" w:rsidRPr="00A64CEE" w:rsidRDefault="00A06231" w:rsidP="00A06231">
            <w:pPr>
              <w:rPr>
                <w:b/>
              </w:rPr>
            </w:pPr>
            <w:r w:rsidRPr="00A64CEE">
              <w:rPr>
                <w:bCs/>
              </w:rPr>
              <w:t>T.1</w:t>
            </w:r>
            <w:r w:rsidR="00AE7A82">
              <w:rPr>
                <w:bCs/>
              </w:rPr>
              <w:t>2</w:t>
            </w:r>
            <w:r w:rsidRPr="00A64CEE">
              <w:rPr>
                <w:bCs/>
              </w:rPr>
              <w:t>.A</w:t>
            </w:r>
          </w:p>
        </w:tc>
        <w:tc>
          <w:tcPr>
            <w:tcW w:w="1706" w:type="dxa"/>
            <w:tcBorders>
              <w:top w:val="single" w:sz="4" w:space="0" w:color="auto"/>
              <w:left w:val="single" w:sz="4" w:space="0" w:color="auto"/>
              <w:bottom w:val="single" w:sz="4" w:space="0" w:color="auto"/>
              <w:right w:val="single" w:sz="4" w:space="0" w:color="auto"/>
            </w:tcBorders>
          </w:tcPr>
          <w:p w14:paraId="743986C0" w14:textId="77777777" w:rsidR="00A06231" w:rsidRPr="00A64CEE" w:rsidRDefault="00A06231" w:rsidP="00A06231">
            <w:pPr>
              <w:rPr>
                <w:sz w:val="18"/>
                <w:szCs w:val="18"/>
              </w:rPr>
            </w:pPr>
            <w:r w:rsidRPr="00A64CEE">
              <w:rPr>
                <w:sz w:val="18"/>
                <w:szCs w:val="18"/>
              </w:rPr>
              <w:t xml:space="preserve">PS.002 </w:t>
            </w:r>
          </w:p>
          <w:p w14:paraId="5B5BBB5C" w14:textId="77777777" w:rsidR="00A06231" w:rsidRPr="00A64CEE" w:rsidRDefault="00A06231" w:rsidP="00A06231">
            <w:pPr>
              <w:rPr>
                <w:sz w:val="18"/>
                <w:szCs w:val="18"/>
              </w:rPr>
            </w:pPr>
          </w:p>
          <w:p w14:paraId="41B56041" w14:textId="5DF356F4" w:rsidR="00A06231" w:rsidRPr="00A64CEE" w:rsidRDefault="00A06231" w:rsidP="00A06231">
            <w:pPr>
              <w:rPr>
                <w:sz w:val="18"/>
                <w:szCs w:val="18"/>
              </w:rPr>
            </w:pPr>
            <w:r w:rsidRPr="00A64CEE">
              <w:rPr>
                <w:sz w:val="18"/>
                <w:szCs w:val="18"/>
              </w:rPr>
              <w:t>Purchase order inquiry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6F817C7" w14:textId="76E170E8" w:rsidR="00A06231" w:rsidRPr="00A64CEE" w:rsidRDefault="00A06231" w:rsidP="00A06231">
            <w:pPr>
              <w:rPr>
                <w:b/>
              </w:rPr>
            </w:pPr>
            <w:r w:rsidRPr="00A64CEE">
              <w:rPr>
                <w:sz w:val="18"/>
                <w:szCs w:val="18"/>
              </w:rPr>
              <w:t>Procurement and sourcing &gt;&gt; Purchase Orders &gt;&gt; All purchase order listing</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6B52254" w14:textId="241C6F5A" w:rsidR="00A06231" w:rsidRPr="00A64CEE" w:rsidRDefault="00A06231" w:rsidP="00A06231">
            <w:pPr>
              <w:rPr>
                <w:b/>
              </w:rPr>
            </w:pPr>
            <w:r w:rsidRPr="00A64CEE">
              <w:rPr>
                <w:sz w:val="18"/>
                <w:szCs w:val="18"/>
              </w:rPr>
              <w:t>Validate the following three fields [ Entity code, Property code, Unit code] were added to the purchase order listing screen and users can filter on the fields.</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7DF2E613" w14:textId="77777777" w:rsidR="00A06231" w:rsidRPr="002A4BCD" w:rsidRDefault="00A06231" w:rsidP="00A06231">
            <w:pPr>
              <w:rPr>
                <w:b/>
                <w:highlight w:val="yellow"/>
              </w:rPr>
            </w:pPr>
          </w:p>
        </w:tc>
      </w:tr>
      <w:tr w:rsidR="00A06231" w:rsidRPr="00B21961" w14:paraId="42511224"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137835BD" w14:textId="7DA17DBB" w:rsidR="00A06231" w:rsidRPr="00A64CEE" w:rsidRDefault="00A06231" w:rsidP="00A06231">
            <w:pPr>
              <w:rPr>
                <w:bCs/>
              </w:rPr>
            </w:pPr>
            <w:r w:rsidRPr="00A64CEE">
              <w:rPr>
                <w:bCs/>
              </w:rPr>
              <w:lastRenderedPageBreak/>
              <w:t>T.1</w:t>
            </w:r>
            <w:r w:rsidR="00AE7A82">
              <w:rPr>
                <w:bCs/>
              </w:rPr>
              <w:t>2</w:t>
            </w:r>
            <w:r w:rsidRPr="00A64CEE">
              <w:rPr>
                <w:bCs/>
              </w:rPr>
              <w:t>.B</w:t>
            </w:r>
          </w:p>
        </w:tc>
        <w:tc>
          <w:tcPr>
            <w:tcW w:w="1706" w:type="dxa"/>
            <w:tcBorders>
              <w:top w:val="single" w:sz="4" w:space="0" w:color="auto"/>
              <w:left w:val="single" w:sz="4" w:space="0" w:color="auto"/>
              <w:bottom w:val="single" w:sz="4" w:space="0" w:color="auto"/>
              <w:right w:val="single" w:sz="4" w:space="0" w:color="auto"/>
            </w:tcBorders>
          </w:tcPr>
          <w:p w14:paraId="766922EA" w14:textId="77777777" w:rsidR="00A06231" w:rsidRPr="00A64CEE" w:rsidRDefault="00A06231" w:rsidP="00A06231">
            <w:pPr>
              <w:rPr>
                <w:sz w:val="18"/>
                <w:szCs w:val="18"/>
              </w:rPr>
            </w:pPr>
            <w:r w:rsidRPr="00A64CEE">
              <w:rPr>
                <w:sz w:val="18"/>
                <w:szCs w:val="18"/>
              </w:rPr>
              <w:t xml:space="preserve">PS.002 </w:t>
            </w:r>
          </w:p>
          <w:p w14:paraId="3A6D5807" w14:textId="77777777" w:rsidR="00A06231" w:rsidRPr="00A64CEE" w:rsidRDefault="00A06231" w:rsidP="00A06231">
            <w:pPr>
              <w:rPr>
                <w:sz w:val="18"/>
                <w:szCs w:val="18"/>
              </w:rPr>
            </w:pPr>
          </w:p>
          <w:p w14:paraId="05B24E68" w14:textId="4F23CA48" w:rsidR="00A06231" w:rsidRPr="00A64CEE" w:rsidRDefault="00A06231" w:rsidP="00A06231">
            <w:pPr>
              <w:rPr>
                <w:sz w:val="18"/>
                <w:szCs w:val="18"/>
              </w:rPr>
            </w:pPr>
            <w:r w:rsidRPr="00A64CEE">
              <w:rPr>
                <w:sz w:val="18"/>
                <w:szCs w:val="18"/>
              </w:rPr>
              <w:t>Purchase order inquiry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476AED8" w14:textId="1FA40081" w:rsidR="00A06231" w:rsidRPr="00A64CEE" w:rsidRDefault="00A06231" w:rsidP="00A06231">
            <w:pPr>
              <w:rPr>
                <w:sz w:val="18"/>
                <w:szCs w:val="18"/>
              </w:rPr>
            </w:pPr>
            <w:r w:rsidRPr="00A64CEE">
              <w:rPr>
                <w:sz w:val="18"/>
                <w:szCs w:val="18"/>
              </w:rPr>
              <w:t>Procurement and sourcing &gt;&gt; Purchase Orders &gt;&gt; All purchase order listing</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81E5DBF" w14:textId="08AC4643" w:rsidR="00A06231" w:rsidRPr="002A4BCD" w:rsidRDefault="00A06231" w:rsidP="00A06231">
            <w:pPr>
              <w:rPr>
                <w:sz w:val="18"/>
                <w:szCs w:val="18"/>
                <w:highlight w:val="yellow"/>
              </w:rPr>
            </w:pPr>
            <w:r>
              <w:rPr>
                <w:sz w:val="18"/>
                <w:szCs w:val="18"/>
              </w:rPr>
              <w:t>Validate on the purchase order listing screen, when user selects the property code, only records related to the property code is displayed.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3FFF5AF4" w14:textId="77777777" w:rsidR="00A06231" w:rsidRPr="002A4BCD" w:rsidRDefault="00A06231" w:rsidP="00A06231">
            <w:pPr>
              <w:rPr>
                <w:b/>
                <w:highlight w:val="yellow"/>
              </w:rPr>
            </w:pPr>
          </w:p>
        </w:tc>
      </w:tr>
      <w:tr w:rsidR="00A06231" w:rsidRPr="00B21961" w14:paraId="59D3267F"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029DE98" w14:textId="3761720F" w:rsidR="00A06231" w:rsidRPr="00A64CEE" w:rsidRDefault="00A06231" w:rsidP="00A06231">
            <w:pPr>
              <w:rPr>
                <w:b/>
              </w:rPr>
            </w:pPr>
            <w:r w:rsidRPr="00A64CEE">
              <w:rPr>
                <w:bCs/>
              </w:rPr>
              <w:t>T.1</w:t>
            </w:r>
            <w:r w:rsidR="00AE7A82">
              <w:rPr>
                <w:bCs/>
              </w:rPr>
              <w:t>2</w:t>
            </w:r>
            <w:r w:rsidRPr="00A64CEE">
              <w:rPr>
                <w:bCs/>
              </w:rPr>
              <w:t>.C</w:t>
            </w:r>
          </w:p>
        </w:tc>
        <w:tc>
          <w:tcPr>
            <w:tcW w:w="1706" w:type="dxa"/>
            <w:tcBorders>
              <w:top w:val="single" w:sz="4" w:space="0" w:color="auto"/>
              <w:left w:val="single" w:sz="4" w:space="0" w:color="auto"/>
              <w:bottom w:val="single" w:sz="4" w:space="0" w:color="auto"/>
              <w:right w:val="single" w:sz="4" w:space="0" w:color="auto"/>
            </w:tcBorders>
          </w:tcPr>
          <w:p w14:paraId="6AC6A113" w14:textId="77777777" w:rsidR="00A06231" w:rsidRPr="00A64CEE" w:rsidRDefault="00A06231" w:rsidP="00A06231">
            <w:pPr>
              <w:rPr>
                <w:sz w:val="18"/>
                <w:szCs w:val="18"/>
              </w:rPr>
            </w:pPr>
            <w:r w:rsidRPr="00A64CEE">
              <w:rPr>
                <w:sz w:val="18"/>
                <w:szCs w:val="18"/>
              </w:rPr>
              <w:t xml:space="preserve">PS.002 </w:t>
            </w:r>
          </w:p>
          <w:p w14:paraId="611E4565" w14:textId="77777777" w:rsidR="00A06231" w:rsidRPr="00A64CEE" w:rsidRDefault="00A06231" w:rsidP="00A06231">
            <w:pPr>
              <w:rPr>
                <w:sz w:val="18"/>
                <w:szCs w:val="18"/>
              </w:rPr>
            </w:pPr>
          </w:p>
          <w:p w14:paraId="414D4B67" w14:textId="163C867E" w:rsidR="00A06231" w:rsidRPr="00A64CEE" w:rsidRDefault="00A06231" w:rsidP="00A06231">
            <w:pPr>
              <w:rPr>
                <w:sz w:val="18"/>
                <w:szCs w:val="18"/>
              </w:rPr>
            </w:pPr>
            <w:r w:rsidRPr="00A64CEE">
              <w:rPr>
                <w:sz w:val="18"/>
                <w:szCs w:val="18"/>
              </w:rPr>
              <w:t>Purchase order inquiry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D52949F" w14:textId="71B41DB1" w:rsidR="00A06231" w:rsidRPr="00A64CEE" w:rsidRDefault="00A06231" w:rsidP="00A06231">
            <w:pPr>
              <w:rPr>
                <w:sz w:val="18"/>
                <w:szCs w:val="18"/>
              </w:rPr>
            </w:pPr>
            <w:r w:rsidRPr="00A64CEE">
              <w:rPr>
                <w:sz w:val="18"/>
                <w:szCs w:val="18"/>
              </w:rPr>
              <w:t>Procurement and sourcing &gt;&gt; Purchase Orders &gt;&gt; All purchase order listing</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41C684F" w14:textId="1FA738CE" w:rsidR="00A06231" w:rsidRPr="00A64CEE" w:rsidRDefault="00A06231" w:rsidP="00A06231">
            <w:pPr>
              <w:rPr>
                <w:sz w:val="18"/>
                <w:szCs w:val="18"/>
              </w:rPr>
            </w:pPr>
            <w:r>
              <w:rPr>
                <w:sz w:val="18"/>
                <w:szCs w:val="18"/>
              </w:rPr>
              <w:t>Validate on the purchase order listing screen, when user selects the entity code, only records related to the entity code is displayed.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0DA82A8" w14:textId="77777777" w:rsidR="00A06231" w:rsidRPr="002A4BCD" w:rsidRDefault="00A06231" w:rsidP="00A06231">
            <w:pPr>
              <w:rPr>
                <w:b/>
                <w:highlight w:val="yellow"/>
              </w:rPr>
            </w:pPr>
          </w:p>
        </w:tc>
      </w:tr>
      <w:tr w:rsidR="00A06231" w:rsidRPr="00B21961" w14:paraId="5C19D1F0"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5576A7AC" w14:textId="30617E7E" w:rsidR="00A06231" w:rsidRPr="00A64CEE" w:rsidRDefault="00A06231" w:rsidP="00A06231">
            <w:pPr>
              <w:rPr>
                <w:b/>
              </w:rPr>
            </w:pPr>
            <w:r w:rsidRPr="00A64CEE">
              <w:rPr>
                <w:bCs/>
              </w:rPr>
              <w:t>T.1</w:t>
            </w:r>
            <w:r w:rsidR="00AE7A82">
              <w:rPr>
                <w:bCs/>
              </w:rPr>
              <w:t>3</w:t>
            </w:r>
            <w:r w:rsidRPr="00A64CEE">
              <w:rPr>
                <w:bCs/>
              </w:rPr>
              <w:t>.A</w:t>
            </w:r>
          </w:p>
        </w:tc>
        <w:tc>
          <w:tcPr>
            <w:tcW w:w="1706" w:type="dxa"/>
            <w:tcBorders>
              <w:top w:val="single" w:sz="4" w:space="0" w:color="auto"/>
              <w:left w:val="single" w:sz="4" w:space="0" w:color="auto"/>
              <w:bottom w:val="single" w:sz="4" w:space="0" w:color="auto"/>
              <w:right w:val="single" w:sz="4" w:space="0" w:color="auto"/>
            </w:tcBorders>
          </w:tcPr>
          <w:p w14:paraId="78708EAE" w14:textId="77777777" w:rsidR="00A06231" w:rsidRPr="00A64CEE" w:rsidRDefault="00A06231" w:rsidP="00A06231">
            <w:pPr>
              <w:rPr>
                <w:sz w:val="18"/>
                <w:szCs w:val="18"/>
              </w:rPr>
            </w:pPr>
            <w:r w:rsidRPr="00A64CEE">
              <w:rPr>
                <w:sz w:val="18"/>
                <w:szCs w:val="18"/>
              </w:rPr>
              <w:t>AR.001</w:t>
            </w:r>
          </w:p>
          <w:p w14:paraId="4471702E" w14:textId="77777777" w:rsidR="00A06231" w:rsidRPr="00A64CEE" w:rsidRDefault="00A06231" w:rsidP="00A06231">
            <w:pPr>
              <w:rPr>
                <w:sz w:val="18"/>
                <w:szCs w:val="18"/>
              </w:rPr>
            </w:pPr>
          </w:p>
          <w:p w14:paraId="6A8FBF9F" w14:textId="34D87045" w:rsidR="00A06231" w:rsidRPr="00A64CEE" w:rsidRDefault="00A06231" w:rsidP="00A06231">
            <w:pPr>
              <w:rPr>
                <w:sz w:val="18"/>
                <w:szCs w:val="18"/>
              </w:rPr>
            </w:pPr>
            <w:r w:rsidRPr="00A64CEE">
              <w:rPr>
                <w:sz w:val="18"/>
                <w:szCs w:val="18"/>
              </w:rPr>
              <w:t>Customer Master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40B5943" w14:textId="663A6DB6" w:rsidR="00A06231" w:rsidRPr="009B00F9" w:rsidRDefault="00A06231" w:rsidP="00A06231">
            <w:pPr>
              <w:rPr>
                <w:b/>
              </w:rPr>
            </w:pPr>
            <w:r w:rsidRPr="009B00F9">
              <w:rPr>
                <w:sz w:val="18"/>
                <w:szCs w:val="18"/>
              </w:rPr>
              <w:t xml:space="preserve">Accounts receivable &gt;&gt; Customers &gt;&gt; All customers </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026C28C6" w14:textId="492D9837" w:rsidR="00A06231" w:rsidRPr="009B00F9" w:rsidRDefault="00A06231" w:rsidP="00A06231">
            <w:pPr>
              <w:rPr>
                <w:b/>
              </w:rPr>
            </w:pPr>
            <w:r w:rsidRPr="009B00F9">
              <w:rPr>
                <w:sz w:val="18"/>
                <w:szCs w:val="18"/>
              </w:rPr>
              <w:t>Validate the following three fields [ Entity code, Property code, Unit code] were added to the customer master form.</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A64E7B5" w14:textId="77777777" w:rsidR="00A06231" w:rsidRPr="002A4BCD" w:rsidRDefault="00A06231" w:rsidP="00A06231">
            <w:pPr>
              <w:rPr>
                <w:b/>
                <w:highlight w:val="yellow"/>
              </w:rPr>
            </w:pPr>
          </w:p>
        </w:tc>
      </w:tr>
      <w:tr w:rsidR="00A06231" w:rsidRPr="00B21961" w14:paraId="3AE0332D"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9447FB9" w14:textId="273E87D5" w:rsidR="00A06231" w:rsidRPr="00A64CEE" w:rsidRDefault="00A06231" w:rsidP="00A06231">
            <w:pPr>
              <w:rPr>
                <w:bCs/>
              </w:rPr>
            </w:pPr>
            <w:r w:rsidRPr="00A64CEE">
              <w:rPr>
                <w:bCs/>
              </w:rPr>
              <w:t>T.1</w:t>
            </w:r>
            <w:r w:rsidR="00AE7A82">
              <w:rPr>
                <w:bCs/>
              </w:rPr>
              <w:t>3</w:t>
            </w:r>
            <w:r w:rsidRPr="00A64CEE">
              <w:rPr>
                <w:bCs/>
              </w:rPr>
              <w:t>.B</w:t>
            </w:r>
          </w:p>
        </w:tc>
        <w:tc>
          <w:tcPr>
            <w:tcW w:w="1706" w:type="dxa"/>
            <w:tcBorders>
              <w:top w:val="single" w:sz="4" w:space="0" w:color="auto"/>
              <w:left w:val="single" w:sz="4" w:space="0" w:color="auto"/>
              <w:bottom w:val="single" w:sz="4" w:space="0" w:color="auto"/>
              <w:right w:val="single" w:sz="4" w:space="0" w:color="auto"/>
            </w:tcBorders>
          </w:tcPr>
          <w:p w14:paraId="01EA8F99" w14:textId="77777777" w:rsidR="00A06231" w:rsidRPr="00A64CEE" w:rsidRDefault="00A06231" w:rsidP="00A06231">
            <w:pPr>
              <w:rPr>
                <w:sz w:val="18"/>
                <w:szCs w:val="18"/>
              </w:rPr>
            </w:pPr>
            <w:r w:rsidRPr="00A64CEE">
              <w:rPr>
                <w:sz w:val="18"/>
                <w:szCs w:val="18"/>
              </w:rPr>
              <w:t>AR.001</w:t>
            </w:r>
          </w:p>
          <w:p w14:paraId="25C15610" w14:textId="77777777" w:rsidR="00A06231" w:rsidRPr="00A64CEE" w:rsidRDefault="00A06231" w:rsidP="00A06231">
            <w:pPr>
              <w:rPr>
                <w:sz w:val="18"/>
                <w:szCs w:val="18"/>
              </w:rPr>
            </w:pPr>
          </w:p>
          <w:p w14:paraId="75E5F618" w14:textId="1F1C8FB2" w:rsidR="00A06231" w:rsidRPr="00A64CEE" w:rsidRDefault="00A06231" w:rsidP="00A06231">
            <w:pPr>
              <w:rPr>
                <w:sz w:val="18"/>
                <w:szCs w:val="18"/>
              </w:rPr>
            </w:pPr>
            <w:r w:rsidRPr="00A64CEE">
              <w:rPr>
                <w:sz w:val="18"/>
                <w:szCs w:val="18"/>
              </w:rPr>
              <w:t>Customer Master – Property Code</w:t>
            </w:r>
          </w:p>
          <w:p w14:paraId="43E4A111" w14:textId="77777777" w:rsidR="00A06231" w:rsidRPr="00A64CEE" w:rsidRDefault="00A06231" w:rsidP="00A06231">
            <w:pPr>
              <w:rPr>
                <w:sz w:val="18"/>
                <w:szCs w:val="18"/>
              </w:rPr>
            </w:pP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3503E03E" w14:textId="0CDC597A" w:rsidR="00A06231" w:rsidRPr="002A4BCD" w:rsidRDefault="00A06231" w:rsidP="00A06231">
            <w:pPr>
              <w:rPr>
                <w:sz w:val="18"/>
                <w:szCs w:val="18"/>
                <w:highlight w:val="yellow"/>
              </w:rPr>
            </w:pPr>
            <w:r w:rsidRPr="00BD4FDA">
              <w:rPr>
                <w:sz w:val="18"/>
                <w:szCs w:val="18"/>
              </w:rPr>
              <w:t>Accounts receivable &gt;&gt; customers &gt;&gt; All customers &gt;&gt; Customer Form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34BED9A" w14:textId="4F870258" w:rsidR="00A06231" w:rsidRPr="008D3F67" w:rsidRDefault="00A06231" w:rsidP="00A06231">
            <w:pPr>
              <w:pStyle w:val="NoSpacing"/>
              <w:rPr>
                <w:sz w:val="18"/>
                <w:szCs w:val="18"/>
              </w:rPr>
            </w:pPr>
            <w:r>
              <w:rPr>
                <w:sz w:val="18"/>
                <w:szCs w:val="18"/>
              </w:rPr>
              <w:t>Validate w</w:t>
            </w:r>
            <w:r w:rsidRPr="008D3F67">
              <w:rPr>
                <w:sz w:val="18"/>
                <w:szCs w:val="18"/>
              </w:rPr>
              <w:t xml:space="preserve">hen the property code is selected, the unit code field should become available with only records that are associated to the property selected. </w:t>
            </w:r>
          </w:p>
          <w:p w14:paraId="42E71BFD" w14:textId="77777777" w:rsidR="00A06231" w:rsidRPr="008D3F67" w:rsidRDefault="00A06231" w:rsidP="00A06231">
            <w:pPr>
              <w:pStyle w:val="NoSpacing"/>
              <w:rPr>
                <w:sz w:val="18"/>
                <w:szCs w:val="18"/>
              </w:rPr>
            </w:pPr>
          </w:p>
          <w:p w14:paraId="37299A3E" w14:textId="33576BC4" w:rsidR="00A06231" w:rsidRPr="008D3F67" w:rsidRDefault="00A06231" w:rsidP="00A06231">
            <w:pPr>
              <w:pStyle w:val="NoSpacing"/>
              <w:rPr>
                <w:sz w:val="18"/>
                <w:szCs w:val="18"/>
              </w:rPr>
            </w:pPr>
            <w:r>
              <w:rPr>
                <w:sz w:val="18"/>
                <w:szCs w:val="18"/>
              </w:rPr>
              <w:t>Validate t</w:t>
            </w:r>
            <w:r w:rsidRPr="008D3F67">
              <w:rPr>
                <w:sz w:val="18"/>
                <w:szCs w:val="18"/>
              </w:rPr>
              <w:t xml:space="preserve">he entity code should auto populate based on the </w:t>
            </w:r>
            <w:r w:rsidRPr="008D3F67">
              <w:rPr>
                <w:b/>
                <w:bCs/>
                <w:i/>
                <w:iCs/>
                <w:sz w:val="18"/>
                <w:szCs w:val="18"/>
              </w:rPr>
              <w:t>system creation date</w:t>
            </w:r>
            <w:r w:rsidRPr="008D3F67">
              <w:rPr>
                <w:sz w:val="18"/>
                <w:szCs w:val="18"/>
              </w:rPr>
              <w:t xml:space="preserve"> comparative to ownership effective date.</w:t>
            </w:r>
          </w:p>
          <w:p w14:paraId="520F147D" w14:textId="77777777" w:rsidR="00A06231" w:rsidRPr="008D3F67" w:rsidRDefault="00A06231" w:rsidP="00A06231">
            <w:pPr>
              <w:pStyle w:val="NoSpacing"/>
              <w:rPr>
                <w:sz w:val="18"/>
                <w:szCs w:val="18"/>
              </w:rPr>
            </w:pPr>
          </w:p>
          <w:p w14:paraId="4B203092" w14:textId="77777777" w:rsidR="00A06231" w:rsidRPr="00483B4E" w:rsidRDefault="00A06231" w:rsidP="00A06231">
            <w:pPr>
              <w:pStyle w:val="NoSpacing"/>
              <w:rPr>
                <w:sz w:val="18"/>
                <w:szCs w:val="18"/>
              </w:rPr>
            </w:pPr>
            <w:r w:rsidRPr="00483B4E">
              <w:rPr>
                <w:sz w:val="18"/>
                <w:szCs w:val="18"/>
              </w:rPr>
              <w:t xml:space="preserve">Validate when the entity code is auto filled, the field should become greyed out. </w:t>
            </w:r>
          </w:p>
          <w:p w14:paraId="22B26DA1" w14:textId="77777777" w:rsidR="00A06231" w:rsidRPr="008D3F67" w:rsidRDefault="00A06231" w:rsidP="00A06231">
            <w:pPr>
              <w:pStyle w:val="NoSpacing"/>
              <w:rPr>
                <w:b/>
                <w:bCs/>
                <w:sz w:val="18"/>
                <w:szCs w:val="18"/>
              </w:rPr>
            </w:pPr>
          </w:p>
          <w:p w14:paraId="70BE86E8" w14:textId="24EDCAFA" w:rsidR="00A06231" w:rsidRPr="002A4BCD" w:rsidRDefault="00A06231" w:rsidP="00A06231">
            <w:pPr>
              <w:rPr>
                <w:b/>
                <w:highlight w:val="yellow"/>
              </w:rPr>
            </w:pPr>
            <w:r w:rsidRPr="00483B4E">
              <w:rPr>
                <w:sz w:val="18"/>
                <w:szCs w:val="18"/>
              </w:rPr>
              <w:t>Validate the financial dimension for BU</w:t>
            </w:r>
            <w:r>
              <w:rPr>
                <w:sz w:val="18"/>
                <w:szCs w:val="18"/>
              </w:rPr>
              <w:t>, property,</w:t>
            </w:r>
            <w:r w:rsidRPr="00483B4E">
              <w:rPr>
                <w:sz w:val="18"/>
                <w:szCs w:val="18"/>
              </w:rPr>
              <w:t xml:space="preserve"> and </w:t>
            </w:r>
            <w:r>
              <w:rPr>
                <w:sz w:val="18"/>
                <w:szCs w:val="18"/>
              </w:rPr>
              <w:t>market</w:t>
            </w:r>
            <w:r w:rsidRPr="00483B4E">
              <w:rPr>
                <w:sz w:val="18"/>
                <w:szCs w:val="18"/>
              </w:rPr>
              <w:t xml:space="preserve"> should pull from the </w:t>
            </w:r>
            <w:r>
              <w:rPr>
                <w:sz w:val="18"/>
                <w:szCs w:val="18"/>
              </w:rPr>
              <w:t xml:space="preserve">property master based on the </w:t>
            </w:r>
            <w:r w:rsidRPr="00483B4E">
              <w:rPr>
                <w:sz w:val="18"/>
                <w:szCs w:val="18"/>
              </w:rPr>
              <w:t xml:space="preserve">BU-property relationship </w:t>
            </w:r>
            <w:r>
              <w:rPr>
                <w:sz w:val="18"/>
                <w:szCs w:val="18"/>
              </w:rPr>
              <w:t xml:space="preserve">from </w:t>
            </w:r>
            <w:r w:rsidRPr="00483B4E">
              <w:rPr>
                <w:sz w:val="18"/>
                <w:szCs w:val="18"/>
              </w:rPr>
              <w:t>system creation date comparative to the effective ownership date.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584A710F" w14:textId="77777777" w:rsidR="00A06231" w:rsidRPr="002A4BCD" w:rsidRDefault="00A06231" w:rsidP="00A06231">
            <w:pPr>
              <w:rPr>
                <w:b/>
                <w:highlight w:val="yellow"/>
              </w:rPr>
            </w:pPr>
          </w:p>
        </w:tc>
      </w:tr>
      <w:tr w:rsidR="00A06231" w:rsidRPr="00B21961" w14:paraId="3938C371"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AF352CD" w14:textId="51908F11" w:rsidR="00A06231" w:rsidRPr="00A64CEE" w:rsidRDefault="00A06231" w:rsidP="00A06231">
            <w:pPr>
              <w:rPr>
                <w:bCs/>
              </w:rPr>
            </w:pPr>
            <w:r w:rsidRPr="00A64CEE">
              <w:rPr>
                <w:bCs/>
              </w:rPr>
              <w:t>T.1</w:t>
            </w:r>
            <w:r w:rsidR="00AE7A82">
              <w:rPr>
                <w:bCs/>
              </w:rPr>
              <w:t>3</w:t>
            </w:r>
            <w:r w:rsidRPr="00A64CEE">
              <w:rPr>
                <w:bCs/>
              </w:rPr>
              <w:t>.C</w:t>
            </w:r>
          </w:p>
        </w:tc>
        <w:tc>
          <w:tcPr>
            <w:tcW w:w="1706" w:type="dxa"/>
            <w:tcBorders>
              <w:top w:val="single" w:sz="4" w:space="0" w:color="auto"/>
              <w:left w:val="single" w:sz="4" w:space="0" w:color="auto"/>
              <w:bottom w:val="single" w:sz="4" w:space="0" w:color="auto"/>
              <w:right w:val="single" w:sz="4" w:space="0" w:color="auto"/>
            </w:tcBorders>
          </w:tcPr>
          <w:p w14:paraId="6525BE67" w14:textId="77777777" w:rsidR="00A06231" w:rsidRPr="00A64CEE" w:rsidRDefault="00A06231" w:rsidP="00A06231">
            <w:pPr>
              <w:rPr>
                <w:sz w:val="18"/>
                <w:szCs w:val="18"/>
              </w:rPr>
            </w:pPr>
            <w:r w:rsidRPr="00A64CEE">
              <w:rPr>
                <w:sz w:val="18"/>
                <w:szCs w:val="18"/>
              </w:rPr>
              <w:t>AR.001</w:t>
            </w:r>
          </w:p>
          <w:p w14:paraId="3434C4F5" w14:textId="77777777" w:rsidR="00A06231" w:rsidRPr="00A64CEE" w:rsidRDefault="00A06231" w:rsidP="00A06231">
            <w:pPr>
              <w:rPr>
                <w:sz w:val="18"/>
                <w:szCs w:val="18"/>
              </w:rPr>
            </w:pPr>
          </w:p>
          <w:p w14:paraId="423F6AE1" w14:textId="740663EF" w:rsidR="00A06231" w:rsidRPr="00A64CEE" w:rsidRDefault="00A06231" w:rsidP="00A06231">
            <w:pPr>
              <w:rPr>
                <w:sz w:val="18"/>
                <w:szCs w:val="18"/>
              </w:rPr>
            </w:pPr>
            <w:r w:rsidRPr="00A64CEE">
              <w:rPr>
                <w:sz w:val="18"/>
                <w:szCs w:val="18"/>
              </w:rPr>
              <w:t>Customer Master – Entity Code</w:t>
            </w:r>
          </w:p>
          <w:p w14:paraId="53BC5006" w14:textId="77777777" w:rsidR="00A06231" w:rsidRPr="00A64CEE" w:rsidRDefault="00A06231" w:rsidP="00A06231">
            <w:pPr>
              <w:rPr>
                <w:sz w:val="18"/>
                <w:szCs w:val="18"/>
              </w:rPr>
            </w:pP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A56CFF1" w14:textId="48AF5A95" w:rsidR="00A06231" w:rsidRPr="009B00F9" w:rsidRDefault="00A06231" w:rsidP="00A06231">
            <w:pPr>
              <w:rPr>
                <w:sz w:val="18"/>
                <w:szCs w:val="18"/>
              </w:rPr>
            </w:pPr>
            <w:r w:rsidRPr="009B00F9">
              <w:rPr>
                <w:sz w:val="18"/>
                <w:szCs w:val="18"/>
              </w:rPr>
              <w:t>Accounts receivable &gt;&gt; customers &gt;&gt; All customers &gt;&gt; Customer Form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F74419D" w14:textId="0094B4D9" w:rsidR="00A06231" w:rsidRPr="009B00F9" w:rsidRDefault="00A06231" w:rsidP="00A06231">
            <w:pPr>
              <w:rPr>
                <w:b/>
              </w:rPr>
            </w:pPr>
            <w:r w:rsidRPr="009B00F9">
              <w:rPr>
                <w:sz w:val="18"/>
                <w:szCs w:val="18"/>
              </w:rPr>
              <w:t>Validate if only the entity code is selected, the financial dimension for BU should pull from the entity structure master that is related to the entity ID.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5A0627FC" w14:textId="77777777" w:rsidR="00A06231" w:rsidRPr="002A4BCD" w:rsidRDefault="00A06231" w:rsidP="00A06231">
            <w:pPr>
              <w:rPr>
                <w:b/>
                <w:highlight w:val="yellow"/>
              </w:rPr>
            </w:pPr>
          </w:p>
        </w:tc>
      </w:tr>
      <w:tr w:rsidR="00A06231" w:rsidRPr="00B21961" w14:paraId="26DBE890"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04F19517" w14:textId="31CD6C7F" w:rsidR="00A06231" w:rsidRPr="009B00F9" w:rsidRDefault="00A06231" w:rsidP="00A06231">
            <w:pPr>
              <w:rPr>
                <w:b/>
              </w:rPr>
            </w:pPr>
            <w:r w:rsidRPr="009B00F9">
              <w:rPr>
                <w:bCs/>
              </w:rPr>
              <w:t>T.1</w:t>
            </w:r>
            <w:r w:rsidR="00AE7A82">
              <w:rPr>
                <w:bCs/>
              </w:rPr>
              <w:t>4</w:t>
            </w:r>
            <w:r w:rsidRPr="009B00F9">
              <w:rPr>
                <w:bCs/>
              </w:rPr>
              <w:t>.A</w:t>
            </w:r>
          </w:p>
        </w:tc>
        <w:tc>
          <w:tcPr>
            <w:tcW w:w="1706" w:type="dxa"/>
            <w:tcBorders>
              <w:top w:val="single" w:sz="4" w:space="0" w:color="auto"/>
              <w:left w:val="single" w:sz="4" w:space="0" w:color="auto"/>
              <w:bottom w:val="single" w:sz="4" w:space="0" w:color="auto"/>
              <w:right w:val="single" w:sz="4" w:space="0" w:color="auto"/>
            </w:tcBorders>
          </w:tcPr>
          <w:p w14:paraId="53381917" w14:textId="30D586B2" w:rsidR="00A06231" w:rsidRPr="009B00F9" w:rsidRDefault="00A06231" w:rsidP="00A06231">
            <w:pPr>
              <w:pStyle w:val="NoSpacing"/>
              <w:rPr>
                <w:color w:val="548DD4" w:themeColor="text2" w:themeTint="99"/>
                <w:sz w:val="18"/>
                <w:szCs w:val="18"/>
              </w:rPr>
            </w:pPr>
            <w:r w:rsidRPr="009B00F9">
              <w:rPr>
                <w:sz w:val="18"/>
                <w:szCs w:val="18"/>
              </w:rPr>
              <w:t>AR.002</w:t>
            </w:r>
            <w:r w:rsidRPr="009B00F9">
              <w:rPr>
                <w:color w:val="548DD4" w:themeColor="text2" w:themeTint="99"/>
                <w:sz w:val="18"/>
                <w:szCs w:val="18"/>
              </w:rPr>
              <w:t xml:space="preserve"> </w:t>
            </w:r>
          </w:p>
          <w:p w14:paraId="736D85E4" w14:textId="77777777" w:rsidR="00A06231" w:rsidRPr="009B00F9" w:rsidRDefault="00A06231" w:rsidP="00A06231">
            <w:pPr>
              <w:rPr>
                <w:sz w:val="18"/>
                <w:szCs w:val="18"/>
              </w:rPr>
            </w:pPr>
          </w:p>
          <w:p w14:paraId="3A7F7682" w14:textId="47326585" w:rsidR="00A06231" w:rsidRPr="009B00F9" w:rsidRDefault="00A06231" w:rsidP="00A06231">
            <w:pPr>
              <w:rPr>
                <w:sz w:val="18"/>
                <w:szCs w:val="18"/>
              </w:rPr>
            </w:pPr>
            <w:r w:rsidRPr="009B00F9">
              <w:rPr>
                <w:sz w:val="18"/>
                <w:szCs w:val="18"/>
              </w:rPr>
              <w:t>Customer Master listing</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2F13C0B" w14:textId="27B7352B" w:rsidR="00A06231" w:rsidRPr="009B00F9" w:rsidRDefault="00A06231" w:rsidP="00A06231">
            <w:pPr>
              <w:rPr>
                <w:b/>
              </w:rPr>
            </w:pPr>
            <w:r w:rsidRPr="009B00F9">
              <w:rPr>
                <w:sz w:val="18"/>
                <w:szCs w:val="18"/>
              </w:rPr>
              <w:t>Accounts receivable &gt;&gt; Customers &gt;&gt; All customers listing</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B993DAD" w14:textId="3E50DE07" w:rsidR="00A06231" w:rsidRPr="00483B4E" w:rsidRDefault="00A06231" w:rsidP="00A06231">
            <w:pPr>
              <w:rPr>
                <w:sz w:val="18"/>
                <w:szCs w:val="18"/>
              </w:rPr>
            </w:pPr>
            <w:r w:rsidRPr="009B00F9">
              <w:rPr>
                <w:sz w:val="18"/>
                <w:szCs w:val="18"/>
              </w:rPr>
              <w:t>Validate the following three fields [ Entity code, Property code, Unit code] were added to the customer master listing.</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0DFDADC" w14:textId="77777777" w:rsidR="00A06231" w:rsidRPr="002A4BCD" w:rsidRDefault="00A06231" w:rsidP="00A06231">
            <w:pPr>
              <w:rPr>
                <w:b/>
                <w:highlight w:val="yellow"/>
              </w:rPr>
            </w:pPr>
          </w:p>
        </w:tc>
      </w:tr>
      <w:tr w:rsidR="00A06231" w:rsidRPr="00B21961" w14:paraId="7A8836D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20AF6FE" w14:textId="30C81E80" w:rsidR="00A06231" w:rsidRPr="009B00F9" w:rsidRDefault="00A06231" w:rsidP="00A06231">
            <w:pPr>
              <w:rPr>
                <w:bCs/>
              </w:rPr>
            </w:pPr>
            <w:r w:rsidRPr="009B00F9">
              <w:rPr>
                <w:bCs/>
              </w:rPr>
              <w:t>T.1</w:t>
            </w:r>
            <w:r w:rsidR="00AE7A82">
              <w:rPr>
                <w:bCs/>
              </w:rPr>
              <w:t>4</w:t>
            </w:r>
            <w:r w:rsidRPr="009B00F9">
              <w:rPr>
                <w:bCs/>
              </w:rPr>
              <w:t>.B</w:t>
            </w:r>
          </w:p>
        </w:tc>
        <w:tc>
          <w:tcPr>
            <w:tcW w:w="1706" w:type="dxa"/>
            <w:tcBorders>
              <w:top w:val="single" w:sz="4" w:space="0" w:color="auto"/>
              <w:left w:val="single" w:sz="4" w:space="0" w:color="auto"/>
              <w:bottom w:val="single" w:sz="4" w:space="0" w:color="auto"/>
              <w:right w:val="single" w:sz="4" w:space="0" w:color="auto"/>
            </w:tcBorders>
          </w:tcPr>
          <w:p w14:paraId="0A8B371B" w14:textId="77777777" w:rsidR="00A06231" w:rsidRPr="009B00F9" w:rsidRDefault="00A06231" w:rsidP="00A06231">
            <w:pPr>
              <w:pStyle w:val="NoSpacing"/>
              <w:rPr>
                <w:color w:val="548DD4" w:themeColor="text2" w:themeTint="99"/>
                <w:sz w:val="18"/>
                <w:szCs w:val="18"/>
              </w:rPr>
            </w:pPr>
            <w:r w:rsidRPr="009B00F9">
              <w:rPr>
                <w:sz w:val="18"/>
                <w:szCs w:val="18"/>
              </w:rPr>
              <w:t>AR.002</w:t>
            </w:r>
            <w:r w:rsidRPr="009B00F9">
              <w:rPr>
                <w:color w:val="548DD4" w:themeColor="text2" w:themeTint="99"/>
                <w:sz w:val="18"/>
                <w:szCs w:val="18"/>
              </w:rPr>
              <w:t xml:space="preserve"> </w:t>
            </w:r>
          </w:p>
          <w:p w14:paraId="19CDB62A" w14:textId="77777777" w:rsidR="00A06231" w:rsidRPr="009B00F9" w:rsidRDefault="00A06231" w:rsidP="00A06231">
            <w:pPr>
              <w:rPr>
                <w:sz w:val="18"/>
                <w:szCs w:val="18"/>
              </w:rPr>
            </w:pPr>
          </w:p>
          <w:p w14:paraId="59B24869" w14:textId="4582685A" w:rsidR="00A06231" w:rsidRPr="009B00F9" w:rsidRDefault="00A06231" w:rsidP="00A06231">
            <w:pPr>
              <w:pStyle w:val="NoSpacing"/>
              <w:rPr>
                <w:sz w:val="18"/>
                <w:szCs w:val="18"/>
              </w:rPr>
            </w:pPr>
            <w:r w:rsidRPr="009B00F9">
              <w:rPr>
                <w:sz w:val="18"/>
                <w:szCs w:val="18"/>
              </w:rPr>
              <w:t>Customer Master listing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790D1B1" w14:textId="76AD3434" w:rsidR="00A06231" w:rsidRPr="009B00F9" w:rsidRDefault="00A06231" w:rsidP="00A06231">
            <w:pPr>
              <w:rPr>
                <w:sz w:val="18"/>
                <w:szCs w:val="18"/>
              </w:rPr>
            </w:pPr>
            <w:r w:rsidRPr="009B00F9">
              <w:rPr>
                <w:sz w:val="18"/>
                <w:szCs w:val="18"/>
              </w:rPr>
              <w:t>Accounts receivable &gt;&gt; Customers &gt;&gt; All customers listing</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9C93C34" w14:textId="326715A6" w:rsidR="00A06231" w:rsidRPr="002A4BCD" w:rsidRDefault="00A06231" w:rsidP="00A06231">
            <w:pPr>
              <w:rPr>
                <w:sz w:val="18"/>
                <w:szCs w:val="18"/>
                <w:highlight w:val="yellow"/>
              </w:rPr>
            </w:pPr>
            <w:r>
              <w:rPr>
                <w:sz w:val="18"/>
                <w:szCs w:val="18"/>
              </w:rPr>
              <w:t>Validate on the customer listing screen, when user selects the property code, only records related to the property code is displayed.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38178CFA" w14:textId="77777777" w:rsidR="00A06231" w:rsidRPr="002A4BCD" w:rsidRDefault="00A06231" w:rsidP="00A06231">
            <w:pPr>
              <w:rPr>
                <w:b/>
                <w:highlight w:val="yellow"/>
              </w:rPr>
            </w:pPr>
          </w:p>
        </w:tc>
      </w:tr>
      <w:tr w:rsidR="00A06231" w:rsidRPr="00B21961" w14:paraId="4E9E0EE0"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177D787F" w14:textId="0846F097" w:rsidR="00A06231" w:rsidRPr="009B00F9" w:rsidRDefault="00A06231" w:rsidP="00A06231">
            <w:pPr>
              <w:rPr>
                <w:bCs/>
              </w:rPr>
            </w:pPr>
            <w:r w:rsidRPr="009B00F9">
              <w:rPr>
                <w:bCs/>
              </w:rPr>
              <w:lastRenderedPageBreak/>
              <w:t>T.1</w:t>
            </w:r>
            <w:r w:rsidR="00AE7A82">
              <w:rPr>
                <w:bCs/>
              </w:rPr>
              <w:t>4</w:t>
            </w:r>
            <w:r w:rsidRPr="009B00F9">
              <w:rPr>
                <w:bCs/>
              </w:rPr>
              <w:t>.C</w:t>
            </w:r>
          </w:p>
        </w:tc>
        <w:tc>
          <w:tcPr>
            <w:tcW w:w="1706" w:type="dxa"/>
            <w:tcBorders>
              <w:top w:val="single" w:sz="4" w:space="0" w:color="auto"/>
              <w:left w:val="single" w:sz="4" w:space="0" w:color="auto"/>
              <w:bottom w:val="single" w:sz="4" w:space="0" w:color="auto"/>
              <w:right w:val="single" w:sz="4" w:space="0" w:color="auto"/>
            </w:tcBorders>
          </w:tcPr>
          <w:p w14:paraId="31F3BD03" w14:textId="77777777" w:rsidR="00A06231" w:rsidRPr="009B00F9" w:rsidRDefault="00A06231" w:rsidP="00A06231">
            <w:pPr>
              <w:pStyle w:val="NoSpacing"/>
              <w:rPr>
                <w:color w:val="548DD4" w:themeColor="text2" w:themeTint="99"/>
                <w:sz w:val="18"/>
                <w:szCs w:val="18"/>
              </w:rPr>
            </w:pPr>
            <w:r w:rsidRPr="009B00F9">
              <w:rPr>
                <w:sz w:val="18"/>
                <w:szCs w:val="18"/>
              </w:rPr>
              <w:t>AR.002</w:t>
            </w:r>
            <w:r w:rsidRPr="009B00F9">
              <w:rPr>
                <w:color w:val="548DD4" w:themeColor="text2" w:themeTint="99"/>
                <w:sz w:val="18"/>
                <w:szCs w:val="18"/>
              </w:rPr>
              <w:t xml:space="preserve"> </w:t>
            </w:r>
          </w:p>
          <w:p w14:paraId="6EA6EA3D" w14:textId="77777777" w:rsidR="00A06231" w:rsidRPr="009B00F9" w:rsidRDefault="00A06231" w:rsidP="00A06231">
            <w:pPr>
              <w:rPr>
                <w:sz w:val="18"/>
                <w:szCs w:val="18"/>
              </w:rPr>
            </w:pPr>
          </w:p>
          <w:p w14:paraId="438461A0" w14:textId="53D7B6F3" w:rsidR="00A06231" w:rsidRPr="009B00F9" w:rsidRDefault="00A06231" w:rsidP="00A06231">
            <w:pPr>
              <w:pStyle w:val="NoSpacing"/>
              <w:rPr>
                <w:sz w:val="18"/>
                <w:szCs w:val="18"/>
              </w:rPr>
            </w:pPr>
            <w:r w:rsidRPr="009B00F9">
              <w:rPr>
                <w:sz w:val="18"/>
                <w:szCs w:val="18"/>
              </w:rPr>
              <w:t>Customer Master listing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8A20786" w14:textId="6DB8A5A6" w:rsidR="00A06231" w:rsidRPr="009B00F9" w:rsidRDefault="00A06231" w:rsidP="00A06231">
            <w:pPr>
              <w:rPr>
                <w:sz w:val="18"/>
                <w:szCs w:val="18"/>
              </w:rPr>
            </w:pPr>
            <w:r w:rsidRPr="009B00F9">
              <w:rPr>
                <w:sz w:val="18"/>
                <w:szCs w:val="18"/>
              </w:rPr>
              <w:t>Accounts receivable &gt;&gt; Customers &gt;&gt; All customers listing</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0B0775B3" w14:textId="3153F440" w:rsidR="00A06231" w:rsidRPr="002A4BCD" w:rsidRDefault="00A06231" w:rsidP="00A06231">
            <w:pPr>
              <w:rPr>
                <w:sz w:val="18"/>
                <w:szCs w:val="18"/>
                <w:highlight w:val="yellow"/>
              </w:rPr>
            </w:pPr>
            <w:r>
              <w:rPr>
                <w:sz w:val="18"/>
                <w:szCs w:val="18"/>
              </w:rPr>
              <w:t>Validate on the customer listing screen, when user selects the entity code, only records related to the entity code is displayed.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383B1B96" w14:textId="77777777" w:rsidR="00A06231" w:rsidRPr="002A4BCD" w:rsidRDefault="00A06231" w:rsidP="00A06231">
            <w:pPr>
              <w:rPr>
                <w:b/>
                <w:highlight w:val="yellow"/>
              </w:rPr>
            </w:pPr>
          </w:p>
        </w:tc>
      </w:tr>
      <w:tr w:rsidR="00A06231" w:rsidRPr="00B21961" w14:paraId="635DAF5E"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5517ED80" w14:textId="24888D66" w:rsidR="00A06231" w:rsidRPr="00804C6D" w:rsidRDefault="00A06231" w:rsidP="00A06231">
            <w:pPr>
              <w:rPr>
                <w:b/>
                <w:color w:val="548DD4" w:themeColor="text2" w:themeTint="99"/>
              </w:rPr>
            </w:pPr>
            <w:r w:rsidRPr="00804C6D">
              <w:rPr>
                <w:bCs/>
                <w:color w:val="548DD4" w:themeColor="text2" w:themeTint="99"/>
              </w:rPr>
              <w:t>T.1</w:t>
            </w:r>
            <w:r w:rsidR="00AE7A82">
              <w:rPr>
                <w:bCs/>
                <w:color w:val="548DD4" w:themeColor="text2" w:themeTint="99"/>
              </w:rPr>
              <w:t>5</w:t>
            </w:r>
            <w:r w:rsidRPr="00804C6D">
              <w:rPr>
                <w:bCs/>
                <w:color w:val="548DD4" w:themeColor="text2" w:themeTint="99"/>
              </w:rPr>
              <w:t>.A</w:t>
            </w:r>
          </w:p>
        </w:tc>
        <w:tc>
          <w:tcPr>
            <w:tcW w:w="1706" w:type="dxa"/>
            <w:tcBorders>
              <w:top w:val="single" w:sz="4" w:space="0" w:color="auto"/>
              <w:left w:val="single" w:sz="4" w:space="0" w:color="auto"/>
              <w:bottom w:val="single" w:sz="4" w:space="0" w:color="auto"/>
              <w:right w:val="single" w:sz="4" w:space="0" w:color="auto"/>
            </w:tcBorders>
          </w:tcPr>
          <w:p w14:paraId="3CE37EB9" w14:textId="63EAA406" w:rsidR="00A06231" w:rsidRDefault="00A06231" w:rsidP="00A06231">
            <w:pPr>
              <w:pStyle w:val="NoSpacing"/>
              <w:rPr>
                <w:color w:val="548DD4" w:themeColor="text2" w:themeTint="99"/>
                <w:sz w:val="18"/>
                <w:szCs w:val="18"/>
              </w:rPr>
            </w:pPr>
            <w:r>
              <w:rPr>
                <w:color w:val="548DD4" w:themeColor="text2" w:themeTint="99"/>
                <w:sz w:val="18"/>
                <w:szCs w:val="18"/>
              </w:rPr>
              <w:t>AR.003</w:t>
            </w:r>
          </w:p>
          <w:p w14:paraId="44A30429" w14:textId="77777777" w:rsidR="00A06231" w:rsidRDefault="00A06231" w:rsidP="00A06231">
            <w:pPr>
              <w:rPr>
                <w:color w:val="548DD4" w:themeColor="text2" w:themeTint="99"/>
                <w:sz w:val="18"/>
                <w:szCs w:val="18"/>
              </w:rPr>
            </w:pPr>
          </w:p>
          <w:p w14:paraId="521FC18F" w14:textId="2A637598" w:rsidR="00A06231" w:rsidRPr="00804C6D" w:rsidRDefault="00A06231" w:rsidP="00A06231">
            <w:pPr>
              <w:rPr>
                <w:color w:val="548DD4" w:themeColor="text2" w:themeTint="99"/>
                <w:sz w:val="18"/>
                <w:szCs w:val="18"/>
              </w:rPr>
            </w:pPr>
            <w:r w:rsidRPr="00804C6D">
              <w:rPr>
                <w:color w:val="548DD4" w:themeColor="text2" w:themeTint="99"/>
                <w:sz w:val="18"/>
                <w:szCs w:val="18"/>
              </w:rPr>
              <w:t>Free Text Invoice-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1FF2337" w14:textId="692B3F4C" w:rsidR="00A06231" w:rsidRPr="00804C6D" w:rsidRDefault="00A06231" w:rsidP="00A06231">
            <w:pPr>
              <w:rPr>
                <w:b/>
                <w:color w:val="548DD4" w:themeColor="text2" w:themeTint="99"/>
              </w:rPr>
            </w:pPr>
            <w:r w:rsidRPr="00804C6D">
              <w:rPr>
                <w:color w:val="548DD4" w:themeColor="text2" w:themeTint="99"/>
                <w:sz w:val="18"/>
                <w:szCs w:val="18"/>
              </w:rPr>
              <w:t>Accounts receivable &gt;&gt; Invoices &gt;&gt; All free text invoices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03F6B50C" w14:textId="2786D3AF" w:rsidR="00A06231" w:rsidRPr="00804C6D" w:rsidRDefault="00A06231" w:rsidP="00A06231">
            <w:pPr>
              <w:rPr>
                <w:b/>
                <w:color w:val="548DD4" w:themeColor="text2" w:themeTint="99"/>
              </w:rPr>
            </w:pPr>
            <w:r w:rsidRPr="00804C6D">
              <w:rPr>
                <w:color w:val="548DD4" w:themeColor="text2" w:themeTint="99"/>
                <w:sz w:val="18"/>
                <w:szCs w:val="18"/>
              </w:rPr>
              <w:t>Validate the following three fields [ Entity code, Property code, Unit code] were added to the free text invoice form.</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2A8C4C73" w14:textId="77777777" w:rsidR="00A06231" w:rsidRPr="008033CD" w:rsidRDefault="00A06231" w:rsidP="00A06231">
            <w:pPr>
              <w:rPr>
                <w:b/>
                <w:color w:val="FF0000"/>
              </w:rPr>
            </w:pPr>
          </w:p>
        </w:tc>
      </w:tr>
      <w:tr w:rsidR="00A06231" w:rsidRPr="00B21961" w14:paraId="5369755F"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5ACB568" w14:textId="25A552E7" w:rsidR="00A06231" w:rsidRPr="00804C6D" w:rsidRDefault="00A06231" w:rsidP="00A06231">
            <w:pPr>
              <w:rPr>
                <w:b/>
                <w:color w:val="548DD4" w:themeColor="text2" w:themeTint="99"/>
              </w:rPr>
            </w:pPr>
            <w:r w:rsidRPr="00804C6D">
              <w:rPr>
                <w:bCs/>
                <w:color w:val="548DD4" w:themeColor="text2" w:themeTint="99"/>
              </w:rPr>
              <w:t>T.</w:t>
            </w:r>
            <w:proofErr w:type="gramStart"/>
            <w:r w:rsidRPr="00804C6D">
              <w:rPr>
                <w:bCs/>
                <w:color w:val="548DD4" w:themeColor="text2" w:themeTint="99"/>
              </w:rPr>
              <w:t>1</w:t>
            </w:r>
            <w:r w:rsidR="00AE7A82">
              <w:rPr>
                <w:bCs/>
                <w:color w:val="548DD4" w:themeColor="text2" w:themeTint="99"/>
              </w:rPr>
              <w:t>5</w:t>
            </w:r>
            <w:r w:rsidRPr="00804C6D">
              <w:rPr>
                <w:bCs/>
                <w:color w:val="548DD4" w:themeColor="text2" w:themeTint="99"/>
              </w:rPr>
              <w:t>.</w:t>
            </w:r>
            <w:r>
              <w:rPr>
                <w:bCs/>
                <w:color w:val="548DD4" w:themeColor="text2" w:themeTint="99"/>
              </w:rPr>
              <w:t>B.</w:t>
            </w:r>
            <w:proofErr w:type="gramEnd"/>
            <w:r>
              <w:rPr>
                <w:bCs/>
                <w:color w:val="548DD4" w:themeColor="text2" w:themeTint="99"/>
              </w:rPr>
              <w:t>1</w:t>
            </w:r>
          </w:p>
        </w:tc>
        <w:tc>
          <w:tcPr>
            <w:tcW w:w="1706" w:type="dxa"/>
            <w:tcBorders>
              <w:top w:val="single" w:sz="4" w:space="0" w:color="auto"/>
              <w:left w:val="single" w:sz="4" w:space="0" w:color="auto"/>
              <w:bottom w:val="single" w:sz="4" w:space="0" w:color="auto"/>
              <w:right w:val="single" w:sz="4" w:space="0" w:color="auto"/>
            </w:tcBorders>
          </w:tcPr>
          <w:p w14:paraId="6823B054" w14:textId="5A4A9338" w:rsidR="00A06231" w:rsidRDefault="00A06231" w:rsidP="00A06231">
            <w:pPr>
              <w:pStyle w:val="NoSpacing"/>
              <w:rPr>
                <w:color w:val="548DD4" w:themeColor="text2" w:themeTint="99"/>
                <w:sz w:val="18"/>
                <w:szCs w:val="18"/>
              </w:rPr>
            </w:pPr>
            <w:r>
              <w:rPr>
                <w:color w:val="548DD4" w:themeColor="text2" w:themeTint="99"/>
                <w:sz w:val="18"/>
                <w:szCs w:val="18"/>
              </w:rPr>
              <w:t>AR.003</w:t>
            </w:r>
          </w:p>
          <w:p w14:paraId="692BE587" w14:textId="77777777" w:rsidR="00A06231" w:rsidRDefault="00A06231" w:rsidP="00A06231">
            <w:pPr>
              <w:rPr>
                <w:color w:val="548DD4" w:themeColor="text2" w:themeTint="99"/>
                <w:sz w:val="18"/>
                <w:szCs w:val="18"/>
              </w:rPr>
            </w:pPr>
          </w:p>
          <w:p w14:paraId="2DB85629" w14:textId="2C73951B" w:rsidR="00A06231" w:rsidRPr="00804C6D" w:rsidRDefault="00A06231" w:rsidP="00A06231">
            <w:pPr>
              <w:rPr>
                <w:color w:val="548DD4" w:themeColor="text2" w:themeTint="99"/>
                <w:sz w:val="18"/>
                <w:szCs w:val="18"/>
              </w:rPr>
            </w:pPr>
            <w:r w:rsidRPr="00804C6D">
              <w:rPr>
                <w:color w:val="548DD4" w:themeColor="text2" w:themeTint="99"/>
                <w:sz w:val="18"/>
                <w:szCs w:val="18"/>
              </w:rPr>
              <w:t>Free Text Invoice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3CE34A5" w14:textId="7AC81D36" w:rsidR="00A06231" w:rsidRPr="00804C6D" w:rsidRDefault="00A06231" w:rsidP="00A06231">
            <w:pPr>
              <w:rPr>
                <w:color w:val="548DD4" w:themeColor="text2" w:themeTint="99"/>
                <w:sz w:val="18"/>
                <w:szCs w:val="18"/>
              </w:rPr>
            </w:pPr>
            <w:r w:rsidRPr="00804C6D">
              <w:rPr>
                <w:color w:val="548DD4" w:themeColor="text2" w:themeTint="99"/>
                <w:sz w:val="18"/>
                <w:szCs w:val="18"/>
              </w:rPr>
              <w:t>Accounts receivable &gt;&gt; Invoices &gt;&gt; All free text invoices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0C87B98A" w14:textId="5E570864" w:rsidR="00A06231" w:rsidRPr="00BD4FDA" w:rsidRDefault="00A06231" w:rsidP="00A06231">
            <w:pPr>
              <w:pStyle w:val="NoSpacing"/>
              <w:rPr>
                <w:color w:val="548DD4" w:themeColor="text2" w:themeTint="99"/>
                <w:sz w:val="18"/>
                <w:szCs w:val="18"/>
              </w:rPr>
            </w:pPr>
            <w:r w:rsidRPr="00BD4FDA">
              <w:rPr>
                <w:color w:val="548DD4" w:themeColor="text2" w:themeTint="99"/>
                <w:sz w:val="18"/>
                <w:szCs w:val="18"/>
              </w:rPr>
              <w:t>Select a property that has ownership changes.</w:t>
            </w:r>
          </w:p>
          <w:p w14:paraId="4DE59782" w14:textId="77777777" w:rsidR="00A06231" w:rsidRPr="00BD4FDA" w:rsidRDefault="00A06231" w:rsidP="00A06231">
            <w:pPr>
              <w:pStyle w:val="NoSpacing"/>
              <w:rPr>
                <w:color w:val="548DD4" w:themeColor="text2" w:themeTint="99"/>
                <w:sz w:val="18"/>
                <w:szCs w:val="18"/>
              </w:rPr>
            </w:pPr>
          </w:p>
          <w:p w14:paraId="7BF22ECA" w14:textId="504EC0FF" w:rsidR="00A06231" w:rsidRPr="00BD4FDA" w:rsidRDefault="00A06231" w:rsidP="00A06231">
            <w:pPr>
              <w:pStyle w:val="NoSpacing"/>
              <w:rPr>
                <w:color w:val="548DD4" w:themeColor="text2" w:themeTint="99"/>
                <w:sz w:val="18"/>
                <w:szCs w:val="18"/>
              </w:rPr>
            </w:pPr>
            <w:r w:rsidRPr="00BD4FDA">
              <w:rPr>
                <w:color w:val="548DD4" w:themeColor="text2" w:themeTint="99"/>
                <w:sz w:val="18"/>
                <w:szCs w:val="18"/>
              </w:rPr>
              <w:t xml:space="preserve">Enter the free text invoice using a posting date </w:t>
            </w:r>
            <w:r>
              <w:rPr>
                <w:color w:val="548DD4" w:themeColor="text2" w:themeTint="99"/>
                <w:sz w:val="18"/>
                <w:szCs w:val="18"/>
              </w:rPr>
              <w:t xml:space="preserve">after </w:t>
            </w:r>
            <w:r w:rsidRPr="00BD4FDA">
              <w:rPr>
                <w:color w:val="548DD4" w:themeColor="text2" w:themeTint="99"/>
                <w:sz w:val="18"/>
                <w:szCs w:val="18"/>
              </w:rPr>
              <w:t xml:space="preserve">the latest effective date. </w:t>
            </w:r>
          </w:p>
          <w:p w14:paraId="7ACFAF5F" w14:textId="77777777" w:rsidR="00A06231" w:rsidRDefault="00A06231" w:rsidP="00A06231">
            <w:pPr>
              <w:pStyle w:val="NoSpacing"/>
              <w:rPr>
                <w:color w:val="548DD4" w:themeColor="text2" w:themeTint="99"/>
                <w:sz w:val="18"/>
                <w:szCs w:val="18"/>
              </w:rPr>
            </w:pPr>
          </w:p>
          <w:p w14:paraId="50199B85" w14:textId="4093A28C" w:rsidR="00A06231" w:rsidRPr="00BD4FDA" w:rsidRDefault="00A06231" w:rsidP="00A06231">
            <w:pPr>
              <w:pStyle w:val="NoSpacing"/>
              <w:rPr>
                <w:color w:val="548DD4" w:themeColor="text2" w:themeTint="99"/>
                <w:sz w:val="18"/>
                <w:szCs w:val="18"/>
              </w:rPr>
            </w:pPr>
            <w:r w:rsidRPr="00BD4FDA">
              <w:rPr>
                <w:color w:val="548DD4" w:themeColor="text2" w:themeTint="99"/>
                <w:sz w:val="18"/>
                <w:szCs w:val="18"/>
              </w:rPr>
              <w:t xml:space="preserve">Validate when the property code is selected, the unit code field should become available with only records that are associated to the property selected. </w:t>
            </w:r>
          </w:p>
          <w:p w14:paraId="01700ED8" w14:textId="77777777" w:rsidR="00A06231" w:rsidRPr="00BD4FDA" w:rsidRDefault="00A06231" w:rsidP="00A06231">
            <w:pPr>
              <w:pStyle w:val="NoSpacing"/>
              <w:rPr>
                <w:color w:val="548DD4" w:themeColor="text2" w:themeTint="99"/>
                <w:sz w:val="18"/>
                <w:szCs w:val="18"/>
              </w:rPr>
            </w:pPr>
          </w:p>
          <w:p w14:paraId="42F6198F" w14:textId="07566635" w:rsidR="00A06231" w:rsidRPr="00BD4FDA" w:rsidRDefault="00A06231" w:rsidP="00A06231">
            <w:pPr>
              <w:pStyle w:val="NoSpacing"/>
              <w:rPr>
                <w:color w:val="548DD4" w:themeColor="text2" w:themeTint="99"/>
                <w:sz w:val="18"/>
                <w:szCs w:val="18"/>
              </w:rPr>
            </w:pPr>
            <w:r w:rsidRPr="00BD4FDA">
              <w:rPr>
                <w:color w:val="548DD4" w:themeColor="text2" w:themeTint="99"/>
                <w:sz w:val="18"/>
                <w:szCs w:val="18"/>
              </w:rPr>
              <w:t xml:space="preserve">Validate the entity code should auto populate based on the </w:t>
            </w:r>
            <w:r>
              <w:rPr>
                <w:b/>
                <w:bCs/>
                <w:i/>
                <w:iCs/>
                <w:color w:val="548DD4" w:themeColor="text2" w:themeTint="99"/>
                <w:sz w:val="18"/>
                <w:szCs w:val="18"/>
              </w:rPr>
              <w:t xml:space="preserve">posting </w:t>
            </w:r>
            <w:r w:rsidRPr="00BD4FDA">
              <w:rPr>
                <w:b/>
                <w:bCs/>
                <w:i/>
                <w:iCs/>
                <w:color w:val="548DD4" w:themeColor="text2" w:themeTint="99"/>
                <w:sz w:val="18"/>
                <w:szCs w:val="18"/>
              </w:rPr>
              <w:t>date</w:t>
            </w:r>
            <w:r w:rsidRPr="00BD4FDA">
              <w:rPr>
                <w:color w:val="548DD4" w:themeColor="text2" w:themeTint="99"/>
                <w:sz w:val="18"/>
                <w:szCs w:val="18"/>
              </w:rPr>
              <w:t xml:space="preserve"> comparative to ownership effective date.</w:t>
            </w:r>
          </w:p>
          <w:p w14:paraId="763F596A" w14:textId="77777777" w:rsidR="00A06231" w:rsidRPr="00BD4FDA" w:rsidRDefault="00A06231" w:rsidP="00A06231">
            <w:pPr>
              <w:pStyle w:val="NoSpacing"/>
              <w:rPr>
                <w:color w:val="548DD4" w:themeColor="text2" w:themeTint="99"/>
                <w:sz w:val="18"/>
                <w:szCs w:val="18"/>
              </w:rPr>
            </w:pPr>
          </w:p>
          <w:p w14:paraId="2CF42D6D" w14:textId="77777777" w:rsidR="00A06231" w:rsidRPr="00C813D5" w:rsidRDefault="00A06231" w:rsidP="00A06231">
            <w:pPr>
              <w:pStyle w:val="NoSpacing"/>
              <w:rPr>
                <w:color w:val="548DD4" w:themeColor="text2" w:themeTint="99"/>
                <w:sz w:val="18"/>
                <w:szCs w:val="18"/>
              </w:rPr>
            </w:pPr>
            <w:r w:rsidRPr="00C813D5">
              <w:rPr>
                <w:color w:val="548DD4" w:themeColor="text2" w:themeTint="99"/>
                <w:sz w:val="18"/>
                <w:szCs w:val="18"/>
              </w:rPr>
              <w:t xml:space="preserve">Validate when the entity code is auto filled, the field should become greyed out. </w:t>
            </w:r>
          </w:p>
          <w:p w14:paraId="4122B8C2" w14:textId="77777777" w:rsidR="00A06231" w:rsidRPr="00BD4FDA" w:rsidRDefault="00A06231" w:rsidP="00A06231">
            <w:pPr>
              <w:pStyle w:val="NoSpacing"/>
              <w:rPr>
                <w:b/>
                <w:bCs/>
                <w:color w:val="548DD4" w:themeColor="text2" w:themeTint="99"/>
                <w:sz w:val="18"/>
                <w:szCs w:val="18"/>
              </w:rPr>
            </w:pPr>
          </w:p>
          <w:p w14:paraId="68C657EF" w14:textId="526A4162" w:rsidR="00A06231" w:rsidRPr="00BD4FDA" w:rsidRDefault="00A06231" w:rsidP="00A06231">
            <w:pPr>
              <w:rPr>
                <w:b/>
                <w:color w:val="548DD4" w:themeColor="text2" w:themeTint="99"/>
              </w:rPr>
            </w:pPr>
            <w:r w:rsidRPr="00BD4FDA">
              <w:rPr>
                <w:color w:val="548DD4" w:themeColor="text2" w:themeTint="99"/>
                <w:sz w:val="18"/>
                <w:szCs w:val="18"/>
              </w:rPr>
              <w:t>Validate the financial dimension for BU</w:t>
            </w:r>
            <w:r>
              <w:rPr>
                <w:color w:val="548DD4" w:themeColor="text2" w:themeTint="99"/>
                <w:sz w:val="18"/>
                <w:szCs w:val="18"/>
              </w:rPr>
              <w:t>, property,</w:t>
            </w:r>
            <w:r w:rsidRPr="00BD4FDA">
              <w:rPr>
                <w:color w:val="548DD4" w:themeColor="text2" w:themeTint="99"/>
                <w:sz w:val="18"/>
                <w:szCs w:val="18"/>
              </w:rPr>
              <w:t xml:space="preserve"> and </w:t>
            </w:r>
            <w:r>
              <w:rPr>
                <w:color w:val="548DD4" w:themeColor="text2" w:themeTint="99"/>
                <w:sz w:val="18"/>
                <w:szCs w:val="18"/>
              </w:rPr>
              <w:t>market</w:t>
            </w:r>
            <w:r w:rsidRPr="00BD4FDA">
              <w:rPr>
                <w:color w:val="548DD4" w:themeColor="text2" w:themeTint="99"/>
                <w:sz w:val="18"/>
                <w:szCs w:val="18"/>
              </w:rPr>
              <w:t xml:space="preserve"> should pull from the BU-property relationship based </w:t>
            </w:r>
            <w:r>
              <w:rPr>
                <w:color w:val="548DD4" w:themeColor="text2" w:themeTint="99"/>
                <w:sz w:val="18"/>
                <w:szCs w:val="18"/>
              </w:rPr>
              <w:t>on posting date</w:t>
            </w:r>
            <w:r w:rsidRPr="00BD4FDA">
              <w:rPr>
                <w:color w:val="548DD4" w:themeColor="text2" w:themeTint="99"/>
                <w:sz w:val="18"/>
                <w:szCs w:val="18"/>
              </w:rPr>
              <w:t xml:space="preserve"> comparative to the effective ownership date.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C285C4B" w14:textId="77777777" w:rsidR="00A06231" w:rsidRPr="008033CD" w:rsidRDefault="00A06231" w:rsidP="00A06231">
            <w:pPr>
              <w:rPr>
                <w:b/>
                <w:color w:val="FF0000"/>
              </w:rPr>
            </w:pPr>
          </w:p>
        </w:tc>
      </w:tr>
      <w:tr w:rsidR="00A06231" w:rsidRPr="00B21961" w14:paraId="6CA9AAEB"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78EAEBBF" w14:textId="515B21CB" w:rsidR="00A06231" w:rsidRPr="00804C6D" w:rsidRDefault="00A06231" w:rsidP="00A06231">
            <w:pPr>
              <w:rPr>
                <w:bCs/>
                <w:color w:val="548DD4" w:themeColor="text2" w:themeTint="99"/>
              </w:rPr>
            </w:pPr>
            <w:r w:rsidRPr="00804C6D">
              <w:rPr>
                <w:bCs/>
                <w:color w:val="548DD4" w:themeColor="text2" w:themeTint="99"/>
              </w:rPr>
              <w:t>T.</w:t>
            </w:r>
            <w:proofErr w:type="gramStart"/>
            <w:r w:rsidRPr="00804C6D">
              <w:rPr>
                <w:bCs/>
                <w:color w:val="548DD4" w:themeColor="text2" w:themeTint="99"/>
              </w:rPr>
              <w:t>1</w:t>
            </w:r>
            <w:r w:rsidR="00AE7A82">
              <w:rPr>
                <w:bCs/>
                <w:color w:val="548DD4" w:themeColor="text2" w:themeTint="99"/>
              </w:rPr>
              <w:t>5</w:t>
            </w:r>
            <w:r w:rsidRPr="00804C6D">
              <w:rPr>
                <w:bCs/>
                <w:color w:val="548DD4" w:themeColor="text2" w:themeTint="99"/>
              </w:rPr>
              <w:t>.</w:t>
            </w:r>
            <w:r>
              <w:rPr>
                <w:bCs/>
                <w:color w:val="548DD4" w:themeColor="text2" w:themeTint="99"/>
              </w:rPr>
              <w:t>B.</w:t>
            </w:r>
            <w:proofErr w:type="gramEnd"/>
            <w:r>
              <w:rPr>
                <w:bCs/>
                <w:color w:val="548DD4" w:themeColor="text2" w:themeTint="99"/>
              </w:rPr>
              <w:t>2</w:t>
            </w:r>
          </w:p>
        </w:tc>
        <w:tc>
          <w:tcPr>
            <w:tcW w:w="1706" w:type="dxa"/>
            <w:tcBorders>
              <w:top w:val="single" w:sz="4" w:space="0" w:color="auto"/>
              <w:left w:val="single" w:sz="4" w:space="0" w:color="auto"/>
              <w:bottom w:val="single" w:sz="4" w:space="0" w:color="auto"/>
              <w:right w:val="single" w:sz="4" w:space="0" w:color="auto"/>
            </w:tcBorders>
          </w:tcPr>
          <w:p w14:paraId="5AA4D3ED" w14:textId="77777777" w:rsidR="00A06231" w:rsidRDefault="00A06231" w:rsidP="00A06231">
            <w:pPr>
              <w:pStyle w:val="NoSpacing"/>
              <w:rPr>
                <w:color w:val="548DD4" w:themeColor="text2" w:themeTint="99"/>
                <w:sz w:val="18"/>
                <w:szCs w:val="18"/>
              </w:rPr>
            </w:pPr>
            <w:r>
              <w:rPr>
                <w:color w:val="548DD4" w:themeColor="text2" w:themeTint="99"/>
                <w:sz w:val="18"/>
                <w:szCs w:val="18"/>
              </w:rPr>
              <w:t>AR.003</w:t>
            </w:r>
          </w:p>
          <w:p w14:paraId="006318CC" w14:textId="77777777" w:rsidR="00A06231" w:rsidRDefault="00A06231" w:rsidP="00A06231">
            <w:pPr>
              <w:rPr>
                <w:color w:val="548DD4" w:themeColor="text2" w:themeTint="99"/>
                <w:sz w:val="18"/>
                <w:szCs w:val="18"/>
              </w:rPr>
            </w:pPr>
          </w:p>
          <w:p w14:paraId="6762FC7D" w14:textId="74BAFA96" w:rsidR="00A06231" w:rsidRDefault="00A06231" w:rsidP="00A06231">
            <w:pPr>
              <w:pStyle w:val="NoSpacing"/>
              <w:rPr>
                <w:color w:val="548DD4" w:themeColor="text2" w:themeTint="99"/>
                <w:sz w:val="18"/>
                <w:szCs w:val="18"/>
              </w:rPr>
            </w:pPr>
            <w:r w:rsidRPr="00804C6D">
              <w:rPr>
                <w:color w:val="548DD4" w:themeColor="text2" w:themeTint="99"/>
                <w:sz w:val="18"/>
                <w:szCs w:val="18"/>
              </w:rPr>
              <w:t>Free Text Invoice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B7D3C39" w14:textId="6A159581" w:rsidR="00A06231" w:rsidRPr="00804C6D" w:rsidRDefault="00A06231" w:rsidP="00A06231">
            <w:pPr>
              <w:rPr>
                <w:color w:val="548DD4" w:themeColor="text2" w:themeTint="99"/>
                <w:sz w:val="18"/>
                <w:szCs w:val="18"/>
              </w:rPr>
            </w:pPr>
            <w:r w:rsidRPr="00804C6D">
              <w:rPr>
                <w:color w:val="548DD4" w:themeColor="text2" w:themeTint="99"/>
                <w:sz w:val="18"/>
                <w:szCs w:val="18"/>
              </w:rPr>
              <w:t>Accounts receivable &gt;&gt; Invoices &gt;&gt; All free text invoices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296A005C" w14:textId="657931AE" w:rsidR="00A06231" w:rsidRPr="00BD4FDA" w:rsidRDefault="00A06231" w:rsidP="00A06231">
            <w:pPr>
              <w:pStyle w:val="NoSpacing"/>
              <w:rPr>
                <w:color w:val="548DD4" w:themeColor="text2" w:themeTint="99"/>
                <w:sz w:val="18"/>
                <w:szCs w:val="18"/>
              </w:rPr>
            </w:pPr>
            <w:r w:rsidRPr="00BD4FDA">
              <w:rPr>
                <w:color w:val="548DD4" w:themeColor="text2" w:themeTint="99"/>
                <w:sz w:val="18"/>
                <w:szCs w:val="18"/>
              </w:rPr>
              <w:t>Use the same property in test T.14.B.1</w:t>
            </w:r>
          </w:p>
          <w:p w14:paraId="629C8031" w14:textId="77777777" w:rsidR="00A06231" w:rsidRDefault="00A06231" w:rsidP="00A06231">
            <w:pPr>
              <w:pStyle w:val="NoSpacing"/>
              <w:rPr>
                <w:sz w:val="18"/>
                <w:szCs w:val="18"/>
              </w:rPr>
            </w:pPr>
          </w:p>
          <w:p w14:paraId="766CF718" w14:textId="58DE960E" w:rsidR="00A06231" w:rsidRPr="00BD4FDA" w:rsidRDefault="00A06231" w:rsidP="00A06231">
            <w:pPr>
              <w:pStyle w:val="NoSpacing"/>
              <w:rPr>
                <w:color w:val="548DD4" w:themeColor="text2" w:themeTint="99"/>
                <w:sz w:val="18"/>
                <w:szCs w:val="18"/>
              </w:rPr>
            </w:pPr>
            <w:r w:rsidRPr="00BD4FDA">
              <w:rPr>
                <w:color w:val="548DD4" w:themeColor="text2" w:themeTint="99"/>
                <w:sz w:val="18"/>
                <w:szCs w:val="18"/>
              </w:rPr>
              <w:t xml:space="preserve">Enter the free text invoice using a posting date </w:t>
            </w:r>
            <w:r>
              <w:rPr>
                <w:color w:val="548DD4" w:themeColor="text2" w:themeTint="99"/>
                <w:sz w:val="18"/>
                <w:szCs w:val="18"/>
              </w:rPr>
              <w:t xml:space="preserve">prior to </w:t>
            </w:r>
            <w:r w:rsidRPr="00BD4FDA">
              <w:rPr>
                <w:color w:val="548DD4" w:themeColor="text2" w:themeTint="99"/>
                <w:sz w:val="18"/>
                <w:szCs w:val="18"/>
              </w:rPr>
              <w:t xml:space="preserve">the latest effective date. </w:t>
            </w:r>
          </w:p>
          <w:p w14:paraId="537ACF27" w14:textId="77777777" w:rsidR="00A06231" w:rsidRDefault="00A06231" w:rsidP="00A06231">
            <w:pPr>
              <w:pStyle w:val="NoSpacing"/>
              <w:rPr>
                <w:color w:val="548DD4" w:themeColor="text2" w:themeTint="99"/>
                <w:sz w:val="18"/>
                <w:szCs w:val="18"/>
              </w:rPr>
            </w:pPr>
          </w:p>
          <w:p w14:paraId="6FC6E868" w14:textId="14F9F00D" w:rsidR="00A06231" w:rsidRPr="00BD4FDA" w:rsidRDefault="00A06231" w:rsidP="00A06231">
            <w:pPr>
              <w:pStyle w:val="NoSpacing"/>
              <w:rPr>
                <w:color w:val="548DD4" w:themeColor="text2" w:themeTint="99"/>
                <w:sz w:val="18"/>
                <w:szCs w:val="18"/>
              </w:rPr>
            </w:pPr>
            <w:r w:rsidRPr="00BD4FDA">
              <w:rPr>
                <w:color w:val="548DD4" w:themeColor="text2" w:themeTint="99"/>
                <w:sz w:val="18"/>
                <w:szCs w:val="18"/>
              </w:rPr>
              <w:t xml:space="preserve">Validate when the property code is selected, the unit code field should become available with only records that are associated to the property selected. </w:t>
            </w:r>
          </w:p>
          <w:p w14:paraId="3CCEBE97" w14:textId="77777777" w:rsidR="00A06231" w:rsidRPr="00BD4FDA" w:rsidRDefault="00A06231" w:rsidP="00A06231">
            <w:pPr>
              <w:pStyle w:val="NoSpacing"/>
              <w:rPr>
                <w:color w:val="548DD4" w:themeColor="text2" w:themeTint="99"/>
                <w:sz w:val="18"/>
                <w:szCs w:val="18"/>
              </w:rPr>
            </w:pPr>
          </w:p>
          <w:p w14:paraId="62727468" w14:textId="77777777" w:rsidR="00A06231" w:rsidRPr="00BD4FDA" w:rsidRDefault="00A06231" w:rsidP="00A06231">
            <w:pPr>
              <w:pStyle w:val="NoSpacing"/>
              <w:rPr>
                <w:color w:val="548DD4" w:themeColor="text2" w:themeTint="99"/>
                <w:sz w:val="18"/>
                <w:szCs w:val="18"/>
              </w:rPr>
            </w:pPr>
            <w:r w:rsidRPr="00BD4FDA">
              <w:rPr>
                <w:color w:val="548DD4" w:themeColor="text2" w:themeTint="99"/>
                <w:sz w:val="18"/>
                <w:szCs w:val="18"/>
              </w:rPr>
              <w:t xml:space="preserve">Validate the entity code should auto populate based on the </w:t>
            </w:r>
            <w:r>
              <w:rPr>
                <w:b/>
                <w:bCs/>
                <w:i/>
                <w:iCs/>
                <w:color w:val="548DD4" w:themeColor="text2" w:themeTint="99"/>
                <w:sz w:val="18"/>
                <w:szCs w:val="18"/>
              </w:rPr>
              <w:t xml:space="preserve">posting </w:t>
            </w:r>
            <w:r w:rsidRPr="00BD4FDA">
              <w:rPr>
                <w:b/>
                <w:bCs/>
                <w:i/>
                <w:iCs/>
                <w:color w:val="548DD4" w:themeColor="text2" w:themeTint="99"/>
                <w:sz w:val="18"/>
                <w:szCs w:val="18"/>
              </w:rPr>
              <w:t>date</w:t>
            </w:r>
            <w:r w:rsidRPr="00BD4FDA">
              <w:rPr>
                <w:color w:val="548DD4" w:themeColor="text2" w:themeTint="99"/>
                <w:sz w:val="18"/>
                <w:szCs w:val="18"/>
              </w:rPr>
              <w:t xml:space="preserve"> comparative to ownership effective date.</w:t>
            </w:r>
          </w:p>
          <w:p w14:paraId="5BE8938B" w14:textId="77777777" w:rsidR="00A06231" w:rsidRPr="00BD4FDA" w:rsidRDefault="00A06231" w:rsidP="00A06231">
            <w:pPr>
              <w:pStyle w:val="NoSpacing"/>
              <w:rPr>
                <w:color w:val="548DD4" w:themeColor="text2" w:themeTint="99"/>
                <w:sz w:val="18"/>
                <w:szCs w:val="18"/>
              </w:rPr>
            </w:pPr>
          </w:p>
          <w:p w14:paraId="04712C91" w14:textId="312BC90C" w:rsidR="00A06231" w:rsidRPr="00C813D5" w:rsidRDefault="00A06231" w:rsidP="00A06231">
            <w:pPr>
              <w:pStyle w:val="NoSpacing"/>
              <w:rPr>
                <w:color w:val="548DD4" w:themeColor="text2" w:themeTint="99"/>
                <w:sz w:val="18"/>
                <w:szCs w:val="18"/>
              </w:rPr>
            </w:pPr>
            <w:r w:rsidRPr="00C813D5">
              <w:rPr>
                <w:color w:val="548DD4" w:themeColor="text2" w:themeTint="99"/>
                <w:sz w:val="18"/>
                <w:szCs w:val="18"/>
              </w:rPr>
              <w:t xml:space="preserve">Validate when the entity code is auto filled, the field should become greyed out.  </w:t>
            </w:r>
          </w:p>
          <w:p w14:paraId="04C76DD4" w14:textId="77777777" w:rsidR="00A06231" w:rsidRPr="00BD4FDA" w:rsidRDefault="00A06231" w:rsidP="00A06231">
            <w:pPr>
              <w:pStyle w:val="NoSpacing"/>
              <w:rPr>
                <w:b/>
                <w:bCs/>
                <w:color w:val="548DD4" w:themeColor="text2" w:themeTint="99"/>
                <w:sz w:val="18"/>
                <w:szCs w:val="18"/>
              </w:rPr>
            </w:pPr>
          </w:p>
          <w:p w14:paraId="6E7C375D" w14:textId="11C6A253" w:rsidR="00A06231" w:rsidRPr="00BD4FDA" w:rsidRDefault="00A06231" w:rsidP="00A06231">
            <w:pPr>
              <w:pStyle w:val="NoSpacing"/>
              <w:rPr>
                <w:color w:val="548DD4" w:themeColor="text2" w:themeTint="99"/>
                <w:sz w:val="18"/>
                <w:szCs w:val="18"/>
              </w:rPr>
            </w:pPr>
            <w:r w:rsidRPr="00BD4FDA">
              <w:rPr>
                <w:color w:val="548DD4" w:themeColor="text2" w:themeTint="99"/>
                <w:sz w:val="18"/>
                <w:szCs w:val="18"/>
              </w:rPr>
              <w:t>Validate the financial dimension for BU and property should pull from the BU-property relationship based</w:t>
            </w:r>
            <w:r>
              <w:rPr>
                <w:color w:val="548DD4" w:themeColor="text2" w:themeTint="99"/>
                <w:sz w:val="18"/>
                <w:szCs w:val="18"/>
              </w:rPr>
              <w:t xml:space="preserve"> on posting date</w:t>
            </w:r>
            <w:r w:rsidRPr="00BD4FDA">
              <w:rPr>
                <w:color w:val="548DD4" w:themeColor="text2" w:themeTint="99"/>
                <w:sz w:val="18"/>
                <w:szCs w:val="18"/>
              </w:rPr>
              <w:t xml:space="preserve"> comparative to the effective ownership date.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2E64D0C4" w14:textId="77777777" w:rsidR="00A06231" w:rsidRPr="008033CD" w:rsidRDefault="00A06231" w:rsidP="00A06231">
            <w:pPr>
              <w:rPr>
                <w:b/>
                <w:color w:val="FF0000"/>
              </w:rPr>
            </w:pPr>
          </w:p>
        </w:tc>
      </w:tr>
      <w:tr w:rsidR="00A06231" w:rsidRPr="00B21961" w14:paraId="11D98D91"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78E8CCEB" w14:textId="302C56BE" w:rsidR="00A06231" w:rsidRPr="00804C6D" w:rsidRDefault="00A06231" w:rsidP="00A06231">
            <w:pPr>
              <w:rPr>
                <w:bCs/>
                <w:color w:val="548DD4" w:themeColor="text2" w:themeTint="99"/>
              </w:rPr>
            </w:pPr>
            <w:r w:rsidRPr="00804C6D">
              <w:rPr>
                <w:bCs/>
                <w:color w:val="548DD4" w:themeColor="text2" w:themeTint="99"/>
              </w:rPr>
              <w:t>T.1</w:t>
            </w:r>
            <w:r w:rsidR="00AE7A82">
              <w:rPr>
                <w:bCs/>
                <w:color w:val="548DD4" w:themeColor="text2" w:themeTint="99"/>
              </w:rPr>
              <w:t>5</w:t>
            </w:r>
            <w:r w:rsidRPr="00804C6D">
              <w:rPr>
                <w:bCs/>
                <w:color w:val="548DD4" w:themeColor="text2" w:themeTint="99"/>
              </w:rPr>
              <w:t>.</w:t>
            </w:r>
            <w:r>
              <w:rPr>
                <w:bCs/>
                <w:color w:val="548DD4" w:themeColor="text2" w:themeTint="99"/>
              </w:rPr>
              <w:t>C</w:t>
            </w:r>
          </w:p>
        </w:tc>
        <w:tc>
          <w:tcPr>
            <w:tcW w:w="1706" w:type="dxa"/>
            <w:tcBorders>
              <w:top w:val="single" w:sz="4" w:space="0" w:color="auto"/>
              <w:left w:val="single" w:sz="4" w:space="0" w:color="auto"/>
              <w:bottom w:val="single" w:sz="4" w:space="0" w:color="auto"/>
              <w:right w:val="single" w:sz="4" w:space="0" w:color="auto"/>
            </w:tcBorders>
          </w:tcPr>
          <w:p w14:paraId="205B9953" w14:textId="732EDEBB" w:rsidR="00A06231" w:rsidRDefault="00A06231" w:rsidP="00A06231">
            <w:pPr>
              <w:pStyle w:val="NoSpacing"/>
              <w:rPr>
                <w:color w:val="548DD4" w:themeColor="text2" w:themeTint="99"/>
                <w:sz w:val="18"/>
                <w:szCs w:val="18"/>
              </w:rPr>
            </w:pPr>
            <w:r>
              <w:rPr>
                <w:color w:val="548DD4" w:themeColor="text2" w:themeTint="99"/>
                <w:sz w:val="18"/>
                <w:szCs w:val="18"/>
              </w:rPr>
              <w:t>AR.003</w:t>
            </w:r>
          </w:p>
          <w:p w14:paraId="25CF0204" w14:textId="77777777" w:rsidR="00A06231" w:rsidRDefault="00A06231" w:rsidP="00A06231">
            <w:pPr>
              <w:rPr>
                <w:color w:val="548DD4" w:themeColor="text2" w:themeTint="99"/>
                <w:sz w:val="18"/>
                <w:szCs w:val="18"/>
              </w:rPr>
            </w:pPr>
          </w:p>
          <w:p w14:paraId="160A475D" w14:textId="617D7A70" w:rsidR="00A06231" w:rsidRPr="00804C6D" w:rsidRDefault="00A06231" w:rsidP="00A06231">
            <w:pPr>
              <w:rPr>
                <w:color w:val="548DD4" w:themeColor="text2" w:themeTint="99"/>
                <w:sz w:val="18"/>
                <w:szCs w:val="18"/>
              </w:rPr>
            </w:pPr>
            <w:r w:rsidRPr="00804C6D">
              <w:rPr>
                <w:color w:val="548DD4" w:themeColor="text2" w:themeTint="99"/>
                <w:sz w:val="18"/>
                <w:szCs w:val="18"/>
              </w:rPr>
              <w:lastRenderedPageBreak/>
              <w:t>Free Text Invoice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3607528" w14:textId="54B88C3A" w:rsidR="00A06231" w:rsidRPr="00804C6D" w:rsidRDefault="00A06231" w:rsidP="00A06231">
            <w:pPr>
              <w:rPr>
                <w:color w:val="548DD4" w:themeColor="text2" w:themeTint="99"/>
                <w:sz w:val="18"/>
                <w:szCs w:val="18"/>
              </w:rPr>
            </w:pPr>
            <w:r w:rsidRPr="00804C6D">
              <w:rPr>
                <w:color w:val="548DD4" w:themeColor="text2" w:themeTint="99"/>
                <w:sz w:val="18"/>
                <w:szCs w:val="18"/>
              </w:rPr>
              <w:lastRenderedPageBreak/>
              <w:t>Accounts receivable &gt;&gt; Invoices &gt;&gt; All free text invoices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467B461D" w14:textId="6A7B331F" w:rsidR="00A06231" w:rsidRPr="00BD4FDA" w:rsidRDefault="00A06231" w:rsidP="00A06231">
            <w:pPr>
              <w:rPr>
                <w:b/>
                <w:color w:val="548DD4" w:themeColor="text2" w:themeTint="99"/>
              </w:rPr>
            </w:pPr>
            <w:r w:rsidRPr="00BD4FDA">
              <w:rPr>
                <w:color w:val="548DD4" w:themeColor="text2" w:themeTint="99"/>
                <w:sz w:val="18"/>
                <w:szCs w:val="18"/>
              </w:rPr>
              <w:t>Validate if only the entity code is selected, the financial dimension for BU should pull from the entity structure master that is related to the entity ID.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23DA46D" w14:textId="77777777" w:rsidR="00A06231" w:rsidRPr="008033CD" w:rsidRDefault="00A06231" w:rsidP="00A06231">
            <w:pPr>
              <w:rPr>
                <w:b/>
                <w:color w:val="FF0000"/>
              </w:rPr>
            </w:pPr>
          </w:p>
        </w:tc>
      </w:tr>
      <w:tr w:rsidR="00A06231" w:rsidRPr="00B21961" w14:paraId="7F925352"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11E8CDC3" w14:textId="30088360" w:rsidR="00A06231" w:rsidRPr="00804C6D" w:rsidRDefault="00A06231" w:rsidP="00A06231">
            <w:pPr>
              <w:rPr>
                <w:b/>
                <w:color w:val="548DD4" w:themeColor="text2" w:themeTint="99"/>
              </w:rPr>
            </w:pPr>
            <w:r w:rsidRPr="00804C6D">
              <w:rPr>
                <w:bCs/>
                <w:color w:val="548DD4" w:themeColor="text2" w:themeTint="99"/>
              </w:rPr>
              <w:t>T.1</w:t>
            </w:r>
            <w:r w:rsidR="00AE7A82">
              <w:rPr>
                <w:bCs/>
                <w:color w:val="548DD4" w:themeColor="text2" w:themeTint="99"/>
              </w:rPr>
              <w:t>6</w:t>
            </w:r>
            <w:r w:rsidRPr="00804C6D">
              <w:rPr>
                <w:bCs/>
                <w:color w:val="548DD4" w:themeColor="text2" w:themeTint="99"/>
              </w:rPr>
              <w:t>.A</w:t>
            </w:r>
          </w:p>
        </w:tc>
        <w:tc>
          <w:tcPr>
            <w:tcW w:w="1706" w:type="dxa"/>
            <w:tcBorders>
              <w:top w:val="single" w:sz="4" w:space="0" w:color="auto"/>
              <w:left w:val="single" w:sz="4" w:space="0" w:color="auto"/>
              <w:bottom w:val="single" w:sz="4" w:space="0" w:color="auto"/>
              <w:right w:val="single" w:sz="4" w:space="0" w:color="auto"/>
            </w:tcBorders>
          </w:tcPr>
          <w:p w14:paraId="79CD3D59" w14:textId="77777777" w:rsidR="00A06231" w:rsidRDefault="00A06231" w:rsidP="00A06231">
            <w:pPr>
              <w:pStyle w:val="NoSpacing"/>
              <w:rPr>
                <w:color w:val="548DD4" w:themeColor="text2" w:themeTint="99"/>
                <w:sz w:val="18"/>
                <w:szCs w:val="18"/>
              </w:rPr>
            </w:pPr>
            <w:r>
              <w:rPr>
                <w:color w:val="548DD4" w:themeColor="text2" w:themeTint="99"/>
                <w:sz w:val="18"/>
                <w:szCs w:val="18"/>
              </w:rPr>
              <w:t xml:space="preserve">AR.004 </w:t>
            </w:r>
          </w:p>
          <w:p w14:paraId="64154DEE" w14:textId="77777777" w:rsidR="00A06231" w:rsidRDefault="00A06231" w:rsidP="00A06231">
            <w:pPr>
              <w:rPr>
                <w:color w:val="548DD4" w:themeColor="text2" w:themeTint="99"/>
                <w:sz w:val="18"/>
                <w:szCs w:val="18"/>
              </w:rPr>
            </w:pPr>
          </w:p>
          <w:p w14:paraId="77A2F5EA" w14:textId="06A787E7" w:rsidR="00A06231" w:rsidRPr="00804C6D" w:rsidRDefault="00A06231" w:rsidP="00A06231">
            <w:pPr>
              <w:rPr>
                <w:color w:val="548DD4" w:themeColor="text2" w:themeTint="99"/>
                <w:sz w:val="18"/>
                <w:szCs w:val="18"/>
              </w:rPr>
            </w:pPr>
            <w:r w:rsidRPr="00804C6D">
              <w:rPr>
                <w:color w:val="548DD4" w:themeColor="text2" w:themeTint="99"/>
                <w:sz w:val="18"/>
                <w:szCs w:val="18"/>
              </w:rPr>
              <w:t>Recurring Free Text Invoice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B2A7EDE" w14:textId="46E86DCD" w:rsidR="00A06231" w:rsidRPr="00804C6D" w:rsidRDefault="00A06231" w:rsidP="00A06231">
            <w:pPr>
              <w:rPr>
                <w:b/>
                <w:color w:val="548DD4" w:themeColor="text2" w:themeTint="99"/>
              </w:rPr>
            </w:pPr>
            <w:r w:rsidRPr="00804C6D">
              <w:rPr>
                <w:color w:val="548DD4" w:themeColor="text2" w:themeTint="99"/>
                <w:sz w:val="18"/>
                <w:szCs w:val="18"/>
              </w:rPr>
              <w:t>Accounts receivable &gt;&gt; Invoices &gt;&gt; Recurring invoices &gt;&gt; Free text invoice template</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851DA00" w14:textId="30AD5696" w:rsidR="00A06231" w:rsidRPr="00804C6D" w:rsidRDefault="00A06231" w:rsidP="00A06231">
            <w:pPr>
              <w:rPr>
                <w:b/>
                <w:color w:val="548DD4" w:themeColor="text2" w:themeTint="99"/>
              </w:rPr>
            </w:pPr>
            <w:r w:rsidRPr="00804C6D">
              <w:rPr>
                <w:color w:val="548DD4" w:themeColor="text2" w:themeTint="99"/>
                <w:sz w:val="18"/>
                <w:szCs w:val="18"/>
              </w:rPr>
              <w:t>Validate the following three fields [ Entity code, Property code, Unit code] were added to the free text invoice form.</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724F331" w14:textId="77777777" w:rsidR="00A06231" w:rsidRPr="008033CD" w:rsidRDefault="00A06231" w:rsidP="00A06231">
            <w:pPr>
              <w:rPr>
                <w:b/>
                <w:color w:val="FF0000"/>
              </w:rPr>
            </w:pPr>
          </w:p>
        </w:tc>
      </w:tr>
      <w:tr w:rsidR="00A06231" w:rsidRPr="00B21961" w14:paraId="66DC0128"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D64900A" w14:textId="055CE810" w:rsidR="00A06231" w:rsidRPr="00804C6D" w:rsidRDefault="00A06231" w:rsidP="00A06231">
            <w:pPr>
              <w:rPr>
                <w:b/>
                <w:color w:val="548DD4" w:themeColor="text2" w:themeTint="99"/>
              </w:rPr>
            </w:pPr>
            <w:r w:rsidRPr="00804C6D">
              <w:rPr>
                <w:bCs/>
                <w:color w:val="548DD4" w:themeColor="text2" w:themeTint="99"/>
              </w:rPr>
              <w:t>T.</w:t>
            </w:r>
            <w:proofErr w:type="gramStart"/>
            <w:r w:rsidRPr="00804C6D">
              <w:rPr>
                <w:bCs/>
                <w:color w:val="548DD4" w:themeColor="text2" w:themeTint="99"/>
              </w:rPr>
              <w:t>1</w:t>
            </w:r>
            <w:r w:rsidR="00AE7A82">
              <w:rPr>
                <w:bCs/>
                <w:color w:val="548DD4" w:themeColor="text2" w:themeTint="99"/>
              </w:rPr>
              <w:t>6</w:t>
            </w:r>
            <w:r w:rsidRPr="00804C6D">
              <w:rPr>
                <w:bCs/>
                <w:color w:val="548DD4" w:themeColor="text2" w:themeTint="99"/>
              </w:rPr>
              <w:t>.</w:t>
            </w:r>
            <w:r>
              <w:rPr>
                <w:bCs/>
                <w:color w:val="548DD4" w:themeColor="text2" w:themeTint="99"/>
              </w:rPr>
              <w:t>B.</w:t>
            </w:r>
            <w:proofErr w:type="gramEnd"/>
            <w:r>
              <w:rPr>
                <w:bCs/>
                <w:color w:val="548DD4" w:themeColor="text2" w:themeTint="99"/>
              </w:rPr>
              <w:t>1</w:t>
            </w:r>
          </w:p>
        </w:tc>
        <w:tc>
          <w:tcPr>
            <w:tcW w:w="1706" w:type="dxa"/>
            <w:tcBorders>
              <w:top w:val="single" w:sz="4" w:space="0" w:color="auto"/>
              <w:left w:val="single" w:sz="4" w:space="0" w:color="auto"/>
              <w:bottom w:val="single" w:sz="4" w:space="0" w:color="auto"/>
              <w:right w:val="single" w:sz="4" w:space="0" w:color="auto"/>
            </w:tcBorders>
          </w:tcPr>
          <w:p w14:paraId="49984447" w14:textId="77777777" w:rsidR="00A06231" w:rsidRDefault="00A06231" w:rsidP="00A06231">
            <w:pPr>
              <w:pStyle w:val="NoSpacing"/>
              <w:rPr>
                <w:color w:val="548DD4" w:themeColor="text2" w:themeTint="99"/>
                <w:sz w:val="18"/>
                <w:szCs w:val="18"/>
              </w:rPr>
            </w:pPr>
            <w:r>
              <w:rPr>
                <w:color w:val="548DD4" w:themeColor="text2" w:themeTint="99"/>
                <w:sz w:val="18"/>
                <w:szCs w:val="18"/>
              </w:rPr>
              <w:t xml:space="preserve">AR.004 </w:t>
            </w:r>
          </w:p>
          <w:p w14:paraId="47D900CB" w14:textId="77777777" w:rsidR="00A06231" w:rsidRDefault="00A06231" w:rsidP="00A06231">
            <w:pPr>
              <w:pStyle w:val="NoSpacing"/>
              <w:rPr>
                <w:color w:val="548DD4" w:themeColor="text2" w:themeTint="99"/>
                <w:sz w:val="18"/>
                <w:szCs w:val="18"/>
              </w:rPr>
            </w:pPr>
          </w:p>
          <w:p w14:paraId="45F6D262" w14:textId="5F0B195D" w:rsidR="00A06231" w:rsidRPr="00804C6D" w:rsidRDefault="00A06231" w:rsidP="00A06231">
            <w:pPr>
              <w:pStyle w:val="NoSpacing"/>
              <w:rPr>
                <w:color w:val="548DD4" w:themeColor="text2" w:themeTint="99"/>
                <w:sz w:val="18"/>
                <w:szCs w:val="18"/>
              </w:rPr>
            </w:pPr>
            <w:r w:rsidRPr="00804C6D">
              <w:rPr>
                <w:color w:val="548DD4" w:themeColor="text2" w:themeTint="99"/>
                <w:sz w:val="18"/>
                <w:szCs w:val="18"/>
              </w:rPr>
              <w:t>Recurring Free Text Invoice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8F1D218" w14:textId="5DC93E6B" w:rsidR="00A06231" w:rsidRPr="00804C6D" w:rsidRDefault="00A06231" w:rsidP="00A06231">
            <w:pPr>
              <w:pStyle w:val="NoSpacing"/>
              <w:rPr>
                <w:color w:val="548DD4" w:themeColor="text2" w:themeTint="99"/>
                <w:sz w:val="18"/>
                <w:szCs w:val="18"/>
              </w:rPr>
            </w:pPr>
            <w:r w:rsidRPr="00804C6D">
              <w:rPr>
                <w:color w:val="548DD4" w:themeColor="text2" w:themeTint="99"/>
                <w:sz w:val="18"/>
                <w:szCs w:val="18"/>
              </w:rPr>
              <w:t>Accounts receivable &gt;&gt; Invoices &gt;&gt; Recurring invoices &gt;&gt; Free text invoice template</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677050A" w14:textId="77777777" w:rsidR="00A06231" w:rsidRPr="00BD4FDA" w:rsidRDefault="00A06231" w:rsidP="00A06231">
            <w:pPr>
              <w:pStyle w:val="NoSpacing"/>
              <w:rPr>
                <w:color w:val="548DD4" w:themeColor="text2" w:themeTint="99"/>
                <w:sz w:val="18"/>
                <w:szCs w:val="18"/>
              </w:rPr>
            </w:pPr>
            <w:r w:rsidRPr="00BD4FDA">
              <w:rPr>
                <w:color w:val="548DD4" w:themeColor="text2" w:themeTint="99"/>
                <w:sz w:val="18"/>
                <w:szCs w:val="18"/>
              </w:rPr>
              <w:t>Select a property that has ownership changes.</w:t>
            </w:r>
          </w:p>
          <w:p w14:paraId="7F094CC9" w14:textId="77777777" w:rsidR="00A06231" w:rsidRPr="00BD4FDA" w:rsidRDefault="00A06231" w:rsidP="00A06231">
            <w:pPr>
              <w:pStyle w:val="NoSpacing"/>
              <w:rPr>
                <w:color w:val="548DD4" w:themeColor="text2" w:themeTint="99"/>
                <w:sz w:val="18"/>
                <w:szCs w:val="18"/>
              </w:rPr>
            </w:pPr>
          </w:p>
          <w:p w14:paraId="22D3BA66" w14:textId="4F9CB8B7" w:rsidR="00A06231" w:rsidRPr="00BD4FDA" w:rsidRDefault="00A06231" w:rsidP="00A06231">
            <w:pPr>
              <w:pStyle w:val="NoSpacing"/>
              <w:rPr>
                <w:color w:val="548DD4" w:themeColor="text2" w:themeTint="99"/>
                <w:sz w:val="18"/>
                <w:szCs w:val="18"/>
              </w:rPr>
            </w:pPr>
            <w:r>
              <w:rPr>
                <w:color w:val="548DD4" w:themeColor="text2" w:themeTint="99"/>
                <w:sz w:val="18"/>
                <w:szCs w:val="18"/>
              </w:rPr>
              <w:t>Generate a recurring</w:t>
            </w:r>
            <w:r w:rsidRPr="00BD4FDA">
              <w:rPr>
                <w:color w:val="548DD4" w:themeColor="text2" w:themeTint="99"/>
                <w:sz w:val="18"/>
                <w:szCs w:val="18"/>
              </w:rPr>
              <w:t xml:space="preserve"> free text invoice using a posting date </w:t>
            </w:r>
            <w:r>
              <w:rPr>
                <w:color w:val="548DD4" w:themeColor="text2" w:themeTint="99"/>
                <w:sz w:val="18"/>
                <w:szCs w:val="18"/>
              </w:rPr>
              <w:t xml:space="preserve">after </w:t>
            </w:r>
            <w:r w:rsidRPr="00BD4FDA">
              <w:rPr>
                <w:color w:val="548DD4" w:themeColor="text2" w:themeTint="99"/>
                <w:sz w:val="18"/>
                <w:szCs w:val="18"/>
              </w:rPr>
              <w:t xml:space="preserve">the latest effective date. </w:t>
            </w:r>
          </w:p>
          <w:p w14:paraId="2FA2ACCE" w14:textId="77777777" w:rsidR="00A06231" w:rsidRDefault="00A06231" w:rsidP="00A06231">
            <w:pPr>
              <w:pStyle w:val="NoSpacing"/>
              <w:rPr>
                <w:color w:val="548DD4" w:themeColor="text2" w:themeTint="99"/>
                <w:sz w:val="18"/>
                <w:szCs w:val="18"/>
              </w:rPr>
            </w:pPr>
          </w:p>
          <w:p w14:paraId="0ECC14D5" w14:textId="77777777" w:rsidR="00A06231" w:rsidRPr="00BD4FDA" w:rsidRDefault="00A06231" w:rsidP="00A06231">
            <w:pPr>
              <w:pStyle w:val="NoSpacing"/>
              <w:rPr>
                <w:color w:val="548DD4" w:themeColor="text2" w:themeTint="99"/>
                <w:sz w:val="18"/>
                <w:szCs w:val="18"/>
              </w:rPr>
            </w:pPr>
            <w:r w:rsidRPr="00BD4FDA">
              <w:rPr>
                <w:color w:val="548DD4" w:themeColor="text2" w:themeTint="99"/>
                <w:sz w:val="18"/>
                <w:szCs w:val="18"/>
              </w:rPr>
              <w:t xml:space="preserve">Validate when the property code is selected, the unit code field should become available with only records that are associated to the property selected. </w:t>
            </w:r>
          </w:p>
          <w:p w14:paraId="4647F97C" w14:textId="77777777" w:rsidR="00A06231" w:rsidRPr="00BD4FDA" w:rsidRDefault="00A06231" w:rsidP="00A06231">
            <w:pPr>
              <w:pStyle w:val="NoSpacing"/>
              <w:rPr>
                <w:color w:val="548DD4" w:themeColor="text2" w:themeTint="99"/>
                <w:sz w:val="18"/>
                <w:szCs w:val="18"/>
              </w:rPr>
            </w:pPr>
          </w:p>
          <w:p w14:paraId="523AD62C" w14:textId="77777777" w:rsidR="00A06231" w:rsidRPr="00BD4FDA" w:rsidRDefault="00A06231" w:rsidP="00A06231">
            <w:pPr>
              <w:pStyle w:val="NoSpacing"/>
              <w:rPr>
                <w:color w:val="548DD4" w:themeColor="text2" w:themeTint="99"/>
                <w:sz w:val="18"/>
                <w:szCs w:val="18"/>
              </w:rPr>
            </w:pPr>
            <w:r w:rsidRPr="00BD4FDA">
              <w:rPr>
                <w:color w:val="548DD4" w:themeColor="text2" w:themeTint="99"/>
                <w:sz w:val="18"/>
                <w:szCs w:val="18"/>
              </w:rPr>
              <w:t xml:space="preserve">Validate the entity code should auto populate based on the </w:t>
            </w:r>
            <w:r>
              <w:rPr>
                <w:b/>
                <w:bCs/>
                <w:i/>
                <w:iCs/>
                <w:color w:val="548DD4" w:themeColor="text2" w:themeTint="99"/>
                <w:sz w:val="18"/>
                <w:szCs w:val="18"/>
              </w:rPr>
              <w:t xml:space="preserve">posting </w:t>
            </w:r>
            <w:r w:rsidRPr="00BD4FDA">
              <w:rPr>
                <w:b/>
                <w:bCs/>
                <w:i/>
                <w:iCs/>
                <w:color w:val="548DD4" w:themeColor="text2" w:themeTint="99"/>
                <w:sz w:val="18"/>
                <w:szCs w:val="18"/>
              </w:rPr>
              <w:t>date</w:t>
            </w:r>
            <w:r w:rsidRPr="00BD4FDA">
              <w:rPr>
                <w:color w:val="548DD4" w:themeColor="text2" w:themeTint="99"/>
                <w:sz w:val="18"/>
                <w:szCs w:val="18"/>
              </w:rPr>
              <w:t xml:space="preserve"> comparative to ownership effective date.</w:t>
            </w:r>
          </w:p>
          <w:p w14:paraId="363744CE" w14:textId="77777777" w:rsidR="00A06231" w:rsidRPr="00BD4FDA" w:rsidRDefault="00A06231" w:rsidP="00A06231">
            <w:pPr>
              <w:pStyle w:val="NoSpacing"/>
              <w:rPr>
                <w:color w:val="548DD4" w:themeColor="text2" w:themeTint="99"/>
                <w:sz w:val="18"/>
                <w:szCs w:val="18"/>
              </w:rPr>
            </w:pPr>
          </w:p>
          <w:p w14:paraId="77CC977D" w14:textId="77777777" w:rsidR="00A06231" w:rsidRPr="00C813D5" w:rsidRDefault="00A06231" w:rsidP="00A06231">
            <w:pPr>
              <w:pStyle w:val="NoSpacing"/>
              <w:rPr>
                <w:color w:val="548DD4" w:themeColor="text2" w:themeTint="99"/>
                <w:sz w:val="18"/>
                <w:szCs w:val="18"/>
              </w:rPr>
            </w:pPr>
            <w:r w:rsidRPr="00C813D5">
              <w:rPr>
                <w:color w:val="548DD4" w:themeColor="text2" w:themeTint="99"/>
                <w:sz w:val="18"/>
                <w:szCs w:val="18"/>
              </w:rPr>
              <w:t xml:space="preserve">Validate when the entity code is auto filled, the field should become greyed out. </w:t>
            </w:r>
          </w:p>
          <w:p w14:paraId="0FE8B1EE" w14:textId="77777777" w:rsidR="00A06231" w:rsidRPr="00BD4FDA" w:rsidRDefault="00A06231" w:rsidP="00A06231">
            <w:pPr>
              <w:pStyle w:val="NoSpacing"/>
              <w:rPr>
                <w:b/>
                <w:bCs/>
                <w:color w:val="548DD4" w:themeColor="text2" w:themeTint="99"/>
                <w:sz w:val="18"/>
                <w:szCs w:val="18"/>
              </w:rPr>
            </w:pPr>
          </w:p>
          <w:p w14:paraId="6015AA0D" w14:textId="583F6B67" w:rsidR="00A06231" w:rsidRPr="00804C6D" w:rsidRDefault="00A06231" w:rsidP="00A06231">
            <w:pPr>
              <w:rPr>
                <w:b/>
                <w:color w:val="548DD4" w:themeColor="text2" w:themeTint="99"/>
              </w:rPr>
            </w:pPr>
            <w:r w:rsidRPr="00BD4FDA">
              <w:rPr>
                <w:color w:val="548DD4" w:themeColor="text2" w:themeTint="99"/>
                <w:sz w:val="18"/>
                <w:szCs w:val="18"/>
              </w:rPr>
              <w:t>Validate the financial dimension for BU</w:t>
            </w:r>
            <w:r>
              <w:rPr>
                <w:color w:val="548DD4" w:themeColor="text2" w:themeTint="99"/>
                <w:sz w:val="18"/>
                <w:szCs w:val="18"/>
              </w:rPr>
              <w:t>, property,</w:t>
            </w:r>
            <w:r w:rsidRPr="00BD4FDA">
              <w:rPr>
                <w:color w:val="548DD4" w:themeColor="text2" w:themeTint="99"/>
                <w:sz w:val="18"/>
                <w:szCs w:val="18"/>
              </w:rPr>
              <w:t xml:space="preserve"> and </w:t>
            </w:r>
            <w:r>
              <w:rPr>
                <w:color w:val="548DD4" w:themeColor="text2" w:themeTint="99"/>
                <w:sz w:val="18"/>
                <w:szCs w:val="18"/>
              </w:rPr>
              <w:t>market</w:t>
            </w:r>
            <w:r w:rsidRPr="00BD4FDA">
              <w:rPr>
                <w:color w:val="548DD4" w:themeColor="text2" w:themeTint="99"/>
                <w:sz w:val="18"/>
                <w:szCs w:val="18"/>
              </w:rPr>
              <w:t xml:space="preserve"> should pull from the BU-property relationship based </w:t>
            </w:r>
            <w:r>
              <w:rPr>
                <w:color w:val="548DD4" w:themeColor="text2" w:themeTint="99"/>
                <w:sz w:val="18"/>
                <w:szCs w:val="18"/>
              </w:rPr>
              <w:t>on posting date</w:t>
            </w:r>
            <w:r w:rsidRPr="00BD4FDA">
              <w:rPr>
                <w:color w:val="548DD4" w:themeColor="text2" w:themeTint="99"/>
                <w:sz w:val="18"/>
                <w:szCs w:val="18"/>
              </w:rPr>
              <w:t xml:space="preserve"> comparative to the effective ownership date.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3A298B91" w14:textId="77777777" w:rsidR="00A06231" w:rsidRPr="008033CD" w:rsidRDefault="00A06231" w:rsidP="00A06231">
            <w:pPr>
              <w:rPr>
                <w:b/>
                <w:color w:val="FF0000"/>
              </w:rPr>
            </w:pPr>
          </w:p>
        </w:tc>
      </w:tr>
      <w:tr w:rsidR="00A06231" w:rsidRPr="00B21961" w14:paraId="2411911D"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5C4FB2CB" w14:textId="14083419" w:rsidR="00A06231" w:rsidRPr="00804C6D" w:rsidRDefault="00A06231" w:rsidP="00A06231">
            <w:pPr>
              <w:rPr>
                <w:bCs/>
                <w:color w:val="548DD4" w:themeColor="text2" w:themeTint="99"/>
              </w:rPr>
            </w:pPr>
            <w:r w:rsidRPr="00804C6D">
              <w:rPr>
                <w:bCs/>
                <w:color w:val="548DD4" w:themeColor="text2" w:themeTint="99"/>
              </w:rPr>
              <w:t>T.</w:t>
            </w:r>
            <w:proofErr w:type="gramStart"/>
            <w:r w:rsidRPr="00804C6D">
              <w:rPr>
                <w:bCs/>
                <w:color w:val="548DD4" w:themeColor="text2" w:themeTint="99"/>
              </w:rPr>
              <w:t>1</w:t>
            </w:r>
            <w:r w:rsidR="00AE7A82">
              <w:rPr>
                <w:bCs/>
                <w:color w:val="548DD4" w:themeColor="text2" w:themeTint="99"/>
              </w:rPr>
              <w:t>6</w:t>
            </w:r>
            <w:r w:rsidRPr="00804C6D">
              <w:rPr>
                <w:bCs/>
                <w:color w:val="548DD4" w:themeColor="text2" w:themeTint="99"/>
              </w:rPr>
              <w:t>.</w:t>
            </w:r>
            <w:r>
              <w:rPr>
                <w:bCs/>
                <w:color w:val="548DD4" w:themeColor="text2" w:themeTint="99"/>
              </w:rPr>
              <w:t>B.</w:t>
            </w:r>
            <w:proofErr w:type="gramEnd"/>
            <w:r>
              <w:rPr>
                <w:bCs/>
                <w:color w:val="548DD4" w:themeColor="text2" w:themeTint="99"/>
              </w:rPr>
              <w:t>2</w:t>
            </w:r>
          </w:p>
        </w:tc>
        <w:tc>
          <w:tcPr>
            <w:tcW w:w="1706" w:type="dxa"/>
            <w:tcBorders>
              <w:top w:val="single" w:sz="4" w:space="0" w:color="auto"/>
              <w:left w:val="single" w:sz="4" w:space="0" w:color="auto"/>
              <w:bottom w:val="single" w:sz="4" w:space="0" w:color="auto"/>
              <w:right w:val="single" w:sz="4" w:space="0" w:color="auto"/>
            </w:tcBorders>
          </w:tcPr>
          <w:p w14:paraId="1BEE86BA" w14:textId="77777777" w:rsidR="00A06231" w:rsidRDefault="00A06231" w:rsidP="00A06231">
            <w:pPr>
              <w:pStyle w:val="NoSpacing"/>
              <w:rPr>
                <w:color w:val="548DD4" w:themeColor="text2" w:themeTint="99"/>
                <w:sz w:val="18"/>
                <w:szCs w:val="18"/>
              </w:rPr>
            </w:pPr>
            <w:r>
              <w:rPr>
                <w:color w:val="548DD4" w:themeColor="text2" w:themeTint="99"/>
                <w:sz w:val="18"/>
                <w:szCs w:val="18"/>
              </w:rPr>
              <w:t xml:space="preserve">AR.004 </w:t>
            </w:r>
          </w:p>
          <w:p w14:paraId="28B36158" w14:textId="77777777" w:rsidR="00A06231" w:rsidRDefault="00A06231" w:rsidP="00A06231">
            <w:pPr>
              <w:pStyle w:val="NoSpacing"/>
              <w:rPr>
                <w:color w:val="548DD4" w:themeColor="text2" w:themeTint="99"/>
                <w:sz w:val="18"/>
                <w:szCs w:val="18"/>
              </w:rPr>
            </w:pPr>
          </w:p>
          <w:p w14:paraId="788B0C6E" w14:textId="04AA234C" w:rsidR="00A06231" w:rsidRDefault="00A06231" w:rsidP="00A06231">
            <w:pPr>
              <w:pStyle w:val="NoSpacing"/>
              <w:rPr>
                <w:color w:val="548DD4" w:themeColor="text2" w:themeTint="99"/>
                <w:sz w:val="18"/>
                <w:szCs w:val="18"/>
              </w:rPr>
            </w:pPr>
            <w:r w:rsidRPr="00804C6D">
              <w:rPr>
                <w:color w:val="548DD4" w:themeColor="text2" w:themeTint="99"/>
                <w:sz w:val="18"/>
                <w:szCs w:val="18"/>
              </w:rPr>
              <w:t>Recurring Free Text Invoice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968CD61" w14:textId="0C6C6CC2" w:rsidR="00A06231" w:rsidRPr="00804C6D" w:rsidRDefault="00A06231" w:rsidP="00A06231">
            <w:pPr>
              <w:pStyle w:val="NoSpacing"/>
              <w:rPr>
                <w:color w:val="548DD4" w:themeColor="text2" w:themeTint="99"/>
                <w:sz w:val="18"/>
                <w:szCs w:val="18"/>
              </w:rPr>
            </w:pPr>
            <w:r w:rsidRPr="00804C6D">
              <w:rPr>
                <w:color w:val="548DD4" w:themeColor="text2" w:themeTint="99"/>
                <w:sz w:val="18"/>
                <w:szCs w:val="18"/>
              </w:rPr>
              <w:t>Accounts receivable &gt;&gt; Invoices &gt;&gt; Recurring invoices &gt;&gt; Free text invoice template</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24BA1326" w14:textId="14F5C5E3" w:rsidR="00A06231" w:rsidRPr="00BD4FDA" w:rsidRDefault="00A06231" w:rsidP="00A06231">
            <w:pPr>
              <w:pStyle w:val="NoSpacing"/>
              <w:rPr>
                <w:color w:val="548DD4" w:themeColor="text2" w:themeTint="99"/>
                <w:sz w:val="18"/>
                <w:szCs w:val="18"/>
              </w:rPr>
            </w:pPr>
            <w:r w:rsidRPr="00BD4FDA">
              <w:rPr>
                <w:color w:val="548DD4" w:themeColor="text2" w:themeTint="99"/>
                <w:sz w:val="18"/>
                <w:szCs w:val="18"/>
              </w:rPr>
              <w:t>Use the same property in test T.1</w:t>
            </w:r>
            <w:r>
              <w:rPr>
                <w:color w:val="548DD4" w:themeColor="text2" w:themeTint="99"/>
                <w:sz w:val="18"/>
                <w:szCs w:val="18"/>
              </w:rPr>
              <w:t>5</w:t>
            </w:r>
            <w:r w:rsidRPr="00BD4FDA">
              <w:rPr>
                <w:color w:val="548DD4" w:themeColor="text2" w:themeTint="99"/>
                <w:sz w:val="18"/>
                <w:szCs w:val="18"/>
              </w:rPr>
              <w:t>.B.1</w:t>
            </w:r>
          </w:p>
          <w:p w14:paraId="117D665C" w14:textId="77777777" w:rsidR="00A06231" w:rsidRDefault="00A06231" w:rsidP="00A06231">
            <w:pPr>
              <w:pStyle w:val="NoSpacing"/>
              <w:rPr>
                <w:sz w:val="18"/>
                <w:szCs w:val="18"/>
              </w:rPr>
            </w:pPr>
          </w:p>
          <w:p w14:paraId="12CC8AD3" w14:textId="6F3D76E4" w:rsidR="00A06231" w:rsidRPr="00BD4FDA" w:rsidRDefault="00A06231" w:rsidP="00A06231">
            <w:pPr>
              <w:pStyle w:val="NoSpacing"/>
              <w:rPr>
                <w:color w:val="548DD4" w:themeColor="text2" w:themeTint="99"/>
                <w:sz w:val="18"/>
                <w:szCs w:val="18"/>
              </w:rPr>
            </w:pPr>
            <w:r>
              <w:rPr>
                <w:color w:val="548DD4" w:themeColor="text2" w:themeTint="99"/>
                <w:sz w:val="18"/>
                <w:szCs w:val="18"/>
              </w:rPr>
              <w:t>Generate a recurring</w:t>
            </w:r>
            <w:r w:rsidRPr="00BD4FDA">
              <w:rPr>
                <w:color w:val="548DD4" w:themeColor="text2" w:themeTint="99"/>
                <w:sz w:val="18"/>
                <w:szCs w:val="18"/>
              </w:rPr>
              <w:t xml:space="preserve"> free text invoice using a posting date </w:t>
            </w:r>
            <w:r>
              <w:rPr>
                <w:color w:val="548DD4" w:themeColor="text2" w:themeTint="99"/>
                <w:sz w:val="18"/>
                <w:szCs w:val="18"/>
              </w:rPr>
              <w:t xml:space="preserve">prior to </w:t>
            </w:r>
            <w:r w:rsidRPr="00BD4FDA">
              <w:rPr>
                <w:color w:val="548DD4" w:themeColor="text2" w:themeTint="99"/>
                <w:sz w:val="18"/>
                <w:szCs w:val="18"/>
              </w:rPr>
              <w:t xml:space="preserve">the latest effective date. </w:t>
            </w:r>
          </w:p>
          <w:p w14:paraId="4BF68B5B" w14:textId="77777777" w:rsidR="00A06231" w:rsidRDefault="00A06231" w:rsidP="00A06231">
            <w:pPr>
              <w:pStyle w:val="NoSpacing"/>
              <w:rPr>
                <w:color w:val="548DD4" w:themeColor="text2" w:themeTint="99"/>
                <w:sz w:val="18"/>
                <w:szCs w:val="18"/>
              </w:rPr>
            </w:pPr>
          </w:p>
          <w:p w14:paraId="4C4CFF92" w14:textId="77777777" w:rsidR="00A06231" w:rsidRPr="00BD4FDA" w:rsidRDefault="00A06231" w:rsidP="00A06231">
            <w:pPr>
              <w:pStyle w:val="NoSpacing"/>
              <w:rPr>
                <w:color w:val="548DD4" w:themeColor="text2" w:themeTint="99"/>
                <w:sz w:val="18"/>
                <w:szCs w:val="18"/>
              </w:rPr>
            </w:pPr>
            <w:r w:rsidRPr="00BD4FDA">
              <w:rPr>
                <w:color w:val="548DD4" w:themeColor="text2" w:themeTint="99"/>
                <w:sz w:val="18"/>
                <w:szCs w:val="18"/>
              </w:rPr>
              <w:t xml:space="preserve">Validate when the property code is selected, the unit code field should become available with only records that are associated to the property selected. </w:t>
            </w:r>
          </w:p>
          <w:p w14:paraId="40F551E4" w14:textId="77777777" w:rsidR="00A06231" w:rsidRPr="00BD4FDA" w:rsidRDefault="00A06231" w:rsidP="00A06231">
            <w:pPr>
              <w:pStyle w:val="NoSpacing"/>
              <w:rPr>
                <w:color w:val="548DD4" w:themeColor="text2" w:themeTint="99"/>
                <w:sz w:val="18"/>
                <w:szCs w:val="18"/>
              </w:rPr>
            </w:pPr>
          </w:p>
          <w:p w14:paraId="1E53671B" w14:textId="77777777" w:rsidR="00A06231" w:rsidRPr="00BD4FDA" w:rsidRDefault="00A06231" w:rsidP="00A06231">
            <w:pPr>
              <w:pStyle w:val="NoSpacing"/>
              <w:rPr>
                <w:color w:val="548DD4" w:themeColor="text2" w:themeTint="99"/>
                <w:sz w:val="18"/>
                <w:szCs w:val="18"/>
              </w:rPr>
            </w:pPr>
            <w:r w:rsidRPr="00BD4FDA">
              <w:rPr>
                <w:color w:val="548DD4" w:themeColor="text2" w:themeTint="99"/>
                <w:sz w:val="18"/>
                <w:szCs w:val="18"/>
              </w:rPr>
              <w:t xml:space="preserve">Validate the entity code should auto populate based on the </w:t>
            </w:r>
            <w:r>
              <w:rPr>
                <w:b/>
                <w:bCs/>
                <w:i/>
                <w:iCs/>
                <w:color w:val="548DD4" w:themeColor="text2" w:themeTint="99"/>
                <w:sz w:val="18"/>
                <w:szCs w:val="18"/>
              </w:rPr>
              <w:t xml:space="preserve">posting </w:t>
            </w:r>
            <w:r w:rsidRPr="00BD4FDA">
              <w:rPr>
                <w:b/>
                <w:bCs/>
                <w:i/>
                <w:iCs/>
                <w:color w:val="548DD4" w:themeColor="text2" w:themeTint="99"/>
                <w:sz w:val="18"/>
                <w:szCs w:val="18"/>
              </w:rPr>
              <w:t>date</w:t>
            </w:r>
            <w:r w:rsidRPr="00BD4FDA">
              <w:rPr>
                <w:color w:val="548DD4" w:themeColor="text2" w:themeTint="99"/>
                <w:sz w:val="18"/>
                <w:szCs w:val="18"/>
              </w:rPr>
              <w:t xml:space="preserve"> comparative to ownership effective date.</w:t>
            </w:r>
          </w:p>
          <w:p w14:paraId="00A73108" w14:textId="77777777" w:rsidR="00A06231" w:rsidRPr="00BD4FDA" w:rsidRDefault="00A06231" w:rsidP="00A06231">
            <w:pPr>
              <w:pStyle w:val="NoSpacing"/>
              <w:rPr>
                <w:color w:val="548DD4" w:themeColor="text2" w:themeTint="99"/>
                <w:sz w:val="18"/>
                <w:szCs w:val="18"/>
              </w:rPr>
            </w:pPr>
          </w:p>
          <w:p w14:paraId="7EDC9735" w14:textId="77777777" w:rsidR="00A06231" w:rsidRPr="00C813D5" w:rsidRDefault="00A06231" w:rsidP="00A06231">
            <w:pPr>
              <w:pStyle w:val="NoSpacing"/>
              <w:rPr>
                <w:color w:val="548DD4" w:themeColor="text2" w:themeTint="99"/>
                <w:sz w:val="18"/>
                <w:szCs w:val="18"/>
              </w:rPr>
            </w:pPr>
            <w:r w:rsidRPr="00C813D5">
              <w:rPr>
                <w:color w:val="548DD4" w:themeColor="text2" w:themeTint="99"/>
                <w:sz w:val="18"/>
                <w:szCs w:val="18"/>
              </w:rPr>
              <w:t xml:space="preserve">Validate when the entity code is auto filled, the field should become greyed out. </w:t>
            </w:r>
          </w:p>
          <w:p w14:paraId="0184DF5B" w14:textId="77777777" w:rsidR="00A06231" w:rsidRPr="00BD4FDA" w:rsidRDefault="00A06231" w:rsidP="00A06231">
            <w:pPr>
              <w:pStyle w:val="NoSpacing"/>
              <w:rPr>
                <w:b/>
                <w:bCs/>
                <w:color w:val="548DD4" w:themeColor="text2" w:themeTint="99"/>
                <w:sz w:val="18"/>
                <w:szCs w:val="18"/>
              </w:rPr>
            </w:pPr>
          </w:p>
          <w:p w14:paraId="149BA7A1" w14:textId="19C36938" w:rsidR="00A06231" w:rsidRPr="00BD4FDA" w:rsidRDefault="00A06231" w:rsidP="00A06231">
            <w:pPr>
              <w:pStyle w:val="NoSpacing"/>
              <w:rPr>
                <w:color w:val="548DD4" w:themeColor="text2" w:themeTint="99"/>
                <w:sz w:val="18"/>
                <w:szCs w:val="18"/>
              </w:rPr>
            </w:pPr>
            <w:r w:rsidRPr="00BD4FDA">
              <w:rPr>
                <w:color w:val="548DD4" w:themeColor="text2" w:themeTint="99"/>
                <w:sz w:val="18"/>
                <w:szCs w:val="18"/>
              </w:rPr>
              <w:t>Validate the financial dimension for BU</w:t>
            </w:r>
            <w:r>
              <w:rPr>
                <w:color w:val="548DD4" w:themeColor="text2" w:themeTint="99"/>
                <w:sz w:val="18"/>
                <w:szCs w:val="18"/>
              </w:rPr>
              <w:t>, property,</w:t>
            </w:r>
            <w:r w:rsidRPr="00BD4FDA">
              <w:rPr>
                <w:color w:val="548DD4" w:themeColor="text2" w:themeTint="99"/>
                <w:sz w:val="18"/>
                <w:szCs w:val="18"/>
              </w:rPr>
              <w:t xml:space="preserve"> and </w:t>
            </w:r>
            <w:r>
              <w:rPr>
                <w:color w:val="548DD4" w:themeColor="text2" w:themeTint="99"/>
                <w:sz w:val="18"/>
                <w:szCs w:val="18"/>
              </w:rPr>
              <w:t>market</w:t>
            </w:r>
            <w:r w:rsidRPr="00BD4FDA">
              <w:rPr>
                <w:color w:val="548DD4" w:themeColor="text2" w:themeTint="99"/>
                <w:sz w:val="18"/>
                <w:szCs w:val="18"/>
              </w:rPr>
              <w:t xml:space="preserve"> should pull from the BU-property relationship based </w:t>
            </w:r>
            <w:r>
              <w:rPr>
                <w:color w:val="548DD4" w:themeColor="text2" w:themeTint="99"/>
                <w:sz w:val="18"/>
                <w:szCs w:val="18"/>
              </w:rPr>
              <w:t>on posting date</w:t>
            </w:r>
            <w:r w:rsidRPr="00BD4FDA">
              <w:rPr>
                <w:color w:val="548DD4" w:themeColor="text2" w:themeTint="99"/>
                <w:sz w:val="18"/>
                <w:szCs w:val="18"/>
              </w:rPr>
              <w:t xml:space="preserve"> comparative to the effective ownership date.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327A9777" w14:textId="77777777" w:rsidR="00A06231" w:rsidRPr="008033CD" w:rsidRDefault="00A06231" w:rsidP="00A06231">
            <w:pPr>
              <w:rPr>
                <w:b/>
                <w:color w:val="FF0000"/>
              </w:rPr>
            </w:pPr>
          </w:p>
        </w:tc>
      </w:tr>
      <w:tr w:rsidR="00A06231" w:rsidRPr="00B21961" w14:paraId="58916B1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29932CE" w14:textId="78A83D6A" w:rsidR="00A06231" w:rsidRPr="00804C6D" w:rsidRDefault="00A06231" w:rsidP="00A06231">
            <w:pPr>
              <w:rPr>
                <w:bCs/>
                <w:color w:val="548DD4" w:themeColor="text2" w:themeTint="99"/>
              </w:rPr>
            </w:pPr>
            <w:r w:rsidRPr="00804C6D">
              <w:rPr>
                <w:bCs/>
                <w:color w:val="548DD4" w:themeColor="text2" w:themeTint="99"/>
              </w:rPr>
              <w:lastRenderedPageBreak/>
              <w:t>T.1</w:t>
            </w:r>
            <w:r w:rsidR="00AE7A82">
              <w:rPr>
                <w:bCs/>
                <w:color w:val="548DD4" w:themeColor="text2" w:themeTint="99"/>
              </w:rPr>
              <w:t>6</w:t>
            </w:r>
            <w:r w:rsidRPr="00804C6D">
              <w:rPr>
                <w:bCs/>
                <w:color w:val="548DD4" w:themeColor="text2" w:themeTint="99"/>
              </w:rPr>
              <w:t>.</w:t>
            </w:r>
            <w:r>
              <w:rPr>
                <w:bCs/>
                <w:color w:val="548DD4" w:themeColor="text2" w:themeTint="99"/>
              </w:rPr>
              <w:t>C</w:t>
            </w:r>
          </w:p>
        </w:tc>
        <w:tc>
          <w:tcPr>
            <w:tcW w:w="1706" w:type="dxa"/>
            <w:tcBorders>
              <w:top w:val="single" w:sz="4" w:space="0" w:color="auto"/>
              <w:left w:val="single" w:sz="4" w:space="0" w:color="auto"/>
              <w:bottom w:val="single" w:sz="4" w:space="0" w:color="auto"/>
              <w:right w:val="single" w:sz="4" w:space="0" w:color="auto"/>
            </w:tcBorders>
          </w:tcPr>
          <w:p w14:paraId="1B7F2413" w14:textId="77777777" w:rsidR="00A06231" w:rsidRDefault="00A06231" w:rsidP="00A06231">
            <w:pPr>
              <w:pStyle w:val="NoSpacing"/>
              <w:rPr>
                <w:color w:val="548DD4" w:themeColor="text2" w:themeTint="99"/>
                <w:sz w:val="18"/>
                <w:szCs w:val="18"/>
              </w:rPr>
            </w:pPr>
            <w:r>
              <w:rPr>
                <w:color w:val="548DD4" w:themeColor="text2" w:themeTint="99"/>
                <w:sz w:val="18"/>
                <w:szCs w:val="18"/>
              </w:rPr>
              <w:t xml:space="preserve">AR.004 </w:t>
            </w:r>
          </w:p>
          <w:p w14:paraId="0EDF3BB0" w14:textId="77777777" w:rsidR="00A06231" w:rsidRDefault="00A06231" w:rsidP="00A06231">
            <w:pPr>
              <w:pStyle w:val="NoSpacing"/>
              <w:rPr>
                <w:color w:val="548DD4" w:themeColor="text2" w:themeTint="99"/>
                <w:sz w:val="18"/>
                <w:szCs w:val="18"/>
              </w:rPr>
            </w:pPr>
          </w:p>
          <w:p w14:paraId="2A3EEA05" w14:textId="77979FED" w:rsidR="00A06231" w:rsidRPr="00804C6D" w:rsidRDefault="00A06231" w:rsidP="00A06231">
            <w:pPr>
              <w:pStyle w:val="NoSpacing"/>
              <w:rPr>
                <w:color w:val="548DD4" w:themeColor="text2" w:themeTint="99"/>
                <w:sz w:val="18"/>
                <w:szCs w:val="18"/>
              </w:rPr>
            </w:pPr>
            <w:r w:rsidRPr="00804C6D">
              <w:rPr>
                <w:color w:val="548DD4" w:themeColor="text2" w:themeTint="99"/>
                <w:sz w:val="18"/>
                <w:szCs w:val="18"/>
              </w:rPr>
              <w:t>Recurring Free Text Invoice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AA48BD8" w14:textId="073DA7E3" w:rsidR="00A06231" w:rsidRPr="00804C6D" w:rsidRDefault="00A06231" w:rsidP="00A06231">
            <w:pPr>
              <w:pStyle w:val="NoSpacing"/>
              <w:rPr>
                <w:color w:val="548DD4" w:themeColor="text2" w:themeTint="99"/>
                <w:sz w:val="18"/>
                <w:szCs w:val="18"/>
              </w:rPr>
            </w:pPr>
            <w:r w:rsidRPr="00804C6D">
              <w:rPr>
                <w:color w:val="548DD4" w:themeColor="text2" w:themeTint="99"/>
                <w:sz w:val="18"/>
                <w:szCs w:val="18"/>
              </w:rPr>
              <w:t>Accounts receivable &gt;</w:t>
            </w:r>
            <w:proofErr w:type="gramStart"/>
            <w:r w:rsidRPr="00804C6D">
              <w:rPr>
                <w:color w:val="548DD4" w:themeColor="text2" w:themeTint="99"/>
                <w:sz w:val="18"/>
                <w:szCs w:val="18"/>
              </w:rPr>
              <w:t>&gt;  Invoices</w:t>
            </w:r>
            <w:proofErr w:type="gramEnd"/>
            <w:r w:rsidRPr="00804C6D">
              <w:rPr>
                <w:color w:val="548DD4" w:themeColor="text2" w:themeTint="99"/>
                <w:sz w:val="18"/>
                <w:szCs w:val="18"/>
              </w:rPr>
              <w:t xml:space="preserve"> &gt;&gt; Recurring invoices &gt;&gt; Free text invoice template</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2595C8FE" w14:textId="52D83CAC" w:rsidR="00A06231" w:rsidRPr="009550D9" w:rsidRDefault="00A06231" w:rsidP="00A06231">
            <w:pPr>
              <w:rPr>
                <w:b/>
                <w:color w:val="548DD4" w:themeColor="text2" w:themeTint="99"/>
              </w:rPr>
            </w:pPr>
            <w:r w:rsidRPr="009550D9">
              <w:rPr>
                <w:color w:val="548DD4" w:themeColor="text2" w:themeTint="99"/>
                <w:sz w:val="18"/>
                <w:szCs w:val="18"/>
              </w:rPr>
              <w:t>Validate if only the entity code is selected, the financial dimension for BU should pull from the entity structure master that is related to the entity ID.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7E4C84D9" w14:textId="77777777" w:rsidR="00A06231" w:rsidRPr="008033CD" w:rsidRDefault="00A06231" w:rsidP="00A06231">
            <w:pPr>
              <w:rPr>
                <w:b/>
                <w:color w:val="FF0000"/>
              </w:rPr>
            </w:pPr>
          </w:p>
        </w:tc>
      </w:tr>
      <w:tr w:rsidR="00A06231" w:rsidRPr="00B21961" w14:paraId="6F6CB1AE"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0F182F9B" w14:textId="694914ED" w:rsidR="00A06231" w:rsidRPr="00804C6D" w:rsidRDefault="00A06231" w:rsidP="00A06231">
            <w:pPr>
              <w:rPr>
                <w:b/>
                <w:color w:val="548DD4" w:themeColor="text2" w:themeTint="99"/>
              </w:rPr>
            </w:pPr>
            <w:r w:rsidRPr="00804C6D">
              <w:rPr>
                <w:bCs/>
                <w:color w:val="548DD4" w:themeColor="text2" w:themeTint="99"/>
              </w:rPr>
              <w:t>T.1</w:t>
            </w:r>
            <w:r w:rsidR="00AE7A82">
              <w:rPr>
                <w:bCs/>
                <w:color w:val="548DD4" w:themeColor="text2" w:themeTint="99"/>
              </w:rPr>
              <w:t>7</w:t>
            </w:r>
            <w:r>
              <w:rPr>
                <w:bCs/>
                <w:color w:val="548DD4" w:themeColor="text2" w:themeTint="99"/>
              </w:rPr>
              <w:t>.A</w:t>
            </w:r>
          </w:p>
        </w:tc>
        <w:tc>
          <w:tcPr>
            <w:tcW w:w="1706" w:type="dxa"/>
            <w:tcBorders>
              <w:top w:val="single" w:sz="4" w:space="0" w:color="auto"/>
              <w:left w:val="single" w:sz="4" w:space="0" w:color="auto"/>
              <w:bottom w:val="single" w:sz="4" w:space="0" w:color="auto"/>
              <w:right w:val="single" w:sz="4" w:space="0" w:color="auto"/>
            </w:tcBorders>
          </w:tcPr>
          <w:p w14:paraId="53021BD7" w14:textId="77777777" w:rsidR="00A06231" w:rsidRDefault="00A06231" w:rsidP="00A06231">
            <w:pPr>
              <w:pStyle w:val="NoSpacing"/>
              <w:rPr>
                <w:color w:val="548DD4" w:themeColor="text2" w:themeTint="99"/>
                <w:sz w:val="18"/>
                <w:szCs w:val="18"/>
              </w:rPr>
            </w:pPr>
            <w:r>
              <w:rPr>
                <w:color w:val="548DD4" w:themeColor="text2" w:themeTint="99"/>
                <w:sz w:val="18"/>
                <w:szCs w:val="18"/>
              </w:rPr>
              <w:t>AR.005</w:t>
            </w:r>
          </w:p>
          <w:p w14:paraId="09EBDE41" w14:textId="77777777" w:rsidR="00A06231" w:rsidRDefault="00A06231" w:rsidP="00A06231">
            <w:pPr>
              <w:pStyle w:val="NoSpacing"/>
              <w:rPr>
                <w:color w:val="548DD4" w:themeColor="text2" w:themeTint="99"/>
                <w:sz w:val="18"/>
                <w:szCs w:val="18"/>
              </w:rPr>
            </w:pPr>
          </w:p>
          <w:p w14:paraId="0FDCCFF5" w14:textId="12F2DBED" w:rsidR="00A06231" w:rsidRPr="00804C6D" w:rsidRDefault="00A06231" w:rsidP="00A06231">
            <w:pPr>
              <w:pStyle w:val="NoSpacing"/>
              <w:rPr>
                <w:color w:val="548DD4" w:themeColor="text2" w:themeTint="99"/>
                <w:sz w:val="18"/>
                <w:szCs w:val="18"/>
              </w:rPr>
            </w:pPr>
            <w:r w:rsidRPr="00804C6D">
              <w:rPr>
                <w:color w:val="548DD4" w:themeColor="text2" w:themeTint="99"/>
                <w:sz w:val="18"/>
                <w:szCs w:val="18"/>
              </w:rPr>
              <w:t>Customer Payment Journal Settlement screen</w:t>
            </w:r>
          </w:p>
          <w:p w14:paraId="2522B5E9" w14:textId="77777777" w:rsidR="00A06231" w:rsidRPr="00804C6D" w:rsidRDefault="00A06231" w:rsidP="00A06231">
            <w:pPr>
              <w:pStyle w:val="NoSpacing"/>
              <w:rPr>
                <w:color w:val="548DD4" w:themeColor="text2" w:themeTint="99"/>
                <w:sz w:val="18"/>
                <w:szCs w:val="18"/>
              </w:rPr>
            </w:pPr>
          </w:p>
          <w:p w14:paraId="26F5B297" w14:textId="3FA95F32" w:rsidR="00A06231" w:rsidRPr="00804C6D" w:rsidRDefault="00A06231" w:rsidP="00A06231">
            <w:pPr>
              <w:pStyle w:val="NoSpacing"/>
              <w:rPr>
                <w:color w:val="548DD4" w:themeColor="text2" w:themeTint="99"/>
                <w:sz w:val="18"/>
                <w:szCs w:val="18"/>
              </w:rPr>
            </w:pPr>
            <w:r w:rsidRPr="00804C6D">
              <w:rPr>
                <w:color w:val="548DD4" w:themeColor="text2" w:themeTint="99"/>
                <w:sz w:val="18"/>
                <w:szCs w:val="18"/>
              </w:rPr>
              <w:t>View marked transactions</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8A00D89" w14:textId="41C112A9" w:rsidR="00A06231" w:rsidRPr="00804C6D" w:rsidRDefault="00A06231" w:rsidP="00A06231">
            <w:pPr>
              <w:pStyle w:val="NoSpacing"/>
              <w:rPr>
                <w:color w:val="548DD4" w:themeColor="text2" w:themeTint="99"/>
                <w:sz w:val="18"/>
                <w:szCs w:val="18"/>
              </w:rPr>
            </w:pPr>
            <w:r w:rsidRPr="00804C6D">
              <w:rPr>
                <w:color w:val="548DD4" w:themeColor="text2" w:themeTint="99"/>
                <w:sz w:val="18"/>
                <w:szCs w:val="18"/>
              </w:rPr>
              <w:t>Accounts receivable &gt;&gt; Payments &gt;&gt; Customer payment journal &gt;&gt; Lines &gt;&gt; settle transactions.</w:t>
            </w:r>
          </w:p>
          <w:p w14:paraId="5F341D3B" w14:textId="77777777" w:rsidR="00A06231" w:rsidRPr="00804C6D" w:rsidRDefault="00A06231" w:rsidP="00A06231">
            <w:pPr>
              <w:pStyle w:val="NoSpacing"/>
              <w:rPr>
                <w:color w:val="548DD4" w:themeColor="text2" w:themeTint="99"/>
                <w:sz w:val="18"/>
                <w:szCs w:val="18"/>
              </w:rPr>
            </w:pPr>
          </w:p>
          <w:p w14:paraId="2DE70A74" w14:textId="6D523FD1" w:rsidR="00A06231" w:rsidRPr="00804C6D" w:rsidRDefault="00A06231" w:rsidP="00A06231">
            <w:pPr>
              <w:rPr>
                <w:b/>
                <w:color w:val="548DD4" w:themeColor="text2" w:themeTint="99"/>
              </w:rPr>
            </w:pPr>
            <w:r w:rsidRPr="00804C6D">
              <w:rPr>
                <w:color w:val="548DD4" w:themeColor="text2" w:themeTint="99"/>
                <w:sz w:val="18"/>
                <w:szCs w:val="18"/>
              </w:rPr>
              <w:t>Accounts receivable &gt;&gt; Payments &gt;&gt; Customer payment journal &gt;&gt; Lines &gt;&gt; view marked settled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0E569EF" w14:textId="05E20A3B" w:rsidR="00A06231" w:rsidRPr="009550D9" w:rsidRDefault="00A06231" w:rsidP="00A06231">
            <w:pPr>
              <w:rPr>
                <w:color w:val="548DD4" w:themeColor="text2" w:themeTint="99"/>
                <w:sz w:val="18"/>
                <w:szCs w:val="18"/>
              </w:rPr>
            </w:pPr>
            <w:r w:rsidRPr="009550D9">
              <w:rPr>
                <w:color w:val="548DD4" w:themeColor="text2" w:themeTint="99"/>
                <w:sz w:val="18"/>
                <w:szCs w:val="18"/>
              </w:rPr>
              <w:t xml:space="preserve">Validate the following three fields [ Entity code, Property code, Unit code] were added to the </w:t>
            </w:r>
            <w:r>
              <w:rPr>
                <w:color w:val="548DD4" w:themeColor="text2" w:themeTint="99"/>
                <w:sz w:val="18"/>
                <w:szCs w:val="18"/>
              </w:rPr>
              <w:t>settle transaction and marked settled transaction screen.</w:t>
            </w:r>
          </w:p>
          <w:p w14:paraId="0C1DE5C5" w14:textId="77777777" w:rsidR="00A06231" w:rsidRPr="009550D9" w:rsidRDefault="00A06231" w:rsidP="00A06231">
            <w:pPr>
              <w:rPr>
                <w:color w:val="548DD4" w:themeColor="text2" w:themeTint="99"/>
                <w:sz w:val="18"/>
                <w:szCs w:val="18"/>
              </w:rPr>
            </w:pPr>
          </w:p>
          <w:p w14:paraId="1388C003" w14:textId="67EED81B" w:rsidR="00A06231" w:rsidRPr="009550D9" w:rsidRDefault="00A06231" w:rsidP="00A06231">
            <w:pPr>
              <w:rPr>
                <w:b/>
                <w:color w:val="548DD4" w:themeColor="text2" w:themeTint="99"/>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03AEB97" w14:textId="77777777" w:rsidR="00A06231" w:rsidRPr="008033CD" w:rsidRDefault="00A06231" w:rsidP="00A06231">
            <w:pPr>
              <w:rPr>
                <w:b/>
                <w:color w:val="FF0000"/>
              </w:rPr>
            </w:pPr>
          </w:p>
        </w:tc>
      </w:tr>
      <w:tr w:rsidR="00A06231" w:rsidRPr="00B21961" w14:paraId="2ADDFCA8"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1894B9CF" w14:textId="33B4A708" w:rsidR="00A06231" w:rsidRPr="00804C6D" w:rsidRDefault="00A06231" w:rsidP="00A06231">
            <w:pPr>
              <w:rPr>
                <w:bCs/>
                <w:color w:val="548DD4" w:themeColor="text2" w:themeTint="99"/>
              </w:rPr>
            </w:pPr>
            <w:r>
              <w:rPr>
                <w:bCs/>
                <w:color w:val="548DD4" w:themeColor="text2" w:themeTint="99"/>
              </w:rPr>
              <w:t>T.1</w:t>
            </w:r>
            <w:r w:rsidR="00AE7A82">
              <w:rPr>
                <w:bCs/>
                <w:color w:val="548DD4" w:themeColor="text2" w:themeTint="99"/>
              </w:rPr>
              <w:t>7</w:t>
            </w:r>
            <w:r>
              <w:rPr>
                <w:bCs/>
                <w:color w:val="548DD4" w:themeColor="text2" w:themeTint="99"/>
              </w:rPr>
              <w:t>.B</w:t>
            </w:r>
          </w:p>
        </w:tc>
        <w:tc>
          <w:tcPr>
            <w:tcW w:w="1706" w:type="dxa"/>
            <w:tcBorders>
              <w:top w:val="single" w:sz="4" w:space="0" w:color="auto"/>
              <w:left w:val="single" w:sz="4" w:space="0" w:color="auto"/>
              <w:bottom w:val="single" w:sz="4" w:space="0" w:color="auto"/>
              <w:right w:val="single" w:sz="4" w:space="0" w:color="auto"/>
            </w:tcBorders>
          </w:tcPr>
          <w:p w14:paraId="6B9A5DCB" w14:textId="77777777" w:rsidR="00A06231" w:rsidRDefault="00A06231" w:rsidP="00A06231">
            <w:pPr>
              <w:pStyle w:val="NoSpacing"/>
              <w:rPr>
                <w:color w:val="548DD4" w:themeColor="text2" w:themeTint="99"/>
                <w:sz w:val="18"/>
                <w:szCs w:val="18"/>
              </w:rPr>
            </w:pPr>
            <w:r>
              <w:rPr>
                <w:color w:val="548DD4" w:themeColor="text2" w:themeTint="99"/>
                <w:sz w:val="18"/>
                <w:szCs w:val="18"/>
              </w:rPr>
              <w:t>AR.005</w:t>
            </w:r>
          </w:p>
          <w:p w14:paraId="1C0D1256" w14:textId="77777777" w:rsidR="00A06231" w:rsidRDefault="00A06231" w:rsidP="00A06231">
            <w:pPr>
              <w:pStyle w:val="NoSpacing"/>
              <w:rPr>
                <w:color w:val="548DD4" w:themeColor="text2" w:themeTint="99"/>
                <w:sz w:val="18"/>
                <w:szCs w:val="18"/>
              </w:rPr>
            </w:pPr>
          </w:p>
          <w:p w14:paraId="3C851BC6" w14:textId="77777777" w:rsidR="00A06231" w:rsidRPr="00804C6D" w:rsidRDefault="00A06231" w:rsidP="00A06231">
            <w:pPr>
              <w:pStyle w:val="NoSpacing"/>
              <w:rPr>
                <w:color w:val="548DD4" w:themeColor="text2" w:themeTint="99"/>
                <w:sz w:val="18"/>
                <w:szCs w:val="18"/>
              </w:rPr>
            </w:pPr>
            <w:r w:rsidRPr="00804C6D">
              <w:rPr>
                <w:color w:val="548DD4" w:themeColor="text2" w:themeTint="99"/>
                <w:sz w:val="18"/>
                <w:szCs w:val="18"/>
              </w:rPr>
              <w:t>Customer Payment Journal Settlement screen</w:t>
            </w:r>
          </w:p>
          <w:p w14:paraId="59874D0D" w14:textId="77777777" w:rsidR="00A06231" w:rsidRPr="00804C6D" w:rsidRDefault="00A06231" w:rsidP="00A06231">
            <w:pPr>
              <w:pStyle w:val="NoSpacing"/>
              <w:rPr>
                <w:color w:val="548DD4" w:themeColor="text2" w:themeTint="99"/>
                <w:sz w:val="18"/>
                <w:szCs w:val="18"/>
              </w:rPr>
            </w:pPr>
          </w:p>
          <w:p w14:paraId="1B415509" w14:textId="77777777" w:rsidR="00A06231" w:rsidRDefault="00A06231" w:rsidP="00A06231">
            <w:pPr>
              <w:pStyle w:val="NoSpacing"/>
              <w:rPr>
                <w:color w:val="548DD4" w:themeColor="text2" w:themeTint="99"/>
                <w:sz w:val="18"/>
                <w:szCs w:val="18"/>
              </w:rPr>
            </w:pPr>
            <w:r w:rsidRPr="00804C6D">
              <w:rPr>
                <w:color w:val="548DD4" w:themeColor="text2" w:themeTint="99"/>
                <w:sz w:val="18"/>
                <w:szCs w:val="18"/>
              </w:rPr>
              <w:t>View marked transactions</w:t>
            </w:r>
          </w:p>
          <w:p w14:paraId="1631BADC" w14:textId="77777777" w:rsidR="00A06231" w:rsidRDefault="00A06231" w:rsidP="00A06231">
            <w:pPr>
              <w:pStyle w:val="NoSpacing"/>
              <w:rPr>
                <w:color w:val="548DD4" w:themeColor="text2" w:themeTint="99"/>
                <w:sz w:val="18"/>
                <w:szCs w:val="18"/>
              </w:rPr>
            </w:pPr>
          </w:p>
          <w:p w14:paraId="1CA8F8FE" w14:textId="6ADC9E25" w:rsidR="00A06231" w:rsidRDefault="00A06231" w:rsidP="00A06231">
            <w:pPr>
              <w:pStyle w:val="NoSpacing"/>
              <w:rPr>
                <w:color w:val="548DD4" w:themeColor="text2" w:themeTint="99"/>
                <w:sz w:val="18"/>
                <w:szCs w:val="18"/>
              </w:rPr>
            </w:pPr>
            <w:r>
              <w:rPr>
                <w:color w:val="548DD4" w:themeColor="text2" w:themeTint="99"/>
                <w:sz w:val="18"/>
                <w:szCs w:val="18"/>
              </w:rPr>
              <w:t>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451F1D0" w14:textId="77777777" w:rsidR="00A06231" w:rsidRPr="00804C6D" w:rsidRDefault="00A06231" w:rsidP="00A06231">
            <w:pPr>
              <w:pStyle w:val="NoSpacing"/>
              <w:rPr>
                <w:color w:val="548DD4" w:themeColor="text2" w:themeTint="99"/>
                <w:sz w:val="18"/>
                <w:szCs w:val="18"/>
              </w:rPr>
            </w:pPr>
            <w:r w:rsidRPr="00804C6D">
              <w:rPr>
                <w:color w:val="548DD4" w:themeColor="text2" w:themeTint="99"/>
                <w:sz w:val="18"/>
                <w:szCs w:val="18"/>
              </w:rPr>
              <w:t>Accounts receivable &gt;&gt; Payments &gt;&gt; Customer payment journal &gt;&gt; Lines &gt;&gt; settle transactions.</w:t>
            </w:r>
          </w:p>
          <w:p w14:paraId="16B68691" w14:textId="77777777" w:rsidR="00A06231" w:rsidRPr="00804C6D" w:rsidRDefault="00A06231" w:rsidP="00A06231">
            <w:pPr>
              <w:pStyle w:val="NoSpacing"/>
              <w:rPr>
                <w:color w:val="548DD4" w:themeColor="text2" w:themeTint="99"/>
                <w:sz w:val="18"/>
                <w:szCs w:val="18"/>
              </w:rPr>
            </w:pPr>
          </w:p>
          <w:p w14:paraId="1964E3FE" w14:textId="73551F85" w:rsidR="00A06231" w:rsidRPr="00804C6D" w:rsidRDefault="00A06231" w:rsidP="00A06231">
            <w:pPr>
              <w:pStyle w:val="NoSpacing"/>
              <w:rPr>
                <w:color w:val="548DD4" w:themeColor="text2" w:themeTint="99"/>
                <w:sz w:val="18"/>
                <w:szCs w:val="18"/>
              </w:rPr>
            </w:pPr>
            <w:r w:rsidRPr="00804C6D">
              <w:rPr>
                <w:color w:val="548DD4" w:themeColor="text2" w:themeTint="99"/>
                <w:sz w:val="18"/>
                <w:szCs w:val="18"/>
              </w:rPr>
              <w:t>Accounts receivable &gt;&gt; Payments &gt;&gt; Customer payment journal &gt;&gt; Lines &gt;&gt; view marked settled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2047847" w14:textId="37049C2F" w:rsidR="00A06231" w:rsidRPr="009550D9" w:rsidRDefault="00A06231" w:rsidP="00A06231">
            <w:pPr>
              <w:rPr>
                <w:color w:val="548DD4" w:themeColor="text2" w:themeTint="99"/>
                <w:sz w:val="18"/>
                <w:szCs w:val="18"/>
              </w:rPr>
            </w:pPr>
            <w:r w:rsidRPr="009550D9">
              <w:rPr>
                <w:color w:val="548DD4" w:themeColor="text2" w:themeTint="99"/>
                <w:sz w:val="18"/>
                <w:szCs w:val="18"/>
              </w:rPr>
              <w:t>Validate on the settlement screen, when user selects the property code, only records related to the property code is displayed in the proposal.</w:t>
            </w:r>
          </w:p>
          <w:p w14:paraId="30872119" w14:textId="77777777" w:rsidR="00A06231" w:rsidRPr="009550D9" w:rsidRDefault="00A06231" w:rsidP="00A06231">
            <w:pPr>
              <w:rPr>
                <w:color w:val="548DD4" w:themeColor="text2" w:themeTint="99"/>
                <w:sz w:val="18"/>
                <w:szCs w:val="18"/>
              </w:rPr>
            </w:pPr>
          </w:p>
          <w:p w14:paraId="22E8864B" w14:textId="7E025E31" w:rsidR="00A06231" w:rsidRPr="009550D9" w:rsidRDefault="00A06231" w:rsidP="00A06231">
            <w:pPr>
              <w:rPr>
                <w:color w:val="548DD4" w:themeColor="text2" w:themeTint="99"/>
                <w:sz w:val="18"/>
                <w:szCs w:val="18"/>
              </w:rPr>
            </w:pPr>
            <w:r w:rsidRPr="009550D9">
              <w:rPr>
                <w:color w:val="548DD4" w:themeColor="text2" w:themeTint="99"/>
                <w:sz w:val="18"/>
                <w:szCs w:val="18"/>
              </w:rPr>
              <w:t>Validate on the settled transaction screen, when user selects the property code, only records related to the property code is displayed in the proposal.</w:t>
            </w:r>
          </w:p>
          <w:p w14:paraId="4E8B5832" w14:textId="63E6A8D9" w:rsidR="00A06231" w:rsidRPr="009550D9" w:rsidRDefault="00A06231" w:rsidP="00A06231">
            <w:pPr>
              <w:rPr>
                <w:color w:val="548DD4" w:themeColor="text2" w:themeTint="99"/>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52C35699" w14:textId="77777777" w:rsidR="00A06231" w:rsidRPr="008033CD" w:rsidRDefault="00A06231" w:rsidP="00A06231">
            <w:pPr>
              <w:rPr>
                <w:b/>
                <w:color w:val="FF0000"/>
              </w:rPr>
            </w:pPr>
          </w:p>
        </w:tc>
      </w:tr>
      <w:tr w:rsidR="00A06231" w:rsidRPr="00B21961" w14:paraId="6FE2787C"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0897DCB" w14:textId="0F9AA150" w:rsidR="00A06231" w:rsidRPr="00804C6D" w:rsidRDefault="00A06231" w:rsidP="00A06231">
            <w:pPr>
              <w:rPr>
                <w:bCs/>
                <w:color w:val="548DD4" w:themeColor="text2" w:themeTint="99"/>
              </w:rPr>
            </w:pPr>
            <w:r>
              <w:rPr>
                <w:bCs/>
                <w:color w:val="548DD4" w:themeColor="text2" w:themeTint="99"/>
              </w:rPr>
              <w:t>T.1</w:t>
            </w:r>
            <w:r w:rsidR="00AE7A82">
              <w:rPr>
                <w:bCs/>
                <w:color w:val="548DD4" w:themeColor="text2" w:themeTint="99"/>
              </w:rPr>
              <w:t>7</w:t>
            </w:r>
            <w:r>
              <w:rPr>
                <w:bCs/>
                <w:color w:val="548DD4" w:themeColor="text2" w:themeTint="99"/>
              </w:rPr>
              <w:t>.C</w:t>
            </w:r>
          </w:p>
        </w:tc>
        <w:tc>
          <w:tcPr>
            <w:tcW w:w="1706" w:type="dxa"/>
            <w:tcBorders>
              <w:top w:val="single" w:sz="4" w:space="0" w:color="auto"/>
              <w:left w:val="single" w:sz="4" w:space="0" w:color="auto"/>
              <w:bottom w:val="single" w:sz="4" w:space="0" w:color="auto"/>
              <w:right w:val="single" w:sz="4" w:space="0" w:color="auto"/>
            </w:tcBorders>
          </w:tcPr>
          <w:p w14:paraId="40DE24A4" w14:textId="77777777" w:rsidR="00A06231" w:rsidRDefault="00A06231" w:rsidP="00A06231">
            <w:pPr>
              <w:pStyle w:val="NoSpacing"/>
              <w:rPr>
                <w:color w:val="548DD4" w:themeColor="text2" w:themeTint="99"/>
                <w:sz w:val="18"/>
                <w:szCs w:val="18"/>
              </w:rPr>
            </w:pPr>
            <w:r>
              <w:rPr>
                <w:color w:val="548DD4" w:themeColor="text2" w:themeTint="99"/>
                <w:sz w:val="18"/>
                <w:szCs w:val="18"/>
              </w:rPr>
              <w:t>AR.005</w:t>
            </w:r>
          </w:p>
          <w:p w14:paraId="25306E9D" w14:textId="77777777" w:rsidR="00A06231" w:rsidRDefault="00A06231" w:rsidP="00A06231">
            <w:pPr>
              <w:pStyle w:val="NoSpacing"/>
              <w:rPr>
                <w:color w:val="548DD4" w:themeColor="text2" w:themeTint="99"/>
                <w:sz w:val="18"/>
                <w:szCs w:val="18"/>
              </w:rPr>
            </w:pPr>
          </w:p>
          <w:p w14:paraId="4E103801" w14:textId="77777777" w:rsidR="00A06231" w:rsidRPr="00804C6D" w:rsidRDefault="00A06231" w:rsidP="00A06231">
            <w:pPr>
              <w:pStyle w:val="NoSpacing"/>
              <w:rPr>
                <w:color w:val="548DD4" w:themeColor="text2" w:themeTint="99"/>
                <w:sz w:val="18"/>
                <w:szCs w:val="18"/>
              </w:rPr>
            </w:pPr>
            <w:r w:rsidRPr="00804C6D">
              <w:rPr>
                <w:color w:val="548DD4" w:themeColor="text2" w:themeTint="99"/>
                <w:sz w:val="18"/>
                <w:szCs w:val="18"/>
              </w:rPr>
              <w:t>Customer Payment Journal Settlement screen</w:t>
            </w:r>
          </w:p>
          <w:p w14:paraId="5F415654" w14:textId="77777777" w:rsidR="00A06231" w:rsidRPr="00804C6D" w:rsidRDefault="00A06231" w:rsidP="00A06231">
            <w:pPr>
              <w:pStyle w:val="NoSpacing"/>
              <w:rPr>
                <w:color w:val="548DD4" w:themeColor="text2" w:themeTint="99"/>
                <w:sz w:val="18"/>
                <w:szCs w:val="18"/>
              </w:rPr>
            </w:pPr>
          </w:p>
          <w:p w14:paraId="0D8F57EC" w14:textId="77777777" w:rsidR="00A06231" w:rsidRDefault="00A06231" w:rsidP="00A06231">
            <w:pPr>
              <w:pStyle w:val="NoSpacing"/>
              <w:rPr>
                <w:color w:val="548DD4" w:themeColor="text2" w:themeTint="99"/>
                <w:sz w:val="18"/>
                <w:szCs w:val="18"/>
              </w:rPr>
            </w:pPr>
            <w:r w:rsidRPr="00804C6D">
              <w:rPr>
                <w:color w:val="548DD4" w:themeColor="text2" w:themeTint="99"/>
                <w:sz w:val="18"/>
                <w:szCs w:val="18"/>
              </w:rPr>
              <w:t>View marked transactions</w:t>
            </w:r>
          </w:p>
          <w:p w14:paraId="7EF72F5F" w14:textId="77777777" w:rsidR="00A06231" w:rsidRDefault="00A06231" w:rsidP="00A06231">
            <w:pPr>
              <w:pStyle w:val="NoSpacing"/>
              <w:rPr>
                <w:color w:val="548DD4" w:themeColor="text2" w:themeTint="99"/>
                <w:sz w:val="18"/>
                <w:szCs w:val="18"/>
              </w:rPr>
            </w:pPr>
          </w:p>
          <w:p w14:paraId="15ABCB23" w14:textId="264DC153" w:rsidR="00A06231" w:rsidRDefault="00A06231" w:rsidP="00A06231">
            <w:pPr>
              <w:pStyle w:val="NoSpacing"/>
              <w:rPr>
                <w:color w:val="548DD4" w:themeColor="text2" w:themeTint="99"/>
                <w:sz w:val="18"/>
                <w:szCs w:val="18"/>
              </w:rPr>
            </w:pPr>
            <w:r>
              <w:rPr>
                <w:color w:val="548DD4" w:themeColor="text2" w:themeTint="99"/>
                <w:sz w:val="18"/>
                <w:szCs w:val="18"/>
              </w:rPr>
              <w:t>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C2CDA6F" w14:textId="77777777" w:rsidR="00A06231" w:rsidRPr="00804C6D" w:rsidRDefault="00A06231" w:rsidP="00A06231">
            <w:pPr>
              <w:pStyle w:val="NoSpacing"/>
              <w:rPr>
                <w:color w:val="548DD4" w:themeColor="text2" w:themeTint="99"/>
                <w:sz w:val="18"/>
                <w:szCs w:val="18"/>
              </w:rPr>
            </w:pPr>
            <w:r w:rsidRPr="00804C6D">
              <w:rPr>
                <w:color w:val="548DD4" w:themeColor="text2" w:themeTint="99"/>
                <w:sz w:val="18"/>
                <w:szCs w:val="18"/>
              </w:rPr>
              <w:t>Accounts receivable &gt;&gt; Payments &gt;&gt; Customer payment journal &gt;&gt; Lines &gt;&gt; settle transactions.</w:t>
            </w:r>
          </w:p>
          <w:p w14:paraId="0FC4BF8D" w14:textId="77777777" w:rsidR="00A06231" w:rsidRPr="00804C6D" w:rsidRDefault="00A06231" w:rsidP="00A06231">
            <w:pPr>
              <w:pStyle w:val="NoSpacing"/>
              <w:rPr>
                <w:color w:val="548DD4" w:themeColor="text2" w:themeTint="99"/>
                <w:sz w:val="18"/>
                <w:szCs w:val="18"/>
              </w:rPr>
            </w:pPr>
          </w:p>
          <w:p w14:paraId="7A9CB0E3" w14:textId="09F53501" w:rsidR="00A06231" w:rsidRPr="00804C6D" w:rsidRDefault="00A06231" w:rsidP="00A06231">
            <w:pPr>
              <w:pStyle w:val="NoSpacing"/>
              <w:rPr>
                <w:color w:val="548DD4" w:themeColor="text2" w:themeTint="99"/>
                <w:sz w:val="18"/>
                <w:szCs w:val="18"/>
              </w:rPr>
            </w:pPr>
            <w:r w:rsidRPr="00804C6D">
              <w:rPr>
                <w:color w:val="548DD4" w:themeColor="text2" w:themeTint="99"/>
                <w:sz w:val="18"/>
                <w:szCs w:val="18"/>
              </w:rPr>
              <w:t>Accounts receivable &gt;&gt; Payments &gt;&gt; Customer payment journal &gt;&gt; Lines &gt;&gt; view marked settled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8371347" w14:textId="133DA0B2" w:rsidR="00A06231" w:rsidRPr="009550D9" w:rsidRDefault="00A06231" w:rsidP="00A06231">
            <w:pPr>
              <w:rPr>
                <w:color w:val="548DD4" w:themeColor="text2" w:themeTint="99"/>
                <w:sz w:val="18"/>
                <w:szCs w:val="18"/>
              </w:rPr>
            </w:pPr>
            <w:r w:rsidRPr="009550D9">
              <w:rPr>
                <w:color w:val="548DD4" w:themeColor="text2" w:themeTint="99"/>
                <w:sz w:val="18"/>
                <w:szCs w:val="18"/>
              </w:rPr>
              <w:t>Validate on the settlement screen, when user selects the entity code, only records related to the entity code is displayed in the proposal.</w:t>
            </w:r>
          </w:p>
          <w:p w14:paraId="53EB7EB5" w14:textId="77777777" w:rsidR="00A06231" w:rsidRPr="009550D9" w:rsidRDefault="00A06231" w:rsidP="00A06231">
            <w:pPr>
              <w:rPr>
                <w:color w:val="548DD4" w:themeColor="text2" w:themeTint="99"/>
                <w:sz w:val="18"/>
                <w:szCs w:val="18"/>
              </w:rPr>
            </w:pPr>
          </w:p>
          <w:p w14:paraId="0C68BF85" w14:textId="77555ED0" w:rsidR="00A06231" w:rsidRPr="009550D9" w:rsidRDefault="00A06231" w:rsidP="00A06231">
            <w:pPr>
              <w:rPr>
                <w:color w:val="548DD4" w:themeColor="text2" w:themeTint="99"/>
                <w:sz w:val="18"/>
                <w:szCs w:val="18"/>
              </w:rPr>
            </w:pPr>
            <w:r w:rsidRPr="009550D9">
              <w:rPr>
                <w:color w:val="548DD4" w:themeColor="text2" w:themeTint="99"/>
                <w:sz w:val="18"/>
                <w:szCs w:val="18"/>
              </w:rPr>
              <w:t>Validate on the settled transaction screen, when user selects the entity code, only records related to the entity code is displayed in the proposal.</w:t>
            </w:r>
          </w:p>
          <w:p w14:paraId="683AF6FD" w14:textId="0E4DC2CE" w:rsidR="00A06231" w:rsidRPr="009550D9" w:rsidRDefault="00A06231" w:rsidP="00A06231">
            <w:pPr>
              <w:rPr>
                <w:color w:val="548DD4" w:themeColor="text2" w:themeTint="99"/>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392231EF" w14:textId="77777777" w:rsidR="00A06231" w:rsidRPr="008033CD" w:rsidRDefault="00A06231" w:rsidP="00A06231">
            <w:pPr>
              <w:rPr>
                <w:b/>
                <w:color w:val="FF0000"/>
              </w:rPr>
            </w:pPr>
          </w:p>
        </w:tc>
      </w:tr>
      <w:tr w:rsidR="00A06231" w:rsidRPr="009550D9" w14:paraId="55538E3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9CB0C20" w14:textId="3A2B3435" w:rsidR="00A06231" w:rsidRPr="009550D9" w:rsidRDefault="00A06231" w:rsidP="00A06231">
            <w:pPr>
              <w:rPr>
                <w:bCs/>
              </w:rPr>
            </w:pPr>
            <w:r>
              <w:rPr>
                <w:bCs/>
              </w:rPr>
              <w:t>T.1</w:t>
            </w:r>
            <w:r w:rsidR="00AE7A82">
              <w:rPr>
                <w:bCs/>
              </w:rPr>
              <w:t>8</w:t>
            </w:r>
            <w:r>
              <w:rPr>
                <w:bCs/>
              </w:rPr>
              <w:t>.A</w:t>
            </w:r>
          </w:p>
        </w:tc>
        <w:tc>
          <w:tcPr>
            <w:tcW w:w="1706" w:type="dxa"/>
            <w:tcBorders>
              <w:top w:val="single" w:sz="4" w:space="0" w:color="auto"/>
              <w:left w:val="single" w:sz="4" w:space="0" w:color="auto"/>
              <w:bottom w:val="single" w:sz="4" w:space="0" w:color="auto"/>
              <w:right w:val="single" w:sz="4" w:space="0" w:color="auto"/>
            </w:tcBorders>
          </w:tcPr>
          <w:p w14:paraId="2723B5E9" w14:textId="77777777" w:rsidR="00A06231" w:rsidRDefault="00A06231" w:rsidP="00A06231">
            <w:pPr>
              <w:rPr>
                <w:sz w:val="18"/>
                <w:szCs w:val="18"/>
              </w:rPr>
            </w:pPr>
            <w:r>
              <w:rPr>
                <w:sz w:val="18"/>
                <w:szCs w:val="18"/>
              </w:rPr>
              <w:t xml:space="preserve">AR.006 </w:t>
            </w:r>
          </w:p>
          <w:p w14:paraId="20066198" w14:textId="77777777" w:rsidR="00A06231" w:rsidRDefault="00A06231" w:rsidP="00A06231">
            <w:pPr>
              <w:rPr>
                <w:sz w:val="18"/>
                <w:szCs w:val="18"/>
              </w:rPr>
            </w:pPr>
          </w:p>
          <w:p w14:paraId="0D9CFB40" w14:textId="2FDAD5AB" w:rsidR="00A06231" w:rsidRPr="009550D9" w:rsidRDefault="00A06231" w:rsidP="00A06231">
            <w:pPr>
              <w:pStyle w:val="NoSpacing"/>
              <w:rPr>
                <w:sz w:val="18"/>
                <w:szCs w:val="18"/>
              </w:rPr>
            </w:pPr>
            <w:r w:rsidRPr="00BA297C">
              <w:rPr>
                <w:sz w:val="18"/>
                <w:szCs w:val="18"/>
              </w:rPr>
              <w:t xml:space="preserve">Open customer invoices – Field validation </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A5F6EA3" w14:textId="7C2B7856" w:rsidR="00A06231" w:rsidRPr="009550D9" w:rsidRDefault="00A06231" w:rsidP="00A06231">
            <w:pPr>
              <w:pStyle w:val="NoSpacing"/>
              <w:rPr>
                <w:sz w:val="18"/>
                <w:szCs w:val="18"/>
              </w:rPr>
            </w:pPr>
            <w:r w:rsidRPr="00BA297C">
              <w:rPr>
                <w:sz w:val="18"/>
                <w:szCs w:val="18"/>
              </w:rPr>
              <w:t>Accounts receivable &gt;&gt; Invoices &gt;&gt; Open customer invoices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54CE88F" w14:textId="11F06B97" w:rsidR="00A06231" w:rsidRPr="00CB201D" w:rsidRDefault="00A06231" w:rsidP="00A06231">
            <w:pPr>
              <w:rPr>
                <w:sz w:val="18"/>
                <w:szCs w:val="18"/>
              </w:rPr>
            </w:pPr>
            <w:r w:rsidRPr="00CB201D">
              <w:rPr>
                <w:sz w:val="18"/>
                <w:szCs w:val="18"/>
              </w:rPr>
              <w:t>Validate the following three fields [ Entity code, Property code, Unit code] were added to the open customer invoice screen.</w:t>
            </w:r>
          </w:p>
          <w:p w14:paraId="1A243963" w14:textId="77777777" w:rsidR="00A06231" w:rsidRPr="009550D9" w:rsidRDefault="00A06231" w:rsidP="00A06231">
            <w:pPr>
              <w:rPr>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7ABA3A17" w14:textId="77777777" w:rsidR="00A06231" w:rsidRPr="009550D9" w:rsidRDefault="00A06231" w:rsidP="00A06231">
            <w:pPr>
              <w:rPr>
                <w:b/>
              </w:rPr>
            </w:pPr>
          </w:p>
        </w:tc>
      </w:tr>
      <w:tr w:rsidR="00A06231" w:rsidRPr="009550D9" w14:paraId="1C8D3C2F"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1C844769" w14:textId="267EAD4C" w:rsidR="00A06231" w:rsidRPr="009550D9" w:rsidRDefault="00A06231" w:rsidP="00A06231">
            <w:pPr>
              <w:rPr>
                <w:bCs/>
              </w:rPr>
            </w:pPr>
            <w:r>
              <w:rPr>
                <w:bCs/>
              </w:rPr>
              <w:lastRenderedPageBreak/>
              <w:t>T.1</w:t>
            </w:r>
            <w:r w:rsidR="00AE7A82">
              <w:rPr>
                <w:bCs/>
              </w:rPr>
              <w:t>8</w:t>
            </w:r>
            <w:r>
              <w:rPr>
                <w:bCs/>
              </w:rPr>
              <w:t>.B</w:t>
            </w:r>
          </w:p>
        </w:tc>
        <w:tc>
          <w:tcPr>
            <w:tcW w:w="1706" w:type="dxa"/>
            <w:tcBorders>
              <w:top w:val="single" w:sz="4" w:space="0" w:color="auto"/>
              <w:left w:val="single" w:sz="4" w:space="0" w:color="auto"/>
              <w:bottom w:val="single" w:sz="4" w:space="0" w:color="auto"/>
              <w:right w:val="single" w:sz="4" w:space="0" w:color="auto"/>
            </w:tcBorders>
          </w:tcPr>
          <w:p w14:paraId="28A2269E" w14:textId="77777777" w:rsidR="00A06231" w:rsidRDefault="00A06231" w:rsidP="00A06231">
            <w:pPr>
              <w:rPr>
                <w:sz w:val="18"/>
                <w:szCs w:val="18"/>
              </w:rPr>
            </w:pPr>
            <w:r>
              <w:rPr>
                <w:sz w:val="18"/>
                <w:szCs w:val="18"/>
              </w:rPr>
              <w:t xml:space="preserve">AR.006 </w:t>
            </w:r>
          </w:p>
          <w:p w14:paraId="6FB0359D" w14:textId="77777777" w:rsidR="00A06231" w:rsidRDefault="00A06231" w:rsidP="00A06231">
            <w:pPr>
              <w:rPr>
                <w:sz w:val="18"/>
                <w:szCs w:val="18"/>
              </w:rPr>
            </w:pPr>
          </w:p>
          <w:p w14:paraId="19B4403E" w14:textId="74035F07" w:rsidR="00A06231" w:rsidRPr="009550D9" w:rsidRDefault="00A06231" w:rsidP="00A06231">
            <w:pPr>
              <w:pStyle w:val="NoSpacing"/>
              <w:rPr>
                <w:sz w:val="18"/>
                <w:szCs w:val="18"/>
              </w:rPr>
            </w:pPr>
            <w:r w:rsidRPr="00BA297C">
              <w:rPr>
                <w:sz w:val="18"/>
                <w:szCs w:val="18"/>
              </w:rPr>
              <w:t xml:space="preserve">Open customer invoices – </w:t>
            </w:r>
            <w:r>
              <w:rPr>
                <w:sz w:val="18"/>
                <w:szCs w:val="18"/>
              </w:rPr>
              <w:t>Property Code</w:t>
            </w:r>
            <w:r w:rsidRPr="00BA297C">
              <w:rPr>
                <w:sz w:val="18"/>
                <w:szCs w:val="18"/>
              </w:rPr>
              <w:t xml:space="preserve"> </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33114DBC" w14:textId="0271F92B" w:rsidR="00A06231" w:rsidRPr="009550D9" w:rsidRDefault="00A06231" w:rsidP="00A06231">
            <w:pPr>
              <w:pStyle w:val="NoSpacing"/>
              <w:rPr>
                <w:sz w:val="18"/>
                <w:szCs w:val="18"/>
              </w:rPr>
            </w:pPr>
            <w:r w:rsidRPr="00BA297C">
              <w:rPr>
                <w:sz w:val="18"/>
                <w:szCs w:val="18"/>
              </w:rPr>
              <w:t>Accounts receivable &gt;&gt; Invoices &gt;&gt; Open customer invoices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9DFFC84" w14:textId="429BC4DC" w:rsidR="00A06231" w:rsidRPr="009550D9" w:rsidRDefault="00A06231" w:rsidP="00A06231">
            <w:pPr>
              <w:rPr>
                <w:sz w:val="18"/>
                <w:szCs w:val="18"/>
              </w:rPr>
            </w:pPr>
            <w:r>
              <w:rPr>
                <w:sz w:val="18"/>
                <w:szCs w:val="18"/>
              </w:rPr>
              <w:t>Validate on the open customer invoice screen, when user selects the property code, only records related to the property code is displayed.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60E717E9" w14:textId="77777777" w:rsidR="00A06231" w:rsidRPr="009550D9" w:rsidRDefault="00A06231" w:rsidP="00A06231">
            <w:pPr>
              <w:rPr>
                <w:b/>
              </w:rPr>
            </w:pPr>
          </w:p>
        </w:tc>
      </w:tr>
      <w:tr w:rsidR="00A06231" w:rsidRPr="00B21961" w14:paraId="01AE95A3"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36D9C673" w14:textId="64CB007E" w:rsidR="00A06231" w:rsidRPr="00BA297C" w:rsidRDefault="00A06231" w:rsidP="00A06231">
            <w:pPr>
              <w:rPr>
                <w:b/>
              </w:rPr>
            </w:pPr>
            <w:r w:rsidRPr="00BA297C">
              <w:rPr>
                <w:bCs/>
              </w:rPr>
              <w:t>T.1</w:t>
            </w:r>
            <w:r w:rsidR="00AE7A82">
              <w:rPr>
                <w:bCs/>
              </w:rPr>
              <w:t>8</w:t>
            </w:r>
            <w:r>
              <w:rPr>
                <w:bCs/>
              </w:rPr>
              <w:t>.C</w:t>
            </w:r>
          </w:p>
        </w:tc>
        <w:tc>
          <w:tcPr>
            <w:tcW w:w="1706" w:type="dxa"/>
            <w:tcBorders>
              <w:top w:val="single" w:sz="4" w:space="0" w:color="auto"/>
              <w:left w:val="single" w:sz="4" w:space="0" w:color="auto"/>
              <w:bottom w:val="single" w:sz="4" w:space="0" w:color="auto"/>
              <w:right w:val="single" w:sz="4" w:space="0" w:color="auto"/>
            </w:tcBorders>
          </w:tcPr>
          <w:p w14:paraId="6B43E8C9" w14:textId="77777777" w:rsidR="00A06231" w:rsidRDefault="00A06231" w:rsidP="00A06231">
            <w:pPr>
              <w:rPr>
                <w:sz w:val="18"/>
                <w:szCs w:val="18"/>
              </w:rPr>
            </w:pPr>
            <w:r>
              <w:rPr>
                <w:sz w:val="18"/>
                <w:szCs w:val="18"/>
              </w:rPr>
              <w:t xml:space="preserve">AR.006 </w:t>
            </w:r>
          </w:p>
          <w:p w14:paraId="4E697BB3" w14:textId="77777777" w:rsidR="00A06231" w:rsidRDefault="00A06231" w:rsidP="00A06231">
            <w:pPr>
              <w:rPr>
                <w:sz w:val="18"/>
                <w:szCs w:val="18"/>
              </w:rPr>
            </w:pPr>
          </w:p>
          <w:p w14:paraId="01BF11C4" w14:textId="7B2B7C41" w:rsidR="00A06231" w:rsidRPr="00BA297C" w:rsidRDefault="00A06231" w:rsidP="00A06231">
            <w:pPr>
              <w:rPr>
                <w:sz w:val="18"/>
                <w:szCs w:val="18"/>
              </w:rPr>
            </w:pPr>
            <w:r w:rsidRPr="00BA297C">
              <w:rPr>
                <w:sz w:val="18"/>
                <w:szCs w:val="18"/>
              </w:rPr>
              <w:t xml:space="preserve">Open customer invoices – </w:t>
            </w:r>
            <w:r>
              <w:rPr>
                <w:sz w:val="18"/>
                <w:szCs w:val="18"/>
              </w:rPr>
              <w:t>Entity Code</w:t>
            </w:r>
            <w:r w:rsidRPr="00BA297C">
              <w:rPr>
                <w:sz w:val="18"/>
                <w:szCs w:val="18"/>
              </w:rPr>
              <w:t xml:space="preserve"> </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B9EF155" w14:textId="6970A6D5" w:rsidR="00A06231" w:rsidRPr="00BA297C" w:rsidRDefault="00A06231" w:rsidP="00A06231">
            <w:pPr>
              <w:rPr>
                <w:b/>
              </w:rPr>
            </w:pPr>
            <w:r w:rsidRPr="00BA297C">
              <w:rPr>
                <w:sz w:val="18"/>
                <w:szCs w:val="18"/>
              </w:rPr>
              <w:t>Accounts receivable &gt;&gt; Invoices &gt;&gt; Open customer invoices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B9D4116" w14:textId="000A71A9" w:rsidR="00A06231" w:rsidRPr="00BA297C" w:rsidRDefault="00A06231" w:rsidP="00A06231">
            <w:pPr>
              <w:rPr>
                <w:b/>
              </w:rPr>
            </w:pPr>
            <w:r>
              <w:rPr>
                <w:sz w:val="18"/>
                <w:szCs w:val="18"/>
              </w:rPr>
              <w:t>Validate on the open customer invoice screen, when user selects the entity code, only records related to the entity code is displayed.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5AD6E8D2" w14:textId="77777777" w:rsidR="00A06231" w:rsidRPr="008033CD" w:rsidRDefault="00A06231" w:rsidP="00A06231">
            <w:pPr>
              <w:rPr>
                <w:b/>
                <w:color w:val="FF0000"/>
              </w:rPr>
            </w:pPr>
          </w:p>
        </w:tc>
      </w:tr>
      <w:tr w:rsidR="00A06231" w:rsidRPr="00B21961" w14:paraId="597241C5"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703CE723" w14:textId="5ADED157" w:rsidR="00A06231" w:rsidRPr="00BA297C" w:rsidRDefault="00A06231" w:rsidP="00A06231">
            <w:pPr>
              <w:rPr>
                <w:bCs/>
              </w:rPr>
            </w:pPr>
            <w:r>
              <w:rPr>
                <w:bCs/>
              </w:rPr>
              <w:t>T.1</w:t>
            </w:r>
            <w:r w:rsidR="00162F2F">
              <w:rPr>
                <w:bCs/>
              </w:rPr>
              <w:t>9</w:t>
            </w:r>
            <w:r>
              <w:rPr>
                <w:bCs/>
              </w:rPr>
              <w:t>.A</w:t>
            </w:r>
          </w:p>
        </w:tc>
        <w:tc>
          <w:tcPr>
            <w:tcW w:w="1706" w:type="dxa"/>
            <w:tcBorders>
              <w:top w:val="single" w:sz="4" w:space="0" w:color="auto"/>
              <w:left w:val="single" w:sz="4" w:space="0" w:color="auto"/>
              <w:bottom w:val="single" w:sz="4" w:space="0" w:color="auto"/>
              <w:right w:val="single" w:sz="4" w:space="0" w:color="auto"/>
            </w:tcBorders>
          </w:tcPr>
          <w:p w14:paraId="365EF973" w14:textId="77777777" w:rsidR="00A06231" w:rsidRDefault="00A06231" w:rsidP="00A06231">
            <w:pPr>
              <w:rPr>
                <w:sz w:val="18"/>
                <w:szCs w:val="18"/>
              </w:rPr>
            </w:pPr>
            <w:r>
              <w:rPr>
                <w:sz w:val="18"/>
                <w:szCs w:val="18"/>
              </w:rPr>
              <w:t>AR.007</w:t>
            </w:r>
          </w:p>
          <w:p w14:paraId="02CA333D" w14:textId="77777777" w:rsidR="00A06231" w:rsidRDefault="00A06231" w:rsidP="00A06231">
            <w:pPr>
              <w:rPr>
                <w:sz w:val="18"/>
                <w:szCs w:val="18"/>
              </w:rPr>
            </w:pPr>
          </w:p>
          <w:p w14:paraId="6B7C2C63" w14:textId="38F4389E" w:rsidR="00A06231" w:rsidRDefault="00A06231" w:rsidP="00A06231">
            <w:pPr>
              <w:rPr>
                <w:sz w:val="18"/>
                <w:szCs w:val="18"/>
              </w:rPr>
            </w:pPr>
            <w:r>
              <w:rPr>
                <w:sz w:val="18"/>
                <w:szCs w:val="18"/>
              </w:rPr>
              <w:t>Customer Payment Journal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5BFC9C7" w14:textId="0827D770" w:rsidR="00A06231" w:rsidRPr="00CB201D" w:rsidRDefault="00A06231" w:rsidP="00A06231">
            <w:pPr>
              <w:rPr>
                <w:sz w:val="18"/>
                <w:szCs w:val="18"/>
              </w:rPr>
            </w:pPr>
            <w:r w:rsidRPr="00CB201D">
              <w:rPr>
                <w:sz w:val="18"/>
                <w:szCs w:val="18"/>
              </w:rPr>
              <w:t>Accounts receivable &gt;&gt; Payments &gt;&gt; Customer payment journal</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9AC9BD9" w14:textId="0D60BDCE" w:rsidR="00A06231" w:rsidRDefault="00A06231" w:rsidP="00A06231">
            <w:pPr>
              <w:rPr>
                <w:sz w:val="18"/>
                <w:szCs w:val="18"/>
              </w:rPr>
            </w:pPr>
            <w:r w:rsidRPr="00CB201D">
              <w:rPr>
                <w:sz w:val="18"/>
                <w:szCs w:val="18"/>
              </w:rPr>
              <w:t xml:space="preserve">Validate the following three fields [ Entity code, Property code, Unit code] were added to the </w:t>
            </w:r>
            <w:r w:rsidRPr="00CB201D" w:rsidDel="00D74C56">
              <w:rPr>
                <w:sz w:val="18"/>
                <w:szCs w:val="18"/>
              </w:rPr>
              <w:t xml:space="preserve">customer </w:t>
            </w:r>
            <w:r w:rsidR="00D74C56">
              <w:rPr>
                <w:sz w:val="18"/>
                <w:szCs w:val="18"/>
              </w:rPr>
              <w:t xml:space="preserve">payment journal </w:t>
            </w:r>
            <w:del w:id="98" w:author="Jayashri Raghunathan" w:date="2022-05-27T16:40:00Z">
              <w:r w:rsidRPr="00CB201D" w:rsidDel="00D74C56">
                <w:rPr>
                  <w:sz w:val="18"/>
                  <w:szCs w:val="18"/>
                </w:rPr>
                <w:delText xml:space="preserve"> </w:delText>
              </w:r>
            </w:del>
            <w:r w:rsidRPr="00CB201D">
              <w:rPr>
                <w:sz w:val="18"/>
                <w:szCs w:val="18"/>
              </w:rPr>
              <w:t>screen.</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6DE3DBC0" w14:textId="77777777" w:rsidR="00A06231" w:rsidRPr="008033CD" w:rsidRDefault="00A06231" w:rsidP="00A06231">
            <w:pPr>
              <w:rPr>
                <w:b/>
                <w:color w:val="FF0000"/>
              </w:rPr>
            </w:pPr>
          </w:p>
        </w:tc>
      </w:tr>
      <w:tr w:rsidR="00A06231" w:rsidRPr="00B21961" w14:paraId="50CD1C0D"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136DAF72" w14:textId="18021C3C" w:rsidR="00A06231" w:rsidRPr="00BA297C" w:rsidRDefault="00A06231" w:rsidP="00A06231">
            <w:pPr>
              <w:rPr>
                <w:bCs/>
              </w:rPr>
            </w:pPr>
            <w:r>
              <w:rPr>
                <w:bCs/>
              </w:rPr>
              <w:t>T.</w:t>
            </w:r>
            <w:proofErr w:type="gramStart"/>
            <w:r>
              <w:rPr>
                <w:bCs/>
              </w:rPr>
              <w:t>1</w:t>
            </w:r>
            <w:r w:rsidR="00162F2F">
              <w:rPr>
                <w:bCs/>
              </w:rPr>
              <w:t>9</w:t>
            </w:r>
            <w:r>
              <w:rPr>
                <w:bCs/>
              </w:rPr>
              <w:t>.B.</w:t>
            </w:r>
            <w:proofErr w:type="gramEnd"/>
            <w:r>
              <w:rPr>
                <w:bCs/>
              </w:rPr>
              <w:t>1</w:t>
            </w:r>
          </w:p>
        </w:tc>
        <w:tc>
          <w:tcPr>
            <w:tcW w:w="1706" w:type="dxa"/>
            <w:tcBorders>
              <w:top w:val="single" w:sz="4" w:space="0" w:color="auto"/>
              <w:left w:val="single" w:sz="4" w:space="0" w:color="auto"/>
              <w:bottom w:val="single" w:sz="4" w:space="0" w:color="auto"/>
              <w:right w:val="single" w:sz="4" w:space="0" w:color="auto"/>
            </w:tcBorders>
          </w:tcPr>
          <w:p w14:paraId="4A6BE613" w14:textId="77777777" w:rsidR="00A06231" w:rsidRDefault="00A06231" w:rsidP="00A06231">
            <w:pPr>
              <w:rPr>
                <w:sz w:val="18"/>
                <w:szCs w:val="18"/>
              </w:rPr>
            </w:pPr>
            <w:r>
              <w:rPr>
                <w:sz w:val="18"/>
                <w:szCs w:val="18"/>
              </w:rPr>
              <w:t>AR.007</w:t>
            </w:r>
          </w:p>
          <w:p w14:paraId="28663222" w14:textId="77777777" w:rsidR="00A06231" w:rsidRDefault="00A06231" w:rsidP="00A06231">
            <w:pPr>
              <w:rPr>
                <w:sz w:val="18"/>
                <w:szCs w:val="18"/>
              </w:rPr>
            </w:pPr>
          </w:p>
          <w:p w14:paraId="71F05C56" w14:textId="12EE37BF" w:rsidR="00A06231" w:rsidRDefault="00A06231" w:rsidP="00A06231">
            <w:pPr>
              <w:rPr>
                <w:sz w:val="18"/>
                <w:szCs w:val="18"/>
              </w:rPr>
            </w:pPr>
            <w:r>
              <w:rPr>
                <w:sz w:val="18"/>
                <w:szCs w:val="18"/>
              </w:rPr>
              <w:t>Customer Payment Journal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D134ABA" w14:textId="06DD59AF" w:rsidR="00A06231" w:rsidRPr="00CB201D" w:rsidRDefault="00A06231" w:rsidP="00A06231">
            <w:pPr>
              <w:rPr>
                <w:sz w:val="18"/>
                <w:szCs w:val="18"/>
              </w:rPr>
            </w:pPr>
            <w:r w:rsidRPr="00CB201D">
              <w:rPr>
                <w:sz w:val="18"/>
                <w:szCs w:val="18"/>
              </w:rPr>
              <w:t>Accounts receivable &gt;&gt; Payments &gt;&gt; Customer payment journal</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5CA1378" w14:textId="61DCC16D" w:rsidR="00A06231" w:rsidRPr="00662CD8" w:rsidRDefault="00A06231" w:rsidP="00A06231">
            <w:pPr>
              <w:pStyle w:val="NoSpacing"/>
              <w:rPr>
                <w:sz w:val="18"/>
                <w:szCs w:val="18"/>
              </w:rPr>
            </w:pPr>
            <w:r w:rsidRPr="00662CD8">
              <w:rPr>
                <w:sz w:val="18"/>
                <w:szCs w:val="18"/>
              </w:rPr>
              <w:t xml:space="preserve">Create a payment journal for a property that has changed ownership. </w:t>
            </w:r>
          </w:p>
          <w:p w14:paraId="6CF54DA2" w14:textId="19B0344B" w:rsidR="00A06231" w:rsidRPr="00662CD8" w:rsidRDefault="00A06231" w:rsidP="00A06231">
            <w:pPr>
              <w:pStyle w:val="NoSpacing"/>
              <w:rPr>
                <w:sz w:val="18"/>
                <w:szCs w:val="18"/>
              </w:rPr>
            </w:pPr>
          </w:p>
          <w:p w14:paraId="17D2DF37" w14:textId="5D4B4CDD" w:rsidR="00A06231" w:rsidRPr="00662CD8" w:rsidRDefault="00A06231" w:rsidP="00A06231">
            <w:pPr>
              <w:pStyle w:val="NoSpacing"/>
              <w:rPr>
                <w:sz w:val="18"/>
                <w:szCs w:val="18"/>
              </w:rPr>
            </w:pPr>
            <w:r w:rsidRPr="00662CD8">
              <w:rPr>
                <w:sz w:val="18"/>
                <w:szCs w:val="18"/>
              </w:rPr>
              <w:t xml:space="preserve">Create a payment journal for the property code. Use today’s date as the posting date. </w:t>
            </w:r>
          </w:p>
          <w:p w14:paraId="2CD0A715" w14:textId="77777777" w:rsidR="00A06231" w:rsidRPr="00662CD8" w:rsidRDefault="00A06231" w:rsidP="00A06231">
            <w:pPr>
              <w:pStyle w:val="NoSpacing"/>
              <w:rPr>
                <w:sz w:val="18"/>
                <w:szCs w:val="18"/>
              </w:rPr>
            </w:pPr>
          </w:p>
          <w:p w14:paraId="09ECCF42" w14:textId="1682DFA2" w:rsidR="00A06231" w:rsidRPr="00662CD8" w:rsidRDefault="00A06231" w:rsidP="00A06231">
            <w:pPr>
              <w:pStyle w:val="NoSpacing"/>
              <w:rPr>
                <w:sz w:val="18"/>
                <w:szCs w:val="18"/>
              </w:rPr>
            </w:pPr>
            <w:r w:rsidRPr="00662CD8">
              <w:rPr>
                <w:sz w:val="18"/>
                <w:szCs w:val="18"/>
              </w:rPr>
              <w:t xml:space="preserve">Validate when the property code is selected, the unit code field should become available with only records that are associated to the property selected. </w:t>
            </w:r>
          </w:p>
          <w:p w14:paraId="5CD7C907" w14:textId="77777777" w:rsidR="00A06231" w:rsidRPr="00662CD8" w:rsidRDefault="00A06231" w:rsidP="00A06231">
            <w:pPr>
              <w:pStyle w:val="NoSpacing"/>
              <w:rPr>
                <w:sz w:val="18"/>
                <w:szCs w:val="18"/>
              </w:rPr>
            </w:pPr>
          </w:p>
          <w:p w14:paraId="5D47F845" w14:textId="77777777" w:rsidR="00A06231" w:rsidRPr="00662CD8" w:rsidRDefault="00A06231" w:rsidP="00A06231">
            <w:pPr>
              <w:pStyle w:val="NoSpacing"/>
              <w:rPr>
                <w:sz w:val="18"/>
                <w:szCs w:val="18"/>
              </w:rPr>
            </w:pPr>
            <w:r w:rsidRPr="00662CD8">
              <w:rPr>
                <w:sz w:val="18"/>
                <w:szCs w:val="18"/>
              </w:rPr>
              <w:t xml:space="preserve">Validate the entity code should auto populate based on the </w:t>
            </w:r>
            <w:r w:rsidRPr="00662CD8">
              <w:rPr>
                <w:b/>
                <w:bCs/>
                <w:i/>
                <w:iCs/>
                <w:sz w:val="18"/>
                <w:szCs w:val="18"/>
              </w:rPr>
              <w:t>posting date</w:t>
            </w:r>
            <w:r w:rsidRPr="00662CD8">
              <w:rPr>
                <w:sz w:val="18"/>
                <w:szCs w:val="18"/>
              </w:rPr>
              <w:t xml:space="preserve"> comparative to ownership effective date.</w:t>
            </w:r>
          </w:p>
          <w:p w14:paraId="2D0C4A08" w14:textId="77777777" w:rsidR="00A06231" w:rsidRPr="00662CD8" w:rsidRDefault="00A06231" w:rsidP="00A06231">
            <w:pPr>
              <w:pStyle w:val="NoSpacing"/>
              <w:rPr>
                <w:sz w:val="18"/>
                <w:szCs w:val="18"/>
              </w:rPr>
            </w:pPr>
          </w:p>
          <w:p w14:paraId="6FA1D5BF" w14:textId="77777777" w:rsidR="00A06231" w:rsidRPr="00C813D5" w:rsidRDefault="00A06231" w:rsidP="00A06231">
            <w:pPr>
              <w:pStyle w:val="NoSpacing"/>
              <w:rPr>
                <w:sz w:val="18"/>
                <w:szCs w:val="18"/>
              </w:rPr>
            </w:pPr>
            <w:r w:rsidRPr="00C813D5">
              <w:rPr>
                <w:sz w:val="18"/>
                <w:szCs w:val="18"/>
              </w:rPr>
              <w:t xml:space="preserve">Validate when the entity code is auto filled, the field should become greyed out. </w:t>
            </w:r>
          </w:p>
          <w:p w14:paraId="29854764" w14:textId="77777777" w:rsidR="00A06231" w:rsidRPr="00662CD8" w:rsidRDefault="00A06231" w:rsidP="00A06231">
            <w:pPr>
              <w:pStyle w:val="NoSpacing"/>
              <w:rPr>
                <w:b/>
                <w:bCs/>
                <w:sz w:val="18"/>
                <w:szCs w:val="18"/>
              </w:rPr>
            </w:pPr>
          </w:p>
          <w:p w14:paraId="5826823B" w14:textId="2401E3F1" w:rsidR="00A06231" w:rsidRPr="00662CD8" w:rsidRDefault="00A06231" w:rsidP="00A06231">
            <w:pPr>
              <w:rPr>
                <w:sz w:val="18"/>
                <w:szCs w:val="18"/>
              </w:rPr>
            </w:pPr>
            <w:r w:rsidRPr="00662CD8">
              <w:rPr>
                <w:sz w:val="18"/>
                <w:szCs w:val="18"/>
              </w:rPr>
              <w:t>Validate the financial dimension for BU</w:t>
            </w:r>
            <w:r>
              <w:rPr>
                <w:sz w:val="18"/>
                <w:szCs w:val="18"/>
              </w:rPr>
              <w:t>, property,</w:t>
            </w:r>
            <w:r w:rsidRPr="00662CD8">
              <w:rPr>
                <w:sz w:val="18"/>
                <w:szCs w:val="18"/>
              </w:rPr>
              <w:t xml:space="preserve"> and </w:t>
            </w:r>
            <w:r>
              <w:rPr>
                <w:sz w:val="18"/>
                <w:szCs w:val="18"/>
              </w:rPr>
              <w:t>market</w:t>
            </w:r>
            <w:r w:rsidRPr="00662CD8">
              <w:rPr>
                <w:sz w:val="18"/>
                <w:szCs w:val="18"/>
              </w:rPr>
              <w:t xml:space="preserve"> should pull from the BU-property relationship based </w:t>
            </w:r>
            <w:r>
              <w:rPr>
                <w:sz w:val="18"/>
                <w:szCs w:val="18"/>
              </w:rPr>
              <w:t>on posting date</w:t>
            </w:r>
            <w:r w:rsidRPr="00662CD8">
              <w:rPr>
                <w:sz w:val="18"/>
                <w:szCs w:val="18"/>
              </w:rPr>
              <w:t xml:space="preserve"> comparative to the effective ownership date.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585F0845" w14:textId="77777777" w:rsidR="00A06231" w:rsidRPr="008033CD" w:rsidRDefault="00A06231" w:rsidP="00A06231">
            <w:pPr>
              <w:rPr>
                <w:b/>
                <w:color w:val="FF0000"/>
              </w:rPr>
            </w:pPr>
          </w:p>
        </w:tc>
      </w:tr>
      <w:tr w:rsidR="00A06231" w:rsidRPr="00B21961" w14:paraId="737A5B4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39B78245" w14:textId="77926C97" w:rsidR="00A06231" w:rsidRDefault="00A06231" w:rsidP="00A06231">
            <w:pPr>
              <w:rPr>
                <w:bCs/>
              </w:rPr>
            </w:pPr>
            <w:r>
              <w:rPr>
                <w:bCs/>
              </w:rPr>
              <w:t>T.</w:t>
            </w:r>
            <w:proofErr w:type="gramStart"/>
            <w:r>
              <w:rPr>
                <w:bCs/>
              </w:rPr>
              <w:t>1</w:t>
            </w:r>
            <w:r w:rsidR="00162F2F">
              <w:rPr>
                <w:bCs/>
              </w:rPr>
              <w:t>9</w:t>
            </w:r>
            <w:r>
              <w:rPr>
                <w:bCs/>
              </w:rPr>
              <w:t>.B.</w:t>
            </w:r>
            <w:proofErr w:type="gramEnd"/>
            <w:r>
              <w:rPr>
                <w:bCs/>
              </w:rPr>
              <w:t>2</w:t>
            </w:r>
          </w:p>
        </w:tc>
        <w:tc>
          <w:tcPr>
            <w:tcW w:w="1706" w:type="dxa"/>
            <w:tcBorders>
              <w:top w:val="single" w:sz="4" w:space="0" w:color="auto"/>
              <w:left w:val="single" w:sz="4" w:space="0" w:color="auto"/>
              <w:bottom w:val="single" w:sz="4" w:space="0" w:color="auto"/>
              <w:right w:val="single" w:sz="4" w:space="0" w:color="auto"/>
            </w:tcBorders>
          </w:tcPr>
          <w:p w14:paraId="635B5B18" w14:textId="77777777" w:rsidR="00A06231" w:rsidRDefault="00A06231" w:rsidP="00A06231">
            <w:pPr>
              <w:rPr>
                <w:sz w:val="18"/>
                <w:szCs w:val="18"/>
              </w:rPr>
            </w:pPr>
            <w:r>
              <w:rPr>
                <w:sz w:val="18"/>
                <w:szCs w:val="18"/>
              </w:rPr>
              <w:t>AR.007</w:t>
            </w:r>
          </w:p>
          <w:p w14:paraId="42C28D9F" w14:textId="77777777" w:rsidR="00A06231" w:rsidRDefault="00A06231" w:rsidP="00A06231">
            <w:pPr>
              <w:rPr>
                <w:sz w:val="18"/>
                <w:szCs w:val="18"/>
              </w:rPr>
            </w:pPr>
          </w:p>
          <w:p w14:paraId="500D60CA" w14:textId="3CBFE7CD" w:rsidR="00A06231" w:rsidRDefault="00A06231" w:rsidP="00A06231">
            <w:pPr>
              <w:rPr>
                <w:sz w:val="18"/>
                <w:szCs w:val="18"/>
              </w:rPr>
            </w:pPr>
            <w:r>
              <w:rPr>
                <w:sz w:val="18"/>
                <w:szCs w:val="18"/>
              </w:rPr>
              <w:t>Customer Payment Journal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C47096A" w14:textId="292C718D" w:rsidR="00A06231" w:rsidRPr="00CB201D" w:rsidRDefault="00A06231" w:rsidP="00A06231">
            <w:pPr>
              <w:rPr>
                <w:sz w:val="18"/>
                <w:szCs w:val="18"/>
              </w:rPr>
            </w:pPr>
            <w:r w:rsidRPr="00CB201D">
              <w:rPr>
                <w:sz w:val="18"/>
                <w:szCs w:val="18"/>
              </w:rPr>
              <w:t>Accounts receivable &gt;&gt; Payments &gt;&gt; Customer payment journal</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20CB5F6" w14:textId="2AE083D1" w:rsidR="00A06231" w:rsidRPr="00662CD8" w:rsidRDefault="00A06231" w:rsidP="00A06231">
            <w:pPr>
              <w:pStyle w:val="NoSpacing"/>
              <w:rPr>
                <w:sz w:val="18"/>
                <w:szCs w:val="18"/>
              </w:rPr>
            </w:pPr>
            <w:r w:rsidRPr="00662CD8">
              <w:rPr>
                <w:sz w:val="18"/>
                <w:szCs w:val="18"/>
              </w:rPr>
              <w:t>Use the same property code as T.18.B1</w:t>
            </w:r>
          </w:p>
          <w:p w14:paraId="022DB6B5" w14:textId="2EC6DFB3" w:rsidR="00A06231" w:rsidRPr="00662CD8" w:rsidRDefault="00A06231" w:rsidP="00A06231">
            <w:pPr>
              <w:pStyle w:val="NoSpacing"/>
              <w:rPr>
                <w:sz w:val="18"/>
                <w:szCs w:val="18"/>
              </w:rPr>
            </w:pPr>
          </w:p>
          <w:p w14:paraId="45C8CFC9" w14:textId="77777777" w:rsidR="00A06231" w:rsidRPr="00662CD8" w:rsidRDefault="00A06231" w:rsidP="00A06231">
            <w:pPr>
              <w:pStyle w:val="NoSpacing"/>
              <w:rPr>
                <w:sz w:val="18"/>
                <w:szCs w:val="18"/>
              </w:rPr>
            </w:pPr>
            <w:r w:rsidRPr="00662CD8">
              <w:rPr>
                <w:sz w:val="18"/>
                <w:szCs w:val="18"/>
              </w:rPr>
              <w:t xml:space="preserve">Create a payment journal for a property that has changed ownership. </w:t>
            </w:r>
          </w:p>
          <w:p w14:paraId="43D8329A" w14:textId="77777777" w:rsidR="00A06231" w:rsidRPr="00662CD8" w:rsidRDefault="00A06231" w:rsidP="00A06231">
            <w:pPr>
              <w:pStyle w:val="NoSpacing"/>
              <w:rPr>
                <w:sz w:val="18"/>
                <w:szCs w:val="18"/>
              </w:rPr>
            </w:pPr>
          </w:p>
          <w:p w14:paraId="581A1CF4" w14:textId="797734D7" w:rsidR="00A06231" w:rsidRPr="00662CD8" w:rsidRDefault="00A06231" w:rsidP="00A06231">
            <w:pPr>
              <w:pStyle w:val="NoSpacing"/>
              <w:rPr>
                <w:sz w:val="18"/>
                <w:szCs w:val="18"/>
              </w:rPr>
            </w:pPr>
            <w:r w:rsidRPr="00662CD8">
              <w:rPr>
                <w:sz w:val="18"/>
                <w:szCs w:val="18"/>
              </w:rPr>
              <w:t xml:space="preserve">Create a payment journal for the property code. Use a posting date prior to the latest effective date. </w:t>
            </w:r>
          </w:p>
          <w:p w14:paraId="1E80945F" w14:textId="77777777" w:rsidR="00A06231" w:rsidRPr="00662CD8" w:rsidRDefault="00A06231" w:rsidP="00A06231">
            <w:pPr>
              <w:pStyle w:val="NoSpacing"/>
              <w:rPr>
                <w:sz w:val="18"/>
                <w:szCs w:val="18"/>
              </w:rPr>
            </w:pPr>
          </w:p>
          <w:p w14:paraId="290CEC0A" w14:textId="432AF52E" w:rsidR="00A06231" w:rsidRPr="00662CD8" w:rsidRDefault="00A06231" w:rsidP="00A06231">
            <w:pPr>
              <w:pStyle w:val="NoSpacing"/>
              <w:rPr>
                <w:sz w:val="18"/>
                <w:szCs w:val="18"/>
              </w:rPr>
            </w:pPr>
            <w:r w:rsidRPr="00662CD8">
              <w:rPr>
                <w:sz w:val="18"/>
                <w:szCs w:val="18"/>
              </w:rPr>
              <w:t xml:space="preserve">Validate when the property code is selected, the unit code field should become available with only records that are associated to the property selected. </w:t>
            </w:r>
          </w:p>
          <w:p w14:paraId="6FC80FDA" w14:textId="77777777" w:rsidR="00A06231" w:rsidRPr="00662CD8" w:rsidRDefault="00A06231" w:rsidP="00A06231">
            <w:pPr>
              <w:pStyle w:val="NoSpacing"/>
              <w:rPr>
                <w:sz w:val="18"/>
                <w:szCs w:val="18"/>
              </w:rPr>
            </w:pPr>
          </w:p>
          <w:p w14:paraId="6914FE53" w14:textId="77777777" w:rsidR="00A06231" w:rsidRPr="00662CD8" w:rsidRDefault="00A06231" w:rsidP="00A06231">
            <w:pPr>
              <w:pStyle w:val="NoSpacing"/>
              <w:rPr>
                <w:sz w:val="18"/>
                <w:szCs w:val="18"/>
              </w:rPr>
            </w:pPr>
            <w:r w:rsidRPr="00662CD8">
              <w:rPr>
                <w:sz w:val="18"/>
                <w:szCs w:val="18"/>
              </w:rPr>
              <w:t xml:space="preserve">Validate the entity code should auto populate based on the </w:t>
            </w:r>
            <w:r w:rsidRPr="00662CD8">
              <w:rPr>
                <w:b/>
                <w:bCs/>
                <w:i/>
                <w:iCs/>
                <w:sz w:val="18"/>
                <w:szCs w:val="18"/>
              </w:rPr>
              <w:t>posting date</w:t>
            </w:r>
            <w:r w:rsidRPr="00662CD8">
              <w:rPr>
                <w:sz w:val="18"/>
                <w:szCs w:val="18"/>
              </w:rPr>
              <w:t xml:space="preserve"> comparative to ownership effective date.</w:t>
            </w:r>
          </w:p>
          <w:p w14:paraId="656DB827" w14:textId="77777777" w:rsidR="00A06231" w:rsidRPr="00483B4E" w:rsidRDefault="00A06231" w:rsidP="00A06231">
            <w:pPr>
              <w:pStyle w:val="NoSpacing"/>
              <w:rPr>
                <w:sz w:val="18"/>
                <w:szCs w:val="18"/>
              </w:rPr>
            </w:pPr>
          </w:p>
          <w:p w14:paraId="6E8F4CE0" w14:textId="77777777" w:rsidR="00A06231" w:rsidRPr="00483B4E" w:rsidRDefault="00A06231" w:rsidP="00A06231">
            <w:pPr>
              <w:pStyle w:val="NoSpacing"/>
              <w:rPr>
                <w:sz w:val="18"/>
                <w:szCs w:val="18"/>
              </w:rPr>
            </w:pPr>
            <w:r w:rsidRPr="00483B4E">
              <w:rPr>
                <w:sz w:val="18"/>
                <w:szCs w:val="18"/>
              </w:rPr>
              <w:t xml:space="preserve">Validate when the entity code is auto filled, the field should become greyed out. </w:t>
            </w:r>
          </w:p>
          <w:p w14:paraId="2418D6B3" w14:textId="77777777" w:rsidR="00A06231" w:rsidRPr="00483B4E" w:rsidRDefault="00A06231" w:rsidP="00A06231">
            <w:pPr>
              <w:pStyle w:val="NoSpacing"/>
              <w:rPr>
                <w:b/>
                <w:bCs/>
                <w:sz w:val="18"/>
                <w:szCs w:val="18"/>
              </w:rPr>
            </w:pPr>
          </w:p>
          <w:p w14:paraId="3C40EDCB" w14:textId="475CC71B" w:rsidR="00A06231" w:rsidRPr="00662CD8" w:rsidRDefault="00A06231" w:rsidP="00A06231">
            <w:pPr>
              <w:pStyle w:val="NoSpacing"/>
              <w:rPr>
                <w:sz w:val="18"/>
                <w:szCs w:val="18"/>
              </w:rPr>
            </w:pPr>
            <w:r w:rsidRPr="00483B4E">
              <w:rPr>
                <w:sz w:val="18"/>
                <w:szCs w:val="18"/>
              </w:rPr>
              <w:t xml:space="preserve">Validate the financial dimension </w:t>
            </w:r>
            <w:r w:rsidRPr="00662CD8">
              <w:rPr>
                <w:sz w:val="18"/>
                <w:szCs w:val="18"/>
              </w:rPr>
              <w:t>for BU</w:t>
            </w:r>
            <w:r>
              <w:rPr>
                <w:sz w:val="18"/>
                <w:szCs w:val="18"/>
              </w:rPr>
              <w:t>, property,</w:t>
            </w:r>
            <w:r w:rsidRPr="00662CD8">
              <w:rPr>
                <w:sz w:val="18"/>
                <w:szCs w:val="18"/>
              </w:rPr>
              <w:t xml:space="preserve"> and </w:t>
            </w:r>
            <w:r>
              <w:rPr>
                <w:sz w:val="18"/>
                <w:szCs w:val="18"/>
              </w:rPr>
              <w:t>market</w:t>
            </w:r>
            <w:r w:rsidRPr="00662CD8">
              <w:rPr>
                <w:sz w:val="18"/>
                <w:szCs w:val="18"/>
              </w:rPr>
              <w:t xml:space="preserve"> should pull from the BU-property relationship based</w:t>
            </w:r>
            <w:r>
              <w:rPr>
                <w:sz w:val="18"/>
                <w:szCs w:val="18"/>
              </w:rPr>
              <w:t xml:space="preserve"> on posting date</w:t>
            </w:r>
            <w:r w:rsidRPr="00662CD8">
              <w:rPr>
                <w:sz w:val="18"/>
                <w:szCs w:val="18"/>
              </w:rPr>
              <w:t xml:space="preserve"> comparative to the effective ownership date.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21EF46C3" w14:textId="77777777" w:rsidR="00A06231" w:rsidRPr="008033CD" w:rsidRDefault="00A06231" w:rsidP="00A06231">
            <w:pPr>
              <w:rPr>
                <w:b/>
                <w:color w:val="FF0000"/>
              </w:rPr>
            </w:pPr>
          </w:p>
        </w:tc>
      </w:tr>
      <w:tr w:rsidR="00A06231" w:rsidRPr="00B21961" w14:paraId="18B4D394"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36067D64" w14:textId="4D4F202A" w:rsidR="00A06231" w:rsidRPr="00BA297C" w:rsidRDefault="00A06231" w:rsidP="00A06231">
            <w:pPr>
              <w:rPr>
                <w:bCs/>
              </w:rPr>
            </w:pPr>
            <w:r>
              <w:rPr>
                <w:bCs/>
              </w:rPr>
              <w:t>T.1</w:t>
            </w:r>
            <w:r w:rsidR="00162F2F">
              <w:rPr>
                <w:bCs/>
              </w:rPr>
              <w:t>9</w:t>
            </w:r>
            <w:r>
              <w:rPr>
                <w:bCs/>
              </w:rPr>
              <w:t>.C</w:t>
            </w:r>
          </w:p>
        </w:tc>
        <w:tc>
          <w:tcPr>
            <w:tcW w:w="1706" w:type="dxa"/>
            <w:tcBorders>
              <w:top w:val="single" w:sz="4" w:space="0" w:color="auto"/>
              <w:left w:val="single" w:sz="4" w:space="0" w:color="auto"/>
              <w:bottom w:val="single" w:sz="4" w:space="0" w:color="auto"/>
              <w:right w:val="single" w:sz="4" w:space="0" w:color="auto"/>
            </w:tcBorders>
          </w:tcPr>
          <w:p w14:paraId="1008FF61" w14:textId="77777777" w:rsidR="00A06231" w:rsidRDefault="00A06231" w:rsidP="00A06231">
            <w:pPr>
              <w:rPr>
                <w:sz w:val="18"/>
                <w:szCs w:val="18"/>
              </w:rPr>
            </w:pPr>
            <w:r>
              <w:rPr>
                <w:sz w:val="18"/>
                <w:szCs w:val="18"/>
              </w:rPr>
              <w:t>AR.007</w:t>
            </w:r>
          </w:p>
          <w:p w14:paraId="4439D7EC" w14:textId="77777777" w:rsidR="00A06231" w:rsidRDefault="00A06231" w:rsidP="00A06231">
            <w:pPr>
              <w:rPr>
                <w:sz w:val="18"/>
                <w:szCs w:val="18"/>
              </w:rPr>
            </w:pPr>
          </w:p>
          <w:p w14:paraId="32052F49" w14:textId="2BED0D5C" w:rsidR="00A06231" w:rsidRDefault="00A06231" w:rsidP="00A06231">
            <w:pPr>
              <w:rPr>
                <w:sz w:val="18"/>
                <w:szCs w:val="18"/>
              </w:rPr>
            </w:pPr>
            <w:r>
              <w:rPr>
                <w:sz w:val="18"/>
                <w:szCs w:val="18"/>
              </w:rPr>
              <w:t>Customer Payment Journal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BF3C1B7" w14:textId="626075EC" w:rsidR="00A06231" w:rsidRPr="00CB201D" w:rsidRDefault="00A06231" w:rsidP="00A06231">
            <w:pPr>
              <w:rPr>
                <w:sz w:val="18"/>
                <w:szCs w:val="18"/>
              </w:rPr>
            </w:pPr>
            <w:r w:rsidRPr="00CB201D">
              <w:rPr>
                <w:sz w:val="18"/>
                <w:szCs w:val="18"/>
              </w:rPr>
              <w:t>Accounts receivable &gt;&gt; Payments &gt;&gt; Customer payment journal</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215B33D1" w14:textId="0407A8F7" w:rsidR="00A06231" w:rsidRDefault="00A06231" w:rsidP="00A06231">
            <w:pPr>
              <w:rPr>
                <w:sz w:val="18"/>
                <w:szCs w:val="18"/>
              </w:rPr>
            </w:pPr>
            <w:r w:rsidRPr="00CB201D">
              <w:rPr>
                <w:sz w:val="18"/>
                <w:szCs w:val="18"/>
              </w:rPr>
              <w:t>Validate if only the entity code is selected, the financial dimension for BU should pull from the entity structure master that is related to the entity ID.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2DFA474" w14:textId="77777777" w:rsidR="00A06231" w:rsidRPr="008033CD" w:rsidRDefault="00A06231" w:rsidP="00A06231">
            <w:pPr>
              <w:rPr>
                <w:b/>
                <w:color w:val="FF0000"/>
              </w:rPr>
            </w:pPr>
          </w:p>
        </w:tc>
      </w:tr>
      <w:tr w:rsidR="00495737" w:rsidRPr="00B21961" w14:paraId="16C242F4"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4BC83E2" w14:textId="19281CFA" w:rsidR="00495737" w:rsidRDefault="00495737" w:rsidP="00495737">
            <w:pPr>
              <w:rPr>
                <w:bCs/>
              </w:rPr>
            </w:pPr>
            <w:r>
              <w:rPr>
                <w:bCs/>
              </w:rPr>
              <w:t>T.20.A</w:t>
            </w:r>
          </w:p>
        </w:tc>
        <w:tc>
          <w:tcPr>
            <w:tcW w:w="1706" w:type="dxa"/>
            <w:tcBorders>
              <w:top w:val="single" w:sz="4" w:space="0" w:color="auto"/>
              <w:left w:val="single" w:sz="4" w:space="0" w:color="auto"/>
              <w:bottom w:val="single" w:sz="4" w:space="0" w:color="auto"/>
              <w:right w:val="single" w:sz="4" w:space="0" w:color="auto"/>
            </w:tcBorders>
          </w:tcPr>
          <w:p w14:paraId="09D2A1D7" w14:textId="2A3F701F" w:rsidR="00495737" w:rsidRDefault="00495737" w:rsidP="00495737">
            <w:pPr>
              <w:pStyle w:val="NoSpacing"/>
              <w:rPr>
                <w:sz w:val="18"/>
                <w:szCs w:val="18"/>
              </w:rPr>
            </w:pPr>
            <w:r>
              <w:rPr>
                <w:sz w:val="18"/>
                <w:szCs w:val="18"/>
              </w:rPr>
              <w:t>AR.008</w:t>
            </w:r>
          </w:p>
          <w:p w14:paraId="7097705F" w14:textId="77777777" w:rsidR="00495737" w:rsidRDefault="00495737" w:rsidP="00495737">
            <w:pPr>
              <w:pStyle w:val="NoSpacing"/>
              <w:rPr>
                <w:sz w:val="18"/>
                <w:szCs w:val="18"/>
              </w:rPr>
            </w:pPr>
          </w:p>
          <w:p w14:paraId="6F1C4C3E" w14:textId="737083D3" w:rsidR="00495737" w:rsidRDefault="00495737" w:rsidP="00495737">
            <w:pPr>
              <w:rPr>
                <w:sz w:val="18"/>
                <w:szCs w:val="18"/>
              </w:rPr>
            </w:pPr>
            <w:r>
              <w:rPr>
                <w:sz w:val="18"/>
                <w:szCs w:val="18"/>
              </w:rPr>
              <w:t>Customer transaction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BA5C9E1" w14:textId="53A66231" w:rsidR="00495737" w:rsidRPr="00CB201D" w:rsidRDefault="00495737" w:rsidP="00495737">
            <w:pPr>
              <w:rPr>
                <w:sz w:val="18"/>
                <w:szCs w:val="18"/>
              </w:rPr>
            </w:pPr>
            <w:r>
              <w:rPr>
                <w:sz w:val="18"/>
                <w:szCs w:val="18"/>
              </w:rPr>
              <w:t>Accounts Receivable &gt;&gt; Customers &gt;&gt; All customers &gt;&gt; customer tab &gt;&gt; Transactions &gt;&gt;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23E9130" w14:textId="0570C40D" w:rsidR="00495737" w:rsidRPr="00CB201D" w:rsidRDefault="00495737" w:rsidP="00495737">
            <w:pPr>
              <w:rPr>
                <w:sz w:val="18"/>
                <w:szCs w:val="18"/>
              </w:rPr>
            </w:pPr>
            <w:r w:rsidRPr="00DE5997">
              <w:rPr>
                <w:sz w:val="18"/>
                <w:szCs w:val="18"/>
              </w:rPr>
              <w:t xml:space="preserve">Validate the following three fields [ Entity code, Property code, Unit code] were added to the </w:t>
            </w:r>
            <w:r w:rsidR="00FA7C14">
              <w:rPr>
                <w:sz w:val="18"/>
                <w:szCs w:val="18"/>
              </w:rPr>
              <w:t xml:space="preserve">customer transaction </w:t>
            </w:r>
            <w:r w:rsidRPr="00DE5997">
              <w:rPr>
                <w:sz w:val="18"/>
                <w:szCs w:val="18"/>
              </w:rPr>
              <w:t>form.</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55486C1" w14:textId="77777777" w:rsidR="00495737" w:rsidRPr="008033CD" w:rsidRDefault="00495737" w:rsidP="00495737">
            <w:pPr>
              <w:rPr>
                <w:b/>
                <w:color w:val="FF0000"/>
              </w:rPr>
            </w:pPr>
          </w:p>
        </w:tc>
      </w:tr>
      <w:tr w:rsidR="00495737" w:rsidRPr="00B21961" w14:paraId="65CF2D1A"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811787C" w14:textId="200A971D" w:rsidR="00495737" w:rsidRDefault="00495737" w:rsidP="00495737">
            <w:pPr>
              <w:rPr>
                <w:bCs/>
              </w:rPr>
            </w:pPr>
            <w:r>
              <w:rPr>
                <w:bCs/>
              </w:rPr>
              <w:t>T.20.B</w:t>
            </w:r>
          </w:p>
        </w:tc>
        <w:tc>
          <w:tcPr>
            <w:tcW w:w="1706" w:type="dxa"/>
            <w:tcBorders>
              <w:top w:val="single" w:sz="4" w:space="0" w:color="auto"/>
              <w:left w:val="single" w:sz="4" w:space="0" w:color="auto"/>
              <w:bottom w:val="single" w:sz="4" w:space="0" w:color="auto"/>
              <w:right w:val="single" w:sz="4" w:space="0" w:color="auto"/>
            </w:tcBorders>
          </w:tcPr>
          <w:p w14:paraId="62B531A3" w14:textId="77777777" w:rsidR="00495737" w:rsidRDefault="00495737" w:rsidP="00495737">
            <w:pPr>
              <w:pStyle w:val="NoSpacing"/>
              <w:rPr>
                <w:sz w:val="18"/>
                <w:szCs w:val="18"/>
              </w:rPr>
            </w:pPr>
            <w:r>
              <w:rPr>
                <w:sz w:val="18"/>
                <w:szCs w:val="18"/>
              </w:rPr>
              <w:t>AR.008</w:t>
            </w:r>
          </w:p>
          <w:p w14:paraId="5C3E1EB1" w14:textId="77777777" w:rsidR="00495737" w:rsidRDefault="00495737" w:rsidP="00495737">
            <w:pPr>
              <w:pStyle w:val="NoSpacing"/>
              <w:rPr>
                <w:sz w:val="18"/>
                <w:szCs w:val="18"/>
              </w:rPr>
            </w:pPr>
          </w:p>
          <w:p w14:paraId="4147E83E" w14:textId="562C5C64" w:rsidR="00495737" w:rsidRDefault="00495737" w:rsidP="00495737">
            <w:pPr>
              <w:rPr>
                <w:sz w:val="18"/>
                <w:szCs w:val="18"/>
              </w:rPr>
            </w:pPr>
            <w:r>
              <w:rPr>
                <w:sz w:val="18"/>
                <w:szCs w:val="18"/>
              </w:rPr>
              <w:t>Customer transaction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EA55907" w14:textId="2426E3E5" w:rsidR="00495737" w:rsidRPr="00CB201D" w:rsidRDefault="00495737" w:rsidP="00495737">
            <w:pPr>
              <w:rPr>
                <w:sz w:val="18"/>
                <w:szCs w:val="18"/>
              </w:rPr>
            </w:pPr>
            <w:r>
              <w:rPr>
                <w:sz w:val="18"/>
                <w:szCs w:val="18"/>
              </w:rPr>
              <w:t>Accounts Receivable &gt;&gt; Customers &gt;&gt; All customers &gt;&gt; customer tab &gt;&gt; Transactions &gt;&gt;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4BCB08DF" w14:textId="77777777" w:rsidR="00495737" w:rsidRDefault="00495737" w:rsidP="00495737">
            <w:pPr>
              <w:pStyle w:val="NoSpacing"/>
              <w:rPr>
                <w:sz w:val="18"/>
                <w:szCs w:val="18"/>
              </w:rPr>
            </w:pPr>
            <w:r>
              <w:rPr>
                <w:sz w:val="18"/>
                <w:szCs w:val="18"/>
              </w:rPr>
              <w:t>Validate when the property code is selected, the unit code field is active.</w:t>
            </w:r>
          </w:p>
          <w:p w14:paraId="4720401B" w14:textId="77777777" w:rsidR="00495737" w:rsidRDefault="00495737" w:rsidP="00495737">
            <w:pPr>
              <w:pStyle w:val="NoSpacing"/>
              <w:rPr>
                <w:sz w:val="18"/>
                <w:szCs w:val="18"/>
              </w:rPr>
            </w:pPr>
          </w:p>
          <w:p w14:paraId="3B4837A2" w14:textId="77777777" w:rsidR="00495737" w:rsidRDefault="00495737" w:rsidP="00495737">
            <w:pPr>
              <w:pStyle w:val="NoSpacing"/>
              <w:rPr>
                <w:sz w:val="18"/>
                <w:szCs w:val="18"/>
              </w:rPr>
            </w:pPr>
            <w:r>
              <w:rPr>
                <w:sz w:val="18"/>
                <w:szCs w:val="18"/>
              </w:rPr>
              <w:t xml:space="preserve">Validate the unit code field only display records related to the property code for user to select from. </w:t>
            </w:r>
          </w:p>
          <w:p w14:paraId="5C8B03F0" w14:textId="77777777" w:rsidR="00495737" w:rsidRDefault="00495737" w:rsidP="00495737">
            <w:pPr>
              <w:pStyle w:val="NoSpacing"/>
              <w:rPr>
                <w:sz w:val="18"/>
                <w:szCs w:val="18"/>
              </w:rPr>
            </w:pPr>
          </w:p>
          <w:p w14:paraId="5C22EFF8" w14:textId="77777777" w:rsidR="00495737" w:rsidRDefault="00495737" w:rsidP="00495737">
            <w:pPr>
              <w:pStyle w:val="NoSpacing"/>
              <w:rPr>
                <w:sz w:val="18"/>
                <w:szCs w:val="18"/>
              </w:rPr>
            </w:pPr>
            <w:r>
              <w:rPr>
                <w:sz w:val="18"/>
                <w:szCs w:val="18"/>
              </w:rPr>
              <w:t xml:space="preserve">Validated the entity code auto defaults based on the posted transaction record. </w:t>
            </w:r>
          </w:p>
          <w:p w14:paraId="435CD882" w14:textId="77777777" w:rsidR="00495737" w:rsidRDefault="00495737" w:rsidP="00495737">
            <w:pPr>
              <w:pStyle w:val="NoSpacing"/>
              <w:rPr>
                <w:b/>
                <w:bCs/>
                <w:sz w:val="18"/>
                <w:szCs w:val="18"/>
              </w:rPr>
            </w:pPr>
          </w:p>
          <w:p w14:paraId="28555ED3" w14:textId="77777777" w:rsidR="00495737" w:rsidRPr="00CB201D" w:rsidRDefault="00495737" w:rsidP="00495737">
            <w:pPr>
              <w:rPr>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6E23931A" w14:textId="77777777" w:rsidR="00495737" w:rsidRPr="008033CD" w:rsidRDefault="00495737" w:rsidP="00495737">
            <w:pPr>
              <w:rPr>
                <w:b/>
                <w:color w:val="FF0000"/>
              </w:rPr>
            </w:pPr>
          </w:p>
        </w:tc>
      </w:tr>
      <w:tr w:rsidR="00495737" w:rsidRPr="00B21961" w14:paraId="45BE286D"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0820D7EE" w14:textId="1B9F8E86" w:rsidR="00495737" w:rsidRDefault="00495737" w:rsidP="00495737">
            <w:pPr>
              <w:rPr>
                <w:bCs/>
              </w:rPr>
            </w:pPr>
            <w:r>
              <w:rPr>
                <w:bCs/>
              </w:rPr>
              <w:t>T.20.C</w:t>
            </w:r>
          </w:p>
        </w:tc>
        <w:tc>
          <w:tcPr>
            <w:tcW w:w="1706" w:type="dxa"/>
            <w:tcBorders>
              <w:top w:val="single" w:sz="4" w:space="0" w:color="auto"/>
              <w:left w:val="single" w:sz="4" w:space="0" w:color="auto"/>
              <w:bottom w:val="single" w:sz="4" w:space="0" w:color="auto"/>
              <w:right w:val="single" w:sz="4" w:space="0" w:color="auto"/>
            </w:tcBorders>
          </w:tcPr>
          <w:p w14:paraId="706C04B3" w14:textId="77777777" w:rsidR="00495737" w:rsidRDefault="00495737" w:rsidP="00495737">
            <w:pPr>
              <w:pStyle w:val="NoSpacing"/>
              <w:rPr>
                <w:sz w:val="18"/>
                <w:szCs w:val="18"/>
              </w:rPr>
            </w:pPr>
            <w:r>
              <w:rPr>
                <w:sz w:val="18"/>
                <w:szCs w:val="18"/>
              </w:rPr>
              <w:t>AR.008</w:t>
            </w:r>
          </w:p>
          <w:p w14:paraId="7AFD2B6E" w14:textId="77777777" w:rsidR="00495737" w:rsidRDefault="00495737" w:rsidP="00495737">
            <w:pPr>
              <w:pStyle w:val="NoSpacing"/>
              <w:rPr>
                <w:sz w:val="18"/>
                <w:szCs w:val="18"/>
              </w:rPr>
            </w:pPr>
          </w:p>
          <w:p w14:paraId="6F086C1F" w14:textId="5D780415" w:rsidR="00495737" w:rsidRDefault="00495737" w:rsidP="00495737">
            <w:pPr>
              <w:rPr>
                <w:sz w:val="18"/>
                <w:szCs w:val="18"/>
              </w:rPr>
            </w:pPr>
            <w:r>
              <w:rPr>
                <w:sz w:val="18"/>
                <w:szCs w:val="18"/>
              </w:rPr>
              <w:t>Customer transaction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3128D6FA" w14:textId="18A9D557" w:rsidR="00495737" w:rsidRPr="00CB201D" w:rsidRDefault="00495737" w:rsidP="00495737">
            <w:pPr>
              <w:rPr>
                <w:sz w:val="18"/>
                <w:szCs w:val="18"/>
              </w:rPr>
            </w:pPr>
            <w:r>
              <w:rPr>
                <w:sz w:val="18"/>
                <w:szCs w:val="18"/>
              </w:rPr>
              <w:t>Accounts Receivable &gt;&gt; Customers &gt;&gt; All customers &gt;&gt; customer tab &gt;&gt; Transactions &gt;&gt;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564F8D4" w14:textId="77777777" w:rsidR="00495737" w:rsidRDefault="00495737" w:rsidP="00495737">
            <w:pPr>
              <w:pStyle w:val="NoSpacing"/>
              <w:rPr>
                <w:sz w:val="18"/>
                <w:szCs w:val="18"/>
              </w:rPr>
            </w:pPr>
            <w:r>
              <w:rPr>
                <w:sz w:val="18"/>
                <w:szCs w:val="18"/>
              </w:rPr>
              <w:t>Validate when the entity code is selected, the property code field displays records related to the entity code for user to select from.</w:t>
            </w:r>
          </w:p>
          <w:p w14:paraId="6DAABF65" w14:textId="77777777" w:rsidR="00495737" w:rsidRDefault="00495737" w:rsidP="00495737">
            <w:pPr>
              <w:pStyle w:val="NoSpacing"/>
              <w:rPr>
                <w:b/>
                <w:bCs/>
                <w:sz w:val="18"/>
                <w:szCs w:val="18"/>
              </w:rPr>
            </w:pPr>
          </w:p>
          <w:p w14:paraId="06CBF616" w14:textId="77777777" w:rsidR="00495737" w:rsidRPr="00CB201D" w:rsidRDefault="00495737" w:rsidP="00495737">
            <w:pPr>
              <w:rPr>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59AC657C" w14:textId="77777777" w:rsidR="00495737" w:rsidRPr="008033CD" w:rsidRDefault="00495737" w:rsidP="00495737">
            <w:pPr>
              <w:rPr>
                <w:b/>
                <w:color w:val="FF0000"/>
              </w:rPr>
            </w:pPr>
          </w:p>
        </w:tc>
      </w:tr>
      <w:tr w:rsidR="00495737" w:rsidRPr="00B21961" w14:paraId="76D04C73"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5639081" w14:textId="0B6B9CE6" w:rsidR="00495737" w:rsidRPr="00662CD8" w:rsidRDefault="00495737" w:rsidP="00495737">
            <w:pPr>
              <w:rPr>
                <w:b/>
              </w:rPr>
            </w:pPr>
            <w:r w:rsidRPr="00662CD8">
              <w:rPr>
                <w:bCs/>
              </w:rPr>
              <w:t>T.</w:t>
            </w:r>
            <w:r>
              <w:rPr>
                <w:bCs/>
              </w:rPr>
              <w:t>21</w:t>
            </w:r>
            <w:r w:rsidRPr="00662CD8">
              <w:rPr>
                <w:bCs/>
              </w:rPr>
              <w:t>.A</w:t>
            </w:r>
          </w:p>
        </w:tc>
        <w:tc>
          <w:tcPr>
            <w:tcW w:w="1706" w:type="dxa"/>
            <w:tcBorders>
              <w:top w:val="single" w:sz="4" w:space="0" w:color="auto"/>
              <w:left w:val="single" w:sz="4" w:space="0" w:color="auto"/>
              <w:bottom w:val="single" w:sz="4" w:space="0" w:color="auto"/>
              <w:right w:val="single" w:sz="4" w:space="0" w:color="auto"/>
            </w:tcBorders>
          </w:tcPr>
          <w:p w14:paraId="64C12489" w14:textId="77777777" w:rsidR="00495737" w:rsidRPr="00662CD8" w:rsidRDefault="00495737" w:rsidP="00495737">
            <w:pPr>
              <w:rPr>
                <w:sz w:val="18"/>
                <w:szCs w:val="18"/>
              </w:rPr>
            </w:pPr>
            <w:r w:rsidRPr="00662CD8">
              <w:rPr>
                <w:sz w:val="18"/>
                <w:szCs w:val="18"/>
              </w:rPr>
              <w:t xml:space="preserve">CC.001 </w:t>
            </w:r>
          </w:p>
          <w:p w14:paraId="7DC366B9" w14:textId="77777777" w:rsidR="00495737" w:rsidRPr="00662CD8" w:rsidRDefault="00495737" w:rsidP="00495737">
            <w:pPr>
              <w:rPr>
                <w:sz w:val="18"/>
                <w:szCs w:val="18"/>
              </w:rPr>
            </w:pPr>
          </w:p>
          <w:p w14:paraId="5633E1CE" w14:textId="60A38F75" w:rsidR="00495737" w:rsidRPr="00662CD8" w:rsidRDefault="00495737" w:rsidP="00495737">
            <w:pPr>
              <w:rPr>
                <w:sz w:val="18"/>
                <w:szCs w:val="18"/>
              </w:rPr>
            </w:pPr>
            <w:r w:rsidRPr="00662CD8">
              <w:rPr>
                <w:sz w:val="18"/>
                <w:szCs w:val="18"/>
              </w:rPr>
              <w:t>Aged balances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7AB75A2" w14:textId="1A194334" w:rsidR="00495737" w:rsidRPr="00662CD8" w:rsidRDefault="00495737" w:rsidP="00495737">
            <w:pPr>
              <w:rPr>
                <w:b/>
              </w:rPr>
            </w:pPr>
            <w:r w:rsidRPr="00662CD8">
              <w:rPr>
                <w:sz w:val="18"/>
                <w:szCs w:val="18"/>
              </w:rPr>
              <w:t>Credit and collections &gt;&gt; Collections &gt;&gt; Aged balances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07CCC0B7" w14:textId="3C91677D" w:rsidR="00495737" w:rsidRPr="00483B4E" w:rsidRDefault="00495737" w:rsidP="00495737">
            <w:pPr>
              <w:rPr>
                <w:color w:val="548DD4" w:themeColor="text2" w:themeTint="99"/>
                <w:sz w:val="18"/>
                <w:szCs w:val="18"/>
              </w:rPr>
            </w:pPr>
            <w:r w:rsidRPr="00662CD8">
              <w:rPr>
                <w:sz w:val="18"/>
                <w:szCs w:val="18"/>
              </w:rPr>
              <w:t>Validate the following three fields [ Entity code, Property code, Unit code] were added to the aged balance form and users can filter on the form</w:t>
            </w:r>
            <w:r w:rsidRPr="00662CD8">
              <w:rPr>
                <w:color w:val="548DD4" w:themeColor="text2" w:themeTint="99"/>
                <w:sz w:val="18"/>
                <w:szCs w:val="18"/>
              </w:rPr>
              <w:t>.</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5509DF81" w14:textId="77777777" w:rsidR="00495737" w:rsidRPr="00662CD8" w:rsidRDefault="00495737" w:rsidP="00495737">
            <w:pPr>
              <w:rPr>
                <w:b/>
                <w:color w:val="FF0000"/>
              </w:rPr>
            </w:pPr>
          </w:p>
        </w:tc>
      </w:tr>
      <w:tr w:rsidR="00495737" w:rsidRPr="008033CD" w14:paraId="197F77EA"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87B688E" w14:textId="3A6EDDA0" w:rsidR="00495737" w:rsidRPr="00662CD8" w:rsidRDefault="00495737" w:rsidP="00495737">
            <w:pPr>
              <w:rPr>
                <w:b/>
              </w:rPr>
            </w:pPr>
            <w:r w:rsidRPr="00662CD8">
              <w:rPr>
                <w:bCs/>
              </w:rPr>
              <w:t>T.</w:t>
            </w:r>
            <w:r>
              <w:rPr>
                <w:bCs/>
              </w:rPr>
              <w:t>21</w:t>
            </w:r>
            <w:r w:rsidRPr="00662CD8">
              <w:rPr>
                <w:bCs/>
              </w:rPr>
              <w:t>.B</w:t>
            </w:r>
          </w:p>
        </w:tc>
        <w:tc>
          <w:tcPr>
            <w:tcW w:w="1706" w:type="dxa"/>
            <w:tcBorders>
              <w:top w:val="single" w:sz="4" w:space="0" w:color="auto"/>
              <w:left w:val="single" w:sz="4" w:space="0" w:color="auto"/>
              <w:bottom w:val="single" w:sz="4" w:space="0" w:color="auto"/>
              <w:right w:val="single" w:sz="4" w:space="0" w:color="auto"/>
            </w:tcBorders>
          </w:tcPr>
          <w:p w14:paraId="4166EBAC" w14:textId="77777777" w:rsidR="00495737" w:rsidRPr="00662CD8" w:rsidRDefault="00495737" w:rsidP="00495737">
            <w:pPr>
              <w:rPr>
                <w:sz w:val="18"/>
                <w:szCs w:val="18"/>
              </w:rPr>
            </w:pPr>
            <w:r w:rsidRPr="00662CD8">
              <w:rPr>
                <w:sz w:val="18"/>
                <w:szCs w:val="18"/>
              </w:rPr>
              <w:t xml:space="preserve">CC.001 </w:t>
            </w:r>
          </w:p>
          <w:p w14:paraId="246C0864" w14:textId="77777777" w:rsidR="00495737" w:rsidRPr="00662CD8" w:rsidRDefault="00495737" w:rsidP="00495737">
            <w:pPr>
              <w:rPr>
                <w:sz w:val="18"/>
                <w:szCs w:val="18"/>
              </w:rPr>
            </w:pPr>
          </w:p>
          <w:p w14:paraId="5F8AB52D" w14:textId="18CCBCB1" w:rsidR="00495737" w:rsidRPr="00662CD8" w:rsidRDefault="00495737" w:rsidP="00495737">
            <w:pPr>
              <w:rPr>
                <w:sz w:val="18"/>
                <w:szCs w:val="18"/>
              </w:rPr>
            </w:pPr>
            <w:r w:rsidRPr="00662CD8">
              <w:rPr>
                <w:sz w:val="18"/>
                <w:szCs w:val="18"/>
              </w:rPr>
              <w:lastRenderedPageBreak/>
              <w:t>Aged balances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75558CF" w14:textId="77777777" w:rsidR="00495737" w:rsidRPr="00662CD8" w:rsidRDefault="00495737" w:rsidP="00495737">
            <w:pPr>
              <w:rPr>
                <w:b/>
              </w:rPr>
            </w:pPr>
            <w:r w:rsidRPr="00662CD8">
              <w:rPr>
                <w:sz w:val="18"/>
                <w:szCs w:val="18"/>
              </w:rPr>
              <w:lastRenderedPageBreak/>
              <w:t>Credit and collections &gt;&gt; Collections &gt;&gt; Aged balances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A97E886" w14:textId="3A883A92" w:rsidR="00495737" w:rsidRPr="00662CD8" w:rsidRDefault="00495737" w:rsidP="00495737">
            <w:pPr>
              <w:rPr>
                <w:b/>
              </w:rPr>
            </w:pPr>
            <w:r w:rsidRPr="00662CD8">
              <w:rPr>
                <w:sz w:val="18"/>
                <w:szCs w:val="18"/>
              </w:rPr>
              <w:t>Validate on the aged balance invoice screen, when user selects the property code, only records related to the property code is displayed.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70C03A0A" w14:textId="77777777" w:rsidR="00495737" w:rsidRPr="00662CD8" w:rsidRDefault="00495737" w:rsidP="00495737">
            <w:pPr>
              <w:rPr>
                <w:b/>
                <w:color w:val="FF0000"/>
              </w:rPr>
            </w:pPr>
          </w:p>
        </w:tc>
      </w:tr>
      <w:tr w:rsidR="00495737" w:rsidRPr="00B21961" w14:paraId="6AA7E315"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1ADE0E9B" w14:textId="4A391432" w:rsidR="00495737" w:rsidRPr="00662CD8" w:rsidRDefault="00495737" w:rsidP="00495737">
            <w:pPr>
              <w:rPr>
                <w:bCs/>
              </w:rPr>
            </w:pPr>
            <w:r w:rsidRPr="00662CD8">
              <w:rPr>
                <w:bCs/>
              </w:rPr>
              <w:t>T.</w:t>
            </w:r>
            <w:r>
              <w:rPr>
                <w:bCs/>
              </w:rPr>
              <w:t>21</w:t>
            </w:r>
            <w:r w:rsidRPr="00662CD8">
              <w:rPr>
                <w:bCs/>
              </w:rPr>
              <w:t>.C</w:t>
            </w:r>
          </w:p>
        </w:tc>
        <w:tc>
          <w:tcPr>
            <w:tcW w:w="1706" w:type="dxa"/>
            <w:tcBorders>
              <w:top w:val="single" w:sz="4" w:space="0" w:color="auto"/>
              <w:left w:val="single" w:sz="4" w:space="0" w:color="auto"/>
              <w:bottom w:val="single" w:sz="4" w:space="0" w:color="auto"/>
              <w:right w:val="single" w:sz="4" w:space="0" w:color="auto"/>
            </w:tcBorders>
          </w:tcPr>
          <w:p w14:paraId="758CEBF9" w14:textId="77777777" w:rsidR="00495737" w:rsidRPr="00662CD8" w:rsidRDefault="00495737" w:rsidP="00495737">
            <w:pPr>
              <w:rPr>
                <w:sz w:val="18"/>
                <w:szCs w:val="18"/>
              </w:rPr>
            </w:pPr>
            <w:r w:rsidRPr="00662CD8">
              <w:rPr>
                <w:sz w:val="18"/>
                <w:szCs w:val="18"/>
              </w:rPr>
              <w:t xml:space="preserve">CC.001 </w:t>
            </w:r>
          </w:p>
          <w:p w14:paraId="3A45A76B" w14:textId="77777777" w:rsidR="00495737" w:rsidRPr="00662CD8" w:rsidRDefault="00495737" w:rsidP="00495737">
            <w:pPr>
              <w:rPr>
                <w:sz w:val="18"/>
                <w:szCs w:val="18"/>
              </w:rPr>
            </w:pPr>
          </w:p>
          <w:p w14:paraId="53E30030" w14:textId="5BD0E57A" w:rsidR="00495737" w:rsidRPr="00662CD8" w:rsidRDefault="00495737" w:rsidP="00495737">
            <w:pPr>
              <w:rPr>
                <w:sz w:val="18"/>
                <w:szCs w:val="18"/>
              </w:rPr>
            </w:pPr>
            <w:r w:rsidRPr="00662CD8">
              <w:rPr>
                <w:sz w:val="18"/>
                <w:szCs w:val="18"/>
              </w:rPr>
              <w:t>Aged balances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68B0DE6" w14:textId="03139D78" w:rsidR="00495737" w:rsidRPr="00662CD8" w:rsidRDefault="00495737" w:rsidP="00495737">
            <w:pPr>
              <w:rPr>
                <w:sz w:val="18"/>
                <w:szCs w:val="18"/>
              </w:rPr>
            </w:pPr>
            <w:r w:rsidRPr="00662CD8">
              <w:rPr>
                <w:sz w:val="18"/>
                <w:szCs w:val="18"/>
              </w:rPr>
              <w:t>Credit and collections &gt;&gt; Collections &gt;&gt; Aged balances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FA10FF0" w14:textId="7BFC3E21" w:rsidR="00495737" w:rsidRPr="00662CD8" w:rsidRDefault="00495737" w:rsidP="00495737">
            <w:pPr>
              <w:rPr>
                <w:sz w:val="18"/>
                <w:szCs w:val="18"/>
              </w:rPr>
            </w:pPr>
            <w:r w:rsidRPr="00662CD8">
              <w:rPr>
                <w:sz w:val="18"/>
                <w:szCs w:val="18"/>
              </w:rPr>
              <w:t>Validate on the open aged balance screen, when user selects the entity code, only records related to the entity code is displayed.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0ED4CCB" w14:textId="77777777" w:rsidR="00495737" w:rsidRPr="00662CD8" w:rsidRDefault="00495737" w:rsidP="00495737">
            <w:pPr>
              <w:rPr>
                <w:b/>
                <w:color w:val="FF0000"/>
              </w:rPr>
            </w:pPr>
          </w:p>
        </w:tc>
      </w:tr>
      <w:tr w:rsidR="00495737" w:rsidRPr="00B21961" w14:paraId="479F61E5"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560EF2FB" w14:textId="0AC8B089" w:rsidR="00495737" w:rsidRPr="00022E81" w:rsidRDefault="00495737" w:rsidP="00495737">
            <w:pPr>
              <w:rPr>
                <w:bCs/>
              </w:rPr>
            </w:pPr>
            <w:r w:rsidRPr="00022E81">
              <w:rPr>
                <w:bCs/>
              </w:rPr>
              <w:t>T.2</w:t>
            </w:r>
            <w:r>
              <w:rPr>
                <w:bCs/>
              </w:rPr>
              <w:t>2</w:t>
            </w:r>
            <w:r w:rsidRPr="00022E81">
              <w:rPr>
                <w:bCs/>
              </w:rPr>
              <w:t>.A</w:t>
            </w:r>
          </w:p>
        </w:tc>
        <w:tc>
          <w:tcPr>
            <w:tcW w:w="1706" w:type="dxa"/>
            <w:tcBorders>
              <w:top w:val="single" w:sz="4" w:space="0" w:color="auto"/>
              <w:left w:val="single" w:sz="4" w:space="0" w:color="auto"/>
              <w:bottom w:val="single" w:sz="4" w:space="0" w:color="auto"/>
              <w:right w:val="single" w:sz="4" w:space="0" w:color="auto"/>
            </w:tcBorders>
          </w:tcPr>
          <w:p w14:paraId="7071EE59" w14:textId="77777777" w:rsidR="00495737" w:rsidRPr="00022E81" w:rsidRDefault="00495737" w:rsidP="00495737">
            <w:pPr>
              <w:rPr>
                <w:sz w:val="18"/>
                <w:szCs w:val="18"/>
              </w:rPr>
            </w:pPr>
            <w:r w:rsidRPr="00022E81">
              <w:rPr>
                <w:sz w:val="18"/>
                <w:szCs w:val="18"/>
              </w:rPr>
              <w:t xml:space="preserve">CC.002 </w:t>
            </w:r>
          </w:p>
          <w:p w14:paraId="5DD1C2CB" w14:textId="77777777" w:rsidR="00495737" w:rsidRPr="00022E81" w:rsidRDefault="00495737" w:rsidP="00495737">
            <w:pPr>
              <w:rPr>
                <w:sz w:val="18"/>
                <w:szCs w:val="18"/>
              </w:rPr>
            </w:pPr>
          </w:p>
          <w:p w14:paraId="168C7B40" w14:textId="6920418D" w:rsidR="00495737" w:rsidRPr="00022E81" w:rsidRDefault="00495737" w:rsidP="00495737">
            <w:pPr>
              <w:rPr>
                <w:sz w:val="18"/>
                <w:szCs w:val="18"/>
              </w:rPr>
            </w:pPr>
            <w:r w:rsidRPr="00022E81">
              <w:rPr>
                <w:sz w:val="18"/>
                <w:szCs w:val="18"/>
              </w:rPr>
              <w:t xml:space="preserve">AR Aging </w:t>
            </w:r>
            <w:r>
              <w:rPr>
                <w:sz w:val="18"/>
                <w:szCs w:val="18"/>
              </w:rPr>
              <w:t>–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6610797" w14:textId="2B076387" w:rsidR="00495737" w:rsidRPr="00022E81" w:rsidRDefault="00495737" w:rsidP="00495737">
            <w:pPr>
              <w:rPr>
                <w:sz w:val="18"/>
                <w:szCs w:val="18"/>
              </w:rPr>
            </w:pPr>
            <w:r w:rsidRPr="00022E81">
              <w:rPr>
                <w:sz w:val="18"/>
                <w:szCs w:val="18"/>
              </w:rPr>
              <w:t xml:space="preserve">Credit and collections &gt;&gt; Inquiries and reports &gt;&gt; Customers &gt;&gt; Customer aging report </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36CEE50" w14:textId="2A6CAFDE" w:rsidR="00495737" w:rsidRPr="00CB201D" w:rsidRDefault="00495737" w:rsidP="00495737">
            <w:pPr>
              <w:rPr>
                <w:sz w:val="18"/>
                <w:szCs w:val="18"/>
                <w:highlight w:val="yellow"/>
              </w:rPr>
            </w:pPr>
            <w:r w:rsidRPr="006177E8">
              <w:rPr>
                <w:sz w:val="18"/>
                <w:szCs w:val="18"/>
              </w:rPr>
              <w:t xml:space="preserve">Validate the following three fields [ Entity code, Property code, Unit code] were added to </w:t>
            </w:r>
            <w:r>
              <w:rPr>
                <w:sz w:val="18"/>
                <w:szCs w:val="18"/>
              </w:rPr>
              <w:t>the customer aging parameter screen and user can input values.</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34FF77B0" w14:textId="77777777" w:rsidR="00495737" w:rsidRPr="008033CD" w:rsidRDefault="00495737" w:rsidP="00495737">
            <w:pPr>
              <w:rPr>
                <w:b/>
                <w:color w:val="FF0000"/>
              </w:rPr>
            </w:pPr>
          </w:p>
        </w:tc>
      </w:tr>
      <w:tr w:rsidR="00495737" w:rsidRPr="00B21961" w14:paraId="1B43644F"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09B850B6" w14:textId="50294099" w:rsidR="00495737" w:rsidRPr="00022E81" w:rsidRDefault="00495737" w:rsidP="00495737">
            <w:pPr>
              <w:rPr>
                <w:b/>
              </w:rPr>
            </w:pPr>
            <w:r w:rsidRPr="00022E81">
              <w:rPr>
                <w:bCs/>
              </w:rPr>
              <w:t>T.2</w:t>
            </w:r>
            <w:r>
              <w:rPr>
                <w:bCs/>
              </w:rPr>
              <w:t>2</w:t>
            </w:r>
            <w:r w:rsidRPr="00022E81">
              <w:rPr>
                <w:bCs/>
              </w:rPr>
              <w:t>.B</w:t>
            </w:r>
          </w:p>
        </w:tc>
        <w:tc>
          <w:tcPr>
            <w:tcW w:w="1706" w:type="dxa"/>
            <w:tcBorders>
              <w:top w:val="single" w:sz="4" w:space="0" w:color="auto"/>
              <w:left w:val="single" w:sz="4" w:space="0" w:color="auto"/>
              <w:bottom w:val="single" w:sz="4" w:space="0" w:color="auto"/>
              <w:right w:val="single" w:sz="4" w:space="0" w:color="auto"/>
            </w:tcBorders>
          </w:tcPr>
          <w:p w14:paraId="0CC5AD77" w14:textId="77777777" w:rsidR="00495737" w:rsidRPr="00022E81" w:rsidRDefault="00495737" w:rsidP="00495737">
            <w:pPr>
              <w:rPr>
                <w:sz w:val="18"/>
                <w:szCs w:val="18"/>
              </w:rPr>
            </w:pPr>
            <w:r w:rsidRPr="00022E81">
              <w:rPr>
                <w:sz w:val="18"/>
                <w:szCs w:val="18"/>
              </w:rPr>
              <w:t xml:space="preserve">CC.002 </w:t>
            </w:r>
          </w:p>
          <w:p w14:paraId="169C623C" w14:textId="77777777" w:rsidR="00495737" w:rsidRPr="00022E81" w:rsidRDefault="00495737" w:rsidP="00495737">
            <w:pPr>
              <w:rPr>
                <w:sz w:val="18"/>
                <w:szCs w:val="18"/>
              </w:rPr>
            </w:pPr>
          </w:p>
          <w:p w14:paraId="554A9BD3" w14:textId="3C9A4ECD" w:rsidR="00495737" w:rsidRPr="00022E81" w:rsidRDefault="00495737" w:rsidP="00495737">
            <w:pPr>
              <w:rPr>
                <w:sz w:val="18"/>
                <w:szCs w:val="18"/>
              </w:rPr>
            </w:pPr>
            <w:r w:rsidRPr="00022E81">
              <w:rPr>
                <w:sz w:val="18"/>
                <w:szCs w:val="18"/>
              </w:rPr>
              <w:t xml:space="preserve">AR Aging </w:t>
            </w:r>
            <w:r>
              <w:rPr>
                <w:sz w:val="18"/>
                <w:szCs w:val="18"/>
              </w:rPr>
              <w:t>–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EFD12BB" w14:textId="7DB7CA38" w:rsidR="00495737" w:rsidRPr="00022E81" w:rsidRDefault="00495737" w:rsidP="00495737">
            <w:pPr>
              <w:rPr>
                <w:b/>
              </w:rPr>
            </w:pPr>
            <w:r w:rsidRPr="00022E81">
              <w:rPr>
                <w:sz w:val="18"/>
                <w:szCs w:val="18"/>
              </w:rPr>
              <w:t xml:space="preserve">Credit and collections &gt;&gt; Inquiries and reports &gt;&gt; Customers &gt;&gt; Customer aging report </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4DC48E1D" w14:textId="634D46AA" w:rsidR="00495737" w:rsidRPr="00483B4E" w:rsidRDefault="00495737" w:rsidP="00495737">
            <w:pPr>
              <w:rPr>
                <w:bCs/>
                <w:sz w:val="18"/>
                <w:szCs w:val="18"/>
              </w:rPr>
            </w:pPr>
            <w:r>
              <w:rPr>
                <w:bCs/>
                <w:sz w:val="18"/>
                <w:szCs w:val="18"/>
              </w:rPr>
              <w:t>Validate the report generated has filtered the records based on the selection of property code.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88CC3E2" w14:textId="77777777" w:rsidR="00495737" w:rsidRPr="00D341BF" w:rsidRDefault="00495737" w:rsidP="00495737">
            <w:pPr>
              <w:rPr>
                <w:b/>
              </w:rPr>
            </w:pPr>
          </w:p>
        </w:tc>
      </w:tr>
      <w:tr w:rsidR="00495737" w:rsidRPr="00B21961" w14:paraId="248A072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79EF5E8D" w14:textId="79F5C7F6" w:rsidR="00495737" w:rsidRPr="00022E81" w:rsidRDefault="00495737" w:rsidP="00495737">
            <w:pPr>
              <w:rPr>
                <w:b/>
              </w:rPr>
            </w:pPr>
            <w:r w:rsidRPr="00022E81">
              <w:rPr>
                <w:bCs/>
              </w:rPr>
              <w:t>T.2</w:t>
            </w:r>
            <w:r>
              <w:rPr>
                <w:bCs/>
              </w:rPr>
              <w:t>2</w:t>
            </w:r>
            <w:r w:rsidRPr="00022E81">
              <w:rPr>
                <w:bCs/>
              </w:rPr>
              <w:t>.C</w:t>
            </w:r>
          </w:p>
        </w:tc>
        <w:tc>
          <w:tcPr>
            <w:tcW w:w="1706" w:type="dxa"/>
            <w:tcBorders>
              <w:top w:val="single" w:sz="4" w:space="0" w:color="auto"/>
              <w:left w:val="single" w:sz="4" w:space="0" w:color="auto"/>
              <w:bottom w:val="single" w:sz="4" w:space="0" w:color="auto"/>
              <w:right w:val="single" w:sz="4" w:space="0" w:color="auto"/>
            </w:tcBorders>
          </w:tcPr>
          <w:p w14:paraId="315C7237" w14:textId="77777777" w:rsidR="00495737" w:rsidRPr="00022E81" w:rsidRDefault="00495737" w:rsidP="00495737">
            <w:pPr>
              <w:rPr>
                <w:sz w:val="18"/>
                <w:szCs w:val="18"/>
              </w:rPr>
            </w:pPr>
            <w:r w:rsidRPr="00022E81">
              <w:rPr>
                <w:sz w:val="18"/>
                <w:szCs w:val="18"/>
              </w:rPr>
              <w:t xml:space="preserve">CC.002 </w:t>
            </w:r>
          </w:p>
          <w:p w14:paraId="42967FCC" w14:textId="77777777" w:rsidR="00495737" w:rsidRPr="00022E81" w:rsidRDefault="00495737" w:rsidP="00495737">
            <w:pPr>
              <w:rPr>
                <w:sz w:val="18"/>
                <w:szCs w:val="18"/>
              </w:rPr>
            </w:pPr>
          </w:p>
          <w:p w14:paraId="6F0B48EC" w14:textId="512915A0" w:rsidR="00495737" w:rsidRPr="00022E81" w:rsidRDefault="00495737" w:rsidP="00495737">
            <w:pPr>
              <w:rPr>
                <w:sz w:val="18"/>
                <w:szCs w:val="18"/>
              </w:rPr>
            </w:pPr>
            <w:r w:rsidRPr="00022E81">
              <w:rPr>
                <w:sz w:val="18"/>
                <w:szCs w:val="18"/>
              </w:rPr>
              <w:t xml:space="preserve">AR Aging </w:t>
            </w:r>
            <w:r>
              <w:rPr>
                <w:sz w:val="18"/>
                <w:szCs w:val="18"/>
              </w:rPr>
              <w:t>–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EF96FC3" w14:textId="101959B6" w:rsidR="00495737" w:rsidRPr="00022E81" w:rsidRDefault="00495737" w:rsidP="00495737">
            <w:pPr>
              <w:rPr>
                <w:b/>
              </w:rPr>
            </w:pPr>
            <w:r w:rsidRPr="00022E81">
              <w:rPr>
                <w:sz w:val="18"/>
                <w:szCs w:val="18"/>
              </w:rPr>
              <w:t xml:space="preserve">Credit and collections &gt;&gt; Inquiries and reports &gt;&gt; Customers &gt;&gt; Customer aging report </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2414037" w14:textId="5CE38965" w:rsidR="00495737" w:rsidRPr="00022E81" w:rsidRDefault="00495737" w:rsidP="00495737">
            <w:pPr>
              <w:rPr>
                <w:bCs/>
                <w:sz w:val="18"/>
                <w:szCs w:val="18"/>
              </w:rPr>
            </w:pPr>
            <w:r>
              <w:rPr>
                <w:bCs/>
                <w:sz w:val="18"/>
                <w:szCs w:val="18"/>
              </w:rPr>
              <w:t>Validate the report generated has filtered the records based on the selection of entity code.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7C49568B" w14:textId="77777777" w:rsidR="00495737" w:rsidRPr="00D341BF" w:rsidRDefault="00495737" w:rsidP="00495737">
            <w:pPr>
              <w:rPr>
                <w:b/>
              </w:rPr>
            </w:pPr>
          </w:p>
        </w:tc>
      </w:tr>
      <w:tr w:rsidR="00495737" w:rsidRPr="00B21961" w14:paraId="48CF6A56"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B6A2676" w14:textId="6505207A" w:rsidR="00495737" w:rsidRPr="00022E81" w:rsidRDefault="00495737" w:rsidP="00495737">
            <w:pPr>
              <w:rPr>
                <w:bCs/>
              </w:rPr>
            </w:pPr>
            <w:r w:rsidRPr="00022E81">
              <w:rPr>
                <w:bCs/>
              </w:rPr>
              <w:t>T.2</w:t>
            </w:r>
            <w:r>
              <w:rPr>
                <w:bCs/>
              </w:rPr>
              <w:t>3</w:t>
            </w:r>
            <w:r w:rsidRPr="00022E81">
              <w:rPr>
                <w:bCs/>
              </w:rPr>
              <w:t>.A</w:t>
            </w:r>
          </w:p>
        </w:tc>
        <w:tc>
          <w:tcPr>
            <w:tcW w:w="1706" w:type="dxa"/>
            <w:tcBorders>
              <w:top w:val="single" w:sz="4" w:space="0" w:color="auto"/>
              <w:left w:val="single" w:sz="4" w:space="0" w:color="auto"/>
              <w:bottom w:val="single" w:sz="4" w:space="0" w:color="auto"/>
              <w:right w:val="single" w:sz="4" w:space="0" w:color="auto"/>
            </w:tcBorders>
          </w:tcPr>
          <w:p w14:paraId="12A8CE79" w14:textId="77777777" w:rsidR="00495737" w:rsidRPr="00022E81" w:rsidRDefault="00495737" w:rsidP="00495737">
            <w:pPr>
              <w:pStyle w:val="NoSpacing"/>
              <w:rPr>
                <w:sz w:val="18"/>
                <w:szCs w:val="18"/>
              </w:rPr>
            </w:pPr>
            <w:r w:rsidRPr="00022E81">
              <w:rPr>
                <w:sz w:val="18"/>
                <w:szCs w:val="18"/>
              </w:rPr>
              <w:t xml:space="preserve">FA.001 </w:t>
            </w:r>
          </w:p>
          <w:p w14:paraId="5B7DE366" w14:textId="77777777" w:rsidR="00495737" w:rsidRPr="00022E81" w:rsidRDefault="00495737" w:rsidP="00495737">
            <w:pPr>
              <w:pStyle w:val="NoSpacing"/>
              <w:rPr>
                <w:sz w:val="18"/>
                <w:szCs w:val="18"/>
              </w:rPr>
            </w:pPr>
          </w:p>
          <w:p w14:paraId="182C1458" w14:textId="020A2D70" w:rsidR="00495737" w:rsidRPr="00022E81" w:rsidRDefault="00495737" w:rsidP="00495737">
            <w:pPr>
              <w:pStyle w:val="NoSpacing"/>
              <w:rPr>
                <w:sz w:val="18"/>
                <w:szCs w:val="18"/>
              </w:rPr>
            </w:pPr>
            <w:r w:rsidRPr="00022E81">
              <w:rPr>
                <w:sz w:val="18"/>
                <w:szCs w:val="18"/>
              </w:rPr>
              <w:t>Fixed asset master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9493539" w14:textId="77777777" w:rsidR="00495737" w:rsidRPr="00022E81" w:rsidRDefault="00495737" w:rsidP="00495737">
            <w:pPr>
              <w:pStyle w:val="NoSpacing"/>
              <w:rPr>
                <w:sz w:val="18"/>
                <w:szCs w:val="18"/>
              </w:rPr>
            </w:pPr>
            <w:r w:rsidRPr="00022E81">
              <w:rPr>
                <w:sz w:val="18"/>
                <w:szCs w:val="18"/>
              </w:rPr>
              <w:t xml:space="preserve">Fixed Assets &gt;&gt; Fixed Assets &gt;&gt; Fixed Assets &gt;&gt; Master form </w:t>
            </w:r>
          </w:p>
          <w:p w14:paraId="42526A56" w14:textId="7934CB65" w:rsidR="00495737" w:rsidRPr="00022E81" w:rsidRDefault="00495737" w:rsidP="00495737">
            <w:pPr>
              <w:pStyle w:val="NoSpacing"/>
              <w:rPr>
                <w:sz w:val="18"/>
                <w:szCs w:val="18"/>
              </w:rPr>
            </w:pP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EC64D8A" w14:textId="3AE85E63" w:rsidR="00495737" w:rsidRPr="00022E81" w:rsidRDefault="00495737" w:rsidP="00495737">
            <w:pPr>
              <w:rPr>
                <w:sz w:val="18"/>
                <w:szCs w:val="18"/>
              </w:rPr>
            </w:pPr>
            <w:r w:rsidRPr="00022E81">
              <w:rPr>
                <w:sz w:val="18"/>
                <w:szCs w:val="18"/>
              </w:rPr>
              <w:t>Validate the following three fields [ Entity code, Property code, Unit code] were added to the fixed asset master form.</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899A157" w14:textId="77777777" w:rsidR="00495737" w:rsidRPr="008033CD" w:rsidRDefault="00495737" w:rsidP="00495737">
            <w:pPr>
              <w:rPr>
                <w:b/>
                <w:color w:val="FF0000"/>
              </w:rPr>
            </w:pPr>
          </w:p>
        </w:tc>
      </w:tr>
      <w:tr w:rsidR="00495737" w:rsidRPr="00B21961" w14:paraId="2B639BF3"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42C33B6" w14:textId="10BBC8C2" w:rsidR="00495737" w:rsidRPr="00022E81" w:rsidRDefault="00495737" w:rsidP="00495737">
            <w:pPr>
              <w:rPr>
                <w:bCs/>
              </w:rPr>
            </w:pPr>
            <w:r w:rsidRPr="00022E81">
              <w:rPr>
                <w:bCs/>
              </w:rPr>
              <w:t>T.2</w:t>
            </w:r>
            <w:r w:rsidR="00197817">
              <w:rPr>
                <w:bCs/>
              </w:rPr>
              <w:t>3</w:t>
            </w:r>
            <w:r w:rsidRPr="00022E81">
              <w:rPr>
                <w:bCs/>
              </w:rPr>
              <w:t>.B</w:t>
            </w:r>
          </w:p>
        </w:tc>
        <w:tc>
          <w:tcPr>
            <w:tcW w:w="1706" w:type="dxa"/>
            <w:tcBorders>
              <w:top w:val="single" w:sz="4" w:space="0" w:color="auto"/>
              <w:left w:val="single" w:sz="4" w:space="0" w:color="auto"/>
              <w:bottom w:val="single" w:sz="4" w:space="0" w:color="auto"/>
              <w:right w:val="single" w:sz="4" w:space="0" w:color="auto"/>
            </w:tcBorders>
          </w:tcPr>
          <w:p w14:paraId="1C8E1C81" w14:textId="77777777" w:rsidR="00495737" w:rsidRPr="00022E81" w:rsidRDefault="00495737" w:rsidP="00495737">
            <w:pPr>
              <w:pStyle w:val="NoSpacing"/>
              <w:rPr>
                <w:sz w:val="18"/>
                <w:szCs w:val="18"/>
              </w:rPr>
            </w:pPr>
            <w:r w:rsidRPr="00022E81">
              <w:rPr>
                <w:sz w:val="18"/>
                <w:szCs w:val="18"/>
              </w:rPr>
              <w:t xml:space="preserve">FA.001 </w:t>
            </w:r>
          </w:p>
          <w:p w14:paraId="4ABB0FDC" w14:textId="77777777" w:rsidR="00495737" w:rsidRPr="00022E81" w:rsidRDefault="00495737" w:rsidP="00495737">
            <w:pPr>
              <w:pStyle w:val="NoSpacing"/>
              <w:rPr>
                <w:sz w:val="18"/>
                <w:szCs w:val="18"/>
              </w:rPr>
            </w:pPr>
          </w:p>
          <w:p w14:paraId="4EC8834A" w14:textId="1EEB4DD3" w:rsidR="00495737" w:rsidRPr="00022E81" w:rsidRDefault="00495737" w:rsidP="00495737">
            <w:pPr>
              <w:pStyle w:val="NoSpacing"/>
              <w:rPr>
                <w:sz w:val="18"/>
                <w:szCs w:val="18"/>
              </w:rPr>
            </w:pPr>
            <w:r w:rsidRPr="00022E81">
              <w:rPr>
                <w:sz w:val="18"/>
                <w:szCs w:val="18"/>
              </w:rPr>
              <w:t>Fixed asset master – When manually creating a fixed asset record ID.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D61943B" w14:textId="201F0714" w:rsidR="00495737" w:rsidRPr="00022E81" w:rsidRDefault="00495737" w:rsidP="00495737">
            <w:pPr>
              <w:pStyle w:val="NoSpacing"/>
              <w:rPr>
                <w:sz w:val="18"/>
                <w:szCs w:val="18"/>
              </w:rPr>
            </w:pPr>
            <w:r w:rsidRPr="00022E81">
              <w:rPr>
                <w:sz w:val="18"/>
                <w:szCs w:val="18"/>
              </w:rPr>
              <w:t>Fixed Assets &gt;&gt; Fixed Assets &gt;&gt; Fixed Assets &gt;&gt; Master form</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24376D0" w14:textId="77777777" w:rsidR="00495737" w:rsidRPr="00022E81" w:rsidRDefault="00495737" w:rsidP="00495737">
            <w:pPr>
              <w:pStyle w:val="NoSpacing"/>
              <w:rPr>
                <w:sz w:val="18"/>
                <w:szCs w:val="18"/>
              </w:rPr>
            </w:pPr>
            <w:r w:rsidRPr="00022E81">
              <w:rPr>
                <w:sz w:val="18"/>
                <w:szCs w:val="18"/>
              </w:rPr>
              <w:t xml:space="preserve">Validate when the property code is selected, the unit code field should become available with only records that are associated to the property selected. </w:t>
            </w:r>
          </w:p>
          <w:p w14:paraId="4131B3BF" w14:textId="77777777" w:rsidR="00495737" w:rsidRPr="00022E81" w:rsidRDefault="00495737" w:rsidP="00495737">
            <w:pPr>
              <w:pStyle w:val="NoSpacing"/>
              <w:rPr>
                <w:sz w:val="18"/>
                <w:szCs w:val="18"/>
              </w:rPr>
            </w:pPr>
          </w:p>
          <w:p w14:paraId="2AC98A58" w14:textId="77777777" w:rsidR="00495737" w:rsidRPr="00022E81" w:rsidRDefault="00495737" w:rsidP="00495737">
            <w:pPr>
              <w:pStyle w:val="NoSpacing"/>
              <w:rPr>
                <w:sz w:val="18"/>
                <w:szCs w:val="18"/>
              </w:rPr>
            </w:pPr>
            <w:r w:rsidRPr="00022E81">
              <w:rPr>
                <w:sz w:val="18"/>
                <w:szCs w:val="18"/>
              </w:rPr>
              <w:t xml:space="preserve">Validate the entity code should auto populate based on the </w:t>
            </w:r>
            <w:r w:rsidRPr="00022E81">
              <w:rPr>
                <w:b/>
                <w:bCs/>
                <w:i/>
                <w:iCs/>
                <w:sz w:val="18"/>
                <w:szCs w:val="18"/>
              </w:rPr>
              <w:t>system creation date</w:t>
            </w:r>
            <w:r w:rsidRPr="00022E81">
              <w:rPr>
                <w:sz w:val="18"/>
                <w:szCs w:val="18"/>
              </w:rPr>
              <w:t xml:space="preserve"> comparative to ownership effective date.</w:t>
            </w:r>
          </w:p>
          <w:p w14:paraId="10CD1149" w14:textId="77777777" w:rsidR="00495737" w:rsidRPr="00483B4E" w:rsidRDefault="00495737" w:rsidP="00495737">
            <w:pPr>
              <w:pStyle w:val="NoSpacing"/>
              <w:rPr>
                <w:sz w:val="18"/>
                <w:szCs w:val="18"/>
              </w:rPr>
            </w:pPr>
          </w:p>
          <w:p w14:paraId="0A8523EA" w14:textId="77777777" w:rsidR="00495737" w:rsidRPr="00483B4E" w:rsidRDefault="00495737" w:rsidP="00495737">
            <w:pPr>
              <w:pStyle w:val="NoSpacing"/>
              <w:rPr>
                <w:sz w:val="18"/>
                <w:szCs w:val="18"/>
              </w:rPr>
            </w:pPr>
            <w:r w:rsidRPr="00483B4E">
              <w:rPr>
                <w:sz w:val="18"/>
                <w:szCs w:val="18"/>
              </w:rPr>
              <w:t xml:space="preserve">Validate when the entity code is auto filled, the field should become greyed out. </w:t>
            </w:r>
          </w:p>
          <w:p w14:paraId="3D56581B" w14:textId="77777777" w:rsidR="00495737" w:rsidRPr="00483B4E" w:rsidRDefault="00495737" w:rsidP="00495737">
            <w:pPr>
              <w:pStyle w:val="NoSpacing"/>
              <w:rPr>
                <w:b/>
                <w:bCs/>
                <w:sz w:val="18"/>
                <w:szCs w:val="18"/>
              </w:rPr>
            </w:pPr>
          </w:p>
          <w:p w14:paraId="2380A049" w14:textId="0F116530" w:rsidR="00495737" w:rsidRPr="00022E81" w:rsidRDefault="00495737" w:rsidP="00495737">
            <w:pPr>
              <w:rPr>
                <w:b/>
              </w:rPr>
            </w:pPr>
            <w:r w:rsidRPr="00483B4E">
              <w:rPr>
                <w:sz w:val="18"/>
                <w:szCs w:val="18"/>
              </w:rPr>
              <w:t>Validate the financial dimension for BU</w:t>
            </w:r>
            <w:r>
              <w:rPr>
                <w:sz w:val="18"/>
                <w:szCs w:val="18"/>
              </w:rPr>
              <w:t>, property,</w:t>
            </w:r>
            <w:r w:rsidRPr="00483B4E">
              <w:rPr>
                <w:sz w:val="18"/>
                <w:szCs w:val="18"/>
              </w:rPr>
              <w:t xml:space="preserve"> and </w:t>
            </w:r>
            <w:r>
              <w:rPr>
                <w:sz w:val="18"/>
                <w:szCs w:val="18"/>
              </w:rPr>
              <w:t>market</w:t>
            </w:r>
            <w:r w:rsidRPr="00483B4E">
              <w:rPr>
                <w:sz w:val="18"/>
                <w:szCs w:val="18"/>
              </w:rPr>
              <w:t xml:space="preserve"> should pull from the </w:t>
            </w:r>
            <w:r>
              <w:rPr>
                <w:sz w:val="18"/>
                <w:szCs w:val="18"/>
              </w:rPr>
              <w:t xml:space="preserve">property master based on the </w:t>
            </w:r>
            <w:r w:rsidRPr="00483B4E">
              <w:rPr>
                <w:sz w:val="18"/>
                <w:szCs w:val="18"/>
              </w:rPr>
              <w:t xml:space="preserve">BU-property relationship </w:t>
            </w:r>
            <w:r>
              <w:rPr>
                <w:sz w:val="18"/>
                <w:szCs w:val="18"/>
              </w:rPr>
              <w:t xml:space="preserve">from </w:t>
            </w:r>
            <w:r w:rsidRPr="00483B4E">
              <w:rPr>
                <w:sz w:val="18"/>
                <w:szCs w:val="18"/>
              </w:rPr>
              <w:t>system creation date comparative to the effective ownership date.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891C5F2" w14:textId="77777777" w:rsidR="00495737" w:rsidRPr="008033CD" w:rsidRDefault="00495737" w:rsidP="00495737">
            <w:pPr>
              <w:rPr>
                <w:b/>
                <w:color w:val="FF0000"/>
              </w:rPr>
            </w:pPr>
          </w:p>
        </w:tc>
      </w:tr>
      <w:tr w:rsidR="00495737" w:rsidRPr="00B21961" w14:paraId="4F788266"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762743F" w14:textId="11FD103B" w:rsidR="00495737" w:rsidRPr="00022E81" w:rsidRDefault="00495737" w:rsidP="00495737">
            <w:pPr>
              <w:rPr>
                <w:bCs/>
              </w:rPr>
            </w:pPr>
            <w:r w:rsidRPr="00022E81">
              <w:rPr>
                <w:bCs/>
              </w:rPr>
              <w:t>T.2</w:t>
            </w:r>
            <w:r w:rsidR="00197817">
              <w:rPr>
                <w:bCs/>
              </w:rPr>
              <w:t>3</w:t>
            </w:r>
            <w:r w:rsidRPr="00022E81">
              <w:rPr>
                <w:bCs/>
              </w:rPr>
              <w:t>.C</w:t>
            </w:r>
          </w:p>
        </w:tc>
        <w:tc>
          <w:tcPr>
            <w:tcW w:w="1706" w:type="dxa"/>
            <w:tcBorders>
              <w:top w:val="single" w:sz="4" w:space="0" w:color="auto"/>
              <w:left w:val="single" w:sz="4" w:space="0" w:color="auto"/>
              <w:bottom w:val="single" w:sz="4" w:space="0" w:color="auto"/>
              <w:right w:val="single" w:sz="4" w:space="0" w:color="auto"/>
            </w:tcBorders>
          </w:tcPr>
          <w:p w14:paraId="740529B6" w14:textId="77777777" w:rsidR="00495737" w:rsidRPr="00022E81" w:rsidRDefault="00495737" w:rsidP="00495737">
            <w:pPr>
              <w:pStyle w:val="NoSpacing"/>
              <w:rPr>
                <w:sz w:val="18"/>
                <w:szCs w:val="18"/>
              </w:rPr>
            </w:pPr>
            <w:r w:rsidRPr="00022E81">
              <w:rPr>
                <w:sz w:val="18"/>
                <w:szCs w:val="18"/>
              </w:rPr>
              <w:t xml:space="preserve">FA.001 </w:t>
            </w:r>
          </w:p>
          <w:p w14:paraId="6D408AD9" w14:textId="77777777" w:rsidR="00495737" w:rsidRPr="00022E81" w:rsidRDefault="00495737" w:rsidP="00495737">
            <w:pPr>
              <w:pStyle w:val="NoSpacing"/>
              <w:rPr>
                <w:sz w:val="18"/>
                <w:szCs w:val="18"/>
              </w:rPr>
            </w:pPr>
          </w:p>
          <w:p w14:paraId="07126CDB" w14:textId="051E0F60" w:rsidR="00495737" w:rsidRPr="00022E81" w:rsidRDefault="00495737" w:rsidP="00495737">
            <w:pPr>
              <w:pStyle w:val="NoSpacing"/>
              <w:rPr>
                <w:sz w:val="18"/>
                <w:szCs w:val="18"/>
              </w:rPr>
            </w:pPr>
            <w:r w:rsidRPr="00022E81">
              <w:rPr>
                <w:sz w:val="18"/>
                <w:szCs w:val="18"/>
              </w:rPr>
              <w:t xml:space="preserve">Fixed asset master – When manually creating a fixed </w:t>
            </w:r>
            <w:r w:rsidRPr="00022E81">
              <w:rPr>
                <w:sz w:val="18"/>
                <w:szCs w:val="18"/>
              </w:rPr>
              <w:lastRenderedPageBreak/>
              <w:t xml:space="preserve">asset record ID. </w:t>
            </w:r>
            <w:proofErr w:type="gramStart"/>
            <w:r w:rsidRPr="00022E81">
              <w:rPr>
                <w:sz w:val="18"/>
                <w:szCs w:val="18"/>
              </w:rPr>
              <w:t>-  Entity</w:t>
            </w:r>
            <w:proofErr w:type="gramEnd"/>
            <w:r w:rsidRPr="00022E81">
              <w:rPr>
                <w:sz w:val="18"/>
                <w:szCs w:val="18"/>
              </w:rPr>
              <w:t xml:space="preserve">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8E6CA79" w14:textId="615F5A96" w:rsidR="00495737" w:rsidRPr="00022E81" w:rsidRDefault="00495737" w:rsidP="00495737">
            <w:pPr>
              <w:pStyle w:val="NoSpacing"/>
              <w:rPr>
                <w:sz w:val="18"/>
                <w:szCs w:val="18"/>
              </w:rPr>
            </w:pPr>
            <w:r w:rsidRPr="00022E81">
              <w:rPr>
                <w:sz w:val="18"/>
                <w:szCs w:val="18"/>
              </w:rPr>
              <w:lastRenderedPageBreak/>
              <w:t>Fixed Assets &gt;&gt; Fixed Assets &gt;&gt; Fixed Assets &gt;&gt; Master form</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8F277A5" w14:textId="4FC302C3" w:rsidR="00495737" w:rsidRPr="00022E81" w:rsidRDefault="00495737" w:rsidP="00495737">
            <w:pPr>
              <w:rPr>
                <w:b/>
              </w:rPr>
            </w:pPr>
            <w:r w:rsidRPr="00022E81">
              <w:rPr>
                <w:sz w:val="18"/>
                <w:szCs w:val="18"/>
              </w:rPr>
              <w:t>Validate if only the entity code is selected, the financial dimension for BU should pull from the entity structure master that is related to the entity ID.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8E4E02B" w14:textId="77777777" w:rsidR="00495737" w:rsidRPr="008033CD" w:rsidRDefault="00495737" w:rsidP="00495737">
            <w:pPr>
              <w:rPr>
                <w:b/>
                <w:color w:val="FF0000"/>
              </w:rPr>
            </w:pPr>
          </w:p>
        </w:tc>
      </w:tr>
      <w:tr w:rsidR="00495737" w:rsidRPr="00022E81" w14:paraId="7A0D3104"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08C5CB69" w14:textId="34646CBE" w:rsidR="00495737" w:rsidRPr="00373106" w:rsidRDefault="00495737" w:rsidP="00495737">
            <w:pPr>
              <w:rPr>
                <w:b/>
              </w:rPr>
            </w:pPr>
            <w:r w:rsidRPr="00373106">
              <w:rPr>
                <w:bCs/>
              </w:rPr>
              <w:t>T.2</w:t>
            </w:r>
            <w:r w:rsidR="00197817">
              <w:rPr>
                <w:bCs/>
              </w:rPr>
              <w:t>4</w:t>
            </w:r>
            <w:r w:rsidRPr="00373106">
              <w:rPr>
                <w:bCs/>
              </w:rPr>
              <w:t>.A</w:t>
            </w:r>
          </w:p>
        </w:tc>
        <w:tc>
          <w:tcPr>
            <w:tcW w:w="1706" w:type="dxa"/>
            <w:tcBorders>
              <w:top w:val="single" w:sz="4" w:space="0" w:color="auto"/>
              <w:left w:val="single" w:sz="4" w:space="0" w:color="auto"/>
              <w:bottom w:val="single" w:sz="4" w:space="0" w:color="auto"/>
              <w:right w:val="single" w:sz="4" w:space="0" w:color="auto"/>
            </w:tcBorders>
          </w:tcPr>
          <w:p w14:paraId="3AE443AA" w14:textId="77777777" w:rsidR="00495737" w:rsidRPr="00373106" w:rsidRDefault="00495737" w:rsidP="00495737">
            <w:pPr>
              <w:pStyle w:val="NoSpacing"/>
              <w:rPr>
                <w:sz w:val="18"/>
                <w:szCs w:val="18"/>
              </w:rPr>
            </w:pPr>
            <w:r w:rsidRPr="00373106">
              <w:rPr>
                <w:sz w:val="18"/>
                <w:szCs w:val="18"/>
              </w:rPr>
              <w:t>FA.002</w:t>
            </w:r>
          </w:p>
          <w:p w14:paraId="645A0C0F" w14:textId="77777777" w:rsidR="00495737" w:rsidRPr="00373106" w:rsidRDefault="00495737" w:rsidP="00495737">
            <w:pPr>
              <w:pStyle w:val="NoSpacing"/>
              <w:rPr>
                <w:sz w:val="18"/>
                <w:szCs w:val="18"/>
              </w:rPr>
            </w:pPr>
          </w:p>
          <w:p w14:paraId="4062A660" w14:textId="28D6C178" w:rsidR="00495737" w:rsidRPr="00373106" w:rsidRDefault="00495737" w:rsidP="00495737">
            <w:pPr>
              <w:pStyle w:val="NoSpacing"/>
              <w:rPr>
                <w:sz w:val="18"/>
                <w:szCs w:val="18"/>
              </w:rPr>
            </w:pPr>
            <w:r w:rsidRPr="00373106">
              <w:rPr>
                <w:sz w:val="18"/>
                <w:szCs w:val="18"/>
              </w:rPr>
              <w:t>Fixed asset listing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A6937B0" w14:textId="6E1540C5" w:rsidR="00495737" w:rsidRPr="00373106" w:rsidRDefault="00495737" w:rsidP="00495737">
            <w:pPr>
              <w:pStyle w:val="NoSpacing"/>
              <w:rPr>
                <w:sz w:val="18"/>
                <w:szCs w:val="18"/>
              </w:rPr>
            </w:pPr>
            <w:r w:rsidRPr="00373106">
              <w:rPr>
                <w:sz w:val="18"/>
                <w:szCs w:val="18"/>
              </w:rPr>
              <w:t>Fixed Assets &gt;&gt; Fixed Assets &gt;&gt; Fixed Assets &gt;&gt; Fixed Asset Listing</w:t>
            </w:r>
          </w:p>
          <w:p w14:paraId="118A4B68" w14:textId="77777777" w:rsidR="00495737" w:rsidRPr="00373106" w:rsidRDefault="00495737" w:rsidP="00495737">
            <w:pPr>
              <w:pStyle w:val="NoSpacing"/>
              <w:rPr>
                <w:sz w:val="18"/>
                <w:szCs w:val="18"/>
              </w:rPr>
            </w:pPr>
          </w:p>
          <w:p w14:paraId="271941F4" w14:textId="017BA0EA" w:rsidR="00495737" w:rsidRPr="00373106" w:rsidRDefault="00495737" w:rsidP="00495737">
            <w:pPr>
              <w:rPr>
                <w:b/>
              </w:rPr>
            </w:pPr>
            <w:r w:rsidRPr="00373106">
              <w:rPr>
                <w:sz w:val="18"/>
                <w:szCs w:val="18"/>
              </w:rPr>
              <w:t>Need to include property group field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0F03FA12" w14:textId="433E0016" w:rsidR="00495737" w:rsidRPr="00373106" w:rsidRDefault="00495737" w:rsidP="00495737">
            <w:pPr>
              <w:rPr>
                <w:sz w:val="18"/>
                <w:szCs w:val="18"/>
              </w:rPr>
            </w:pPr>
            <w:r w:rsidRPr="00373106">
              <w:rPr>
                <w:sz w:val="18"/>
                <w:szCs w:val="18"/>
              </w:rPr>
              <w:t xml:space="preserve">Validate the following </w:t>
            </w:r>
            <w:r w:rsidRPr="00373106">
              <w:rPr>
                <w:b/>
                <w:bCs/>
                <w:sz w:val="18"/>
                <w:szCs w:val="18"/>
                <w:highlight w:val="yellow"/>
              </w:rPr>
              <w:t>four</w:t>
            </w:r>
            <w:r w:rsidRPr="00373106">
              <w:rPr>
                <w:sz w:val="18"/>
                <w:szCs w:val="18"/>
              </w:rPr>
              <w:t xml:space="preserve"> fields [ Entity code, Property code, Unit code, Property group] were added to the fixed asset master form.</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269D4282" w14:textId="77777777" w:rsidR="00495737" w:rsidRPr="00022E81" w:rsidRDefault="00495737" w:rsidP="00495737">
            <w:pPr>
              <w:rPr>
                <w:b/>
                <w:color w:val="7030A0"/>
              </w:rPr>
            </w:pPr>
          </w:p>
        </w:tc>
      </w:tr>
      <w:tr w:rsidR="00495737" w:rsidRPr="00022E81" w14:paraId="0DF45367"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D23870F" w14:textId="0BAC8F8A" w:rsidR="00495737" w:rsidRPr="00373106" w:rsidRDefault="00495737" w:rsidP="00495737">
            <w:pPr>
              <w:rPr>
                <w:bCs/>
              </w:rPr>
            </w:pPr>
            <w:r w:rsidRPr="00373106">
              <w:rPr>
                <w:bCs/>
              </w:rPr>
              <w:t>T.2</w:t>
            </w:r>
            <w:r w:rsidR="00197817">
              <w:rPr>
                <w:bCs/>
              </w:rPr>
              <w:t>4</w:t>
            </w:r>
            <w:r w:rsidRPr="00373106">
              <w:rPr>
                <w:bCs/>
              </w:rPr>
              <w:t>.B</w:t>
            </w:r>
          </w:p>
        </w:tc>
        <w:tc>
          <w:tcPr>
            <w:tcW w:w="1706" w:type="dxa"/>
            <w:tcBorders>
              <w:top w:val="single" w:sz="4" w:space="0" w:color="auto"/>
              <w:left w:val="single" w:sz="4" w:space="0" w:color="auto"/>
              <w:bottom w:val="single" w:sz="4" w:space="0" w:color="auto"/>
              <w:right w:val="single" w:sz="4" w:space="0" w:color="auto"/>
            </w:tcBorders>
          </w:tcPr>
          <w:p w14:paraId="51C8F102" w14:textId="77777777" w:rsidR="00495737" w:rsidRPr="00373106" w:rsidRDefault="00495737" w:rsidP="00495737">
            <w:pPr>
              <w:pStyle w:val="NoSpacing"/>
              <w:rPr>
                <w:sz w:val="18"/>
                <w:szCs w:val="18"/>
              </w:rPr>
            </w:pPr>
            <w:r w:rsidRPr="00373106">
              <w:rPr>
                <w:sz w:val="18"/>
                <w:szCs w:val="18"/>
              </w:rPr>
              <w:t>FA.002</w:t>
            </w:r>
          </w:p>
          <w:p w14:paraId="24D2C075" w14:textId="77777777" w:rsidR="00495737" w:rsidRPr="00373106" w:rsidRDefault="00495737" w:rsidP="00495737">
            <w:pPr>
              <w:pStyle w:val="NoSpacing"/>
              <w:rPr>
                <w:sz w:val="18"/>
                <w:szCs w:val="18"/>
              </w:rPr>
            </w:pPr>
          </w:p>
          <w:p w14:paraId="670120B1" w14:textId="06799BD3" w:rsidR="00495737" w:rsidRPr="00373106" w:rsidRDefault="00495737" w:rsidP="00495737">
            <w:pPr>
              <w:pStyle w:val="NoSpacing"/>
              <w:rPr>
                <w:sz w:val="18"/>
                <w:szCs w:val="18"/>
              </w:rPr>
            </w:pPr>
            <w:r w:rsidRPr="00373106">
              <w:rPr>
                <w:sz w:val="18"/>
                <w:szCs w:val="18"/>
              </w:rPr>
              <w:t>Fixed asset listing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95699CB" w14:textId="77777777" w:rsidR="00495737" w:rsidRPr="00373106" w:rsidRDefault="00495737" w:rsidP="00495737">
            <w:pPr>
              <w:pStyle w:val="NoSpacing"/>
              <w:rPr>
                <w:sz w:val="18"/>
                <w:szCs w:val="18"/>
              </w:rPr>
            </w:pPr>
            <w:r w:rsidRPr="00373106">
              <w:rPr>
                <w:sz w:val="18"/>
                <w:szCs w:val="18"/>
              </w:rPr>
              <w:t>Fixed Assets &gt;&gt; Fixed Assets &gt;&gt; Fixed Assets &gt;&gt; Fixed Asset Listing</w:t>
            </w:r>
          </w:p>
          <w:p w14:paraId="2A56B160" w14:textId="77777777" w:rsidR="00495737" w:rsidRPr="00373106" w:rsidRDefault="00495737" w:rsidP="00495737">
            <w:pPr>
              <w:pStyle w:val="NoSpacing"/>
              <w:rPr>
                <w:sz w:val="18"/>
                <w:szCs w:val="18"/>
              </w:rPr>
            </w:pPr>
          </w:p>
          <w:p w14:paraId="315002C3" w14:textId="5ADF854B" w:rsidR="00495737" w:rsidRPr="00373106" w:rsidRDefault="00495737" w:rsidP="00495737">
            <w:pPr>
              <w:pStyle w:val="NoSpacing"/>
              <w:rPr>
                <w:sz w:val="18"/>
                <w:szCs w:val="18"/>
              </w:rPr>
            </w:pPr>
            <w:r w:rsidRPr="00373106">
              <w:rPr>
                <w:sz w:val="18"/>
                <w:szCs w:val="18"/>
              </w:rPr>
              <w:t>Need to include property group field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586D239" w14:textId="6476007B" w:rsidR="00495737" w:rsidRPr="00373106" w:rsidRDefault="00495737" w:rsidP="00495737">
            <w:pPr>
              <w:rPr>
                <w:sz w:val="18"/>
                <w:szCs w:val="18"/>
              </w:rPr>
            </w:pPr>
            <w:r w:rsidRPr="00373106">
              <w:rPr>
                <w:bCs/>
                <w:sz w:val="18"/>
                <w:szCs w:val="18"/>
              </w:rPr>
              <w:t xml:space="preserve">Validate when inputting a property code, the fixed asset listing filters the records to only records with the selected property code.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03BB751" w14:textId="77777777" w:rsidR="00495737" w:rsidRPr="00022E81" w:rsidRDefault="00495737" w:rsidP="00495737">
            <w:pPr>
              <w:rPr>
                <w:b/>
                <w:color w:val="7030A0"/>
              </w:rPr>
            </w:pPr>
          </w:p>
        </w:tc>
      </w:tr>
      <w:tr w:rsidR="00495737" w:rsidRPr="00022E81" w14:paraId="60A75AB1"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1A91FF3" w14:textId="760B64CA" w:rsidR="00495737" w:rsidRPr="00CB04C9" w:rsidRDefault="00495737" w:rsidP="00495737">
            <w:pPr>
              <w:rPr>
                <w:bCs/>
              </w:rPr>
            </w:pPr>
            <w:r w:rsidRPr="00CB04C9">
              <w:rPr>
                <w:bCs/>
              </w:rPr>
              <w:t>T.2</w:t>
            </w:r>
            <w:r w:rsidR="00197817">
              <w:rPr>
                <w:bCs/>
              </w:rPr>
              <w:t>4</w:t>
            </w:r>
            <w:r w:rsidRPr="00CB04C9">
              <w:rPr>
                <w:bCs/>
              </w:rPr>
              <w:t>.C</w:t>
            </w:r>
          </w:p>
        </w:tc>
        <w:tc>
          <w:tcPr>
            <w:tcW w:w="1706" w:type="dxa"/>
            <w:tcBorders>
              <w:top w:val="single" w:sz="4" w:space="0" w:color="auto"/>
              <w:left w:val="single" w:sz="4" w:space="0" w:color="auto"/>
              <w:bottom w:val="single" w:sz="4" w:space="0" w:color="auto"/>
              <w:right w:val="single" w:sz="4" w:space="0" w:color="auto"/>
            </w:tcBorders>
          </w:tcPr>
          <w:p w14:paraId="1472FB10" w14:textId="77777777" w:rsidR="00495737" w:rsidRPr="00CB04C9" w:rsidRDefault="00495737" w:rsidP="00495737">
            <w:pPr>
              <w:pStyle w:val="NoSpacing"/>
              <w:rPr>
                <w:sz w:val="18"/>
                <w:szCs w:val="18"/>
              </w:rPr>
            </w:pPr>
            <w:r w:rsidRPr="00CB04C9">
              <w:rPr>
                <w:sz w:val="18"/>
                <w:szCs w:val="18"/>
              </w:rPr>
              <w:t>FA.002</w:t>
            </w:r>
          </w:p>
          <w:p w14:paraId="1A163EED" w14:textId="77777777" w:rsidR="00495737" w:rsidRPr="00CB04C9" w:rsidRDefault="00495737" w:rsidP="00495737">
            <w:pPr>
              <w:pStyle w:val="NoSpacing"/>
              <w:rPr>
                <w:sz w:val="18"/>
                <w:szCs w:val="18"/>
              </w:rPr>
            </w:pPr>
          </w:p>
          <w:p w14:paraId="703B83F7" w14:textId="6AB47D91" w:rsidR="00495737" w:rsidRPr="00CB04C9" w:rsidRDefault="00495737" w:rsidP="00495737">
            <w:pPr>
              <w:pStyle w:val="NoSpacing"/>
              <w:rPr>
                <w:sz w:val="18"/>
                <w:szCs w:val="18"/>
              </w:rPr>
            </w:pPr>
            <w:r w:rsidRPr="00CB04C9">
              <w:rPr>
                <w:sz w:val="18"/>
                <w:szCs w:val="18"/>
              </w:rPr>
              <w:t>Fixed asset listing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C096AC8" w14:textId="77777777" w:rsidR="00495737" w:rsidRPr="00CB04C9" w:rsidRDefault="00495737" w:rsidP="00495737">
            <w:pPr>
              <w:pStyle w:val="NoSpacing"/>
              <w:rPr>
                <w:sz w:val="18"/>
                <w:szCs w:val="18"/>
              </w:rPr>
            </w:pPr>
            <w:r w:rsidRPr="00CB04C9">
              <w:rPr>
                <w:sz w:val="18"/>
                <w:szCs w:val="18"/>
              </w:rPr>
              <w:t>Fixed Assets &gt;&gt; Fixed Assets &gt;&gt; Fixed Assets &gt;&gt; Fixed Asset Listing</w:t>
            </w:r>
          </w:p>
          <w:p w14:paraId="20526103" w14:textId="77777777" w:rsidR="00495737" w:rsidRPr="00CB04C9" w:rsidRDefault="00495737" w:rsidP="00495737">
            <w:pPr>
              <w:pStyle w:val="NoSpacing"/>
              <w:rPr>
                <w:sz w:val="18"/>
                <w:szCs w:val="18"/>
              </w:rPr>
            </w:pPr>
          </w:p>
          <w:p w14:paraId="3642A101" w14:textId="13606837" w:rsidR="00495737" w:rsidRPr="00CB04C9" w:rsidRDefault="00495737" w:rsidP="00495737">
            <w:pPr>
              <w:pStyle w:val="NoSpacing"/>
              <w:rPr>
                <w:sz w:val="18"/>
                <w:szCs w:val="18"/>
              </w:rPr>
            </w:pPr>
            <w:r w:rsidRPr="00CB04C9">
              <w:rPr>
                <w:sz w:val="18"/>
                <w:szCs w:val="18"/>
              </w:rPr>
              <w:t>Need to include property group field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5276A06" w14:textId="4D49FA09" w:rsidR="00495737" w:rsidRPr="00CB04C9" w:rsidRDefault="00495737" w:rsidP="00495737">
            <w:pPr>
              <w:rPr>
                <w:sz w:val="18"/>
                <w:szCs w:val="18"/>
              </w:rPr>
            </w:pPr>
            <w:r w:rsidRPr="00CB04C9">
              <w:rPr>
                <w:bCs/>
                <w:sz w:val="18"/>
                <w:szCs w:val="18"/>
              </w:rPr>
              <w:t xml:space="preserve">Validate when inputting </w:t>
            </w:r>
            <w:proofErr w:type="gramStart"/>
            <w:r w:rsidRPr="00CB04C9">
              <w:rPr>
                <w:bCs/>
                <w:sz w:val="18"/>
                <w:szCs w:val="18"/>
              </w:rPr>
              <w:t>a</w:t>
            </w:r>
            <w:proofErr w:type="gramEnd"/>
            <w:r w:rsidRPr="00CB04C9">
              <w:rPr>
                <w:bCs/>
                <w:sz w:val="18"/>
                <w:szCs w:val="18"/>
              </w:rPr>
              <w:t xml:space="preserve"> entity code, the fixed asset listing filters the records to only records with the selected entity code.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41B26AC" w14:textId="77777777" w:rsidR="00495737" w:rsidRPr="00CB04C9" w:rsidRDefault="00495737" w:rsidP="00495737">
            <w:pPr>
              <w:rPr>
                <w:b/>
              </w:rPr>
            </w:pPr>
          </w:p>
        </w:tc>
      </w:tr>
      <w:tr w:rsidR="00495737" w:rsidRPr="00022E81" w14:paraId="07B851FC"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79CA6B2E" w14:textId="5E43FD6C" w:rsidR="00495737" w:rsidRPr="00CB04C9" w:rsidRDefault="00495737" w:rsidP="00495737">
            <w:pPr>
              <w:rPr>
                <w:bCs/>
              </w:rPr>
            </w:pPr>
            <w:r w:rsidRPr="00CB04C9">
              <w:rPr>
                <w:bCs/>
              </w:rPr>
              <w:t>T.2</w:t>
            </w:r>
            <w:r w:rsidR="00197817">
              <w:rPr>
                <w:bCs/>
              </w:rPr>
              <w:t>4</w:t>
            </w:r>
            <w:r w:rsidRPr="00CB04C9">
              <w:rPr>
                <w:bCs/>
              </w:rPr>
              <w:t>.</w:t>
            </w:r>
            <w:r>
              <w:rPr>
                <w:bCs/>
              </w:rPr>
              <w:t>D</w:t>
            </w:r>
          </w:p>
        </w:tc>
        <w:tc>
          <w:tcPr>
            <w:tcW w:w="1706" w:type="dxa"/>
            <w:tcBorders>
              <w:top w:val="single" w:sz="4" w:space="0" w:color="auto"/>
              <w:left w:val="single" w:sz="4" w:space="0" w:color="auto"/>
              <w:bottom w:val="single" w:sz="4" w:space="0" w:color="auto"/>
              <w:right w:val="single" w:sz="4" w:space="0" w:color="auto"/>
            </w:tcBorders>
          </w:tcPr>
          <w:p w14:paraId="6E90A81C" w14:textId="77777777" w:rsidR="00495737" w:rsidRPr="00CB04C9" w:rsidRDefault="00495737" w:rsidP="00495737">
            <w:pPr>
              <w:pStyle w:val="NoSpacing"/>
              <w:rPr>
                <w:sz w:val="18"/>
                <w:szCs w:val="18"/>
              </w:rPr>
            </w:pPr>
            <w:r w:rsidRPr="00CB04C9">
              <w:rPr>
                <w:sz w:val="18"/>
                <w:szCs w:val="18"/>
              </w:rPr>
              <w:t>FA.002</w:t>
            </w:r>
          </w:p>
          <w:p w14:paraId="3E8E3EB8" w14:textId="77777777" w:rsidR="00495737" w:rsidRPr="00CB04C9" w:rsidRDefault="00495737" w:rsidP="00495737">
            <w:pPr>
              <w:pStyle w:val="NoSpacing"/>
              <w:rPr>
                <w:sz w:val="18"/>
                <w:szCs w:val="18"/>
              </w:rPr>
            </w:pPr>
          </w:p>
          <w:p w14:paraId="657ECFE6" w14:textId="104C9069" w:rsidR="00495737" w:rsidRPr="00CB04C9" w:rsidRDefault="00495737" w:rsidP="00495737">
            <w:pPr>
              <w:pStyle w:val="NoSpacing"/>
              <w:rPr>
                <w:sz w:val="18"/>
                <w:szCs w:val="18"/>
              </w:rPr>
            </w:pPr>
            <w:r w:rsidRPr="00CB04C9">
              <w:rPr>
                <w:sz w:val="18"/>
                <w:szCs w:val="18"/>
              </w:rPr>
              <w:t>Fixed asset listing – Fixed Asset Property Group</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E301FC7" w14:textId="77777777" w:rsidR="00495737" w:rsidRPr="00CB04C9" w:rsidRDefault="00495737" w:rsidP="00495737">
            <w:pPr>
              <w:pStyle w:val="NoSpacing"/>
              <w:rPr>
                <w:sz w:val="18"/>
                <w:szCs w:val="18"/>
              </w:rPr>
            </w:pPr>
            <w:r w:rsidRPr="00CB04C9">
              <w:rPr>
                <w:sz w:val="18"/>
                <w:szCs w:val="18"/>
              </w:rPr>
              <w:t>Fixed Assets &gt;&gt; Fixed Assets &gt;&gt; Fixed Assets &gt;&gt; Fixed Asset Listing</w:t>
            </w:r>
          </w:p>
          <w:p w14:paraId="773FF520" w14:textId="77777777" w:rsidR="00495737" w:rsidRPr="00CB04C9" w:rsidRDefault="00495737" w:rsidP="00495737">
            <w:pPr>
              <w:pStyle w:val="NoSpacing"/>
              <w:rPr>
                <w:sz w:val="18"/>
                <w:szCs w:val="18"/>
              </w:rPr>
            </w:pPr>
          </w:p>
          <w:p w14:paraId="4CFAA510" w14:textId="6BABB2AD" w:rsidR="00495737" w:rsidRPr="00CB04C9" w:rsidRDefault="00495737" w:rsidP="00495737">
            <w:pPr>
              <w:pStyle w:val="NoSpacing"/>
              <w:rPr>
                <w:sz w:val="18"/>
                <w:szCs w:val="18"/>
              </w:rPr>
            </w:pPr>
            <w:r w:rsidRPr="00CB04C9">
              <w:rPr>
                <w:sz w:val="18"/>
                <w:szCs w:val="18"/>
              </w:rPr>
              <w:t>Need to include property group field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469B2FFA" w14:textId="0F77CA49" w:rsidR="00495737" w:rsidRPr="00CB04C9" w:rsidRDefault="00495737" w:rsidP="00495737">
            <w:pPr>
              <w:rPr>
                <w:sz w:val="18"/>
                <w:szCs w:val="18"/>
              </w:rPr>
            </w:pPr>
            <w:r w:rsidRPr="00CB04C9">
              <w:rPr>
                <w:bCs/>
                <w:sz w:val="18"/>
                <w:szCs w:val="18"/>
              </w:rPr>
              <w:t>Validate when inputting a property group, the fixed asset listing filters the records to only records with the selected property group.</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A8C6981" w14:textId="77777777" w:rsidR="00495737" w:rsidRPr="00CB04C9" w:rsidRDefault="00495737" w:rsidP="00495737">
            <w:pPr>
              <w:rPr>
                <w:b/>
              </w:rPr>
            </w:pPr>
          </w:p>
        </w:tc>
      </w:tr>
      <w:tr w:rsidR="00495737" w:rsidRPr="00022E81" w14:paraId="689FE00E"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7434DB48" w14:textId="715DEFAC" w:rsidR="00495737" w:rsidRPr="00CB04C9" w:rsidRDefault="00495737" w:rsidP="00495737">
            <w:pPr>
              <w:rPr>
                <w:b/>
              </w:rPr>
            </w:pPr>
            <w:r w:rsidRPr="00CB04C9">
              <w:rPr>
                <w:bCs/>
              </w:rPr>
              <w:t>T.2</w:t>
            </w:r>
            <w:r w:rsidR="00197817">
              <w:rPr>
                <w:bCs/>
              </w:rPr>
              <w:t>5</w:t>
            </w:r>
            <w:r w:rsidRPr="00CB04C9">
              <w:rPr>
                <w:bCs/>
              </w:rPr>
              <w:t>.A</w:t>
            </w:r>
          </w:p>
        </w:tc>
        <w:tc>
          <w:tcPr>
            <w:tcW w:w="1706" w:type="dxa"/>
            <w:tcBorders>
              <w:top w:val="single" w:sz="4" w:space="0" w:color="auto"/>
              <w:left w:val="single" w:sz="4" w:space="0" w:color="auto"/>
              <w:bottom w:val="single" w:sz="4" w:space="0" w:color="auto"/>
              <w:right w:val="single" w:sz="4" w:space="0" w:color="auto"/>
            </w:tcBorders>
          </w:tcPr>
          <w:p w14:paraId="4CA67C85" w14:textId="77777777" w:rsidR="00495737" w:rsidRPr="00CB04C9" w:rsidRDefault="00495737" w:rsidP="00495737">
            <w:pPr>
              <w:rPr>
                <w:sz w:val="18"/>
                <w:szCs w:val="18"/>
              </w:rPr>
            </w:pPr>
            <w:r w:rsidRPr="00CB04C9">
              <w:rPr>
                <w:sz w:val="18"/>
                <w:szCs w:val="18"/>
              </w:rPr>
              <w:t xml:space="preserve">FA.003 </w:t>
            </w:r>
          </w:p>
          <w:p w14:paraId="02A67187" w14:textId="77777777" w:rsidR="00495737" w:rsidRPr="00CB04C9" w:rsidRDefault="00495737" w:rsidP="00495737">
            <w:pPr>
              <w:rPr>
                <w:sz w:val="18"/>
                <w:szCs w:val="18"/>
              </w:rPr>
            </w:pPr>
          </w:p>
          <w:p w14:paraId="391FF55D" w14:textId="5AC08AAC" w:rsidR="00495737" w:rsidRPr="00CB04C9" w:rsidRDefault="00495737" w:rsidP="00495737">
            <w:pPr>
              <w:rPr>
                <w:sz w:val="18"/>
                <w:szCs w:val="18"/>
              </w:rPr>
            </w:pPr>
            <w:r w:rsidRPr="00CB04C9">
              <w:rPr>
                <w:sz w:val="18"/>
                <w:szCs w:val="18"/>
              </w:rPr>
              <w:t>Asset books when asset is not related to invoice journal, pending vendor invoice, general journal or projects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ACD558A" w14:textId="23957E6E" w:rsidR="00495737" w:rsidRPr="00CB04C9" w:rsidRDefault="00495737" w:rsidP="00495737">
            <w:pPr>
              <w:rPr>
                <w:b/>
              </w:rPr>
            </w:pPr>
            <w:r w:rsidRPr="00CB04C9">
              <w:rPr>
                <w:sz w:val="18"/>
                <w:szCs w:val="18"/>
              </w:rPr>
              <w:t>Fixed Assets &gt;&gt; Fixed Assets &gt;&gt; Fixed Assets &gt;&gt; Books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225756B1" w14:textId="07CC19E9" w:rsidR="00495737" w:rsidRPr="00CB04C9" w:rsidRDefault="00495737" w:rsidP="00495737">
            <w:pPr>
              <w:rPr>
                <w:sz w:val="18"/>
                <w:szCs w:val="18"/>
              </w:rPr>
            </w:pPr>
            <w:r w:rsidRPr="00CB04C9">
              <w:rPr>
                <w:sz w:val="18"/>
                <w:szCs w:val="18"/>
              </w:rPr>
              <w:t>Validate the following three fields [ Entity code, Property code, Unit code] were added to each of the fixed asset books.</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BA589B0" w14:textId="77777777" w:rsidR="00495737" w:rsidRPr="00CB04C9" w:rsidRDefault="00495737" w:rsidP="00495737">
            <w:pPr>
              <w:rPr>
                <w:b/>
              </w:rPr>
            </w:pPr>
          </w:p>
        </w:tc>
      </w:tr>
      <w:tr w:rsidR="00495737" w:rsidRPr="00022E81" w14:paraId="2A3AC7B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09950513" w14:textId="3BC098B7" w:rsidR="00495737" w:rsidRPr="00CB04C9" w:rsidRDefault="00495737" w:rsidP="00495737">
            <w:pPr>
              <w:rPr>
                <w:bCs/>
              </w:rPr>
            </w:pPr>
            <w:r w:rsidRPr="00CB04C9">
              <w:rPr>
                <w:bCs/>
              </w:rPr>
              <w:t>T.2</w:t>
            </w:r>
            <w:r w:rsidR="00197817">
              <w:rPr>
                <w:bCs/>
              </w:rPr>
              <w:t>5</w:t>
            </w:r>
            <w:r w:rsidRPr="00CB04C9">
              <w:rPr>
                <w:bCs/>
              </w:rPr>
              <w:t>.</w:t>
            </w:r>
            <w:r>
              <w:rPr>
                <w:bCs/>
              </w:rPr>
              <w:t>B</w:t>
            </w:r>
          </w:p>
        </w:tc>
        <w:tc>
          <w:tcPr>
            <w:tcW w:w="1706" w:type="dxa"/>
            <w:tcBorders>
              <w:top w:val="single" w:sz="4" w:space="0" w:color="auto"/>
              <w:left w:val="single" w:sz="4" w:space="0" w:color="auto"/>
              <w:bottom w:val="single" w:sz="4" w:space="0" w:color="auto"/>
              <w:right w:val="single" w:sz="4" w:space="0" w:color="auto"/>
            </w:tcBorders>
          </w:tcPr>
          <w:p w14:paraId="4703BB20" w14:textId="77777777" w:rsidR="00495737" w:rsidRPr="00CB04C9" w:rsidRDefault="00495737" w:rsidP="00495737">
            <w:pPr>
              <w:rPr>
                <w:sz w:val="18"/>
                <w:szCs w:val="18"/>
              </w:rPr>
            </w:pPr>
            <w:r w:rsidRPr="00CB04C9">
              <w:rPr>
                <w:sz w:val="18"/>
                <w:szCs w:val="18"/>
              </w:rPr>
              <w:t xml:space="preserve">FA.003 </w:t>
            </w:r>
          </w:p>
          <w:p w14:paraId="2334C637" w14:textId="77777777" w:rsidR="00495737" w:rsidRPr="00CB04C9" w:rsidRDefault="00495737" w:rsidP="00495737">
            <w:pPr>
              <w:rPr>
                <w:sz w:val="18"/>
                <w:szCs w:val="18"/>
              </w:rPr>
            </w:pPr>
          </w:p>
          <w:p w14:paraId="34F070A3" w14:textId="138A2B93" w:rsidR="00495737" w:rsidRPr="00CB04C9" w:rsidRDefault="00495737" w:rsidP="00495737">
            <w:pPr>
              <w:rPr>
                <w:sz w:val="18"/>
                <w:szCs w:val="18"/>
              </w:rPr>
            </w:pPr>
            <w:r w:rsidRPr="00CB04C9">
              <w:rPr>
                <w:sz w:val="18"/>
                <w:szCs w:val="18"/>
              </w:rPr>
              <w:t>Asset books when asset is not related to invoice journal, pending vendor invoice, general journal or projects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71DE2AD" w14:textId="6FD96FFC" w:rsidR="00495737" w:rsidRPr="00CB04C9" w:rsidRDefault="00495737" w:rsidP="00495737">
            <w:pPr>
              <w:rPr>
                <w:sz w:val="18"/>
                <w:szCs w:val="18"/>
              </w:rPr>
            </w:pPr>
            <w:r w:rsidRPr="00CB04C9">
              <w:rPr>
                <w:sz w:val="18"/>
                <w:szCs w:val="18"/>
              </w:rPr>
              <w:t>Fixed Assets &gt;&gt; Fixed Assets &gt;&gt; Fixed Assets &gt;&gt; Books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805BBB5" w14:textId="77777777" w:rsidR="00495737" w:rsidRPr="00CB04C9" w:rsidRDefault="00495737" w:rsidP="00495737">
            <w:pPr>
              <w:pStyle w:val="NoSpacing"/>
              <w:rPr>
                <w:sz w:val="18"/>
                <w:szCs w:val="18"/>
              </w:rPr>
            </w:pPr>
            <w:r w:rsidRPr="00CB04C9">
              <w:rPr>
                <w:sz w:val="18"/>
                <w:szCs w:val="18"/>
              </w:rPr>
              <w:t xml:space="preserve">Validate when the property code is selected, the unit code field should become available with only records that are associated to the property selected. </w:t>
            </w:r>
          </w:p>
          <w:p w14:paraId="6EFEE9B7" w14:textId="77777777" w:rsidR="00495737" w:rsidRPr="00CB04C9" w:rsidRDefault="00495737" w:rsidP="00495737">
            <w:pPr>
              <w:pStyle w:val="NoSpacing"/>
              <w:rPr>
                <w:sz w:val="18"/>
                <w:szCs w:val="18"/>
              </w:rPr>
            </w:pPr>
          </w:p>
          <w:p w14:paraId="4458FEF3" w14:textId="77777777" w:rsidR="00495737" w:rsidRPr="00CB04C9" w:rsidRDefault="00495737" w:rsidP="00495737">
            <w:pPr>
              <w:pStyle w:val="NoSpacing"/>
              <w:rPr>
                <w:sz w:val="18"/>
                <w:szCs w:val="18"/>
              </w:rPr>
            </w:pPr>
            <w:r w:rsidRPr="00CB04C9">
              <w:rPr>
                <w:sz w:val="18"/>
                <w:szCs w:val="18"/>
              </w:rPr>
              <w:t xml:space="preserve">Validate the entity code should auto populate based on the </w:t>
            </w:r>
            <w:r w:rsidRPr="00CB04C9">
              <w:rPr>
                <w:b/>
                <w:bCs/>
                <w:i/>
                <w:iCs/>
                <w:sz w:val="18"/>
                <w:szCs w:val="18"/>
              </w:rPr>
              <w:t>system creation date</w:t>
            </w:r>
            <w:r w:rsidRPr="00CB04C9">
              <w:rPr>
                <w:sz w:val="18"/>
                <w:szCs w:val="18"/>
              </w:rPr>
              <w:t xml:space="preserve"> comparative to ownership effective date.</w:t>
            </w:r>
          </w:p>
          <w:p w14:paraId="253998A8" w14:textId="77777777" w:rsidR="00495737" w:rsidRPr="00483B4E" w:rsidRDefault="00495737" w:rsidP="00495737">
            <w:pPr>
              <w:pStyle w:val="NoSpacing"/>
              <w:rPr>
                <w:sz w:val="18"/>
                <w:szCs w:val="18"/>
              </w:rPr>
            </w:pPr>
          </w:p>
          <w:p w14:paraId="30BF8946" w14:textId="77777777" w:rsidR="00495737" w:rsidRPr="00483B4E" w:rsidRDefault="00495737" w:rsidP="00495737">
            <w:pPr>
              <w:pStyle w:val="NoSpacing"/>
              <w:rPr>
                <w:sz w:val="18"/>
                <w:szCs w:val="18"/>
              </w:rPr>
            </w:pPr>
            <w:r w:rsidRPr="00483B4E">
              <w:rPr>
                <w:sz w:val="18"/>
                <w:szCs w:val="18"/>
              </w:rPr>
              <w:t xml:space="preserve">Validate when the entity code is auto filled, the field should become greyed out. </w:t>
            </w:r>
          </w:p>
          <w:p w14:paraId="3EB86338" w14:textId="77777777" w:rsidR="00495737" w:rsidRPr="00CB04C9" w:rsidRDefault="00495737" w:rsidP="00495737">
            <w:pPr>
              <w:pStyle w:val="NoSpacing"/>
              <w:rPr>
                <w:b/>
                <w:bCs/>
                <w:sz w:val="18"/>
                <w:szCs w:val="18"/>
              </w:rPr>
            </w:pPr>
          </w:p>
          <w:p w14:paraId="208DC8F0" w14:textId="66AF6870" w:rsidR="00495737" w:rsidRPr="00CB04C9" w:rsidRDefault="00495737" w:rsidP="00495737">
            <w:pPr>
              <w:rPr>
                <w:b/>
              </w:rPr>
            </w:pPr>
            <w:r w:rsidRPr="00483B4E">
              <w:rPr>
                <w:sz w:val="18"/>
                <w:szCs w:val="18"/>
              </w:rPr>
              <w:t>Validate the financial dimension for BU</w:t>
            </w:r>
            <w:r>
              <w:rPr>
                <w:sz w:val="18"/>
                <w:szCs w:val="18"/>
              </w:rPr>
              <w:t>, property,</w:t>
            </w:r>
            <w:r w:rsidRPr="00483B4E">
              <w:rPr>
                <w:sz w:val="18"/>
                <w:szCs w:val="18"/>
              </w:rPr>
              <w:t xml:space="preserve"> and </w:t>
            </w:r>
            <w:r>
              <w:rPr>
                <w:sz w:val="18"/>
                <w:szCs w:val="18"/>
              </w:rPr>
              <w:t>market</w:t>
            </w:r>
            <w:r w:rsidRPr="00483B4E">
              <w:rPr>
                <w:sz w:val="18"/>
                <w:szCs w:val="18"/>
              </w:rPr>
              <w:t xml:space="preserve"> should pull from the </w:t>
            </w:r>
            <w:r>
              <w:rPr>
                <w:sz w:val="18"/>
                <w:szCs w:val="18"/>
              </w:rPr>
              <w:t xml:space="preserve">property master based on the </w:t>
            </w:r>
            <w:r w:rsidRPr="00483B4E">
              <w:rPr>
                <w:sz w:val="18"/>
                <w:szCs w:val="18"/>
              </w:rPr>
              <w:t xml:space="preserve">BU-property relationship </w:t>
            </w:r>
            <w:r>
              <w:rPr>
                <w:sz w:val="18"/>
                <w:szCs w:val="18"/>
              </w:rPr>
              <w:t xml:space="preserve">from </w:t>
            </w:r>
            <w:r w:rsidRPr="00483B4E">
              <w:rPr>
                <w:sz w:val="18"/>
                <w:szCs w:val="18"/>
              </w:rPr>
              <w:t>system creation date comparative to the effective ownership date.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7A625A9A" w14:textId="77777777" w:rsidR="00495737" w:rsidRPr="00CB04C9" w:rsidRDefault="00495737" w:rsidP="00495737">
            <w:pPr>
              <w:rPr>
                <w:b/>
              </w:rPr>
            </w:pPr>
          </w:p>
        </w:tc>
      </w:tr>
      <w:tr w:rsidR="00495737" w:rsidRPr="00022E81" w14:paraId="62765D5E"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C0CCEC3" w14:textId="72468739" w:rsidR="00495737" w:rsidRPr="00CB04C9" w:rsidRDefault="00495737" w:rsidP="00495737">
            <w:pPr>
              <w:rPr>
                <w:bCs/>
              </w:rPr>
            </w:pPr>
            <w:r w:rsidRPr="00CB04C9">
              <w:rPr>
                <w:bCs/>
              </w:rPr>
              <w:lastRenderedPageBreak/>
              <w:t>T.2</w:t>
            </w:r>
            <w:r w:rsidR="00197817">
              <w:rPr>
                <w:bCs/>
              </w:rPr>
              <w:t>5</w:t>
            </w:r>
            <w:r w:rsidRPr="00CB04C9">
              <w:rPr>
                <w:bCs/>
              </w:rPr>
              <w:t>.</w:t>
            </w:r>
            <w:r>
              <w:rPr>
                <w:bCs/>
              </w:rPr>
              <w:t>C</w:t>
            </w:r>
          </w:p>
        </w:tc>
        <w:tc>
          <w:tcPr>
            <w:tcW w:w="1706" w:type="dxa"/>
            <w:tcBorders>
              <w:top w:val="single" w:sz="4" w:space="0" w:color="auto"/>
              <w:left w:val="single" w:sz="4" w:space="0" w:color="auto"/>
              <w:bottom w:val="single" w:sz="4" w:space="0" w:color="auto"/>
              <w:right w:val="single" w:sz="4" w:space="0" w:color="auto"/>
            </w:tcBorders>
          </w:tcPr>
          <w:p w14:paraId="261FD3C8" w14:textId="77777777" w:rsidR="00495737" w:rsidRPr="00CB04C9" w:rsidRDefault="00495737" w:rsidP="00495737">
            <w:pPr>
              <w:rPr>
                <w:sz w:val="18"/>
                <w:szCs w:val="18"/>
              </w:rPr>
            </w:pPr>
            <w:r w:rsidRPr="00CB04C9">
              <w:rPr>
                <w:sz w:val="18"/>
                <w:szCs w:val="18"/>
              </w:rPr>
              <w:t xml:space="preserve">FA.003 </w:t>
            </w:r>
          </w:p>
          <w:p w14:paraId="2CF5FD65" w14:textId="77777777" w:rsidR="00495737" w:rsidRPr="00CB04C9" w:rsidRDefault="00495737" w:rsidP="00495737">
            <w:pPr>
              <w:rPr>
                <w:sz w:val="18"/>
                <w:szCs w:val="18"/>
              </w:rPr>
            </w:pPr>
          </w:p>
          <w:p w14:paraId="0264DE6B" w14:textId="114BB7B0" w:rsidR="00495737" w:rsidRPr="00CB04C9" w:rsidRDefault="00495737" w:rsidP="00495737">
            <w:pPr>
              <w:rPr>
                <w:sz w:val="18"/>
                <w:szCs w:val="18"/>
              </w:rPr>
            </w:pPr>
            <w:r w:rsidRPr="00CB04C9">
              <w:rPr>
                <w:sz w:val="18"/>
                <w:szCs w:val="18"/>
              </w:rPr>
              <w:t>Asset books when asset is not related to invoice journal, pending vendor invoice, general journal or projects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2B55E99" w14:textId="7C421358" w:rsidR="00495737" w:rsidRPr="00CB04C9" w:rsidRDefault="00495737" w:rsidP="00495737">
            <w:pPr>
              <w:rPr>
                <w:sz w:val="18"/>
                <w:szCs w:val="18"/>
              </w:rPr>
            </w:pPr>
            <w:r w:rsidRPr="00CB04C9">
              <w:rPr>
                <w:sz w:val="18"/>
                <w:szCs w:val="18"/>
              </w:rPr>
              <w:t>Fixed Assets &gt;&gt; Fixed Assets &gt;&gt; Fixed Assets &gt;&gt; Books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2FB0879" w14:textId="70F18EA0" w:rsidR="00495737" w:rsidRPr="00CB04C9" w:rsidRDefault="00495737" w:rsidP="00495737">
            <w:pPr>
              <w:rPr>
                <w:b/>
              </w:rPr>
            </w:pPr>
            <w:r w:rsidRPr="00CB04C9">
              <w:rPr>
                <w:sz w:val="18"/>
                <w:szCs w:val="18"/>
              </w:rPr>
              <w:t>Validate if only the entity code is selected, the financial dimension for BU should pull from the entity structure master that is related to the entity ID.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6380E24C" w14:textId="77777777" w:rsidR="00495737" w:rsidRPr="00CB04C9" w:rsidRDefault="00495737" w:rsidP="00495737">
            <w:pPr>
              <w:rPr>
                <w:b/>
              </w:rPr>
            </w:pPr>
          </w:p>
        </w:tc>
      </w:tr>
      <w:tr w:rsidR="00495737" w:rsidRPr="00022E81" w14:paraId="07485E32"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512706DF" w14:textId="16BE7D30" w:rsidR="00495737" w:rsidRPr="00A3792B" w:rsidRDefault="00495737" w:rsidP="00495737">
            <w:pPr>
              <w:rPr>
                <w:b/>
              </w:rPr>
            </w:pPr>
            <w:r w:rsidRPr="00A3792B">
              <w:rPr>
                <w:bCs/>
              </w:rPr>
              <w:t>T.2</w:t>
            </w:r>
            <w:r w:rsidR="00197817">
              <w:rPr>
                <w:bCs/>
              </w:rPr>
              <w:t>6</w:t>
            </w:r>
            <w:r w:rsidRPr="00A3792B">
              <w:rPr>
                <w:bCs/>
              </w:rPr>
              <w:t>.A</w:t>
            </w:r>
          </w:p>
        </w:tc>
        <w:tc>
          <w:tcPr>
            <w:tcW w:w="1706" w:type="dxa"/>
            <w:tcBorders>
              <w:top w:val="single" w:sz="4" w:space="0" w:color="auto"/>
              <w:left w:val="single" w:sz="4" w:space="0" w:color="auto"/>
              <w:bottom w:val="single" w:sz="4" w:space="0" w:color="auto"/>
              <w:right w:val="single" w:sz="4" w:space="0" w:color="auto"/>
            </w:tcBorders>
          </w:tcPr>
          <w:p w14:paraId="57F11C1A" w14:textId="77777777" w:rsidR="00495737" w:rsidRPr="00A3792B" w:rsidRDefault="00495737" w:rsidP="00495737">
            <w:pPr>
              <w:pStyle w:val="NoSpacing"/>
              <w:rPr>
                <w:sz w:val="18"/>
                <w:szCs w:val="18"/>
              </w:rPr>
            </w:pPr>
            <w:r w:rsidRPr="00A3792B">
              <w:rPr>
                <w:sz w:val="18"/>
                <w:szCs w:val="18"/>
              </w:rPr>
              <w:t xml:space="preserve">FA.004 </w:t>
            </w:r>
          </w:p>
          <w:p w14:paraId="037EF2C1" w14:textId="77777777" w:rsidR="00495737" w:rsidRPr="00A3792B" w:rsidRDefault="00495737" w:rsidP="00495737">
            <w:pPr>
              <w:rPr>
                <w:sz w:val="18"/>
                <w:szCs w:val="18"/>
              </w:rPr>
            </w:pPr>
          </w:p>
          <w:p w14:paraId="286987EC" w14:textId="62C3902D" w:rsidR="00495737" w:rsidRPr="00A3792B" w:rsidRDefault="00495737" w:rsidP="00495737">
            <w:pPr>
              <w:rPr>
                <w:sz w:val="18"/>
                <w:szCs w:val="18"/>
              </w:rPr>
            </w:pPr>
            <w:r w:rsidRPr="00A3792B">
              <w:rPr>
                <w:sz w:val="18"/>
                <w:szCs w:val="18"/>
              </w:rPr>
              <w:t>Fixed Asset Journal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13F8C1A" w14:textId="1A14BB7E" w:rsidR="00495737" w:rsidRPr="00A3792B" w:rsidRDefault="00495737" w:rsidP="00495737">
            <w:pPr>
              <w:rPr>
                <w:b/>
              </w:rPr>
            </w:pPr>
            <w:r w:rsidRPr="00A3792B">
              <w:rPr>
                <w:sz w:val="18"/>
                <w:szCs w:val="18"/>
              </w:rPr>
              <w:t>Fixed Assets &gt;&gt; Journal entries &gt;&gt; Fixed asset journal</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DEE9B48" w14:textId="5E707243" w:rsidR="00495737" w:rsidRPr="00A3792B" w:rsidRDefault="00495737" w:rsidP="00495737">
            <w:pPr>
              <w:rPr>
                <w:sz w:val="18"/>
                <w:szCs w:val="18"/>
              </w:rPr>
            </w:pPr>
            <w:r w:rsidRPr="00A3792B">
              <w:rPr>
                <w:sz w:val="18"/>
                <w:szCs w:val="18"/>
              </w:rPr>
              <w:t>Validate the following three fields [ Entity code, Property code, Unit code] were added to the fixed asset journal.</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25C81131" w14:textId="77777777" w:rsidR="00495737" w:rsidRPr="00A3792B" w:rsidRDefault="00495737" w:rsidP="00495737">
            <w:pPr>
              <w:rPr>
                <w:b/>
              </w:rPr>
            </w:pPr>
          </w:p>
        </w:tc>
      </w:tr>
      <w:tr w:rsidR="00495737" w:rsidRPr="00022E81" w14:paraId="5E45E35E"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7D4313B" w14:textId="24D54812" w:rsidR="00495737" w:rsidRPr="00A3792B" w:rsidRDefault="00495737" w:rsidP="00495737">
            <w:pPr>
              <w:rPr>
                <w:bCs/>
              </w:rPr>
            </w:pPr>
            <w:r w:rsidRPr="00A3792B">
              <w:rPr>
                <w:bCs/>
              </w:rPr>
              <w:t>T.</w:t>
            </w:r>
            <w:proofErr w:type="gramStart"/>
            <w:r w:rsidRPr="00A3792B">
              <w:rPr>
                <w:bCs/>
              </w:rPr>
              <w:t>2</w:t>
            </w:r>
            <w:r w:rsidR="00197817">
              <w:rPr>
                <w:bCs/>
              </w:rPr>
              <w:t>6</w:t>
            </w:r>
            <w:r w:rsidRPr="00A3792B">
              <w:rPr>
                <w:bCs/>
              </w:rPr>
              <w:t>.B.</w:t>
            </w:r>
            <w:proofErr w:type="gramEnd"/>
            <w:r w:rsidRPr="00A3792B">
              <w:rPr>
                <w:bCs/>
              </w:rPr>
              <w:t>1</w:t>
            </w:r>
          </w:p>
        </w:tc>
        <w:tc>
          <w:tcPr>
            <w:tcW w:w="1706" w:type="dxa"/>
            <w:tcBorders>
              <w:top w:val="single" w:sz="4" w:space="0" w:color="auto"/>
              <w:left w:val="single" w:sz="4" w:space="0" w:color="auto"/>
              <w:bottom w:val="single" w:sz="4" w:space="0" w:color="auto"/>
              <w:right w:val="single" w:sz="4" w:space="0" w:color="auto"/>
            </w:tcBorders>
          </w:tcPr>
          <w:p w14:paraId="5384DA5C" w14:textId="77777777" w:rsidR="00495737" w:rsidRPr="00A3792B" w:rsidRDefault="00495737" w:rsidP="00495737">
            <w:pPr>
              <w:pStyle w:val="NoSpacing"/>
              <w:rPr>
                <w:sz w:val="18"/>
                <w:szCs w:val="18"/>
              </w:rPr>
            </w:pPr>
            <w:r w:rsidRPr="00A3792B">
              <w:rPr>
                <w:sz w:val="18"/>
                <w:szCs w:val="18"/>
              </w:rPr>
              <w:t xml:space="preserve">FA.004 </w:t>
            </w:r>
          </w:p>
          <w:p w14:paraId="35D2A18A" w14:textId="77777777" w:rsidR="00495737" w:rsidRPr="00A3792B" w:rsidRDefault="00495737" w:rsidP="00495737">
            <w:pPr>
              <w:pStyle w:val="NoSpacing"/>
              <w:rPr>
                <w:sz w:val="18"/>
                <w:szCs w:val="18"/>
              </w:rPr>
            </w:pPr>
          </w:p>
          <w:p w14:paraId="12715BA9" w14:textId="2AB9D2A4" w:rsidR="00495737" w:rsidRPr="00A3792B" w:rsidRDefault="00495737" w:rsidP="00495737">
            <w:pPr>
              <w:pStyle w:val="NoSpacing"/>
              <w:rPr>
                <w:sz w:val="18"/>
                <w:szCs w:val="18"/>
              </w:rPr>
            </w:pPr>
            <w:r w:rsidRPr="00A3792B">
              <w:rPr>
                <w:sz w:val="18"/>
                <w:szCs w:val="18"/>
              </w:rPr>
              <w:t>Fixed Asset Journal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1D610DA" w14:textId="628D6426" w:rsidR="00495737" w:rsidRPr="00A3792B" w:rsidRDefault="00495737" w:rsidP="00495737">
            <w:pPr>
              <w:pStyle w:val="NoSpacing"/>
              <w:rPr>
                <w:sz w:val="18"/>
                <w:szCs w:val="18"/>
              </w:rPr>
            </w:pPr>
            <w:r w:rsidRPr="00A3792B">
              <w:rPr>
                <w:sz w:val="18"/>
                <w:szCs w:val="18"/>
              </w:rPr>
              <w:t>Fixed Assets &gt;&gt; Journal entries &gt;&gt; Fixed asset journal</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DBE71E4" w14:textId="57487AB9" w:rsidR="00495737" w:rsidRPr="00A3792B" w:rsidRDefault="00495737" w:rsidP="00495737">
            <w:pPr>
              <w:pStyle w:val="NoSpacing"/>
              <w:rPr>
                <w:sz w:val="18"/>
                <w:szCs w:val="18"/>
              </w:rPr>
            </w:pPr>
            <w:r w:rsidRPr="00A3792B">
              <w:rPr>
                <w:sz w:val="18"/>
                <w:szCs w:val="18"/>
              </w:rPr>
              <w:t xml:space="preserve">Create a fixed asset journal for a property that has changed ownership. </w:t>
            </w:r>
          </w:p>
          <w:p w14:paraId="6E241ACE" w14:textId="77777777" w:rsidR="00495737" w:rsidRPr="00A3792B" w:rsidRDefault="00495737" w:rsidP="00495737">
            <w:pPr>
              <w:pStyle w:val="NoSpacing"/>
              <w:rPr>
                <w:sz w:val="18"/>
                <w:szCs w:val="18"/>
              </w:rPr>
            </w:pPr>
          </w:p>
          <w:p w14:paraId="7A254F03" w14:textId="4316DC61" w:rsidR="00495737" w:rsidRPr="00A3792B" w:rsidRDefault="00495737" w:rsidP="00495737">
            <w:pPr>
              <w:pStyle w:val="NoSpacing"/>
              <w:rPr>
                <w:sz w:val="18"/>
                <w:szCs w:val="18"/>
              </w:rPr>
            </w:pPr>
            <w:r w:rsidRPr="00A3792B">
              <w:rPr>
                <w:sz w:val="18"/>
                <w:szCs w:val="18"/>
              </w:rPr>
              <w:t xml:space="preserve">Create a </w:t>
            </w:r>
            <w:r>
              <w:rPr>
                <w:sz w:val="18"/>
                <w:szCs w:val="18"/>
              </w:rPr>
              <w:t>fixed asse</w:t>
            </w:r>
            <w:r w:rsidRPr="00A3792B">
              <w:rPr>
                <w:sz w:val="18"/>
                <w:szCs w:val="18"/>
              </w:rPr>
              <w:t xml:space="preserve">t journal for the property code. Use today’s date as the posting date. </w:t>
            </w:r>
          </w:p>
          <w:p w14:paraId="045521CD" w14:textId="77777777" w:rsidR="00495737" w:rsidRPr="00A3792B" w:rsidRDefault="00495737" w:rsidP="00495737">
            <w:pPr>
              <w:pStyle w:val="NoSpacing"/>
              <w:rPr>
                <w:sz w:val="18"/>
                <w:szCs w:val="18"/>
              </w:rPr>
            </w:pPr>
          </w:p>
          <w:p w14:paraId="50FE64C0" w14:textId="77777777" w:rsidR="00495737" w:rsidRPr="00A3792B" w:rsidRDefault="00495737" w:rsidP="00495737">
            <w:pPr>
              <w:pStyle w:val="NoSpacing"/>
              <w:rPr>
                <w:sz w:val="18"/>
                <w:szCs w:val="18"/>
              </w:rPr>
            </w:pPr>
            <w:r w:rsidRPr="00A3792B">
              <w:rPr>
                <w:sz w:val="18"/>
                <w:szCs w:val="18"/>
              </w:rPr>
              <w:t xml:space="preserve">Validate when the property code is selected, the unit code field should become available with only records that are associated to the property selected. </w:t>
            </w:r>
          </w:p>
          <w:p w14:paraId="4A6C0B31" w14:textId="77777777" w:rsidR="00495737" w:rsidRPr="00A3792B" w:rsidRDefault="00495737" w:rsidP="00495737">
            <w:pPr>
              <w:pStyle w:val="NoSpacing"/>
              <w:rPr>
                <w:sz w:val="18"/>
                <w:szCs w:val="18"/>
              </w:rPr>
            </w:pPr>
          </w:p>
          <w:p w14:paraId="2DF630CB" w14:textId="77777777" w:rsidR="00495737" w:rsidRPr="00A3792B" w:rsidRDefault="00495737" w:rsidP="00495737">
            <w:pPr>
              <w:pStyle w:val="NoSpacing"/>
              <w:rPr>
                <w:sz w:val="18"/>
                <w:szCs w:val="18"/>
              </w:rPr>
            </w:pPr>
            <w:r w:rsidRPr="00A3792B">
              <w:rPr>
                <w:sz w:val="18"/>
                <w:szCs w:val="18"/>
              </w:rPr>
              <w:t xml:space="preserve">Validate the entity code should auto populate based on the </w:t>
            </w:r>
            <w:r w:rsidRPr="00A3792B">
              <w:rPr>
                <w:b/>
                <w:bCs/>
                <w:i/>
                <w:iCs/>
                <w:sz w:val="18"/>
                <w:szCs w:val="18"/>
              </w:rPr>
              <w:t>posting date</w:t>
            </w:r>
            <w:r w:rsidRPr="00A3792B">
              <w:rPr>
                <w:sz w:val="18"/>
                <w:szCs w:val="18"/>
              </w:rPr>
              <w:t xml:space="preserve"> comparative to ownership effective date.</w:t>
            </w:r>
          </w:p>
          <w:p w14:paraId="58BA94FD" w14:textId="77777777" w:rsidR="00495737" w:rsidRPr="00A3792B" w:rsidRDefault="00495737" w:rsidP="00495737">
            <w:pPr>
              <w:pStyle w:val="NoSpacing"/>
              <w:rPr>
                <w:sz w:val="18"/>
                <w:szCs w:val="18"/>
              </w:rPr>
            </w:pPr>
          </w:p>
          <w:p w14:paraId="3F01FDEC" w14:textId="77777777" w:rsidR="00495737" w:rsidRPr="00483B4E" w:rsidRDefault="00495737" w:rsidP="00495737">
            <w:pPr>
              <w:pStyle w:val="NoSpacing"/>
              <w:rPr>
                <w:sz w:val="18"/>
                <w:szCs w:val="18"/>
              </w:rPr>
            </w:pPr>
            <w:r w:rsidRPr="00483B4E">
              <w:rPr>
                <w:sz w:val="18"/>
                <w:szCs w:val="18"/>
              </w:rPr>
              <w:t xml:space="preserve">Validate when the entity code is auto filled, the field should become greyed out. </w:t>
            </w:r>
          </w:p>
          <w:p w14:paraId="5FC0EF35" w14:textId="77777777" w:rsidR="00495737" w:rsidRPr="00483B4E" w:rsidRDefault="00495737" w:rsidP="00495737">
            <w:pPr>
              <w:pStyle w:val="NoSpacing"/>
              <w:rPr>
                <w:b/>
                <w:bCs/>
                <w:sz w:val="18"/>
                <w:szCs w:val="18"/>
              </w:rPr>
            </w:pPr>
          </w:p>
          <w:p w14:paraId="2C51465A" w14:textId="253AA5C5" w:rsidR="00495737" w:rsidRPr="00A3792B" w:rsidRDefault="00495737" w:rsidP="00495737">
            <w:pPr>
              <w:rPr>
                <w:b/>
              </w:rPr>
            </w:pPr>
            <w:r w:rsidRPr="00A3792B">
              <w:rPr>
                <w:sz w:val="18"/>
                <w:szCs w:val="18"/>
              </w:rPr>
              <w:t>Validate the financial dimension for BU</w:t>
            </w:r>
            <w:r>
              <w:rPr>
                <w:sz w:val="18"/>
                <w:szCs w:val="18"/>
              </w:rPr>
              <w:t>, property,</w:t>
            </w:r>
            <w:r w:rsidRPr="00A3792B">
              <w:rPr>
                <w:sz w:val="18"/>
                <w:szCs w:val="18"/>
              </w:rPr>
              <w:t xml:space="preserve"> and </w:t>
            </w:r>
            <w:r>
              <w:rPr>
                <w:sz w:val="18"/>
                <w:szCs w:val="18"/>
              </w:rPr>
              <w:t>market</w:t>
            </w:r>
            <w:r w:rsidRPr="00A3792B">
              <w:rPr>
                <w:sz w:val="18"/>
                <w:szCs w:val="18"/>
              </w:rPr>
              <w:t xml:space="preserve"> should pull from the BU-property relationship based </w:t>
            </w:r>
            <w:r>
              <w:rPr>
                <w:sz w:val="18"/>
                <w:szCs w:val="18"/>
              </w:rPr>
              <w:t>on posting date</w:t>
            </w:r>
            <w:r w:rsidRPr="00A3792B">
              <w:rPr>
                <w:sz w:val="18"/>
                <w:szCs w:val="18"/>
              </w:rPr>
              <w:t xml:space="preserve"> comparative to the effective ownership date.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504A54A" w14:textId="77777777" w:rsidR="00495737" w:rsidRPr="00022E81" w:rsidRDefault="00495737" w:rsidP="00495737">
            <w:pPr>
              <w:rPr>
                <w:b/>
                <w:color w:val="7030A0"/>
              </w:rPr>
            </w:pPr>
          </w:p>
        </w:tc>
      </w:tr>
      <w:tr w:rsidR="00495737" w:rsidRPr="00022E81" w14:paraId="44F898D7"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097C0FC" w14:textId="2DC04B7C" w:rsidR="00495737" w:rsidRPr="00A3792B" w:rsidRDefault="00495737" w:rsidP="00495737">
            <w:pPr>
              <w:rPr>
                <w:bCs/>
              </w:rPr>
            </w:pPr>
            <w:r w:rsidRPr="00A3792B">
              <w:rPr>
                <w:bCs/>
              </w:rPr>
              <w:t>T.</w:t>
            </w:r>
            <w:proofErr w:type="gramStart"/>
            <w:r w:rsidRPr="00A3792B">
              <w:rPr>
                <w:bCs/>
              </w:rPr>
              <w:t>2</w:t>
            </w:r>
            <w:r w:rsidR="00197817">
              <w:rPr>
                <w:bCs/>
              </w:rPr>
              <w:t>6</w:t>
            </w:r>
            <w:r w:rsidRPr="00A3792B">
              <w:rPr>
                <w:bCs/>
              </w:rPr>
              <w:t>.B.</w:t>
            </w:r>
            <w:proofErr w:type="gramEnd"/>
            <w:r w:rsidRPr="00A3792B">
              <w:rPr>
                <w:bCs/>
              </w:rPr>
              <w:t>2</w:t>
            </w:r>
          </w:p>
        </w:tc>
        <w:tc>
          <w:tcPr>
            <w:tcW w:w="1706" w:type="dxa"/>
            <w:tcBorders>
              <w:top w:val="single" w:sz="4" w:space="0" w:color="auto"/>
              <w:left w:val="single" w:sz="4" w:space="0" w:color="auto"/>
              <w:bottom w:val="single" w:sz="4" w:space="0" w:color="auto"/>
              <w:right w:val="single" w:sz="4" w:space="0" w:color="auto"/>
            </w:tcBorders>
          </w:tcPr>
          <w:p w14:paraId="38D36854" w14:textId="77777777" w:rsidR="00495737" w:rsidRPr="00A3792B" w:rsidRDefault="00495737" w:rsidP="00495737">
            <w:pPr>
              <w:pStyle w:val="NoSpacing"/>
              <w:rPr>
                <w:sz w:val="18"/>
                <w:szCs w:val="18"/>
              </w:rPr>
            </w:pPr>
            <w:r w:rsidRPr="00A3792B">
              <w:rPr>
                <w:sz w:val="18"/>
                <w:szCs w:val="18"/>
              </w:rPr>
              <w:t xml:space="preserve">FA.004 </w:t>
            </w:r>
          </w:p>
          <w:p w14:paraId="21561DC2" w14:textId="77777777" w:rsidR="00495737" w:rsidRPr="00A3792B" w:rsidRDefault="00495737" w:rsidP="00495737">
            <w:pPr>
              <w:pStyle w:val="NoSpacing"/>
              <w:rPr>
                <w:sz w:val="18"/>
                <w:szCs w:val="18"/>
              </w:rPr>
            </w:pPr>
          </w:p>
          <w:p w14:paraId="7FC05AA3" w14:textId="77777777" w:rsidR="00495737" w:rsidRPr="00A3792B" w:rsidRDefault="00495737" w:rsidP="00495737">
            <w:pPr>
              <w:pStyle w:val="NoSpacing"/>
              <w:rPr>
                <w:sz w:val="18"/>
                <w:szCs w:val="18"/>
              </w:rPr>
            </w:pPr>
            <w:r w:rsidRPr="00A3792B">
              <w:rPr>
                <w:sz w:val="18"/>
                <w:szCs w:val="18"/>
              </w:rPr>
              <w:t>Fixed Asset Journal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1622424" w14:textId="77777777" w:rsidR="00495737" w:rsidRPr="00A3792B" w:rsidRDefault="00495737" w:rsidP="00495737">
            <w:pPr>
              <w:pStyle w:val="NoSpacing"/>
              <w:rPr>
                <w:sz w:val="18"/>
                <w:szCs w:val="18"/>
              </w:rPr>
            </w:pPr>
            <w:r w:rsidRPr="00A3792B">
              <w:rPr>
                <w:sz w:val="18"/>
                <w:szCs w:val="18"/>
              </w:rPr>
              <w:t>Fixed Assets &gt;&gt; Journal entries &gt;&gt; Fixed asset journal</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A43F2A4" w14:textId="10BD15AB" w:rsidR="00495737" w:rsidRPr="00A3792B" w:rsidRDefault="00495737" w:rsidP="00495737">
            <w:pPr>
              <w:pStyle w:val="NoSpacing"/>
              <w:rPr>
                <w:sz w:val="18"/>
                <w:szCs w:val="18"/>
              </w:rPr>
            </w:pPr>
            <w:r w:rsidRPr="00A3792B">
              <w:rPr>
                <w:sz w:val="18"/>
                <w:szCs w:val="18"/>
              </w:rPr>
              <w:t>Use the same property code as T.27.B1</w:t>
            </w:r>
          </w:p>
          <w:p w14:paraId="04AA6709" w14:textId="77777777" w:rsidR="00495737" w:rsidRPr="00A3792B" w:rsidRDefault="00495737" w:rsidP="00495737">
            <w:pPr>
              <w:pStyle w:val="NoSpacing"/>
              <w:rPr>
                <w:sz w:val="18"/>
                <w:szCs w:val="18"/>
              </w:rPr>
            </w:pPr>
          </w:p>
          <w:p w14:paraId="183F7799" w14:textId="1A3458C3" w:rsidR="00495737" w:rsidRPr="00A3792B" w:rsidRDefault="00495737" w:rsidP="00495737">
            <w:pPr>
              <w:pStyle w:val="NoSpacing"/>
              <w:rPr>
                <w:sz w:val="18"/>
                <w:szCs w:val="18"/>
              </w:rPr>
            </w:pPr>
            <w:r w:rsidRPr="00A3792B">
              <w:rPr>
                <w:sz w:val="18"/>
                <w:szCs w:val="18"/>
              </w:rPr>
              <w:t xml:space="preserve">Create a fixed asset journal for the property code. Use a posting date prior to the latest effective date. </w:t>
            </w:r>
          </w:p>
          <w:p w14:paraId="55DBEC51" w14:textId="77777777" w:rsidR="00495737" w:rsidRPr="00A3792B" w:rsidRDefault="00495737" w:rsidP="00495737">
            <w:pPr>
              <w:pStyle w:val="NoSpacing"/>
              <w:rPr>
                <w:sz w:val="18"/>
                <w:szCs w:val="18"/>
              </w:rPr>
            </w:pPr>
          </w:p>
          <w:p w14:paraId="7105C10E" w14:textId="77777777" w:rsidR="00495737" w:rsidRPr="00A3792B" w:rsidRDefault="00495737" w:rsidP="00495737">
            <w:pPr>
              <w:pStyle w:val="NoSpacing"/>
              <w:rPr>
                <w:sz w:val="18"/>
                <w:szCs w:val="18"/>
              </w:rPr>
            </w:pPr>
            <w:r w:rsidRPr="00A3792B">
              <w:rPr>
                <w:sz w:val="18"/>
                <w:szCs w:val="18"/>
              </w:rPr>
              <w:t xml:space="preserve">Validate when the property code is selected, the unit code field should become available with only records that are associated to the property selected. </w:t>
            </w:r>
          </w:p>
          <w:p w14:paraId="04CC29EE" w14:textId="77777777" w:rsidR="00495737" w:rsidRPr="00A3792B" w:rsidRDefault="00495737" w:rsidP="00495737">
            <w:pPr>
              <w:pStyle w:val="NoSpacing"/>
              <w:rPr>
                <w:sz w:val="18"/>
                <w:szCs w:val="18"/>
              </w:rPr>
            </w:pPr>
          </w:p>
          <w:p w14:paraId="27713C0C" w14:textId="77777777" w:rsidR="00495737" w:rsidRPr="00483B4E" w:rsidRDefault="00495737" w:rsidP="00495737">
            <w:pPr>
              <w:pStyle w:val="NoSpacing"/>
              <w:rPr>
                <w:sz w:val="18"/>
                <w:szCs w:val="18"/>
              </w:rPr>
            </w:pPr>
            <w:r w:rsidRPr="00A3792B">
              <w:rPr>
                <w:sz w:val="18"/>
                <w:szCs w:val="18"/>
              </w:rPr>
              <w:t xml:space="preserve">Validate the entity code should auto populate based on the </w:t>
            </w:r>
            <w:r w:rsidRPr="00A3792B">
              <w:rPr>
                <w:b/>
                <w:bCs/>
                <w:i/>
                <w:iCs/>
                <w:sz w:val="18"/>
                <w:szCs w:val="18"/>
              </w:rPr>
              <w:t>posting date</w:t>
            </w:r>
            <w:r w:rsidRPr="00A3792B">
              <w:rPr>
                <w:sz w:val="18"/>
                <w:szCs w:val="18"/>
              </w:rPr>
              <w:t xml:space="preserve"> comparative to ownership </w:t>
            </w:r>
            <w:r w:rsidRPr="00483B4E">
              <w:rPr>
                <w:sz w:val="18"/>
                <w:szCs w:val="18"/>
              </w:rPr>
              <w:t>effective date.</w:t>
            </w:r>
          </w:p>
          <w:p w14:paraId="3E194EC2" w14:textId="77777777" w:rsidR="00495737" w:rsidRPr="00483B4E" w:rsidRDefault="00495737" w:rsidP="00495737">
            <w:pPr>
              <w:pStyle w:val="NoSpacing"/>
              <w:rPr>
                <w:sz w:val="18"/>
                <w:szCs w:val="18"/>
              </w:rPr>
            </w:pPr>
          </w:p>
          <w:p w14:paraId="4A77291D" w14:textId="77777777" w:rsidR="00495737" w:rsidRPr="00483B4E" w:rsidRDefault="00495737" w:rsidP="00495737">
            <w:pPr>
              <w:pStyle w:val="NoSpacing"/>
              <w:rPr>
                <w:sz w:val="18"/>
                <w:szCs w:val="18"/>
              </w:rPr>
            </w:pPr>
            <w:r w:rsidRPr="00483B4E">
              <w:rPr>
                <w:sz w:val="18"/>
                <w:szCs w:val="18"/>
              </w:rPr>
              <w:t xml:space="preserve">Validate when the entity code is auto filled, the field should become greyed out. </w:t>
            </w:r>
          </w:p>
          <w:p w14:paraId="541237A2" w14:textId="77777777" w:rsidR="00495737" w:rsidRPr="00483B4E" w:rsidRDefault="00495737" w:rsidP="00495737">
            <w:pPr>
              <w:pStyle w:val="NoSpacing"/>
              <w:rPr>
                <w:b/>
                <w:bCs/>
                <w:sz w:val="18"/>
                <w:szCs w:val="18"/>
              </w:rPr>
            </w:pPr>
          </w:p>
          <w:p w14:paraId="6B290165" w14:textId="451CA9FD" w:rsidR="00495737" w:rsidRPr="00A3792B" w:rsidRDefault="00495737" w:rsidP="00495737">
            <w:pPr>
              <w:rPr>
                <w:b/>
              </w:rPr>
            </w:pPr>
            <w:r w:rsidRPr="00A3792B">
              <w:rPr>
                <w:sz w:val="18"/>
                <w:szCs w:val="18"/>
              </w:rPr>
              <w:t>Validate the financial dimension for BU</w:t>
            </w:r>
            <w:r>
              <w:rPr>
                <w:sz w:val="18"/>
                <w:szCs w:val="18"/>
              </w:rPr>
              <w:t>, property,</w:t>
            </w:r>
            <w:r w:rsidRPr="00A3792B">
              <w:rPr>
                <w:sz w:val="18"/>
                <w:szCs w:val="18"/>
              </w:rPr>
              <w:t xml:space="preserve"> and </w:t>
            </w:r>
            <w:r>
              <w:rPr>
                <w:sz w:val="18"/>
                <w:szCs w:val="18"/>
              </w:rPr>
              <w:t>market</w:t>
            </w:r>
            <w:r w:rsidRPr="00A3792B">
              <w:rPr>
                <w:sz w:val="18"/>
                <w:szCs w:val="18"/>
              </w:rPr>
              <w:t xml:space="preserve"> should pull from the BU-property relationship based </w:t>
            </w:r>
            <w:r>
              <w:rPr>
                <w:sz w:val="18"/>
                <w:szCs w:val="18"/>
              </w:rPr>
              <w:t>on posting date</w:t>
            </w:r>
            <w:r w:rsidRPr="00A3792B">
              <w:rPr>
                <w:sz w:val="18"/>
                <w:szCs w:val="18"/>
              </w:rPr>
              <w:t xml:space="preserve"> comparative to the effective ownership date.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F276273" w14:textId="77777777" w:rsidR="00495737" w:rsidRPr="00022E81" w:rsidRDefault="00495737" w:rsidP="00495737">
            <w:pPr>
              <w:rPr>
                <w:b/>
                <w:color w:val="7030A0"/>
              </w:rPr>
            </w:pPr>
          </w:p>
        </w:tc>
      </w:tr>
      <w:tr w:rsidR="00495737" w:rsidRPr="00022E81" w14:paraId="497EBA7E"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3A308509" w14:textId="77B235DC" w:rsidR="00495737" w:rsidRPr="00A3792B" w:rsidRDefault="00495737" w:rsidP="00495737">
            <w:pPr>
              <w:rPr>
                <w:bCs/>
              </w:rPr>
            </w:pPr>
            <w:r w:rsidRPr="00A3792B">
              <w:rPr>
                <w:bCs/>
              </w:rPr>
              <w:t>T.2</w:t>
            </w:r>
            <w:r w:rsidR="006406A0">
              <w:rPr>
                <w:bCs/>
              </w:rPr>
              <w:t>6</w:t>
            </w:r>
            <w:r w:rsidRPr="00A3792B">
              <w:rPr>
                <w:bCs/>
              </w:rPr>
              <w:t>.C</w:t>
            </w:r>
          </w:p>
        </w:tc>
        <w:tc>
          <w:tcPr>
            <w:tcW w:w="1706" w:type="dxa"/>
            <w:tcBorders>
              <w:top w:val="single" w:sz="4" w:space="0" w:color="auto"/>
              <w:left w:val="single" w:sz="4" w:space="0" w:color="auto"/>
              <w:bottom w:val="single" w:sz="4" w:space="0" w:color="auto"/>
              <w:right w:val="single" w:sz="4" w:space="0" w:color="auto"/>
            </w:tcBorders>
          </w:tcPr>
          <w:p w14:paraId="44DE3245" w14:textId="77777777" w:rsidR="00495737" w:rsidRPr="00A3792B" w:rsidRDefault="00495737" w:rsidP="00495737">
            <w:pPr>
              <w:pStyle w:val="NoSpacing"/>
              <w:rPr>
                <w:sz w:val="18"/>
                <w:szCs w:val="18"/>
              </w:rPr>
            </w:pPr>
            <w:r w:rsidRPr="00A3792B">
              <w:rPr>
                <w:sz w:val="18"/>
                <w:szCs w:val="18"/>
              </w:rPr>
              <w:t>FA.004</w:t>
            </w:r>
          </w:p>
          <w:p w14:paraId="50435AA2" w14:textId="77777777" w:rsidR="00495737" w:rsidRPr="00A3792B" w:rsidRDefault="00495737" w:rsidP="00495737">
            <w:pPr>
              <w:pStyle w:val="NoSpacing"/>
              <w:rPr>
                <w:sz w:val="18"/>
                <w:szCs w:val="18"/>
              </w:rPr>
            </w:pPr>
          </w:p>
          <w:p w14:paraId="726C75B8" w14:textId="1B3B62A0" w:rsidR="00495737" w:rsidRPr="00A3792B" w:rsidRDefault="00495737" w:rsidP="00495737">
            <w:pPr>
              <w:pStyle w:val="NoSpacing"/>
              <w:rPr>
                <w:sz w:val="18"/>
                <w:szCs w:val="18"/>
              </w:rPr>
            </w:pPr>
            <w:r w:rsidRPr="00A3792B">
              <w:rPr>
                <w:sz w:val="18"/>
                <w:szCs w:val="18"/>
              </w:rPr>
              <w:t>Fixed Asset Journal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5ED10AD" w14:textId="554B3215" w:rsidR="00495737" w:rsidRPr="00A3792B" w:rsidRDefault="00495737" w:rsidP="00495737">
            <w:pPr>
              <w:pStyle w:val="NoSpacing"/>
              <w:rPr>
                <w:sz w:val="18"/>
                <w:szCs w:val="18"/>
              </w:rPr>
            </w:pPr>
            <w:r w:rsidRPr="00A3792B">
              <w:rPr>
                <w:sz w:val="18"/>
                <w:szCs w:val="18"/>
              </w:rPr>
              <w:t>Fixed Assets &gt;&gt; Journal entries &gt;&gt; Fixed asset journal</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2A58800" w14:textId="57808379" w:rsidR="00495737" w:rsidRPr="00A3792B" w:rsidRDefault="00495737" w:rsidP="00495737">
            <w:pPr>
              <w:rPr>
                <w:bCs/>
                <w:sz w:val="18"/>
                <w:szCs w:val="18"/>
              </w:rPr>
            </w:pPr>
            <w:r w:rsidRPr="00A3792B">
              <w:rPr>
                <w:sz w:val="18"/>
                <w:szCs w:val="18"/>
              </w:rPr>
              <w:t>Validate if only the entity code is selected, the financial dimension for BU should pull from the entity structure master that is related to the entity ID.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35F48F6" w14:textId="77777777" w:rsidR="00495737" w:rsidRPr="00022E81" w:rsidRDefault="00495737" w:rsidP="00495737">
            <w:pPr>
              <w:rPr>
                <w:b/>
                <w:color w:val="7030A0"/>
              </w:rPr>
            </w:pPr>
          </w:p>
        </w:tc>
      </w:tr>
      <w:tr w:rsidR="00495737" w:rsidRPr="00022E81" w14:paraId="26835383"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74AAED5" w14:textId="0AC928CB" w:rsidR="00495737" w:rsidRPr="00F67168" w:rsidRDefault="00495737" w:rsidP="00495737">
            <w:pPr>
              <w:rPr>
                <w:b/>
              </w:rPr>
            </w:pPr>
            <w:r w:rsidRPr="00F67168">
              <w:rPr>
                <w:bCs/>
              </w:rPr>
              <w:t>T.2</w:t>
            </w:r>
            <w:r w:rsidR="006406A0">
              <w:rPr>
                <w:bCs/>
              </w:rPr>
              <w:t>7</w:t>
            </w:r>
            <w:r w:rsidRPr="00F67168">
              <w:rPr>
                <w:bCs/>
              </w:rPr>
              <w:t>.A</w:t>
            </w:r>
          </w:p>
        </w:tc>
        <w:tc>
          <w:tcPr>
            <w:tcW w:w="1706" w:type="dxa"/>
            <w:tcBorders>
              <w:top w:val="single" w:sz="4" w:space="0" w:color="auto"/>
              <w:left w:val="single" w:sz="4" w:space="0" w:color="auto"/>
              <w:bottom w:val="single" w:sz="4" w:space="0" w:color="auto"/>
              <w:right w:val="single" w:sz="4" w:space="0" w:color="auto"/>
            </w:tcBorders>
          </w:tcPr>
          <w:p w14:paraId="12D0BF7F" w14:textId="77777777" w:rsidR="00495737" w:rsidRPr="00F67168" w:rsidRDefault="00495737" w:rsidP="00495737">
            <w:pPr>
              <w:pStyle w:val="NoSpacing"/>
              <w:rPr>
                <w:sz w:val="18"/>
                <w:szCs w:val="18"/>
              </w:rPr>
            </w:pPr>
            <w:r w:rsidRPr="00F67168">
              <w:rPr>
                <w:sz w:val="18"/>
                <w:szCs w:val="18"/>
              </w:rPr>
              <w:t xml:space="preserve">FA.005 </w:t>
            </w:r>
          </w:p>
          <w:p w14:paraId="10D76D61" w14:textId="77777777" w:rsidR="00495737" w:rsidRPr="00F67168" w:rsidRDefault="00495737" w:rsidP="00495737">
            <w:pPr>
              <w:pStyle w:val="NoSpacing"/>
              <w:rPr>
                <w:sz w:val="18"/>
                <w:szCs w:val="18"/>
              </w:rPr>
            </w:pPr>
          </w:p>
          <w:p w14:paraId="7E8AE7C3" w14:textId="6D4F28A7" w:rsidR="00495737" w:rsidRPr="00F67168" w:rsidRDefault="00495737" w:rsidP="00495737">
            <w:pPr>
              <w:pStyle w:val="NoSpacing"/>
              <w:rPr>
                <w:sz w:val="18"/>
                <w:szCs w:val="18"/>
              </w:rPr>
            </w:pPr>
            <w:r w:rsidRPr="00F67168">
              <w:rPr>
                <w:sz w:val="18"/>
                <w:szCs w:val="18"/>
              </w:rPr>
              <w:t xml:space="preserve">Fixed Asset transactions – Field validation </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3839324" w14:textId="73903695" w:rsidR="00495737" w:rsidRPr="00F67168" w:rsidRDefault="00495737" w:rsidP="00495737">
            <w:pPr>
              <w:pStyle w:val="NoSpacing"/>
              <w:rPr>
                <w:sz w:val="18"/>
                <w:szCs w:val="18"/>
              </w:rPr>
            </w:pPr>
            <w:r w:rsidRPr="00F67168">
              <w:rPr>
                <w:sz w:val="18"/>
                <w:szCs w:val="18"/>
              </w:rPr>
              <w:t>Fixed Assets &gt;&gt; Inquiries and reports &gt;&gt; Fixed asset transactions</w:t>
            </w:r>
          </w:p>
          <w:p w14:paraId="69B08F10" w14:textId="77777777" w:rsidR="00495737" w:rsidRPr="00F67168" w:rsidRDefault="00495737" w:rsidP="00495737">
            <w:pPr>
              <w:pStyle w:val="NoSpacing"/>
              <w:rPr>
                <w:sz w:val="18"/>
                <w:szCs w:val="18"/>
              </w:rPr>
            </w:pPr>
          </w:p>
          <w:p w14:paraId="01C8761E" w14:textId="77777777" w:rsidR="00495737" w:rsidRPr="00F67168" w:rsidRDefault="00495737" w:rsidP="00495737">
            <w:pPr>
              <w:rPr>
                <w:sz w:val="18"/>
                <w:szCs w:val="18"/>
              </w:rPr>
            </w:pPr>
            <w:r w:rsidRPr="00F67168">
              <w:rPr>
                <w:sz w:val="18"/>
                <w:szCs w:val="18"/>
              </w:rPr>
              <w:t>Need to include property group field</w:t>
            </w:r>
          </w:p>
          <w:p w14:paraId="6C0CD2C6" w14:textId="77777777" w:rsidR="00495737" w:rsidRPr="00F67168" w:rsidRDefault="00495737" w:rsidP="00495737">
            <w:pPr>
              <w:rPr>
                <w:sz w:val="18"/>
                <w:szCs w:val="18"/>
              </w:rPr>
            </w:pPr>
          </w:p>
          <w:p w14:paraId="46C8619D" w14:textId="77777777" w:rsidR="00495737" w:rsidRPr="00F67168" w:rsidRDefault="00495737" w:rsidP="00495737">
            <w:pPr>
              <w:rPr>
                <w:sz w:val="18"/>
                <w:szCs w:val="18"/>
              </w:rPr>
            </w:pPr>
          </w:p>
          <w:p w14:paraId="37220110" w14:textId="556726C4" w:rsidR="00495737" w:rsidRPr="00F67168" w:rsidRDefault="00495737" w:rsidP="00495737">
            <w:pPr>
              <w:rPr>
                <w:b/>
              </w:rPr>
            </w:pPr>
            <w:r w:rsidRPr="00F67168">
              <w:rPr>
                <w:sz w:val="18"/>
                <w:szCs w:val="18"/>
              </w:rPr>
              <w:t>Fixed Assets &gt;&gt; Fixed Assets &gt;&gt; Fixed Assets &gt;&gt; Books &gt;&gt;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2E8F9AEE" w14:textId="4C516443" w:rsidR="00495737" w:rsidRPr="00F67168" w:rsidRDefault="00495737" w:rsidP="00495737">
            <w:pPr>
              <w:rPr>
                <w:b/>
              </w:rPr>
            </w:pPr>
            <w:r w:rsidRPr="00F67168">
              <w:rPr>
                <w:sz w:val="18"/>
                <w:szCs w:val="18"/>
              </w:rPr>
              <w:t xml:space="preserve">Validate the following </w:t>
            </w:r>
            <w:r w:rsidRPr="00F67168">
              <w:rPr>
                <w:b/>
                <w:bCs/>
                <w:sz w:val="18"/>
                <w:szCs w:val="18"/>
                <w:highlight w:val="yellow"/>
              </w:rPr>
              <w:t>four</w:t>
            </w:r>
            <w:r w:rsidRPr="00F67168">
              <w:rPr>
                <w:sz w:val="18"/>
                <w:szCs w:val="18"/>
              </w:rPr>
              <w:t xml:space="preserve"> fields [ Entity code, Property code, Unit code, Property group] were added to the fixed asset transaction form and the fields allow user to filter records.</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56376750" w14:textId="77777777" w:rsidR="00495737" w:rsidRPr="00022E81" w:rsidRDefault="00495737" w:rsidP="00495737">
            <w:pPr>
              <w:rPr>
                <w:b/>
                <w:color w:val="7030A0"/>
              </w:rPr>
            </w:pPr>
          </w:p>
        </w:tc>
      </w:tr>
      <w:tr w:rsidR="00495737" w:rsidRPr="00022E81" w14:paraId="136E623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35D55949" w14:textId="621176DB" w:rsidR="00495737" w:rsidRPr="00F67168" w:rsidRDefault="00495737" w:rsidP="00495737">
            <w:pPr>
              <w:rPr>
                <w:bCs/>
              </w:rPr>
            </w:pPr>
            <w:r w:rsidRPr="00F67168">
              <w:rPr>
                <w:bCs/>
              </w:rPr>
              <w:t>T.2</w:t>
            </w:r>
            <w:r w:rsidR="006406A0">
              <w:rPr>
                <w:bCs/>
              </w:rPr>
              <w:t>7</w:t>
            </w:r>
            <w:r w:rsidRPr="00F67168">
              <w:rPr>
                <w:bCs/>
              </w:rPr>
              <w:t>.B</w:t>
            </w:r>
          </w:p>
        </w:tc>
        <w:tc>
          <w:tcPr>
            <w:tcW w:w="1706" w:type="dxa"/>
            <w:tcBorders>
              <w:top w:val="single" w:sz="4" w:space="0" w:color="auto"/>
              <w:left w:val="single" w:sz="4" w:space="0" w:color="auto"/>
              <w:bottom w:val="single" w:sz="4" w:space="0" w:color="auto"/>
              <w:right w:val="single" w:sz="4" w:space="0" w:color="auto"/>
            </w:tcBorders>
          </w:tcPr>
          <w:p w14:paraId="372D6E1F" w14:textId="77777777" w:rsidR="00495737" w:rsidRPr="00F67168" w:rsidRDefault="00495737" w:rsidP="00495737">
            <w:pPr>
              <w:pStyle w:val="NoSpacing"/>
              <w:rPr>
                <w:sz w:val="18"/>
                <w:szCs w:val="18"/>
              </w:rPr>
            </w:pPr>
            <w:r w:rsidRPr="00F67168">
              <w:rPr>
                <w:sz w:val="18"/>
                <w:szCs w:val="18"/>
              </w:rPr>
              <w:t xml:space="preserve">FA.005 </w:t>
            </w:r>
          </w:p>
          <w:p w14:paraId="64E65C39" w14:textId="77777777" w:rsidR="00495737" w:rsidRPr="00F67168" w:rsidRDefault="00495737" w:rsidP="00495737">
            <w:pPr>
              <w:pStyle w:val="NoSpacing"/>
              <w:rPr>
                <w:sz w:val="18"/>
                <w:szCs w:val="18"/>
              </w:rPr>
            </w:pPr>
          </w:p>
          <w:p w14:paraId="54CF171E" w14:textId="540AE566" w:rsidR="00495737" w:rsidRPr="00F67168" w:rsidRDefault="00495737" w:rsidP="00495737">
            <w:pPr>
              <w:pStyle w:val="NoSpacing"/>
              <w:rPr>
                <w:sz w:val="18"/>
                <w:szCs w:val="18"/>
              </w:rPr>
            </w:pPr>
            <w:r w:rsidRPr="00F67168">
              <w:rPr>
                <w:sz w:val="18"/>
                <w:szCs w:val="18"/>
              </w:rPr>
              <w:t>Fixed Asset transactions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E8ADC6A" w14:textId="77777777" w:rsidR="00495737" w:rsidRPr="00F67168" w:rsidRDefault="00495737" w:rsidP="00495737">
            <w:pPr>
              <w:pStyle w:val="NoSpacing"/>
              <w:rPr>
                <w:sz w:val="18"/>
                <w:szCs w:val="18"/>
              </w:rPr>
            </w:pPr>
            <w:r w:rsidRPr="00F67168">
              <w:rPr>
                <w:sz w:val="18"/>
                <w:szCs w:val="18"/>
              </w:rPr>
              <w:t>Fixed Assets &gt;&gt; Inquiries and reports &gt;&gt; Fixed asset transactions</w:t>
            </w:r>
          </w:p>
          <w:p w14:paraId="2036A67A" w14:textId="77777777" w:rsidR="00495737" w:rsidRPr="00F67168" w:rsidRDefault="00495737" w:rsidP="00495737">
            <w:pPr>
              <w:pStyle w:val="NoSpacing"/>
              <w:rPr>
                <w:sz w:val="18"/>
                <w:szCs w:val="18"/>
              </w:rPr>
            </w:pPr>
          </w:p>
          <w:p w14:paraId="6B9D533C" w14:textId="77777777" w:rsidR="00495737" w:rsidRPr="00F67168" w:rsidRDefault="00495737" w:rsidP="00495737">
            <w:pPr>
              <w:rPr>
                <w:sz w:val="18"/>
                <w:szCs w:val="18"/>
              </w:rPr>
            </w:pPr>
            <w:r w:rsidRPr="00F67168">
              <w:rPr>
                <w:sz w:val="18"/>
                <w:szCs w:val="18"/>
              </w:rPr>
              <w:t>Need to include property group field</w:t>
            </w:r>
          </w:p>
          <w:p w14:paraId="0D8F187D" w14:textId="77777777" w:rsidR="00495737" w:rsidRPr="00F67168" w:rsidRDefault="00495737" w:rsidP="00495737">
            <w:pPr>
              <w:rPr>
                <w:sz w:val="18"/>
                <w:szCs w:val="18"/>
              </w:rPr>
            </w:pPr>
          </w:p>
          <w:p w14:paraId="45AB3845" w14:textId="77777777" w:rsidR="00495737" w:rsidRPr="00F67168" w:rsidRDefault="00495737" w:rsidP="00495737">
            <w:pPr>
              <w:rPr>
                <w:sz w:val="18"/>
                <w:szCs w:val="18"/>
              </w:rPr>
            </w:pPr>
          </w:p>
          <w:p w14:paraId="27B6AC52" w14:textId="549A8622" w:rsidR="00495737" w:rsidRPr="00F67168" w:rsidRDefault="00495737" w:rsidP="00495737">
            <w:pPr>
              <w:pStyle w:val="NoSpacing"/>
              <w:rPr>
                <w:sz w:val="18"/>
                <w:szCs w:val="18"/>
              </w:rPr>
            </w:pPr>
            <w:r w:rsidRPr="00F67168">
              <w:rPr>
                <w:sz w:val="18"/>
                <w:szCs w:val="18"/>
              </w:rPr>
              <w:t>Fixed Assets &gt;&gt; Fixed Assets &gt;&gt; Fixed Assets &gt;&gt; Books &gt;&gt;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25FD9823" w14:textId="7FE5AB26" w:rsidR="00495737" w:rsidRPr="00F67168" w:rsidRDefault="00495737" w:rsidP="00495737">
            <w:pPr>
              <w:rPr>
                <w:sz w:val="18"/>
                <w:szCs w:val="18"/>
              </w:rPr>
            </w:pPr>
            <w:r w:rsidRPr="00F67168">
              <w:rPr>
                <w:bCs/>
                <w:sz w:val="18"/>
                <w:szCs w:val="18"/>
              </w:rPr>
              <w:t xml:space="preserve">Validate when inputting a property code, the fixed asset transactions </w:t>
            </w:r>
            <w:r w:rsidR="00A01079" w:rsidRPr="00F67168">
              <w:rPr>
                <w:bCs/>
                <w:sz w:val="18"/>
                <w:szCs w:val="18"/>
              </w:rPr>
              <w:t>filter</w:t>
            </w:r>
            <w:r w:rsidRPr="00F67168">
              <w:rPr>
                <w:bCs/>
                <w:sz w:val="18"/>
                <w:szCs w:val="18"/>
              </w:rPr>
              <w:t xml:space="preserve"> the records to only records with the selected property code.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CC24219" w14:textId="77777777" w:rsidR="00495737" w:rsidRPr="00022E81" w:rsidRDefault="00495737" w:rsidP="00495737">
            <w:pPr>
              <w:rPr>
                <w:b/>
                <w:color w:val="7030A0"/>
              </w:rPr>
            </w:pPr>
          </w:p>
        </w:tc>
      </w:tr>
      <w:tr w:rsidR="00495737" w:rsidRPr="00022E81" w14:paraId="07535477"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28C6CC6" w14:textId="53098A4C" w:rsidR="00495737" w:rsidRPr="00F67168" w:rsidRDefault="00495737" w:rsidP="00495737">
            <w:pPr>
              <w:rPr>
                <w:bCs/>
              </w:rPr>
            </w:pPr>
            <w:r w:rsidRPr="00F67168">
              <w:rPr>
                <w:bCs/>
              </w:rPr>
              <w:t>T.2</w:t>
            </w:r>
            <w:r w:rsidR="006406A0">
              <w:rPr>
                <w:bCs/>
              </w:rPr>
              <w:t>7</w:t>
            </w:r>
            <w:r w:rsidRPr="00F67168">
              <w:rPr>
                <w:bCs/>
              </w:rPr>
              <w:t>.C</w:t>
            </w:r>
          </w:p>
        </w:tc>
        <w:tc>
          <w:tcPr>
            <w:tcW w:w="1706" w:type="dxa"/>
            <w:tcBorders>
              <w:top w:val="single" w:sz="4" w:space="0" w:color="auto"/>
              <w:left w:val="single" w:sz="4" w:space="0" w:color="auto"/>
              <w:bottom w:val="single" w:sz="4" w:space="0" w:color="auto"/>
              <w:right w:val="single" w:sz="4" w:space="0" w:color="auto"/>
            </w:tcBorders>
          </w:tcPr>
          <w:p w14:paraId="18A230B7" w14:textId="77777777" w:rsidR="00495737" w:rsidRPr="00F67168" w:rsidRDefault="00495737" w:rsidP="00495737">
            <w:pPr>
              <w:pStyle w:val="NoSpacing"/>
              <w:rPr>
                <w:sz w:val="18"/>
                <w:szCs w:val="18"/>
              </w:rPr>
            </w:pPr>
            <w:r w:rsidRPr="00F67168">
              <w:rPr>
                <w:sz w:val="18"/>
                <w:szCs w:val="18"/>
              </w:rPr>
              <w:t xml:space="preserve">FA.005 </w:t>
            </w:r>
          </w:p>
          <w:p w14:paraId="2133ABFB" w14:textId="77777777" w:rsidR="00495737" w:rsidRPr="00F67168" w:rsidRDefault="00495737" w:rsidP="00495737">
            <w:pPr>
              <w:pStyle w:val="NoSpacing"/>
              <w:rPr>
                <w:sz w:val="18"/>
                <w:szCs w:val="18"/>
              </w:rPr>
            </w:pPr>
          </w:p>
          <w:p w14:paraId="0035B077" w14:textId="7626EACE" w:rsidR="00495737" w:rsidRPr="00F67168" w:rsidRDefault="00495737" w:rsidP="00495737">
            <w:pPr>
              <w:pStyle w:val="NoSpacing"/>
              <w:rPr>
                <w:sz w:val="18"/>
                <w:szCs w:val="18"/>
              </w:rPr>
            </w:pPr>
            <w:r w:rsidRPr="00F67168">
              <w:rPr>
                <w:sz w:val="18"/>
                <w:szCs w:val="18"/>
              </w:rPr>
              <w:t>Fixed Asset transactions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718A2BD" w14:textId="77777777" w:rsidR="00495737" w:rsidRPr="00F67168" w:rsidRDefault="00495737" w:rsidP="00495737">
            <w:pPr>
              <w:pStyle w:val="NoSpacing"/>
              <w:rPr>
                <w:sz w:val="18"/>
                <w:szCs w:val="18"/>
              </w:rPr>
            </w:pPr>
            <w:r w:rsidRPr="00F67168">
              <w:rPr>
                <w:sz w:val="18"/>
                <w:szCs w:val="18"/>
              </w:rPr>
              <w:t>Fixed Assets &gt;&gt; Inquiries and reports &gt;&gt; Fixed asset transactions</w:t>
            </w:r>
          </w:p>
          <w:p w14:paraId="17280514" w14:textId="77777777" w:rsidR="00495737" w:rsidRPr="00F67168" w:rsidRDefault="00495737" w:rsidP="00495737">
            <w:pPr>
              <w:pStyle w:val="NoSpacing"/>
              <w:rPr>
                <w:sz w:val="18"/>
                <w:szCs w:val="18"/>
              </w:rPr>
            </w:pPr>
          </w:p>
          <w:p w14:paraId="755790A0" w14:textId="77777777" w:rsidR="00495737" w:rsidRPr="00F67168" w:rsidRDefault="00495737" w:rsidP="00495737">
            <w:pPr>
              <w:rPr>
                <w:sz w:val="18"/>
                <w:szCs w:val="18"/>
              </w:rPr>
            </w:pPr>
            <w:r w:rsidRPr="00F67168">
              <w:rPr>
                <w:sz w:val="18"/>
                <w:szCs w:val="18"/>
              </w:rPr>
              <w:t>Need to include property group field</w:t>
            </w:r>
          </w:p>
          <w:p w14:paraId="3B544B74" w14:textId="77777777" w:rsidR="00495737" w:rsidRPr="00F67168" w:rsidRDefault="00495737" w:rsidP="00495737">
            <w:pPr>
              <w:rPr>
                <w:sz w:val="18"/>
                <w:szCs w:val="18"/>
              </w:rPr>
            </w:pPr>
          </w:p>
          <w:p w14:paraId="2BDF6866" w14:textId="77777777" w:rsidR="00495737" w:rsidRPr="00F67168" w:rsidRDefault="00495737" w:rsidP="00495737">
            <w:pPr>
              <w:rPr>
                <w:sz w:val="18"/>
                <w:szCs w:val="18"/>
              </w:rPr>
            </w:pPr>
          </w:p>
          <w:p w14:paraId="26BF721D" w14:textId="34B4E0EE" w:rsidR="00495737" w:rsidRPr="00F67168" w:rsidRDefault="00495737" w:rsidP="00495737">
            <w:pPr>
              <w:pStyle w:val="NoSpacing"/>
              <w:rPr>
                <w:sz w:val="18"/>
                <w:szCs w:val="18"/>
              </w:rPr>
            </w:pPr>
            <w:r w:rsidRPr="00F67168">
              <w:rPr>
                <w:sz w:val="18"/>
                <w:szCs w:val="18"/>
              </w:rPr>
              <w:t>Fixed Assets &gt;&gt; Fixed Assets &gt;&gt; Fixed Assets &gt;&gt; Books &gt;&gt;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98994D0" w14:textId="1D8AFD89" w:rsidR="00495737" w:rsidRPr="00F67168" w:rsidRDefault="00495737" w:rsidP="00495737">
            <w:pPr>
              <w:rPr>
                <w:sz w:val="18"/>
                <w:szCs w:val="18"/>
              </w:rPr>
            </w:pPr>
            <w:r w:rsidRPr="00F67168">
              <w:rPr>
                <w:bCs/>
                <w:sz w:val="18"/>
                <w:szCs w:val="18"/>
              </w:rPr>
              <w:t xml:space="preserve">Validate when inputting </w:t>
            </w:r>
            <w:proofErr w:type="gramStart"/>
            <w:r w:rsidRPr="00F67168">
              <w:rPr>
                <w:bCs/>
                <w:sz w:val="18"/>
                <w:szCs w:val="18"/>
              </w:rPr>
              <w:t>a</w:t>
            </w:r>
            <w:proofErr w:type="gramEnd"/>
            <w:r w:rsidRPr="00F67168">
              <w:rPr>
                <w:bCs/>
                <w:sz w:val="18"/>
                <w:szCs w:val="18"/>
              </w:rPr>
              <w:t xml:space="preserve"> entity code, the fixed asset transactions filters the records to only records with the selected entity code.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E1E9BFF" w14:textId="77777777" w:rsidR="00495737" w:rsidRPr="00022E81" w:rsidRDefault="00495737" w:rsidP="00495737">
            <w:pPr>
              <w:rPr>
                <w:b/>
                <w:color w:val="7030A0"/>
              </w:rPr>
            </w:pPr>
          </w:p>
        </w:tc>
      </w:tr>
      <w:tr w:rsidR="00495737" w:rsidRPr="00022E81" w14:paraId="15D33516"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77810AE" w14:textId="300B5E2D" w:rsidR="00495737" w:rsidRPr="00483B4E" w:rsidRDefault="00495737" w:rsidP="00495737">
            <w:pPr>
              <w:rPr>
                <w:bCs/>
              </w:rPr>
            </w:pPr>
            <w:r w:rsidRPr="00483B4E">
              <w:rPr>
                <w:bCs/>
              </w:rPr>
              <w:t>T.2</w:t>
            </w:r>
            <w:r w:rsidR="006406A0">
              <w:rPr>
                <w:bCs/>
              </w:rPr>
              <w:t>7</w:t>
            </w:r>
            <w:r w:rsidRPr="00483B4E">
              <w:rPr>
                <w:bCs/>
              </w:rPr>
              <w:t>.D</w:t>
            </w:r>
          </w:p>
        </w:tc>
        <w:tc>
          <w:tcPr>
            <w:tcW w:w="1706" w:type="dxa"/>
            <w:tcBorders>
              <w:top w:val="single" w:sz="4" w:space="0" w:color="auto"/>
              <w:left w:val="single" w:sz="4" w:space="0" w:color="auto"/>
              <w:bottom w:val="single" w:sz="4" w:space="0" w:color="auto"/>
              <w:right w:val="single" w:sz="4" w:space="0" w:color="auto"/>
            </w:tcBorders>
          </w:tcPr>
          <w:p w14:paraId="432A1886" w14:textId="77777777" w:rsidR="00495737" w:rsidRPr="00483B4E" w:rsidRDefault="00495737" w:rsidP="00495737">
            <w:pPr>
              <w:pStyle w:val="NoSpacing"/>
              <w:rPr>
                <w:sz w:val="18"/>
                <w:szCs w:val="18"/>
              </w:rPr>
            </w:pPr>
            <w:r w:rsidRPr="00483B4E">
              <w:rPr>
                <w:sz w:val="18"/>
                <w:szCs w:val="18"/>
              </w:rPr>
              <w:t xml:space="preserve">FA.005 </w:t>
            </w:r>
          </w:p>
          <w:p w14:paraId="40FBA3AC" w14:textId="77777777" w:rsidR="00495737" w:rsidRPr="00483B4E" w:rsidRDefault="00495737" w:rsidP="00495737">
            <w:pPr>
              <w:pStyle w:val="NoSpacing"/>
              <w:rPr>
                <w:sz w:val="18"/>
                <w:szCs w:val="18"/>
              </w:rPr>
            </w:pPr>
          </w:p>
          <w:p w14:paraId="44249F27" w14:textId="6F04FB26" w:rsidR="00495737" w:rsidRPr="00483B4E" w:rsidRDefault="00495737" w:rsidP="00495737">
            <w:pPr>
              <w:pStyle w:val="NoSpacing"/>
              <w:rPr>
                <w:sz w:val="18"/>
                <w:szCs w:val="18"/>
              </w:rPr>
            </w:pPr>
            <w:r w:rsidRPr="00483B4E">
              <w:rPr>
                <w:sz w:val="18"/>
                <w:szCs w:val="18"/>
              </w:rPr>
              <w:t xml:space="preserve">Fixed Asset transactions – Fixed </w:t>
            </w:r>
            <w:r w:rsidRPr="00483B4E">
              <w:rPr>
                <w:sz w:val="18"/>
                <w:szCs w:val="18"/>
              </w:rPr>
              <w:lastRenderedPageBreak/>
              <w:t>asset property group</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A25D611" w14:textId="77777777" w:rsidR="00495737" w:rsidRPr="00483B4E" w:rsidRDefault="00495737" w:rsidP="00495737">
            <w:pPr>
              <w:pStyle w:val="NoSpacing"/>
              <w:rPr>
                <w:sz w:val="18"/>
                <w:szCs w:val="18"/>
              </w:rPr>
            </w:pPr>
            <w:r w:rsidRPr="00483B4E">
              <w:rPr>
                <w:sz w:val="18"/>
                <w:szCs w:val="18"/>
              </w:rPr>
              <w:lastRenderedPageBreak/>
              <w:t>Fixed Assets &gt;&gt; Inquiries and reports &gt;&gt; Fixed asset transactions</w:t>
            </w:r>
          </w:p>
          <w:p w14:paraId="38920838" w14:textId="77777777" w:rsidR="00495737" w:rsidRPr="00483B4E" w:rsidRDefault="00495737" w:rsidP="00495737">
            <w:pPr>
              <w:pStyle w:val="NoSpacing"/>
              <w:rPr>
                <w:sz w:val="18"/>
                <w:szCs w:val="18"/>
              </w:rPr>
            </w:pPr>
          </w:p>
          <w:p w14:paraId="55520F1B" w14:textId="77777777" w:rsidR="00495737" w:rsidRPr="00483B4E" w:rsidRDefault="00495737" w:rsidP="00495737">
            <w:pPr>
              <w:rPr>
                <w:sz w:val="18"/>
                <w:szCs w:val="18"/>
              </w:rPr>
            </w:pPr>
            <w:r w:rsidRPr="00483B4E">
              <w:rPr>
                <w:sz w:val="18"/>
                <w:szCs w:val="18"/>
              </w:rPr>
              <w:t>Need to include property group field</w:t>
            </w:r>
          </w:p>
          <w:p w14:paraId="481A5294" w14:textId="77777777" w:rsidR="00495737" w:rsidRPr="00483B4E" w:rsidRDefault="00495737" w:rsidP="00495737">
            <w:pPr>
              <w:rPr>
                <w:sz w:val="18"/>
                <w:szCs w:val="18"/>
              </w:rPr>
            </w:pPr>
          </w:p>
          <w:p w14:paraId="34DED474" w14:textId="77777777" w:rsidR="00495737" w:rsidRPr="00483B4E" w:rsidRDefault="00495737" w:rsidP="00495737">
            <w:pPr>
              <w:rPr>
                <w:sz w:val="18"/>
                <w:szCs w:val="18"/>
              </w:rPr>
            </w:pPr>
          </w:p>
          <w:p w14:paraId="4BFA80FF" w14:textId="63893410" w:rsidR="00495737" w:rsidRPr="00483B4E" w:rsidRDefault="00495737" w:rsidP="00495737">
            <w:pPr>
              <w:pStyle w:val="NoSpacing"/>
              <w:rPr>
                <w:sz w:val="18"/>
                <w:szCs w:val="18"/>
              </w:rPr>
            </w:pPr>
            <w:r w:rsidRPr="00483B4E">
              <w:rPr>
                <w:sz w:val="18"/>
                <w:szCs w:val="18"/>
              </w:rPr>
              <w:t>Fixed Assets &gt;&gt; Fixed Assets &gt;&gt; Fixed Assets &gt;&gt; Books &gt;&gt;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4338AB4" w14:textId="55B1A2E1" w:rsidR="00495737" w:rsidRPr="00483B4E" w:rsidRDefault="00495737" w:rsidP="00495737">
            <w:pPr>
              <w:rPr>
                <w:sz w:val="18"/>
                <w:szCs w:val="18"/>
              </w:rPr>
            </w:pPr>
            <w:r w:rsidRPr="00483B4E">
              <w:rPr>
                <w:bCs/>
                <w:sz w:val="18"/>
                <w:szCs w:val="18"/>
              </w:rPr>
              <w:lastRenderedPageBreak/>
              <w:t>Validate when inputting a property group, the fixed transaction filters the records to only records with the selected property group.</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285D13F4" w14:textId="77777777" w:rsidR="00495737" w:rsidRPr="00022E81" w:rsidRDefault="00495737" w:rsidP="00495737">
            <w:pPr>
              <w:rPr>
                <w:b/>
                <w:color w:val="7030A0"/>
              </w:rPr>
            </w:pPr>
          </w:p>
        </w:tc>
      </w:tr>
      <w:tr w:rsidR="00495737" w:rsidRPr="00022E81" w14:paraId="272DC323"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4900650" w14:textId="3F28B2A6" w:rsidR="00495737" w:rsidRPr="00483B4E" w:rsidRDefault="00495737" w:rsidP="00495737">
            <w:pPr>
              <w:rPr>
                <w:b/>
              </w:rPr>
            </w:pPr>
            <w:r w:rsidRPr="00483B4E">
              <w:rPr>
                <w:bCs/>
              </w:rPr>
              <w:t>T.2</w:t>
            </w:r>
            <w:r w:rsidR="006406A0">
              <w:rPr>
                <w:bCs/>
              </w:rPr>
              <w:t>8</w:t>
            </w:r>
            <w:r w:rsidRPr="00483B4E">
              <w:rPr>
                <w:bCs/>
              </w:rPr>
              <w:t>.A</w:t>
            </w:r>
          </w:p>
        </w:tc>
        <w:tc>
          <w:tcPr>
            <w:tcW w:w="1706" w:type="dxa"/>
            <w:tcBorders>
              <w:top w:val="single" w:sz="4" w:space="0" w:color="auto"/>
              <w:left w:val="single" w:sz="4" w:space="0" w:color="auto"/>
              <w:bottom w:val="single" w:sz="4" w:space="0" w:color="auto"/>
              <w:right w:val="single" w:sz="4" w:space="0" w:color="auto"/>
            </w:tcBorders>
          </w:tcPr>
          <w:p w14:paraId="05C3581D" w14:textId="77777777" w:rsidR="00495737" w:rsidRPr="00483B4E" w:rsidRDefault="00495737" w:rsidP="00495737">
            <w:pPr>
              <w:rPr>
                <w:sz w:val="18"/>
                <w:szCs w:val="18"/>
              </w:rPr>
            </w:pPr>
            <w:r w:rsidRPr="00483B4E">
              <w:rPr>
                <w:sz w:val="18"/>
                <w:szCs w:val="18"/>
              </w:rPr>
              <w:t xml:space="preserve">FA.006 </w:t>
            </w:r>
          </w:p>
          <w:p w14:paraId="610DB9DA" w14:textId="77777777" w:rsidR="00495737" w:rsidRPr="00483B4E" w:rsidRDefault="00495737" w:rsidP="00495737">
            <w:pPr>
              <w:rPr>
                <w:sz w:val="18"/>
                <w:szCs w:val="18"/>
              </w:rPr>
            </w:pPr>
          </w:p>
          <w:p w14:paraId="7F7DFFD7" w14:textId="321815EC" w:rsidR="00495737" w:rsidRPr="00483B4E" w:rsidRDefault="00495737" w:rsidP="00495737">
            <w:pPr>
              <w:rPr>
                <w:sz w:val="18"/>
                <w:szCs w:val="18"/>
              </w:rPr>
            </w:pPr>
            <w:r w:rsidRPr="00483B4E">
              <w:rPr>
                <w:sz w:val="18"/>
                <w:szCs w:val="18"/>
              </w:rPr>
              <w:t>Fixed asset roll-forward – Field validation and filtering records.</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44EEFD9" w14:textId="31EA2AF0" w:rsidR="00495737" w:rsidRPr="00483B4E" w:rsidRDefault="00495737" w:rsidP="00495737">
            <w:pPr>
              <w:rPr>
                <w:b/>
              </w:rPr>
            </w:pPr>
            <w:r w:rsidRPr="00483B4E">
              <w:rPr>
                <w:sz w:val="18"/>
                <w:szCs w:val="18"/>
              </w:rPr>
              <w:t>Fixed Assets &gt;&gt; Inquiries and reports &gt;&gt; Transaction reports &gt;&gt; Fixed asset roll forward.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ECD7B4A" w14:textId="6B8A98EA" w:rsidR="00495737" w:rsidRPr="00483B4E" w:rsidRDefault="00495737" w:rsidP="00495737">
            <w:pPr>
              <w:rPr>
                <w:sz w:val="18"/>
                <w:szCs w:val="18"/>
              </w:rPr>
            </w:pPr>
            <w:r w:rsidRPr="00483B4E">
              <w:rPr>
                <w:sz w:val="18"/>
                <w:szCs w:val="18"/>
              </w:rPr>
              <w:t xml:space="preserve">Validate the following </w:t>
            </w:r>
            <w:r w:rsidRPr="00483B4E">
              <w:rPr>
                <w:b/>
                <w:bCs/>
                <w:sz w:val="18"/>
                <w:szCs w:val="18"/>
                <w:highlight w:val="yellow"/>
              </w:rPr>
              <w:t>four</w:t>
            </w:r>
            <w:r w:rsidRPr="00483B4E">
              <w:rPr>
                <w:sz w:val="18"/>
                <w:szCs w:val="18"/>
              </w:rPr>
              <w:t xml:space="preserve"> fields [ Entity code, Property code, Unit code, Property group] were added to the fixed asset roll forward parameter.</w:t>
            </w:r>
          </w:p>
          <w:p w14:paraId="7CCF7DA3" w14:textId="77777777" w:rsidR="00495737" w:rsidRPr="00483B4E" w:rsidRDefault="00495737" w:rsidP="00495737">
            <w:pPr>
              <w:rPr>
                <w:sz w:val="18"/>
                <w:szCs w:val="18"/>
              </w:rPr>
            </w:pPr>
          </w:p>
          <w:p w14:paraId="235427EF" w14:textId="114FC2F4" w:rsidR="00495737" w:rsidRPr="00483B4E" w:rsidRDefault="00495737" w:rsidP="00495737">
            <w:pPr>
              <w:rPr>
                <w:b/>
              </w:rPr>
            </w:pPr>
            <w:r w:rsidRPr="00483B4E">
              <w:rPr>
                <w:sz w:val="18"/>
                <w:szCs w:val="18"/>
              </w:rPr>
              <w:t xml:space="preserve">The report itself should include the </w:t>
            </w:r>
            <w:r w:rsidR="004D4259">
              <w:rPr>
                <w:sz w:val="18"/>
                <w:szCs w:val="18"/>
              </w:rPr>
              <w:t xml:space="preserve">above </w:t>
            </w:r>
            <w:r w:rsidRPr="00483B4E">
              <w:rPr>
                <w:sz w:val="18"/>
                <w:szCs w:val="18"/>
              </w:rPr>
              <w:t>four fields as columns.</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6E8CB5F7" w14:textId="77777777" w:rsidR="00495737" w:rsidRPr="00022E81" w:rsidRDefault="00495737" w:rsidP="00495737">
            <w:pPr>
              <w:rPr>
                <w:b/>
                <w:color w:val="7030A0"/>
              </w:rPr>
            </w:pPr>
          </w:p>
        </w:tc>
      </w:tr>
      <w:tr w:rsidR="00495737" w:rsidRPr="00022E81" w14:paraId="4D695DC5"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75053EA" w14:textId="79F9D3BE" w:rsidR="00495737" w:rsidRPr="00483B4E" w:rsidRDefault="00495737" w:rsidP="00495737">
            <w:pPr>
              <w:rPr>
                <w:bCs/>
              </w:rPr>
            </w:pPr>
            <w:r w:rsidRPr="00483B4E">
              <w:rPr>
                <w:bCs/>
              </w:rPr>
              <w:t>T.2</w:t>
            </w:r>
            <w:r w:rsidR="006406A0">
              <w:rPr>
                <w:bCs/>
              </w:rPr>
              <w:t>8</w:t>
            </w:r>
            <w:r w:rsidRPr="00483B4E">
              <w:rPr>
                <w:bCs/>
              </w:rPr>
              <w:t>.B</w:t>
            </w:r>
          </w:p>
        </w:tc>
        <w:tc>
          <w:tcPr>
            <w:tcW w:w="1706" w:type="dxa"/>
            <w:tcBorders>
              <w:top w:val="single" w:sz="4" w:space="0" w:color="auto"/>
              <w:left w:val="single" w:sz="4" w:space="0" w:color="auto"/>
              <w:bottom w:val="single" w:sz="4" w:space="0" w:color="auto"/>
              <w:right w:val="single" w:sz="4" w:space="0" w:color="auto"/>
            </w:tcBorders>
          </w:tcPr>
          <w:p w14:paraId="634F7A52" w14:textId="77777777" w:rsidR="00495737" w:rsidRPr="00483B4E" w:rsidRDefault="00495737" w:rsidP="00495737">
            <w:pPr>
              <w:rPr>
                <w:sz w:val="18"/>
                <w:szCs w:val="18"/>
              </w:rPr>
            </w:pPr>
            <w:r w:rsidRPr="00483B4E">
              <w:rPr>
                <w:sz w:val="18"/>
                <w:szCs w:val="18"/>
              </w:rPr>
              <w:t xml:space="preserve">FA.006 </w:t>
            </w:r>
          </w:p>
          <w:p w14:paraId="7B148CED" w14:textId="77777777" w:rsidR="00495737" w:rsidRPr="00483B4E" w:rsidRDefault="00495737" w:rsidP="00495737">
            <w:pPr>
              <w:rPr>
                <w:sz w:val="18"/>
                <w:szCs w:val="18"/>
              </w:rPr>
            </w:pPr>
          </w:p>
          <w:p w14:paraId="0FB01A9E" w14:textId="4FDB7C58" w:rsidR="00495737" w:rsidRPr="00483B4E" w:rsidRDefault="00495737" w:rsidP="00495737">
            <w:pPr>
              <w:rPr>
                <w:sz w:val="18"/>
                <w:szCs w:val="18"/>
              </w:rPr>
            </w:pPr>
            <w:r w:rsidRPr="00483B4E">
              <w:rPr>
                <w:sz w:val="18"/>
                <w:szCs w:val="18"/>
              </w:rPr>
              <w:t>Fixed asset roll-forward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1F9D45F" w14:textId="7366695A" w:rsidR="00495737" w:rsidRPr="00483B4E" w:rsidRDefault="00495737" w:rsidP="00495737">
            <w:pPr>
              <w:rPr>
                <w:sz w:val="18"/>
                <w:szCs w:val="18"/>
              </w:rPr>
            </w:pPr>
            <w:r w:rsidRPr="00483B4E">
              <w:rPr>
                <w:sz w:val="18"/>
                <w:szCs w:val="18"/>
              </w:rPr>
              <w:t>Fixed Assets &gt;&gt; Inquiries and reports &gt;&gt; Transaction reports &gt;&gt; Fixed asset roll forward.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427F888" w14:textId="77777777" w:rsidR="00495737" w:rsidRPr="00483B4E" w:rsidRDefault="00495737" w:rsidP="00495737">
            <w:pPr>
              <w:rPr>
                <w:bCs/>
                <w:sz w:val="18"/>
                <w:szCs w:val="18"/>
              </w:rPr>
            </w:pPr>
            <w:r w:rsidRPr="00483B4E">
              <w:rPr>
                <w:bCs/>
                <w:sz w:val="18"/>
                <w:szCs w:val="18"/>
              </w:rPr>
              <w:t>Validate when inputting a property code, the unit code field becomes active.</w:t>
            </w:r>
          </w:p>
          <w:p w14:paraId="15F0C0B2" w14:textId="77777777" w:rsidR="00495737" w:rsidRPr="00483B4E" w:rsidRDefault="00495737" w:rsidP="00495737">
            <w:pPr>
              <w:rPr>
                <w:bCs/>
                <w:sz w:val="18"/>
                <w:szCs w:val="18"/>
              </w:rPr>
            </w:pPr>
          </w:p>
          <w:p w14:paraId="097B8C70" w14:textId="77777777" w:rsidR="00495737" w:rsidRPr="00483B4E" w:rsidRDefault="00495737" w:rsidP="00495737">
            <w:pPr>
              <w:rPr>
                <w:bCs/>
                <w:sz w:val="18"/>
                <w:szCs w:val="18"/>
              </w:rPr>
            </w:pPr>
            <w:r w:rsidRPr="00483B4E">
              <w:rPr>
                <w:bCs/>
                <w:sz w:val="18"/>
                <w:szCs w:val="18"/>
              </w:rPr>
              <w:t xml:space="preserve">Validate the records in the unit code field only displays records related to the property code selected. </w:t>
            </w:r>
          </w:p>
          <w:p w14:paraId="717CD5B4" w14:textId="77777777" w:rsidR="00495737" w:rsidRPr="00483B4E" w:rsidRDefault="00495737" w:rsidP="00495737">
            <w:pPr>
              <w:rPr>
                <w:bCs/>
                <w:sz w:val="18"/>
                <w:szCs w:val="18"/>
              </w:rPr>
            </w:pPr>
          </w:p>
          <w:p w14:paraId="3430EF6B" w14:textId="77777777" w:rsidR="00495737" w:rsidRPr="00483B4E" w:rsidRDefault="00495737" w:rsidP="00495737">
            <w:pPr>
              <w:rPr>
                <w:bCs/>
                <w:sz w:val="18"/>
                <w:szCs w:val="18"/>
              </w:rPr>
            </w:pPr>
            <w:r w:rsidRPr="00483B4E">
              <w:rPr>
                <w:bCs/>
                <w:sz w:val="18"/>
                <w:szCs w:val="18"/>
              </w:rPr>
              <w:t xml:space="preserve">Validate when generating the report only values related to the property code selection or property code and unit code selection is displayed. </w:t>
            </w:r>
          </w:p>
          <w:p w14:paraId="6FA82BC9" w14:textId="77777777" w:rsidR="00495737" w:rsidRPr="00483B4E" w:rsidRDefault="00495737" w:rsidP="00495737">
            <w:pPr>
              <w:rPr>
                <w:sz w:val="18"/>
                <w:szCs w:val="18"/>
              </w:rPr>
            </w:pPr>
          </w:p>
          <w:p w14:paraId="18552A77" w14:textId="4B2D1C6C" w:rsidR="00495737" w:rsidRPr="00483B4E" w:rsidRDefault="00495737" w:rsidP="00495737">
            <w:pPr>
              <w:rPr>
                <w:sz w:val="18"/>
                <w:szCs w:val="18"/>
              </w:rPr>
            </w:pPr>
            <w:r w:rsidRPr="00483B4E">
              <w:rPr>
                <w:sz w:val="18"/>
                <w:szCs w:val="18"/>
              </w:rPr>
              <w:t>The report itself should include the following four fields as columns.</w:t>
            </w:r>
            <w:r w:rsidR="00E43EDE" w:rsidRPr="00483B4E">
              <w:rPr>
                <w:sz w:val="18"/>
                <w:szCs w:val="18"/>
              </w:rPr>
              <w:t xml:space="preserve"> [ Entity code, Property code, Unit code, Property group]</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64AC4B7" w14:textId="77777777" w:rsidR="00495737" w:rsidRPr="00022E81" w:rsidRDefault="00495737" w:rsidP="00495737">
            <w:pPr>
              <w:rPr>
                <w:b/>
                <w:color w:val="7030A0"/>
              </w:rPr>
            </w:pPr>
          </w:p>
        </w:tc>
      </w:tr>
      <w:tr w:rsidR="00495737" w:rsidRPr="00022E81" w14:paraId="42B18B37"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53AB667" w14:textId="003D24A7" w:rsidR="00495737" w:rsidRPr="00483B4E" w:rsidRDefault="00495737" w:rsidP="00495737">
            <w:pPr>
              <w:rPr>
                <w:bCs/>
              </w:rPr>
            </w:pPr>
            <w:r w:rsidRPr="00483B4E">
              <w:rPr>
                <w:bCs/>
              </w:rPr>
              <w:t>T.2</w:t>
            </w:r>
            <w:r w:rsidR="006406A0">
              <w:rPr>
                <w:bCs/>
              </w:rPr>
              <w:t>8</w:t>
            </w:r>
            <w:r w:rsidRPr="00483B4E">
              <w:rPr>
                <w:bCs/>
              </w:rPr>
              <w:t>.C</w:t>
            </w:r>
          </w:p>
        </w:tc>
        <w:tc>
          <w:tcPr>
            <w:tcW w:w="1706" w:type="dxa"/>
            <w:tcBorders>
              <w:top w:val="single" w:sz="4" w:space="0" w:color="auto"/>
              <w:left w:val="single" w:sz="4" w:space="0" w:color="auto"/>
              <w:bottom w:val="single" w:sz="4" w:space="0" w:color="auto"/>
              <w:right w:val="single" w:sz="4" w:space="0" w:color="auto"/>
            </w:tcBorders>
          </w:tcPr>
          <w:p w14:paraId="138D936E" w14:textId="77777777" w:rsidR="00495737" w:rsidRPr="00483B4E" w:rsidRDefault="00495737" w:rsidP="00495737">
            <w:pPr>
              <w:rPr>
                <w:sz w:val="18"/>
                <w:szCs w:val="18"/>
              </w:rPr>
            </w:pPr>
            <w:r w:rsidRPr="00483B4E">
              <w:rPr>
                <w:sz w:val="18"/>
                <w:szCs w:val="18"/>
              </w:rPr>
              <w:t xml:space="preserve">FA.006 </w:t>
            </w:r>
          </w:p>
          <w:p w14:paraId="395D8C9F" w14:textId="77777777" w:rsidR="00495737" w:rsidRPr="00483B4E" w:rsidRDefault="00495737" w:rsidP="00495737">
            <w:pPr>
              <w:rPr>
                <w:sz w:val="18"/>
                <w:szCs w:val="18"/>
              </w:rPr>
            </w:pPr>
          </w:p>
          <w:p w14:paraId="587444C0" w14:textId="006793A4" w:rsidR="00495737" w:rsidRPr="00483B4E" w:rsidRDefault="00495737" w:rsidP="00495737">
            <w:pPr>
              <w:rPr>
                <w:sz w:val="18"/>
                <w:szCs w:val="18"/>
              </w:rPr>
            </w:pPr>
            <w:r w:rsidRPr="00483B4E">
              <w:rPr>
                <w:sz w:val="18"/>
                <w:szCs w:val="18"/>
              </w:rPr>
              <w:t>Fixed asset roll-forward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F7E6C33" w14:textId="77E82B22" w:rsidR="00495737" w:rsidRPr="00483B4E" w:rsidRDefault="00495737" w:rsidP="00495737">
            <w:pPr>
              <w:rPr>
                <w:sz w:val="18"/>
                <w:szCs w:val="18"/>
              </w:rPr>
            </w:pPr>
            <w:r w:rsidRPr="00483B4E">
              <w:rPr>
                <w:sz w:val="18"/>
                <w:szCs w:val="18"/>
              </w:rPr>
              <w:t>Fixed Assets &gt;&gt; Inquiries and reports &gt;&gt; Transaction reports &gt;&gt; Fixed asset roll forward.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C9BEF16" w14:textId="77777777" w:rsidR="00495737" w:rsidRPr="00483B4E" w:rsidRDefault="00495737" w:rsidP="00495737">
            <w:pPr>
              <w:rPr>
                <w:bCs/>
                <w:sz w:val="18"/>
                <w:szCs w:val="18"/>
              </w:rPr>
            </w:pPr>
            <w:r w:rsidRPr="00483B4E">
              <w:rPr>
                <w:bCs/>
                <w:sz w:val="18"/>
                <w:szCs w:val="18"/>
              </w:rPr>
              <w:t xml:space="preserve">Select an entity code. </w:t>
            </w:r>
          </w:p>
          <w:p w14:paraId="0E89AF26" w14:textId="77777777" w:rsidR="00495737" w:rsidRPr="00483B4E" w:rsidRDefault="00495737" w:rsidP="00495737">
            <w:pPr>
              <w:rPr>
                <w:bCs/>
                <w:sz w:val="18"/>
                <w:szCs w:val="18"/>
              </w:rPr>
            </w:pPr>
          </w:p>
          <w:p w14:paraId="5310EC24" w14:textId="1555CA04" w:rsidR="00495737" w:rsidRPr="00483B4E" w:rsidRDefault="00495737" w:rsidP="00495737">
            <w:pPr>
              <w:rPr>
                <w:bCs/>
                <w:sz w:val="18"/>
                <w:szCs w:val="18"/>
              </w:rPr>
            </w:pPr>
            <w:r w:rsidRPr="00483B4E">
              <w:rPr>
                <w:bCs/>
                <w:sz w:val="18"/>
                <w:szCs w:val="18"/>
              </w:rPr>
              <w:t xml:space="preserve">Validate when generating the report only values related to the entity code is displayed. </w:t>
            </w:r>
          </w:p>
          <w:p w14:paraId="4B4008C7" w14:textId="77777777" w:rsidR="00495737" w:rsidRPr="00483B4E" w:rsidRDefault="00495737" w:rsidP="00495737">
            <w:pPr>
              <w:rPr>
                <w:sz w:val="18"/>
                <w:szCs w:val="18"/>
              </w:rPr>
            </w:pPr>
          </w:p>
          <w:p w14:paraId="3009DF02" w14:textId="104C0EB4" w:rsidR="00495737" w:rsidRPr="00483B4E" w:rsidRDefault="00495737" w:rsidP="00495737">
            <w:pPr>
              <w:rPr>
                <w:sz w:val="18"/>
                <w:szCs w:val="18"/>
              </w:rPr>
            </w:pPr>
            <w:r w:rsidRPr="00483B4E">
              <w:rPr>
                <w:sz w:val="18"/>
                <w:szCs w:val="18"/>
              </w:rPr>
              <w:t>The report itself should include the following four fields as columns.</w:t>
            </w:r>
            <w:r w:rsidR="008952A3" w:rsidRPr="00483B4E">
              <w:rPr>
                <w:sz w:val="18"/>
                <w:szCs w:val="18"/>
              </w:rPr>
              <w:t xml:space="preserve"> [ Entity code, Property code, Unit code, Property group]</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5BD1A95" w14:textId="77777777" w:rsidR="00495737" w:rsidRPr="00B63816" w:rsidRDefault="00495737" w:rsidP="00495737">
            <w:pPr>
              <w:rPr>
                <w:b/>
                <w:color w:val="808080" w:themeColor="background1" w:themeShade="80"/>
              </w:rPr>
            </w:pPr>
          </w:p>
        </w:tc>
      </w:tr>
      <w:tr w:rsidR="00495737" w:rsidRPr="00022E81" w14:paraId="46B89D50"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0F893CAF" w14:textId="44B3BB43" w:rsidR="00495737" w:rsidRPr="00483B4E" w:rsidRDefault="00495737" w:rsidP="00495737">
            <w:pPr>
              <w:rPr>
                <w:bCs/>
              </w:rPr>
            </w:pPr>
            <w:r w:rsidRPr="00483B4E">
              <w:rPr>
                <w:bCs/>
              </w:rPr>
              <w:t>T.2</w:t>
            </w:r>
            <w:r w:rsidR="006406A0">
              <w:rPr>
                <w:bCs/>
              </w:rPr>
              <w:t>8</w:t>
            </w:r>
            <w:r w:rsidRPr="00483B4E">
              <w:rPr>
                <w:bCs/>
              </w:rPr>
              <w:t>.D</w:t>
            </w:r>
          </w:p>
        </w:tc>
        <w:tc>
          <w:tcPr>
            <w:tcW w:w="1706" w:type="dxa"/>
            <w:tcBorders>
              <w:top w:val="single" w:sz="4" w:space="0" w:color="auto"/>
              <w:left w:val="single" w:sz="4" w:space="0" w:color="auto"/>
              <w:bottom w:val="single" w:sz="4" w:space="0" w:color="auto"/>
              <w:right w:val="single" w:sz="4" w:space="0" w:color="auto"/>
            </w:tcBorders>
          </w:tcPr>
          <w:p w14:paraId="625331F9" w14:textId="77777777" w:rsidR="00495737" w:rsidRPr="00483B4E" w:rsidRDefault="00495737" w:rsidP="00495737">
            <w:pPr>
              <w:rPr>
                <w:sz w:val="18"/>
                <w:szCs w:val="18"/>
              </w:rPr>
            </w:pPr>
            <w:r w:rsidRPr="00483B4E">
              <w:rPr>
                <w:sz w:val="18"/>
                <w:szCs w:val="18"/>
              </w:rPr>
              <w:t xml:space="preserve">FA.006 </w:t>
            </w:r>
          </w:p>
          <w:p w14:paraId="2CB10502" w14:textId="77777777" w:rsidR="00495737" w:rsidRPr="00483B4E" w:rsidRDefault="00495737" w:rsidP="00495737">
            <w:pPr>
              <w:rPr>
                <w:sz w:val="18"/>
                <w:szCs w:val="18"/>
              </w:rPr>
            </w:pPr>
          </w:p>
          <w:p w14:paraId="1EE9B90D" w14:textId="0D2EF06F" w:rsidR="00495737" w:rsidRPr="00483B4E" w:rsidRDefault="00495737" w:rsidP="00495737">
            <w:pPr>
              <w:rPr>
                <w:sz w:val="18"/>
                <w:szCs w:val="18"/>
              </w:rPr>
            </w:pPr>
            <w:r w:rsidRPr="00483B4E">
              <w:rPr>
                <w:sz w:val="18"/>
                <w:szCs w:val="18"/>
              </w:rPr>
              <w:t>Fixed asset roll-forward – FA Property group</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76CF966" w14:textId="65638589" w:rsidR="00495737" w:rsidRPr="00483B4E" w:rsidRDefault="00495737" w:rsidP="00495737">
            <w:pPr>
              <w:rPr>
                <w:sz w:val="18"/>
                <w:szCs w:val="18"/>
              </w:rPr>
            </w:pPr>
            <w:r w:rsidRPr="00483B4E">
              <w:rPr>
                <w:sz w:val="18"/>
                <w:szCs w:val="18"/>
              </w:rPr>
              <w:t>Fixed Assets &gt;&gt; Inquiries and reports &gt;&gt; Transaction reports &gt;&gt; Fixed asset roll forward.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A834C79" w14:textId="493123C9" w:rsidR="00495737" w:rsidRPr="00483B4E" w:rsidRDefault="00495737" w:rsidP="00495737">
            <w:pPr>
              <w:rPr>
                <w:bCs/>
                <w:sz w:val="18"/>
                <w:szCs w:val="18"/>
              </w:rPr>
            </w:pPr>
            <w:r w:rsidRPr="00483B4E">
              <w:rPr>
                <w:bCs/>
                <w:sz w:val="18"/>
                <w:szCs w:val="18"/>
              </w:rPr>
              <w:t xml:space="preserve">Select a FA Property group. </w:t>
            </w:r>
          </w:p>
          <w:p w14:paraId="3A197E79" w14:textId="77777777" w:rsidR="00495737" w:rsidRPr="00483B4E" w:rsidRDefault="00495737" w:rsidP="00495737">
            <w:pPr>
              <w:rPr>
                <w:bCs/>
                <w:sz w:val="18"/>
                <w:szCs w:val="18"/>
              </w:rPr>
            </w:pPr>
          </w:p>
          <w:p w14:paraId="7F15AA7D" w14:textId="77777777" w:rsidR="00495737" w:rsidRPr="00483B4E" w:rsidRDefault="00495737" w:rsidP="00495737">
            <w:pPr>
              <w:rPr>
                <w:bCs/>
                <w:sz w:val="18"/>
                <w:szCs w:val="18"/>
              </w:rPr>
            </w:pPr>
            <w:r w:rsidRPr="00483B4E">
              <w:rPr>
                <w:bCs/>
                <w:sz w:val="18"/>
                <w:szCs w:val="18"/>
              </w:rPr>
              <w:t xml:space="preserve">Validate when generating the report only values related to the entity code is displayed. </w:t>
            </w:r>
          </w:p>
          <w:p w14:paraId="7D3A8900" w14:textId="77777777" w:rsidR="00495737" w:rsidRPr="00483B4E" w:rsidRDefault="00495737" w:rsidP="00495737">
            <w:pPr>
              <w:rPr>
                <w:sz w:val="18"/>
                <w:szCs w:val="18"/>
              </w:rPr>
            </w:pPr>
          </w:p>
          <w:p w14:paraId="7AA87114" w14:textId="15B6E9F5" w:rsidR="00495737" w:rsidRPr="00483B4E" w:rsidRDefault="00495737" w:rsidP="00495737">
            <w:pPr>
              <w:rPr>
                <w:sz w:val="18"/>
                <w:szCs w:val="18"/>
              </w:rPr>
            </w:pPr>
            <w:r w:rsidRPr="00483B4E">
              <w:rPr>
                <w:sz w:val="18"/>
                <w:szCs w:val="18"/>
              </w:rPr>
              <w:t>The report itself should include the following four fields as columns.</w:t>
            </w:r>
            <w:r w:rsidR="00A3328B">
              <w:rPr>
                <w:sz w:val="18"/>
                <w:szCs w:val="18"/>
              </w:rPr>
              <w:t xml:space="preserve"> </w:t>
            </w:r>
            <w:r w:rsidR="00A3328B" w:rsidRPr="00483B4E">
              <w:rPr>
                <w:sz w:val="18"/>
                <w:szCs w:val="18"/>
              </w:rPr>
              <w:t>[ Entity code, Property code, Unit code, Property group]</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2B0700DB" w14:textId="77777777" w:rsidR="00495737" w:rsidRPr="00B63816" w:rsidRDefault="00495737" w:rsidP="00495737">
            <w:pPr>
              <w:rPr>
                <w:b/>
                <w:color w:val="808080" w:themeColor="background1" w:themeShade="80"/>
              </w:rPr>
            </w:pPr>
          </w:p>
        </w:tc>
      </w:tr>
      <w:tr w:rsidR="00495737" w:rsidRPr="00022E81" w14:paraId="0C69B1A7"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01D49C4B" w14:textId="387C74CD" w:rsidR="00495737" w:rsidRPr="00483B4E" w:rsidRDefault="00495737" w:rsidP="00495737">
            <w:pPr>
              <w:rPr>
                <w:bCs/>
              </w:rPr>
            </w:pPr>
            <w:r w:rsidRPr="00483B4E">
              <w:rPr>
                <w:bCs/>
              </w:rPr>
              <w:t>T.29.A</w:t>
            </w:r>
          </w:p>
        </w:tc>
        <w:tc>
          <w:tcPr>
            <w:tcW w:w="1706" w:type="dxa"/>
            <w:tcBorders>
              <w:top w:val="single" w:sz="4" w:space="0" w:color="auto"/>
              <w:left w:val="single" w:sz="4" w:space="0" w:color="auto"/>
              <w:bottom w:val="single" w:sz="4" w:space="0" w:color="auto"/>
              <w:right w:val="single" w:sz="4" w:space="0" w:color="auto"/>
            </w:tcBorders>
          </w:tcPr>
          <w:p w14:paraId="1999B1CF" w14:textId="3E309FA3" w:rsidR="00495737" w:rsidRPr="00483B4E" w:rsidRDefault="00495737" w:rsidP="00495737">
            <w:pPr>
              <w:rPr>
                <w:sz w:val="18"/>
                <w:szCs w:val="18"/>
              </w:rPr>
            </w:pPr>
            <w:r w:rsidRPr="00483B4E">
              <w:rPr>
                <w:sz w:val="18"/>
                <w:szCs w:val="18"/>
              </w:rPr>
              <w:t xml:space="preserve">FA.007 </w:t>
            </w:r>
          </w:p>
          <w:p w14:paraId="3847187C" w14:textId="77777777" w:rsidR="00495737" w:rsidRPr="00483B4E" w:rsidRDefault="00495737" w:rsidP="00495737">
            <w:pPr>
              <w:rPr>
                <w:sz w:val="18"/>
                <w:szCs w:val="18"/>
              </w:rPr>
            </w:pPr>
          </w:p>
          <w:p w14:paraId="547CA4BD" w14:textId="3D0E408A" w:rsidR="00495737" w:rsidRPr="00483B4E" w:rsidRDefault="00495737" w:rsidP="00495737">
            <w:pPr>
              <w:rPr>
                <w:sz w:val="18"/>
                <w:szCs w:val="18"/>
              </w:rPr>
            </w:pPr>
            <w:r w:rsidRPr="00483B4E">
              <w:rPr>
                <w:sz w:val="18"/>
                <w:szCs w:val="18"/>
              </w:rPr>
              <w:t>Fixed asset not acquired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CC8C90B" w14:textId="449E2861" w:rsidR="00495737" w:rsidRPr="00483B4E" w:rsidRDefault="00495737" w:rsidP="00495737">
            <w:pPr>
              <w:rPr>
                <w:sz w:val="18"/>
                <w:szCs w:val="18"/>
              </w:rPr>
            </w:pPr>
            <w:r w:rsidRPr="00483B4E">
              <w:rPr>
                <w:sz w:val="18"/>
                <w:szCs w:val="18"/>
              </w:rPr>
              <w:t>Fixed Assets &gt;&gt; Fixed assets &gt;&gt; Fixed assets not acquired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16922DF" w14:textId="45B57AFF" w:rsidR="00495737" w:rsidRPr="00483B4E" w:rsidRDefault="00495737" w:rsidP="00495737">
            <w:pPr>
              <w:rPr>
                <w:sz w:val="18"/>
                <w:szCs w:val="18"/>
              </w:rPr>
            </w:pPr>
            <w:r w:rsidRPr="00483B4E">
              <w:rPr>
                <w:sz w:val="18"/>
                <w:szCs w:val="18"/>
              </w:rPr>
              <w:t xml:space="preserve">Validate the following </w:t>
            </w:r>
            <w:r w:rsidRPr="00483B4E">
              <w:rPr>
                <w:b/>
                <w:bCs/>
                <w:sz w:val="18"/>
                <w:szCs w:val="18"/>
                <w:highlight w:val="yellow"/>
              </w:rPr>
              <w:t>four</w:t>
            </w:r>
            <w:r w:rsidRPr="00483B4E">
              <w:rPr>
                <w:sz w:val="18"/>
                <w:szCs w:val="18"/>
              </w:rPr>
              <w:t xml:space="preserve"> fields [ Entity code, Property code, Unit code, Property group] were added to the fixed asset not acquired inquiry screen.</w:t>
            </w:r>
          </w:p>
          <w:p w14:paraId="4DD5886E" w14:textId="36D4CF3E" w:rsidR="00495737" w:rsidRPr="00483B4E" w:rsidRDefault="00495737" w:rsidP="00495737">
            <w:pPr>
              <w:rPr>
                <w:bCs/>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3DFD136" w14:textId="77777777" w:rsidR="00495737" w:rsidRPr="00B63816" w:rsidRDefault="00495737" w:rsidP="00495737">
            <w:pPr>
              <w:rPr>
                <w:b/>
                <w:color w:val="808080" w:themeColor="background1" w:themeShade="80"/>
              </w:rPr>
            </w:pPr>
          </w:p>
        </w:tc>
      </w:tr>
      <w:tr w:rsidR="00495737" w:rsidRPr="00022E81" w14:paraId="6140A5B0"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333BD52E" w14:textId="5B9E4CA6" w:rsidR="00495737" w:rsidRPr="00483B4E" w:rsidRDefault="00495737" w:rsidP="00495737">
            <w:pPr>
              <w:rPr>
                <w:bCs/>
              </w:rPr>
            </w:pPr>
            <w:r w:rsidRPr="00483B4E">
              <w:rPr>
                <w:bCs/>
              </w:rPr>
              <w:lastRenderedPageBreak/>
              <w:t>T.29.B</w:t>
            </w:r>
          </w:p>
        </w:tc>
        <w:tc>
          <w:tcPr>
            <w:tcW w:w="1706" w:type="dxa"/>
            <w:tcBorders>
              <w:top w:val="single" w:sz="4" w:space="0" w:color="auto"/>
              <w:left w:val="single" w:sz="4" w:space="0" w:color="auto"/>
              <w:bottom w:val="single" w:sz="4" w:space="0" w:color="auto"/>
              <w:right w:val="single" w:sz="4" w:space="0" w:color="auto"/>
            </w:tcBorders>
          </w:tcPr>
          <w:p w14:paraId="62EF6713" w14:textId="5783317C" w:rsidR="00495737" w:rsidRPr="00483B4E" w:rsidRDefault="00495737" w:rsidP="00495737">
            <w:pPr>
              <w:rPr>
                <w:sz w:val="18"/>
                <w:szCs w:val="18"/>
              </w:rPr>
            </w:pPr>
            <w:r w:rsidRPr="00483B4E">
              <w:rPr>
                <w:sz w:val="18"/>
                <w:szCs w:val="18"/>
              </w:rPr>
              <w:t xml:space="preserve">FA.007 </w:t>
            </w:r>
          </w:p>
          <w:p w14:paraId="15523DE3" w14:textId="77777777" w:rsidR="00495737" w:rsidRPr="00483B4E" w:rsidRDefault="00495737" w:rsidP="00495737">
            <w:pPr>
              <w:rPr>
                <w:sz w:val="18"/>
                <w:szCs w:val="18"/>
              </w:rPr>
            </w:pPr>
          </w:p>
          <w:p w14:paraId="196E01E2" w14:textId="39FF50DE" w:rsidR="00495737" w:rsidRPr="00483B4E" w:rsidRDefault="00495737" w:rsidP="00495737">
            <w:pPr>
              <w:rPr>
                <w:sz w:val="18"/>
                <w:szCs w:val="18"/>
              </w:rPr>
            </w:pPr>
            <w:r w:rsidRPr="00483B4E">
              <w:rPr>
                <w:sz w:val="18"/>
                <w:szCs w:val="18"/>
              </w:rPr>
              <w:t>Fixed asset not acquired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C4AE91C" w14:textId="6AC559BF" w:rsidR="00495737" w:rsidRPr="00483B4E" w:rsidRDefault="00495737" w:rsidP="00495737">
            <w:pPr>
              <w:rPr>
                <w:sz w:val="18"/>
                <w:szCs w:val="18"/>
              </w:rPr>
            </w:pPr>
            <w:r w:rsidRPr="00483B4E">
              <w:rPr>
                <w:sz w:val="18"/>
                <w:szCs w:val="18"/>
              </w:rPr>
              <w:t>Fixed Assets &gt;&gt; Fixed assets &gt;&gt; Fixed assets not acquired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071F0802" w14:textId="1CCEA7F4" w:rsidR="00495737" w:rsidRPr="00483B4E" w:rsidRDefault="00495737" w:rsidP="00495737">
            <w:pPr>
              <w:rPr>
                <w:bCs/>
                <w:sz w:val="18"/>
                <w:szCs w:val="18"/>
              </w:rPr>
            </w:pPr>
            <w:r w:rsidRPr="00483B4E">
              <w:rPr>
                <w:bCs/>
                <w:sz w:val="18"/>
                <w:szCs w:val="18"/>
              </w:rPr>
              <w:t>Validate when inputting the property code, the records on the screen are filtered for assets related to the property code.</w:t>
            </w:r>
          </w:p>
          <w:p w14:paraId="50DD9EE1" w14:textId="55B41304" w:rsidR="00495737" w:rsidRPr="00483B4E" w:rsidRDefault="00495737" w:rsidP="00495737">
            <w:pPr>
              <w:rPr>
                <w:bCs/>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6124F10F" w14:textId="77777777" w:rsidR="00495737" w:rsidRPr="00B63816" w:rsidRDefault="00495737" w:rsidP="00495737">
            <w:pPr>
              <w:rPr>
                <w:b/>
                <w:color w:val="808080" w:themeColor="background1" w:themeShade="80"/>
              </w:rPr>
            </w:pPr>
          </w:p>
        </w:tc>
      </w:tr>
      <w:tr w:rsidR="00495737" w:rsidRPr="00022E81" w14:paraId="0AEE06E1"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360B643D" w14:textId="3968FF67" w:rsidR="00495737" w:rsidRPr="00483B4E" w:rsidRDefault="00495737" w:rsidP="00495737">
            <w:pPr>
              <w:rPr>
                <w:bCs/>
              </w:rPr>
            </w:pPr>
            <w:r w:rsidRPr="00483B4E">
              <w:rPr>
                <w:bCs/>
              </w:rPr>
              <w:t>T.29.C</w:t>
            </w:r>
          </w:p>
        </w:tc>
        <w:tc>
          <w:tcPr>
            <w:tcW w:w="1706" w:type="dxa"/>
            <w:tcBorders>
              <w:top w:val="single" w:sz="4" w:space="0" w:color="auto"/>
              <w:left w:val="single" w:sz="4" w:space="0" w:color="auto"/>
              <w:bottom w:val="single" w:sz="4" w:space="0" w:color="auto"/>
              <w:right w:val="single" w:sz="4" w:space="0" w:color="auto"/>
            </w:tcBorders>
          </w:tcPr>
          <w:p w14:paraId="0C1ADEEC" w14:textId="42F6644A" w:rsidR="00495737" w:rsidRPr="00483B4E" w:rsidRDefault="00495737" w:rsidP="00495737">
            <w:pPr>
              <w:rPr>
                <w:sz w:val="18"/>
                <w:szCs w:val="18"/>
              </w:rPr>
            </w:pPr>
            <w:r w:rsidRPr="00483B4E">
              <w:rPr>
                <w:sz w:val="18"/>
                <w:szCs w:val="18"/>
              </w:rPr>
              <w:t xml:space="preserve">FA.007 </w:t>
            </w:r>
          </w:p>
          <w:p w14:paraId="7DE6C8AA" w14:textId="77777777" w:rsidR="00495737" w:rsidRPr="00483B4E" w:rsidRDefault="00495737" w:rsidP="00495737">
            <w:pPr>
              <w:rPr>
                <w:sz w:val="18"/>
                <w:szCs w:val="18"/>
              </w:rPr>
            </w:pPr>
          </w:p>
          <w:p w14:paraId="6E11402A" w14:textId="4B4CF150" w:rsidR="00495737" w:rsidRPr="00483B4E" w:rsidRDefault="00495737" w:rsidP="00495737">
            <w:pPr>
              <w:rPr>
                <w:sz w:val="18"/>
                <w:szCs w:val="18"/>
              </w:rPr>
            </w:pPr>
            <w:r w:rsidRPr="00483B4E">
              <w:rPr>
                <w:sz w:val="18"/>
                <w:szCs w:val="18"/>
              </w:rPr>
              <w:t>Fixed asset not acquired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6D77A74" w14:textId="401140C8" w:rsidR="00495737" w:rsidRPr="00483B4E" w:rsidRDefault="00495737" w:rsidP="00495737">
            <w:pPr>
              <w:rPr>
                <w:sz w:val="18"/>
                <w:szCs w:val="18"/>
              </w:rPr>
            </w:pPr>
            <w:r w:rsidRPr="00483B4E">
              <w:rPr>
                <w:sz w:val="18"/>
                <w:szCs w:val="18"/>
              </w:rPr>
              <w:t>Fixed Assets &gt;&gt; Fixed assets &gt;&gt; Fixed assets not acquired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8369678" w14:textId="6A55C839" w:rsidR="00495737" w:rsidRPr="00483B4E" w:rsidRDefault="00495737" w:rsidP="00495737">
            <w:pPr>
              <w:rPr>
                <w:bCs/>
                <w:sz w:val="18"/>
                <w:szCs w:val="18"/>
              </w:rPr>
            </w:pPr>
            <w:r w:rsidRPr="00483B4E">
              <w:rPr>
                <w:bCs/>
                <w:sz w:val="18"/>
                <w:szCs w:val="18"/>
              </w:rPr>
              <w:t>Validate when inputting the entity code, the records on the screen are filtered for assets related to the entity code.</w:t>
            </w:r>
          </w:p>
          <w:p w14:paraId="33817CE6" w14:textId="66983503" w:rsidR="00495737" w:rsidRPr="00483B4E" w:rsidRDefault="00495737" w:rsidP="00495737">
            <w:pPr>
              <w:rPr>
                <w:bCs/>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9A14558" w14:textId="77777777" w:rsidR="00495737" w:rsidRPr="00B63816" w:rsidRDefault="00495737" w:rsidP="00495737">
            <w:pPr>
              <w:rPr>
                <w:b/>
                <w:color w:val="808080" w:themeColor="background1" w:themeShade="80"/>
              </w:rPr>
            </w:pPr>
          </w:p>
        </w:tc>
      </w:tr>
      <w:tr w:rsidR="00495737" w:rsidRPr="00022E81" w14:paraId="78FEE207"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30DA0D3F" w14:textId="2A24544E" w:rsidR="00495737" w:rsidRPr="00483B4E" w:rsidRDefault="00495737" w:rsidP="00495737">
            <w:pPr>
              <w:rPr>
                <w:bCs/>
              </w:rPr>
            </w:pPr>
            <w:r w:rsidRPr="00483B4E">
              <w:rPr>
                <w:bCs/>
              </w:rPr>
              <w:t>T.29.D</w:t>
            </w:r>
          </w:p>
        </w:tc>
        <w:tc>
          <w:tcPr>
            <w:tcW w:w="1706" w:type="dxa"/>
            <w:tcBorders>
              <w:top w:val="single" w:sz="4" w:space="0" w:color="auto"/>
              <w:left w:val="single" w:sz="4" w:space="0" w:color="auto"/>
              <w:bottom w:val="single" w:sz="4" w:space="0" w:color="auto"/>
              <w:right w:val="single" w:sz="4" w:space="0" w:color="auto"/>
            </w:tcBorders>
          </w:tcPr>
          <w:p w14:paraId="4EC30BA0" w14:textId="160E528A" w:rsidR="00495737" w:rsidRPr="00483B4E" w:rsidRDefault="00495737" w:rsidP="00495737">
            <w:pPr>
              <w:rPr>
                <w:sz w:val="18"/>
                <w:szCs w:val="18"/>
              </w:rPr>
            </w:pPr>
            <w:r w:rsidRPr="00483B4E">
              <w:rPr>
                <w:sz w:val="18"/>
                <w:szCs w:val="18"/>
              </w:rPr>
              <w:t xml:space="preserve">FA.007 </w:t>
            </w:r>
          </w:p>
          <w:p w14:paraId="2BA1EA6B" w14:textId="77777777" w:rsidR="00495737" w:rsidRPr="00483B4E" w:rsidRDefault="00495737" w:rsidP="00495737">
            <w:pPr>
              <w:rPr>
                <w:sz w:val="18"/>
                <w:szCs w:val="18"/>
              </w:rPr>
            </w:pPr>
          </w:p>
          <w:p w14:paraId="383AFDBB" w14:textId="60B9964B" w:rsidR="00495737" w:rsidRPr="00483B4E" w:rsidRDefault="00495737" w:rsidP="00495737">
            <w:pPr>
              <w:rPr>
                <w:sz w:val="18"/>
                <w:szCs w:val="18"/>
              </w:rPr>
            </w:pPr>
            <w:r w:rsidRPr="00483B4E">
              <w:rPr>
                <w:sz w:val="18"/>
                <w:szCs w:val="18"/>
              </w:rPr>
              <w:t>Fixed asset not acquired – FA Property group</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A24D297" w14:textId="261E34C2" w:rsidR="00495737" w:rsidRPr="00483B4E" w:rsidRDefault="00495737" w:rsidP="00495737">
            <w:pPr>
              <w:rPr>
                <w:sz w:val="18"/>
                <w:szCs w:val="18"/>
              </w:rPr>
            </w:pPr>
            <w:r w:rsidRPr="00483B4E">
              <w:rPr>
                <w:sz w:val="18"/>
                <w:szCs w:val="18"/>
              </w:rPr>
              <w:t>Fixed Assets &gt;&gt; Fixed assets &gt;&gt; Fixed assets not acquired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83226E2" w14:textId="0D8C78A6" w:rsidR="00495737" w:rsidRPr="00483B4E" w:rsidRDefault="00495737" w:rsidP="00495737">
            <w:pPr>
              <w:rPr>
                <w:bCs/>
                <w:sz w:val="18"/>
                <w:szCs w:val="18"/>
              </w:rPr>
            </w:pPr>
            <w:r w:rsidRPr="00483B4E">
              <w:rPr>
                <w:bCs/>
                <w:sz w:val="18"/>
                <w:szCs w:val="18"/>
              </w:rPr>
              <w:t>Validate when inputting the property group, the records on the screen are filtered for assets related to the property group.</w:t>
            </w:r>
          </w:p>
          <w:p w14:paraId="01AFB4AA" w14:textId="4562BE7A" w:rsidR="00495737" w:rsidRPr="00483B4E" w:rsidRDefault="00495737" w:rsidP="00495737">
            <w:pPr>
              <w:rPr>
                <w:bCs/>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CB28E03" w14:textId="77777777" w:rsidR="00495737" w:rsidRPr="00B63816" w:rsidRDefault="00495737" w:rsidP="00495737">
            <w:pPr>
              <w:rPr>
                <w:b/>
                <w:color w:val="808080" w:themeColor="background1" w:themeShade="80"/>
              </w:rPr>
            </w:pPr>
          </w:p>
        </w:tc>
      </w:tr>
      <w:tr w:rsidR="00495737" w:rsidRPr="00022E81" w14:paraId="6283234D"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3708A348" w14:textId="533FF3AD" w:rsidR="00495737" w:rsidRPr="00483B4E" w:rsidRDefault="00495737" w:rsidP="00495737">
            <w:pPr>
              <w:rPr>
                <w:bCs/>
              </w:rPr>
            </w:pPr>
            <w:r w:rsidRPr="00483B4E">
              <w:rPr>
                <w:bCs/>
              </w:rPr>
              <w:t>T.30.A</w:t>
            </w:r>
          </w:p>
        </w:tc>
        <w:tc>
          <w:tcPr>
            <w:tcW w:w="1706" w:type="dxa"/>
            <w:tcBorders>
              <w:top w:val="single" w:sz="4" w:space="0" w:color="auto"/>
              <w:left w:val="single" w:sz="4" w:space="0" w:color="auto"/>
              <w:bottom w:val="single" w:sz="4" w:space="0" w:color="auto"/>
              <w:right w:val="single" w:sz="4" w:space="0" w:color="auto"/>
            </w:tcBorders>
          </w:tcPr>
          <w:p w14:paraId="1516C38C" w14:textId="274F68C5" w:rsidR="00495737" w:rsidRPr="00483B4E" w:rsidRDefault="00495737" w:rsidP="00495737">
            <w:pPr>
              <w:rPr>
                <w:sz w:val="18"/>
                <w:szCs w:val="18"/>
              </w:rPr>
            </w:pPr>
            <w:r w:rsidRPr="00483B4E">
              <w:rPr>
                <w:sz w:val="18"/>
                <w:szCs w:val="18"/>
              </w:rPr>
              <w:t>FA.008</w:t>
            </w:r>
          </w:p>
          <w:p w14:paraId="255897D8" w14:textId="77777777" w:rsidR="00495737" w:rsidRPr="00483B4E" w:rsidRDefault="00495737" w:rsidP="00495737">
            <w:pPr>
              <w:rPr>
                <w:sz w:val="18"/>
                <w:szCs w:val="18"/>
              </w:rPr>
            </w:pPr>
          </w:p>
          <w:p w14:paraId="616CD42D" w14:textId="3A9D39C3" w:rsidR="00495737" w:rsidRPr="00483B4E" w:rsidRDefault="00495737" w:rsidP="00495737">
            <w:pPr>
              <w:rPr>
                <w:sz w:val="18"/>
                <w:szCs w:val="18"/>
              </w:rPr>
            </w:pPr>
            <w:r w:rsidRPr="00483B4E">
              <w:rPr>
                <w:sz w:val="18"/>
                <w:szCs w:val="18"/>
              </w:rPr>
              <w:t>Fixed asset acquired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714A614" w14:textId="7286D238" w:rsidR="00495737" w:rsidRPr="00483B4E" w:rsidRDefault="00495737" w:rsidP="00495737">
            <w:pPr>
              <w:rPr>
                <w:sz w:val="18"/>
                <w:szCs w:val="18"/>
              </w:rPr>
            </w:pPr>
            <w:r w:rsidRPr="00483B4E">
              <w:rPr>
                <w:sz w:val="18"/>
                <w:szCs w:val="18"/>
              </w:rPr>
              <w:t>Fixed Assets &gt;&gt; Fixed assets &gt;&gt; Fixed assets acquired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596685D" w14:textId="492687D7" w:rsidR="00495737" w:rsidRPr="00483B4E" w:rsidRDefault="00495737" w:rsidP="00495737">
            <w:pPr>
              <w:rPr>
                <w:sz w:val="18"/>
                <w:szCs w:val="18"/>
              </w:rPr>
            </w:pPr>
            <w:r w:rsidRPr="00483B4E">
              <w:rPr>
                <w:sz w:val="18"/>
                <w:szCs w:val="18"/>
              </w:rPr>
              <w:t xml:space="preserve">Validate the following </w:t>
            </w:r>
            <w:r w:rsidRPr="00483B4E">
              <w:rPr>
                <w:b/>
                <w:bCs/>
                <w:sz w:val="18"/>
                <w:szCs w:val="18"/>
                <w:highlight w:val="yellow"/>
              </w:rPr>
              <w:t>four</w:t>
            </w:r>
            <w:r w:rsidRPr="00483B4E">
              <w:rPr>
                <w:sz w:val="18"/>
                <w:szCs w:val="18"/>
              </w:rPr>
              <w:t xml:space="preserve"> fields [ Entity code, Property code, Unit code, Property group] were added to the fixed asset acquired inquiry screen.</w:t>
            </w:r>
          </w:p>
          <w:p w14:paraId="5E341E09" w14:textId="1FCDD799" w:rsidR="00495737" w:rsidRPr="00483B4E" w:rsidRDefault="00495737" w:rsidP="00495737">
            <w:pPr>
              <w:rPr>
                <w:bCs/>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0713822" w14:textId="77777777" w:rsidR="00495737" w:rsidRPr="00B63816" w:rsidRDefault="00495737" w:rsidP="00495737">
            <w:pPr>
              <w:rPr>
                <w:b/>
                <w:color w:val="808080" w:themeColor="background1" w:themeShade="80"/>
              </w:rPr>
            </w:pPr>
          </w:p>
        </w:tc>
      </w:tr>
      <w:tr w:rsidR="00495737" w:rsidRPr="00022E81" w14:paraId="1D3663A5"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075086DF" w14:textId="488CEFE4" w:rsidR="00495737" w:rsidRPr="00483B4E" w:rsidRDefault="00495737" w:rsidP="00495737">
            <w:pPr>
              <w:rPr>
                <w:bCs/>
              </w:rPr>
            </w:pPr>
            <w:r w:rsidRPr="00483B4E">
              <w:rPr>
                <w:bCs/>
              </w:rPr>
              <w:t>T.30.B</w:t>
            </w:r>
          </w:p>
        </w:tc>
        <w:tc>
          <w:tcPr>
            <w:tcW w:w="1706" w:type="dxa"/>
            <w:tcBorders>
              <w:top w:val="single" w:sz="4" w:space="0" w:color="auto"/>
              <w:left w:val="single" w:sz="4" w:space="0" w:color="auto"/>
              <w:bottom w:val="single" w:sz="4" w:space="0" w:color="auto"/>
              <w:right w:val="single" w:sz="4" w:space="0" w:color="auto"/>
            </w:tcBorders>
          </w:tcPr>
          <w:p w14:paraId="18787F78" w14:textId="559C7668" w:rsidR="00495737" w:rsidRPr="00483B4E" w:rsidRDefault="00495737" w:rsidP="00495737">
            <w:pPr>
              <w:rPr>
                <w:sz w:val="18"/>
                <w:szCs w:val="18"/>
              </w:rPr>
            </w:pPr>
            <w:r w:rsidRPr="00483B4E">
              <w:rPr>
                <w:sz w:val="18"/>
                <w:szCs w:val="18"/>
              </w:rPr>
              <w:t xml:space="preserve">FA.008 </w:t>
            </w:r>
          </w:p>
          <w:p w14:paraId="61BEE792" w14:textId="77777777" w:rsidR="00495737" w:rsidRPr="00483B4E" w:rsidRDefault="00495737" w:rsidP="00495737">
            <w:pPr>
              <w:rPr>
                <w:sz w:val="18"/>
                <w:szCs w:val="18"/>
              </w:rPr>
            </w:pPr>
          </w:p>
          <w:p w14:paraId="3752CF56" w14:textId="308BECBA" w:rsidR="00495737" w:rsidRPr="00483B4E" w:rsidRDefault="00495737" w:rsidP="00495737">
            <w:pPr>
              <w:rPr>
                <w:sz w:val="18"/>
                <w:szCs w:val="18"/>
              </w:rPr>
            </w:pPr>
            <w:r w:rsidRPr="00483B4E">
              <w:rPr>
                <w:sz w:val="18"/>
                <w:szCs w:val="18"/>
              </w:rPr>
              <w:t>Fixed asset acquired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EE8E42A" w14:textId="333B4E3F" w:rsidR="00495737" w:rsidRPr="00483B4E" w:rsidRDefault="00495737" w:rsidP="00495737">
            <w:pPr>
              <w:rPr>
                <w:sz w:val="18"/>
                <w:szCs w:val="18"/>
              </w:rPr>
            </w:pPr>
            <w:r w:rsidRPr="00483B4E">
              <w:rPr>
                <w:sz w:val="18"/>
                <w:szCs w:val="18"/>
              </w:rPr>
              <w:t>Fixed Assets &gt;&gt; Fixed assets &gt;&gt; Fixed assets acquired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02695026" w14:textId="77777777" w:rsidR="00495737" w:rsidRPr="00483B4E" w:rsidRDefault="00495737" w:rsidP="00495737">
            <w:pPr>
              <w:rPr>
                <w:bCs/>
                <w:sz w:val="18"/>
                <w:szCs w:val="18"/>
              </w:rPr>
            </w:pPr>
            <w:r w:rsidRPr="00483B4E">
              <w:rPr>
                <w:bCs/>
                <w:sz w:val="18"/>
                <w:szCs w:val="18"/>
              </w:rPr>
              <w:t>Validate when inputting the property code, the records on the screen are filtered for assets related to the property code.</w:t>
            </w:r>
          </w:p>
          <w:p w14:paraId="47861BDD" w14:textId="77777777" w:rsidR="00495737" w:rsidRPr="00483B4E" w:rsidRDefault="00495737" w:rsidP="00495737">
            <w:pPr>
              <w:rPr>
                <w:bCs/>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7EE7C9D1" w14:textId="77777777" w:rsidR="00495737" w:rsidRPr="00B63816" w:rsidRDefault="00495737" w:rsidP="00495737">
            <w:pPr>
              <w:rPr>
                <w:b/>
                <w:color w:val="808080" w:themeColor="background1" w:themeShade="80"/>
              </w:rPr>
            </w:pPr>
          </w:p>
        </w:tc>
      </w:tr>
      <w:tr w:rsidR="00495737" w:rsidRPr="00022E81" w14:paraId="444CF90B"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06ADA3F8" w14:textId="112206B3" w:rsidR="00495737" w:rsidRPr="00483B4E" w:rsidRDefault="00495737" w:rsidP="00495737">
            <w:pPr>
              <w:rPr>
                <w:bCs/>
              </w:rPr>
            </w:pPr>
            <w:r w:rsidRPr="00483B4E">
              <w:rPr>
                <w:bCs/>
              </w:rPr>
              <w:t>T.30.C</w:t>
            </w:r>
          </w:p>
        </w:tc>
        <w:tc>
          <w:tcPr>
            <w:tcW w:w="1706" w:type="dxa"/>
            <w:tcBorders>
              <w:top w:val="single" w:sz="4" w:space="0" w:color="auto"/>
              <w:left w:val="single" w:sz="4" w:space="0" w:color="auto"/>
              <w:bottom w:val="single" w:sz="4" w:space="0" w:color="auto"/>
              <w:right w:val="single" w:sz="4" w:space="0" w:color="auto"/>
            </w:tcBorders>
          </w:tcPr>
          <w:p w14:paraId="022AA9D3" w14:textId="710F2842" w:rsidR="00495737" w:rsidRPr="00483B4E" w:rsidRDefault="00495737" w:rsidP="00495737">
            <w:pPr>
              <w:rPr>
                <w:sz w:val="18"/>
                <w:szCs w:val="18"/>
              </w:rPr>
            </w:pPr>
            <w:r w:rsidRPr="00483B4E">
              <w:rPr>
                <w:sz w:val="18"/>
                <w:szCs w:val="18"/>
              </w:rPr>
              <w:t xml:space="preserve">FA.008 </w:t>
            </w:r>
          </w:p>
          <w:p w14:paraId="39C1AF56" w14:textId="77777777" w:rsidR="00495737" w:rsidRPr="00483B4E" w:rsidRDefault="00495737" w:rsidP="00495737">
            <w:pPr>
              <w:rPr>
                <w:sz w:val="18"/>
                <w:szCs w:val="18"/>
              </w:rPr>
            </w:pPr>
          </w:p>
          <w:p w14:paraId="4E7820C8" w14:textId="7B88C7AB" w:rsidR="00495737" w:rsidRPr="00483B4E" w:rsidRDefault="00495737" w:rsidP="00495737">
            <w:pPr>
              <w:rPr>
                <w:sz w:val="18"/>
                <w:szCs w:val="18"/>
              </w:rPr>
            </w:pPr>
            <w:r w:rsidRPr="00483B4E">
              <w:rPr>
                <w:sz w:val="18"/>
                <w:szCs w:val="18"/>
              </w:rPr>
              <w:t>Fixed asset acquired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18E81A1" w14:textId="5597B7B7" w:rsidR="00495737" w:rsidRPr="00483B4E" w:rsidRDefault="00495737" w:rsidP="00495737">
            <w:pPr>
              <w:rPr>
                <w:sz w:val="18"/>
                <w:szCs w:val="18"/>
              </w:rPr>
            </w:pPr>
            <w:r w:rsidRPr="00483B4E">
              <w:rPr>
                <w:sz w:val="18"/>
                <w:szCs w:val="18"/>
              </w:rPr>
              <w:t>Fixed Assets &gt;&gt; Fixed assets &gt;&gt; Fixed assets acquired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6AC7A73" w14:textId="77777777" w:rsidR="00495737" w:rsidRPr="00483B4E" w:rsidRDefault="00495737" w:rsidP="00495737">
            <w:pPr>
              <w:rPr>
                <w:bCs/>
                <w:sz w:val="18"/>
                <w:szCs w:val="18"/>
              </w:rPr>
            </w:pPr>
            <w:r w:rsidRPr="00483B4E">
              <w:rPr>
                <w:bCs/>
                <w:sz w:val="18"/>
                <w:szCs w:val="18"/>
              </w:rPr>
              <w:t>Validate when inputting the entity code, the records on the screen are filtered for assets related to the entity code.</w:t>
            </w:r>
          </w:p>
          <w:p w14:paraId="030FE9B0" w14:textId="77777777" w:rsidR="00495737" w:rsidRPr="00483B4E" w:rsidRDefault="00495737" w:rsidP="00495737">
            <w:pPr>
              <w:rPr>
                <w:bCs/>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484C381" w14:textId="77777777" w:rsidR="00495737" w:rsidRPr="00B63816" w:rsidRDefault="00495737" w:rsidP="00495737">
            <w:pPr>
              <w:rPr>
                <w:b/>
                <w:color w:val="808080" w:themeColor="background1" w:themeShade="80"/>
              </w:rPr>
            </w:pPr>
          </w:p>
        </w:tc>
      </w:tr>
      <w:tr w:rsidR="00495737" w:rsidRPr="00022E81" w14:paraId="176AFA87"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46E38FF" w14:textId="400BD4AA" w:rsidR="00495737" w:rsidRPr="00483B4E" w:rsidRDefault="00495737" w:rsidP="00495737">
            <w:pPr>
              <w:rPr>
                <w:bCs/>
              </w:rPr>
            </w:pPr>
            <w:r w:rsidRPr="00483B4E">
              <w:rPr>
                <w:bCs/>
              </w:rPr>
              <w:t>T.30.D</w:t>
            </w:r>
          </w:p>
        </w:tc>
        <w:tc>
          <w:tcPr>
            <w:tcW w:w="1706" w:type="dxa"/>
            <w:tcBorders>
              <w:top w:val="single" w:sz="4" w:space="0" w:color="auto"/>
              <w:left w:val="single" w:sz="4" w:space="0" w:color="auto"/>
              <w:bottom w:val="single" w:sz="4" w:space="0" w:color="auto"/>
              <w:right w:val="single" w:sz="4" w:space="0" w:color="auto"/>
            </w:tcBorders>
          </w:tcPr>
          <w:p w14:paraId="7C95BAAE" w14:textId="2690E81D" w:rsidR="00495737" w:rsidRPr="00483B4E" w:rsidRDefault="00495737" w:rsidP="00495737">
            <w:pPr>
              <w:rPr>
                <w:sz w:val="18"/>
                <w:szCs w:val="18"/>
              </w:rPr>
            </w:pPr>
            <w:r w:rsidRPr="00483B4E">
              <w:rPr>
                <w:sz w:val="18"/>
                <w:szCs w:val="18"/>
              </w:rPr>
              <w:t xml:space="preserve">FA.008 </w:t>
            </w:r>
          </w:p>
          <w:p w14:paraId="1727B06E" w14:textId="77777777" w:rsidR="00495737" w:rsidRPr="00483B4E" w:rsidRDefault="00495737" w:rsidP="00495737">
            <w:pPr>
              <w:rPr>
                <w:sz w:val="18"/>
                <w:szCs w:val="18"/>
              </w:rPr>
            </w:pPr>
          </w:p>
          <w:p w14:paraId="738D7895" w14:textId="449C4B79" w:rsidR="00495737" w:rsidRPr="00483B4E" w:rsidRDefault="00495737" w:rsidP="00495737">
            <w:pPr>
              <w:rPr>
                <w:sz w:val="18"/>
                <w:szCs w:val="18"/>
              </w:rPr>
            </w:pPr>
            <w:r w:rsidRPr="00483B4E">
              <w:rPr>
                <w:sz w:val="18"/>
                <w:szCs w:val="18"/>
              </w:rPr>
              <w:t>Fixed asset acquired – FA Property group</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557E631" w14:textId="5C12FE1F" w:rsidR="00495737" w:rsidRPr="00483B4E" w:rsidRDefault="00495737" w:rsidP="00495737">
            <w:pPr>
              <w:rPr>
                <w:sz w:val="18"/>
                <w:szCs w:val="18"/>
              </w:rPr>
            </w:pPr>
            <w:r w:rsidRPr="00483B4E">
              <w:rPr>
                <w:sz w:val="18"/>
                <w:szCs w:val="18"/>
              </w:rPr>
              <w:t>Fixed Assets &gt;&gt; Fixed assets &gt;&gt; Fixed assets acquired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2EB2842" w14:textId="77777777" w:rsidR="00495737" w:rsidRPr="00483B4E" w:rsidRDefault="00495737" w:rsidP="00495737">
            <w:pPr>
              <w:rPr>
                <w:bCs/>
                <w:sz w:val="18"/>
                <w:szCs w:val="18"/>
              </w:rPr>
            </w:pPr>
            <w:r w:rsidRPr="00483B4E">
              <w:rPr>
                <w:bCs/>
                <w:sz w:val="18"/>
                <w:szCs w:val="18"/>
              </w:rPr>
              <w:t>Validate when inputting the property group, the records on the screen are filtered for assets related to the property group.</w:t>
            </w:r>
          </w:p>
          <w:p w14:paraId="6826953A" w14:textId="77777777" w:rsidR="00495737" w:rsidRPr="00483B4E" w:rsidRDefault="00495737" w:rsidP="00495737">
            <w:pPr>
              <w:rPr>
                <w:bCs/>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2B37D173" w14:textId="77777777" w:rsidR="00495737" w:rsidRPr="00B63816" w:rsidRDefault="00495737" w:rsidP="00495737">
            <w:pPr>
              <w:rPr>
                <w:b/>
                <w:color w:val="808080" w:themeColor="background1" w:themeShade="80"/>
              </w:rPr>
            </w:pPr>
          </w:p>
        </w:tc>
      </w:tr>
      <w:tr w:rsidR="00495737" w:rsidRPr="00022E81" w14:paraId="1C1FE8A1"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207E946" w14:textId="29B8AB0C" w:rsidR="00495737" w:rsidRPr="00483B4E" w:rsidRDefault="00495737" w:rsidP="00495737">
            <w:pPr>
              <w:rPr>
                <w:bCs/>
              </w:rPr>
            </w:pPr>
            <w:r w:rsidRPr="00483B4E">
              <w:rPr>
                <w:bCs/>
              </w:rPr>
              <w:t>T.31.A</w:t>
            </w:r>
          </w:p>
        </w:tc>
        <w:tc>
          <w:tcPr>
            <w:tcW w:w="1706" w:type="dxa"/>
            <w:tcBorders>
              <w:top w:val="single" w:sz="4" w:space="0" w:color="auto"/>
              <w:left w:val="single" w:sz="4" w:space="0" w:color="auto"/>
              <w:bottom w:val="single" w:sz="4" w:space="0" w:color="auto"/>
              <w:right w:val="single" w:sz="4" w:space="0" w:color="auto"/>
            </w:tcBorders>
          </w:tcPr>
          <w:p w14:paraId="3E1230BB" w14:textId="6906F617" w:rsidR="00495737" w:rsidRPr="00483B4E" w:rsidRDefault="00495737" w:rsidP="00495737">
            <w:pPr>
              <w:rPr>
                <w:sz w:val="18"/>
                <w:szCs w:val="18"/>
              </w:rPr>
            </w:pPr>
            <w:r w:rsidRPr="00483B4E">
              <w:rPr>
                <w:sz w:val="18"/>
                <w:szCs w:val="18"/>
              </w:rPr>
              <w:t>FA.009</w:t>
            </w:r>
          </w:p>
          <w:p w14:paraId="5AE43C97" w14:textId="77777777" w:rsidR="00495737" w:rsidRPr="00483B4E" w:rsidRDefault="00495737" w:rsidP="00495737">
            <w:pPr>
              <w:rPr>
                <w:sz w:val="18"/>
                <w:szCs w:val="18"/>
              </w:rPr>
            </w:pPr>
          </w:p>
          <w:p w14:paraId="448CE9E9" w14:textId="405FA55C" w:rsidR="00495737" w:rsidRPr="00483B4E" w:rsidRDefault="00495737" w:rsidP="00495737">
            <w:pPr>
              <w:rPr>
                <w:sz w:val="18"/>
                <w:szCs w:val="18"/>
              </w:rPr>
            </w:pPr>
            <w:r w:rsidRPr="00483B4E">
              <w:rPr>
                <w:sz w:val="18"/>
                <w:szCs w:val="18"/>
              </w:rPr>
              <w:t>Fixed asset sold or scrap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CF6746C" w14:textId="5E4C7953" w:rsidR="00495737" w:rsidRPr="00483B4E" w:rsidRDefault="00495737" w:rsidP="00495737">
            <w:pPr>
              <w:rPr>
                <w:sz w:val="18"/>
                <w:szCs w:val="18"/>
              </w:rPr>
            </w:pPr>
            <w:r w:rsidRPr="00483B4E">
              <w:rPr>
                <w:sz w:val="18"/>
                <w:szCs w:val="18"/>
              </w:rPr>
              <w:t>Fixed Assets &gt;&gt; Fixed assets &gt;&gt; Fixed assets acquired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6D74690" w14:textId="77777777" w:rsidR="00495737" w:rsidRPr="00483B4E" w:rsidRDefault="00495737" w:rsidP="00495737">
            <w:pPr>
              <w:rPr>
                <w:sz w:val="18"/>
                <w:szCs w:val="18"/>
              </w:rPr>
            </w:pPr>
            <w:r w:rsidRPr="00483B4E">
              <w:rPr>
                <w:sz w:val="18"/>
                <w:szCs w:val="18"/>
              </w:rPr>
              <w:t xml:space="preserve">Validate the following </w:t>
            </w:r>
            <w:r w:rsidRPr="00483B4E">
              <w:rPr>
                <w:b/>
                <w:bCs/>
                <w:sz w:val="18"/>
                <w:szCs w:val="18"/>
                <w:highlight w:val="yellow"/>
              </w:rPr>
              <w:t>four</w:t>
            </w:r>
            <w:r w:rsidRPr="00483B4E">
              <w:rPr>
                <w:sz w:val="18"/>
                <w:szCs w:val="18"/>
              </w:rPr>
              <w:t xml:space="preserve"> fields [ Entity code, Property code, Unit code, Property group] were added to the fixed asset acquired inquiry screen.</w:t>
            </w:r>
          </w:p>
          <w:p w14:paraId="45DD38D6" w14:textId="642FFB70" w:rsidR="00495737" w:rsidRPr="00483B4E" w:rsidRDefault="00495737" w:rsidP="00495737">
            <w:pPr>
              <w:rPr>
                <w:bCs/>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52DA4F45" w14:textId="77777777" w:rsidR="00495737" w:rsidRPr="00B63816" w:rsidRDefault="00495737" w:rsidP="00495737">
            <w:pPr>
              <w:rPr>
                <w:b/>
                <w:color w:val="808080" w:themeColor="background1" w:themeShade="80"/>
              </w:rPr>
            </w:pPr>
          </w:p>
        </w:tc>
      </w:tr>
      <w:tr w:rsidR="00495737" w:rsidRPr="00022E81" w14:paraId="31993EDF"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5C013A1" w14:textId="45CA0F6B" w:rsidR="00495737" w:rsidRPr="00483B4E" w:rsidRDefault="00495737" w:rsidP="00495737">
            <w:pPr>
              <w:rPr>
                <w:bCs/>
              </w:rPr>
            </w:pPr>
            <w:r w:rsidRPr="00483B4E">
              <w:rPr>
                <w:bCs/>
              </w:rPr>
              <w:t>T.31.B</w:t>
            </w:r>
          </w:p>
        </w:tc>
        <w:tc>
          <w:tcPr>
            <w:tcW w:w="1706" w:type="dxa"/>
            <w:tcBorders>
              <w:top w:val="single" w:sz="4" w:space="0" w:color="auto"/>
              <w:left w:val="single" w:sz="4" w:space="0" w:color="auto"/>
              <w:bottom w:val="single" w:sz="4" w:space="0" w:color="auto"/>
              <w:right w:val="single" w:sz="4" w:space="0" w:color="auto"/>
            </w:tcBorders>
          </w:tcPr>
          <w:p w14:paraId="453AB53A" w14:textId="7FB06E15" w:rsidR="00495737" w:rsidRPr="00483B4E" w:rsidRDefault="00495737" w:rsidP="00495737">
            <w:pPr>
              <w:rPr>
                <w:sz w:val="18"/>
                <w:szCs w:val="18"/>
              </w:rPr>
            </w:pPr>
            <w:r w:rsidRPr="00483B4E">
              <w:rPr>
                <w:sz w:val="18"/>
                <w:szCs w:val="18"/>
              </w:rPr>
              <w:t xml:space="preserve">FA.009 </w:t>
            </w:r>
          </w:p>
          <w:p w14:paraId="7847550C" w14:textId="77777777" w:rsidR="00495737" w:rsidRPr="00483B4E" w:rsidRDefault="00495737" w:rsidP="00495737">
            <w:pPr>
              <w:rPr>
                <w:sz w:val="18"/>
                <w:szCs w:val="18"/>
              </w:rPr>
            </w:pPr>
          </w:p>
          <w:p w14:paraId="14BE0598" w14:textId="2B8098C5" w:rsidR="00495737" w:rsidRPr="00483B4E" w:rsidRDefault="00495737" w:rsidP="00495737">
            <w:pPr>
              <w:rPr>
                <w:sz w:val="18"/>
                <w:szCs w:val="18"/>
              </w:rPr>
            </w:pPr>
            <w:r w:rsidRPr="00483B4E">
              <w:rPr>
                <w:sz w:val="18"/>
                <w:szCs w:val="18"/>
              </w:rPr>
              <w:lastRenderedPageBreak/>
              <w:t>Fixed asset sold or scrap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8E96698" w14:textId="263FA27A" w:rsidR="00495737" w:rsidRPr="00483B4E" w:rsidRDefault="00495737" w:rsidP="00495737">
            <w:pPr>
              <w:rPr>
                <w:sz w:val="18"/>
                <w:szCs w:val="18"/>
              </w:rPr>
            </w:pPr>
            <w:r w:rsidRPr="00483B4E">
              <w:rPr>
                <w:sz w:val="18"/>
                <w:szCs w:val="18"/>
              </w:rPr>
              <w:lastRenderedPageBreak/>
              <w:t>Fixed Assets &gt;&gt; Fixed assets &gt;&gt; Fixed assets acquired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248F7E3" w14:textId="77777777" w:rsidR="00495737" w:rsidRPr="00483B4E" w:rsidRDefault="00495737" w:rsidP="00495737">
            <w:pPr>
              <w:rPr>
                <w:bCs/>
                <w:sz w:val="18"/>
                <w:szCs w:val="18"/>
              </w:rPr>
            </w:pPr>
            <w:r w:rsidRPr="00483B4E">
              <w:rPr>
                <w:bCs/>
                <w:sz w:val="18"/>
                <w:szCs w:val="18"/>
              </w:rPr>
              <w:t>Validate when inputting the property code, the records on the screen are filtered for assets related to the property code.</w:t>
            </w:r>
          </w:p>
          <w:p w14:paraId="0D11AEE9" w14:textId="77777777" w:rsidR="00495737" w:rsidRPr="00483B4E" w:rsidRDefault="00495737" w:rsidP="00495737">
            <w:pPr>
              <w:rPr>
                <w:bCs/>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7A6FE460" w14:textId="77777777" w:rsidR="00495737" w:rsidRPr="00B63816" w:rsidRDefault="00495737" w:rsidP="00495737">
            <w:pPr>
              <w:rPr>
                <w:b/>
                <w:color w:val="808080" w:themeColor="background1" w:themeShade="80"/>
              </w:rPr>
            </w:pPr>
          </w:p>
        </w:tc>
      </w:tr>
      <w:tr w:rsidR="00495737" w:rsidRPr="00022E81" w14:paraId="1B63673F"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56C1FC2B" w14:textId="6A327E89" w:rsidR="00495737" w:rsidRPr="00483B4E" w:rsidRDefault="00495737" w:rsidP="00495737">
            <w:pPr>
              <w:rPr>
                <w:bCs/>
              </w:rPr>
            </w:pPr>
            <w:r w:rsidRPr="00483B4E">
              <w:rPr>
                <w:bCs/>
              </w:rPr>
              <w:t>T.31.C</w:t>
            </w:r>
          </w:p>
        </w:tc>
        <w:tc>
          <w:tcPr>
            <w:tcW w:w="1706" w:type="dxa"/>
            <w:tcBorders>
              <w:top w:val="single" w:sz="4" w:space="0" w:color="auto"/>
              <w:left w:val="single" w:sz="4" w:space="0" w:color="auto"/>
              <w:bottom w:val="single" w:sz="4" w:space="0" w:color="auto"/>
              <w:right w:val="single" w:sz="4" w:space="0" w:color="auto"/>
            </w:tcBorders>
          </w:tcPr>
          <w:p w14:paraId="55363A5F" w14:textId="6989B49B" w:rsidR="00495737" w:rsidRPr="00483B4E" w:rsidRDefault="00495737" w:rsidP="00495737">
            <w:pPr>
              <w:rPr>
                <w:sz w:val="18"/>
                <w:szCs w:val="18"/>
              </w:rPr>
            </w:pPr>
            <w:r w:rsidRPr="00483B4E">
              <w:rPr>
                <w:sz w:val="18"/>
                <w:szCs w:val="18"/>
              </w:rPr>
              <w:t xml:space="preserve">FA.009 </w:t>
            </w:r>
          </w:p>
          <w:p w14:paraId="1C6A34CB" w14:textId="77777777" w:rsidR="00495737" w:rsidRPr="00483B4E" w:rsidRDefault="00495737" w:rsidP="00495737">
            <w:pPr>
              <w:rPr>
                <w:sz w:val="18"/>
                <w:szCs w:val="18"/>
              </w:rPr>
            </w:pPr>
          </w:p>
          <w:p w14:paraId="6AF3DE34" w14:textId="43A20444" w:rsidR="00495737" w:rsidRPr="00483B4E" w:rsidRDefault="00495737" w:rsidP="00495737">
            <w:pPr>
              <w:rPr>
                <w:sz w:val="18"/>
                <w:szCs w:val="18"/>
              </w:rPr>
            </w:pPr>
            <w:r w:rsidRPr="00483B4E">
              <w:rPr>
                <w:sz w:val="18"/>
                <w:szCs w:val="18"/>
              </w:rPr>
              <w:t>Fixed asset sold or scrap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8A04FE7" w14:textId="63C75763" w:rsidR="00495737" w:rsidRPr="00483B4E" w:rsidRDefault="00495737" w:rsidP="00495737">
            <w:pPr>
              <w:rPr>
                <w:sz w:val="18"/>
                <w:szCs w:val="18"/>
              </w:rPr>
            </w:pPr>
            <w:r w:rsidRPr="00483B4E">
              <w:rPr>
                <w:sz w:val="18"/>
                <w:szCs w:val="18"/>
              </w:rPr>
              <w:t>Fixed Assets &gt;&gt; Fixed assets &gt;&gt; Fixed assets acquired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1705704" w14:textId="77777777" w:rsidR="00495737" w:rsidRPr="00483B4E" w:rsidRDefault="00495737" w:rsidP="00495737">
            <w:pPr>
              <w:rPr>
                <w:bCs/>
                <w:sz w:val="18"/>
                <w:szCs w:val="18"/>
              </w:rPr>
            </w:pPr>
            <w:r w:rsidRPr="00483B4E">
              <w:rPr>
                <w:bCs/>
                <w:sz w:val="18"/>
                <w:szCs w:val="18"/>
              </w:rPr>
              <w:t>Validate when inputting the entity code, the records on the screen are filtered for assets related to the entity code.</w:t>
            </w:r>
          </w:p>
          <w:p w14:paraId="292610AF" w14:textId="77777777" w:rsidR="00495737" w:rsidRPr="00483B4E" w:rsidRDefault="00495737" w:rsidP="00495737">
            <w:pPr>
              <w:rPr>
                <w:bCs/>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345AD328" w14:textId="77777777" w:rsidR="00495737" w:rsidRPr="00B63816" w:rsidRDefault="00495737" w:rsidP="00495737">
            <w:pPr>
              <w:rPr>
                <w:b/>
                <w:color w:val="808080" w:themeColor="background1" w:themeShade="80"/>
              </w:rPr>
            </w:pPr>
          </w:p>
        </w:tc>
      </w:tr>
      <w:tr w:rsidR="00495737" w:rsidRPr="00022E81" w14:paraId="5777C223"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1CD5CA92" w14:textId="16639131" w:rsidR="00495737" w:rsidRPr="00483B4E" w:rsidRDefault="00495737" w:rsidP="00495737">
            <w:pPr>
              <w:rPr>
                <w:bCs/>
              </w:rPr>
            </w:pPr>
            <w:r w:rsidRPr="00483B4E">
              <w:rPr>
                <w:bCs/>
              </w:rPr>
              <w:t>T.31.D</w:t>
            </w:r>
          </w:p>
        </w:tc>
        <w:tc>
          <w:tcPr>
            <w:tcW w:w="1706" w:type="dxa"/>
            <w:tcBorders>
              <w:top w:val="single" w:sz="4" w:space="0" w:color="auto"/>
              <w:left w:val="single" w:sz="4" w:space="0" w:color="auto"/>
              <w:bottom w:val="single" w:sz="4" w:space="0" w:color="auto"/>
              <w:right w:val="single" w:sz="4" w:space="0" w:color="auto"/>
            </w:tcBorders>
          </w:tcPr>
          <w:p w14:paraId="5AC0CADE" w14:textId="2713A55D" w:rsidR="00495737" w:rsidRPr="00483B4E" w:rsidRDefault="00495737" w:rsidP="00495737">
            <w:pPr>
              <w:rPr>
                <w:sz w:val="18"/>
                <w:szCs w:val="18"/>
              </w:rPr>
            </w:pPr>
            <w:r w:rsidRPr="00483B4E">
              <w:rPr>
                <w:sz w:val="18"/>
                <w:szCs w:val="18"/>
              </w:rPr>
              <w:t xml:space="preserve">FA.009 </w:t>
            </w:r>
          </w:p>
          <w:p w14:paraId="3133929F" w14:textId="77777777" w:rsidR="00495737" w:rsidRPr="00483B4E" w:rsidRDefault="00495737" w:rsidP="00495737">
            <w:pPr>
              <w:rPr>
                <w:sz w:val="18"/>
                <w:szCs w:val="18"/>
              </w:rPr>
            </w:pPr>
          </w:p>
          <w:p w14:paraId="50C91070" w14:textId="0E3A0DCC" w:rsidR="00495737" w:rsidRPr="00483B4E" w:rsidRDefault="00495737" w:rsidP="00495737">
            <w:pPr>
              <w:rPr>
                <w:sz w:val="18"/>
                <w:szCs w:val="18"/>
              </w:rPr>
            </w:pPr>
            <w:r w:rsidRPr="00483B4E">
              <w:rPr>
                <w:sz w:val="18"/>
                <w:szCs w:val="18"/>
              </w:rPr>
              <w:t>Fixed asset sold or scrap – FA Property group</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C888AE1" w14:textId="09F3D190" w:rsidR="00495737" w:rsidRPr="00483B4E" w:rsidRDefault="00495737" w:rsidP="00495737">
            <w:pPr>
              <w:rPr>
                <w:sz w:val="18"/>
                <w:szCs w:val="18"/>
              </w:rPr>
            </w:pPr>
            <w:r w:rsidRPr="00483B4E">
              <w:rPr>
                <w:sz w:val="18"/>
                <w:szCs w:val="18"/>
              </w:rPr>
              <w:t>Fixed Assets &gt;&gt; Fixed assets &gt;&gt; Fixed assets acquired</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9BB371C" w14:textId="77777777" w:rsidR="00495737" w:rsidRPr="00483B4E" w:rsidRDefault="00495737" w:rsidP="00495737">
            <w:pPr>
              <w:rPr>
                <w:bCs/>
                <w:sz w:val="18"/>
                <w:szCs w:val="18"/>
              </w:rPr>
            </w:pPr>
            <w:r w:rsidRPr="00483B4E">
              <w:rPr>
                <w:bCs/>
                <w:sz w:val="18"/>
                <w:szCs w:val="18"/>
              </w:rPr>
              <w:t>Validate when inputting the property group, the records on the screen are filtered for assets related to the property group.</w:t>
            </w:r>
          </w:p>
          <w:p w14:paraId="2D44ACAF" w14:textId="77777777" w:rsidR="00495737" w:rsidRPr="00483B4E" w:rsidRDefault="00495737" w:rsidP="00495737">
            <w:pPr>
              <w:rPr>
                <w:bCs/>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3EA19256" w14:textId="77777777" w:rsidR="00495737" w:rsidRPr="00B63816" w:rsidRDefault="00495737" w:rsidP="00495737">
            <w:pPr>
              <w:rPr>
                <w:b/>
                <w:color w:val="808080" w:themeColor="background1" w:themeShade="80"/>
              </w:rPr>
            </w:pPr>
          </w:p>
        </w:tc>
      </w:tr>
      <w:tr w:rsidR="00495737" w:rsidRPr="00022E81" w14:paraId="25D888D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7122B6DD" w14:textId="0DE33E69" w:rsidR="00495737" w:rsidRPr="00483B4E" w:rsidRDefault="00495737" w:rsidP="00495737">
            <w:pPr>
              <w:rPr>
                <w:bCs/>
              </w:rPr>
            </w:pPr>
            <w:r w:rsidRPr="00483B4E">
              <w:rPr>
                <w:bCs/>
              </w:rPr>
              <w:t>T.32.A</w:t>
            </w:r>
          </w:p>
        </w:tc>
        <w:tc>
          <w:tcPr>
            <w:tcW w:w="1706" w:type="dxa"/>
            <w:tcBorders>
              <w:top w:val="single" w:sz="4" w:space="0" w:color="auto"/>
              <w:left w:val="single" w:sz="4" w:space="0" w:color="auto"/>
              <w:bottom w:val="single" w:sz="4" w:space="0" w:color="auto"/>
              <w:right w:val="single" w:sz="4" w:space="0" w:color="auto"/>
            </w:tcBorders>
          </w:tcPr>
          <w:p w14:paraId="4709F760" w14:textId="077E54A6" w:rsidR="00495737" w:rsidRPr="00483B4E" w:rsidRDefault="00495737" w:rsidP="00495737">
            <w:pPr>
              <w:rPr>
                <w:sz w:val="18"/>
                <w:szCs w:val="18"/>
              </w:rPr>
            </w:pPr>
            <w:r w:rsidRPr="00483B4E">
              <w:rPr>
                <w:sz w:val="18"/>
                <w:szCs w:val="18"/>
              </w:rPr>
              <w:t>FA.010</w:t>
            </w:r>
          </w:p>
          <w:p w14:paraId="686E0CCF" w14:textId="77777777" w:rsidR="00495737" w:rsidRPr="00483B4E" w:rsidRDefault="00495737" w:rsidP="00495737">
            <w:pPr>
              <w:rPr>
                <w:sz w:val="18"/>
                <w:szCs w:val="18"/>
              </w:rPr>
            </w:pPr>
          </w:p>
          <w:p w14:paraId="5BCE26FB" w14:textId="2D4BB511" w:rsidR="00495737" w:rsidRPr="00483B4E" w:rsidRDefault="00495737" w:rsidP="00495737">
            <w:pPr>
              <w:rPr>
                <w:sz w:val="18"/>
                <w:szCs w:val="18"/>
              </w:rPr>
            </w:pPr>
            <w:r w:rsidRPr="00483B4E">
              <w:rPr>
                <w:sz w:val="18"/>
                <w:szCs w:val="18"/>
              </w:rPr>
              <w:t>Fixed Asset Journal Proposals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8CB5D4C" w14:textId="77777777" w:rsidR="00495737" w:rsidRPr="00483B4E" w:rsidRDefault="00495737" w:rsidP="00495737">
            <w:pPr>
              <w:rPr>
                <w:sz w:val="18"/>
                <w:szCs w:val="18"/>
              </w:rPr>
            </w:pPr>
            <w:r w:rsidRPr="00483B4E">
              <w:rPr>
                <w:sz w:val="18"/>
                <w:szCs w:val="18"/>
              </w:rPr>
              <w:t>Fixed Assets &gt;&gt; Journal entries &gt;&gt; Fixed asset journal &gt;&gt; Lines &gt;&gt;</w:t>
            </w:r>
          </w:p>
          <w:p w14:paraId="2BCEB86C" w14:textId="77777777" w:rsidR="00495737" w:rsidRPr="00483B4E" w:rsidRDefault="00495737" w:rsidP="00495737">
            <w:pPr>
              <w:rPr>
                <w:sz w:val="18"/>
                <w:szCs w:val="18"/>
              </w:rPr>
            </w:pPr>
            <w:r w:rsidRPr="00483B4E">
              <w:rPr>
                <w:sz w:val="18"/>
                <w:szCs w:val="18"/>
              </w:rPr>
              <w:t>-Depreciation Proposal</w:t>
            </w:r>
          </w:p>
          <w:p w14:paraId="3485C01B" w14:textId="77777777" w:rsidR="00495737" w:rsidRPr="00483B4E" w:rsidRDefault="00495737" w:rsidP="00495737">
            <w:pPr>
              <w:rPr>
                <w:sz w:val="18"/>
                <w:szCs w:val="18"/>
              </w:rPr>
            </w:pPr>
            <w:r w:rsidRPr="00483B4E">
              <w:rPr>
                <w:sz w:val="18"/>
                <w:szCs w:val="18"/>
              </w:rPr>
              <w:t>-Special depreciation allowance proposal</w:t>
            </w:r>
          </w:p>
          <w:p w14:paraId="0A27A07B" w14:textId="77777777" w:rsidR="00495737" w:rsidRPr="00483B4E" w:rsidRDefault="00495737" w:rsidP="00495737">
            <w:pPr>
              <w:rPr>
                <w:sz w:val="18"/>
                <w:szCs w:val="18"/>
              </w:rPr>
            </w:pPr>
            <w:r w:rsidRPr="00483B4E">
              <w:rPr>
                <w:sz w:val="18"/>
                <w:szCs w:val="18"/>
              </w:rPr>
              <w:t>-Disposal-scrap</w:t>
            </w:r>
          </w:p>
          <w:p w14:paraId="6E9D89D9" w14:textId="77777777" w:rsidR="00495737" w:rsidRPr="00483B4E" w:rsidRDefault="00495737" w:rsidP="00495737">
            <w:pPr>
              <w:rPr>
                <w:sz w:val="18"/>
                <w:szCs w:val="18"/>
              </w:rPr>
            </w:pPr>
          </w:p>
          <w:p w14:paraId="2CBE48C3" w14:textId="77777777" w:rsidR="00495737" w:rsidRPr="00483B4E" w:rsidRDefault="00495737" w:rsidP="00495737">
            <w:pPr>
              <w:rPr>
                <w:sz w:val="18"/>
                <w:szCs w:val="18"/>
              </w:rPr>
            </w:pPr>
            <w:r w:rsidRPr="00483B4E">
              <w:rPr>
                <w:sz w:val="18"/>
                <w:szCs w:val="18"/>
              </w:rPr>
              <w:t>Fixed Asset &gt;&gt; Journal entries &gt;&gt; Create depreciation proposal</w:t>
            </w:r>
          </w:p>
          <w:p w14:paraId="0EBA5E34" w14:textId="6818A85B" w:rsidR="00495737" w:rsidRPr="00483B4E" w:rsidRDefault="00495737" w:rsidP="00495737">
            <w:pPr>
              <w:rPr>
                <w:sz w:val="18"/>
                <w:szCs w:val="18"/>
              </w:rPr>
            </w:pP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2D2D90C" w14:textId="519AEB35" w:rsidR="00495737" w:rsidRPr="00483B4E" w:rsidRDefault="00495737" w:rsidP="00495737">
            <w:pPr>
              <w:rPr>
                <w:sz w:val="18"/>
                <w:szCs w:val="18"/>
              </w:rPr>
            </w:pPr>
            <w:r w:rsidRPr="00483B4E">
              <w:rPr>
                <w:sz w:val="18"/>
                <w:szCs w:val="18"/>
              </w:rPr>
              <w:t xml:space="preserve">Validate on the proposal screen contains the following fields [Entity code, property code, unit code] </w:t>
            </w:r>
          </w:p>
          <w:p w14:paraId="4866DBAF" w14:textId="77777777" w:rsidR="00495737" w:rsidRPr="00483B4E" w:rsidRDefault="00495737" w:rsidP="00495737">
            <w:pPr>
              <w:rPr>
                <w:sz w:val="18"/>
                <w:szCs w:val="18"/>
              </w:rPr>
            </w:pPr>
          </w:p>
          <w:p w14:paraId="1EBC9D67" w14:textId="3C8F2C29" w:rsidR="00495737" w:rsidRPr="00483B4E" w:rsidRDefault="00495737" w:rsidP="00495737">
            <w:pPr>
              <w:rPr>
                <w:sz w:val="18"/>
                <w:szCs w:val="18"/>
              </w:rPr>
            </w:pPr>
            <w:r w:rsidRPr="00483B4E">
              <w:rPr>
                <w:sz w:val="18"/>
                <w:szCs w:val="18"/>
              </w:rPr>
              <w:t xml:space="preserve">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4EF27D9" w14:textId="77777777" w:rsidR="00495737" w:rsidRPr="00567D42" w:rsidRDefault="00495737" w:rsidP="00495737">
            <w:pPr>
              <w:rPr>
                <w:b/>
              </w:rPr>
            </w:pPr>
          </w:p>
        </w:tc>
      </w:tr>
      <w:tr w:rsidR="00495737" w:rsidRPr="00022E81" w14:paraId="2319D12A"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E272C0C" w14:textId="1BF0BD41" w:rsidR="00495737" w:rsidRPr="00483B4E" w:rsidRDefault="00495737" w:rsidP="00495737">
            <w:pPr>
              <w:rPr>
                <w:bCs/>
              </w:rPr>
            </w:pPr>
            <w:r w:rsidRPr="00483B4E">
              <w:rPr>
                <w:bCs/>
              </w:rPr>
              <w:t>T.</w:t>
            </w:r>
            <w:proofErr w:type="gramStart"/>
            <w:r w:rsidRPr="00483B4E">
              <w:rPr>
                <w:bCs/>
              </w:rPr>
              <w:t>32.B.</w:t>
            </w:r>
            <w:proofErr w:type="gramEnd"/>
            <w:r w:rsidRPr="00483B4E">
              <w:rPr>
                <w:bCs/>
              </w:rPr>
              <w:t>1</w:t>
            </w:r>
          </w:p>
        </w:tc>
        <w:tc>
          <w:tcPr>
            <w:tcW w:w="1706" w:type="dxa"/>
            <w:tcBorders>
              <w:top w:val="single" w:sz="4" w:space="0" w:color="auto"/>
              <w:left w:val="single" w:sz="4" w:space="0" w:color="auto"/>
              <w:bottom w:val="single" w:sz="4" w:space="0" w:color="auto"/>
              <w:right w:val="single" w:sz="4" w:space="0" w:color="auto"/>
            </w:tcBorders>
          </w:tcPr>
          <w:p w14:paraId="508529E6" w14:textId="77777777" w:rsidR="00495737" w:rsidRPr="00483B4E" w:rsidRDefault="00495737" w:rsidP="00495737">
            <w:pPr>
              <w:rPr>
                <w:sz w:val="18"/>
                <w:szCs w:val="18"/>
              </w:rPr>
            </w:pPr>
            <w:r w:rsidRPr="00483B4E">
              <w:rPr>
                <w:sz w:val="18"/>
                <w:szCs w:val="18"/>
              </w:rPr>
              <w:t>FA.010</w:t>
            </w:r>
          </w:p>
          <w:p w14:paraId="1FA52F21" w14:textId="77777777" w:rsidR="00495737" w:rsidRPr="00483B4E" w:rsidRDefault="00495737" w:rsidP="00495737">
            <w:pPr>
              <w:rPr>
                <w:sz w:val="18"/>
                <w:szCs w:val="18"/>
              </w:rPr>
            </w:pPr>
          </w:p>
          <w:p w14:paraId="2FD1996F" w14:textId="3BDCC7A8" w:rsidR="00495737" w:rsidRPr="00483B4E" w:rsidRDefault="00495737" w:rsidP="00495737">
            <w:pPr>
              <w:rPr>
                <w:sz w:val="18"/>
                <w:szCs w:val="18"/>
              </w:rPr>
            </w:pPr>
            <w:r w:rsidRPr="00483B4E">
              <w:rPr>
                <w:sz w:val="18"/>
                <w:szCs w:val="18"/>
              </w:rPr>
              <w:t>Fixed Asset Journal Proposals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32684737" w14:textId="77777777" w:rsidR="00495737" w:rsidRPr="00483B4E" w:rsidRDefault="00495737" w:rsidP="00495737">
            <w:pPr>
              <w:rPr>
                <w:sz w:val="18"/>
                <w:szCs w:val="18"/>
              </w:rPr>
            </w:pPr>
            <w:r w:rsidRPr="00483B4E">
              <w:rPr>
                <w:sz w:val="18"/>
                <w:szCs w:val="18"/>
              </w:rPr>
              <w:t>Fixed Assets &gt;&gt; Journal entries &gt;&gt; Fixed asset journal &gt;&gt; Lines &gt;&gt;</w:t>
            </w:r>
          </w:p>
          <w:p w14:paraId="1990A63C" w14:textId="1EE34E8C" w:rsidR="00495737" w:rsidRPr="00483B4E" w:rsidRDefault="00495737" w:rsidP="00495737">
            <w:pPr>
              <w:rPr>
                <w:strike/>
                <w:sz w:val="18"/>
                <w:szCs w:val="18"/>
              </w:rPr>
            </w:pPr>
          </w:p>
          <w:p w14:paraId="5D4610BB" w14:textId="77777777" w:rsidR="00495737" w:rsidRPr="00483B4E" w:rsidRDefault="00495737" w:rsidP="00495737">
            <w:pPr>
              <w:rPr>
                <w:sz w:val="18"/>
                <w:szCs w:val="18"/>
              </w:rPr>
            </w:pPr>
            <w:r w:rsidRPr="00483B4E">
              <w:rPr>
                <w:sz w:val="18"/>
                <w:szCs w:val="18"/>
              </w:rPr>
              <w:t>-Depreciation Proposal</w:t>
            </w:r>
          </w:p>
          <w:p w14:paraId="63FCB3F7" w14:textId="77777777" w:rsidR="00495737" w:rsidRPr="00483B4E" w:rsidRDefault="00495737" w:rsidP="00495737">
            <w:pPr>
              <w:rPr>
                <w:sz w:val="18"/>
                <w:szCs w:val="18"/>
              </w:rPr>
            </w:pPr>
            <w:r w:rsidRPr="00483B4E">
              <w:rPr>
                <w:sz w:val="18"/>
                <w:szCs w:val="18"/>
              </w:rPr>
              <w:t>-Special depreciation allowance proposal</w:t>
            </w:r>
          </w:p>
          <w:p w14:paraId="7091095B" w14:textId="77777777" w:rsidR="00495737" w:rsidRPr="00483B4E" w:rsidRDefault="00495737" w:rsidP="00495737">
            <w:pPr>
              <w:rPr>
                <w:sz w:val="18"/>
                <w:szCs w:val="18"/>
              </w:rPr>
            </w:pPr>
            <w:r w:rsidRPr="00483B4E">
              <w:rPr>
                <w:sz w:val="18"/>
                <w:szCs w:val="18"/>
              </w:rPr>
              <w:t>-Disposal-scrap</w:t>
            </w:r>
          </w:p>
          <w:p w14:paraId="0720E737" w14:textId="77777777" w:rsidR="00495737" w:rsidRPr="00483B4E" w:rsidRDefault="00495737" w:rsidP="00495737">
            <w:pPr>
              <w:rPr>
                <w:sz w:val="18"/>
                <w:szCs w:val="18"/>
              </w:rPr>
            </w:pPr>
          </w:p>
          <w:p w14:paraId="4B4A75E1" w14:textId="77777777" w:rsidR="00495737" w:rsidRPr="00483B4E" w:rsidRDefault="00495737" w:rsidP="00495737">
            <w:pPr>
              <w:rPr>
                <w:sz w:val="18"/>
                <w:szCs w:val="18"/>
              </w:rPr>
            </w:pPr>
          </w:p>
          <w:p w14:paraId="029923F7" w14:textId="77777777" w:rsidR="00495737" w:rsidRPr="00483B4E" w:rsidRDefault="00495737" w:rsidP="00495737">
            <w:pPr>
              <w:rPr>
                <w:sz w:val="18"/>
                <w:szCs w:val="18"/>
              </w:rPr>
            </w:pPr>
            <w:r w:rsidRPr="00483B4E">
              <w:rPr>
                <w:sz w:val="18"/>
                <w:szCs w:val="18"/>
              </w:rPr>
              <w:t>Fixed Asset &gt;&gt; Journal entries &gt;&gt; Create depreciation proposal</w:t>
            </w:r>
          </w:p>
          <w:p w14:paraId="16F7FF55" w14:textId="77777777" w:rsidR="00495737" w:rsidRPr="00483B4E" w:rsidRDefault="00495737" w:rsidP="00495737">
            <w:pPr>
              <w:rPr>
                <w:sz w:val="18"/>
                <w:szCs w:val="18"/>
              </w:rPr>
            </w:pP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B9DFE1B" w14:textId="03631525" w:rsidR="00495737" w:rsidRPr="00483B4E" w:rsidRDefault="00495737" w:rsidP="00495737">
            <w:pPr>
              <w:rPr>
                <w:sz w:val="18"/>
                <w:szCs w:val="18"/>
              </w:rPr>
            </w:pPr>
            <w:r w:rsidRPr="00483B4E">
              <w:rPr>
                <w:sz w:val="18"/>
                <w:szCs w:val="18"/>
              </w:rPr>
              <w:t xml:space="preserve">Validate when selecting </w:t>
            </w:r>
            <w:r>
              <w:rPr>
                <w:sz w:val="18"/>
                <w:szCs w:val="18"/>
              </w:rPr>
              <w:t xml:space="preserve">a </w:t>
            </w:r>
            <w:r w:rsidRPr="00483B4E">
              <w:rPr>
                <w:sz w:val="18"/>
                <w:szCs w:val="18"/>
              </w:rPr>
              <w:t>property code</w:t>
            </w:r>
            <w:r w:rsidR="0022388B" w:rsidRPr="00483B4E">
              <w:rPr>
                <w:sz w:val="18"/>
                <w:szCs w:val="18"/>
              </w:rPr>
              <w:t>,</w:t>
            </w:r>
            <w:r w:rsidRPr="00483B4E">
              <w:rPr>
                <w:sz w:val="18"/>
                <w:szCs w:val="18"/>
              </w:rPr>
              <w:t xml:space="preserve"> the entity code auto populates. </w:t>
            </w:r>
          </w:p>
          <w:p w14:paraId="572A2A26" w14:textId="77777777" w:rsidR="00495737" w:rsidRPr="00483B4E" w:rsidRDefault="00495737" w:rsidP="00495737">
            <w:pPr>
              <w:rPr>
                <w:sz w:val="18"/>
                <w:szCs w:val="18"/>
              </w:rPr>
            </w:pPr>
          </w:p>
          <w:p w14:paraId="48C6DF69" w14:textId="77777777" w:rsidR="00495737" w:rsidRPr="00483B4E" w:rsidRDefault="00495737" w:rsidP="00495737">
            <w:pPr>
              <w:rPr>
                <w:sz w:val="18"/>
                <w:szCs w:val="18"/>
              </w:rPr>
            </w:pPr>
            <w:r w:rsidRPr="00483B4E">
              <w:rPr>
                <w:sz w:val="18"/>
                <w:szCs w:val="18"/>
              </w:rPr>
              <w:t>Validate the return on record populates the assets with the property code selected.</w:t>
            </w:r>
          </w:p>
          <w:p w14:paraId="08922335" w14:textId="77777777" w:rsidR="00495737" w:rsidRPr="00483B4E" w:rsidRDefault="00495737" w:rsidP="00495737">
            <w:pPr>
              <w:rPr>
                <w:sz w:val="18"/>
                <w:szCs w:val="18"/>
              </w:rPr>
            </w:pPr>
          </w:p>
          <w:p w14:paraId="430B28B6" w14:textId="3DFAA0B9" w:rsidR="00495737" w:rsidRPr="00483B4E" w:rsidRDefault="00495737" w:rsidP="00495737">
            <w:pPr>
              <w:rPr>
                <w:sz w:val="18"/>
                <w:szCs w:val="18"/>
              </w:rPr>
            </w:pPr>
            <w:r w:rsidRPr="00483B4E">
              <w:rPr>
                <w:sz w:val="18"/>
                <w:szCs w:val="18"/>
              </w:rPr>
              <w:t xml:space="preserve">Validate the financial dimensions on the transaction lines are updated accordingly based on the dimensions on the fixed asset record.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E2596E0" w14:textId="77777777" w:rsidR="00495737" w:rsidRPr="006A4045" w:rsidRDefault="00495737" w:rsidP="00495737">
            <w:pPr>
              <w:rPr>
                <w:b/>
              </w:rPr>
            </w:pPr>
          </w:p>
        </w:tc>
      </w:tr>
      <w:tr w:rsidR="00495737" w:rsidRPr="00022E81" w14:paraId="6EAB38AA"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FD1390B" w14:textId="779E7E19" w:rsidR="00495737" w:rsidRPr="006A4045" w:rsidRDefault="00495737" w:rsidP="00495737">
            <w:pPr>
              <w:rPr>
                <w:bCs/>
              </w:rPr>
            </w:pPr>
            <w:r w:rsidRPr="006A4045">
              <w:rPr>
                <w:bCs/>
              </w:rPr>
              <w:t>T.</w:t>
            </w:r>
            <w:proofErr w:type="gramStart"/>
            <w:r w:rsidRPr="006A4045">
              <w:rPr>
                <w:bCs/>
              </w:rPr>
              <w:t>3</w:t>
            </w:r>
            <w:r>
              <w:rPr>
                <w:bCs/>
              </w:rPr>
              <w:t>2</w:t>
            </w:r>
            <w:r w:rsidRPr="006A4045">
              <w:rPr>
                <w:bCs/>
              </w:rPr>
              <w:t>.B</w:t>
            </w:r>
            <w:r>
              <w:rPr>
                <w:bCs/>
              </w:rPr>
              <w:t>.</w:t>
            </w:r>
            <w:proofErr w:type="gramEnd"/>
            <w:r>
              <w:rPr>
                <w:bCs/>
              </w:rPr>
              <w:t>2</w:t>
            </w:r>
          </w:p>
        </w:tc>
        <w:tc>
          <w:tcPr>
            <w:tcW w:w="1706" w:type="dxa"/>
            <w:tcBorders>
              <w:top w:val="single" w:sz="4" w:space="0" w:color="auto"/>
              <w:left w:val="single" w:sz="4" w:space="0" w:color="auto"/>
              <w:bottom w:val="single" w:sz="4" w:space="0" w:color="auto"/>
              <w:right w:val="single" w:sz="4" w:space="0" w:color="auto"/>
            </w:tcBorders>
          </w:tcPr>
          <w:p w14:paraId="5FB4C521" w14:textId="77777777" w:rsidR="00495737" w:rsidRPr="006A4045" w:rsidRDefault="00495737" w:rsidP="00495737">
            <w:pPr>
              <w:rPr>
                <w:sz w:val="18"/>
                <w:szCs w:val="18"/>
              </w:rPr>
            </w:pPr>
            <w:r w:rsidRPr="006A4045">
              <w:rPr>
                <w:sz w:val="18"/>
                <w:szCs w:val="18"/>
              </w:rPr>
              <w:t>FA.010</w:t>
            </w:r>
          </w:p>
          <w:p w14:paraId="34FB6273" w14:textId="77777777" w:rsidR="00495737" w:rsidRPr="006A4045" w:rsidRDefault="00495737" w:rsidP="00495737">
            <w:pPr>
              <w:rPr>
                <w:sz w:val="18"/>
                <w:szCs w:val="18"/>
              </w:rPr>
            </w:pPr>
          </w:p>
          <w:p w14:paraId="088618AA" w14:textId="2AFC98FD" w:rsidR="00495737" w:rsidRPr="006A4045" w:rsidRDefault="00495737" w:rsidP="00495737">
            <w:pPr>
              <w:rPr>
                <w:sz w:val="18"/>
                <w:szCs w:val="18"/>
              </w:rPr>
            </w:pPr>
            <w:r w:rsidRPr="006A4045">
              <w:rPr>
                <w:sz w:val="18"/>
                <w:szCs w:val="18"/>
              </w:rPr>
              <w:t>Fixed Asset Journal Proposals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3785F921" w14:textId="77777777" w:rsidR="00495737" w:rsidRPr="006A4045" w:rsidRDefault="00495737" w:rsidP="00495737">
            <w:pPr>
              <w:rPr>
                <w:sz w:val="18"/>
                <w:szCs w:val="18"/>
              </w:rPr>
            </w:pPr>
            <w:r w:rsidRPr="006A4045">
              <w:rPr>
                <w:sz w:val="18"/>
                <w:szCs w:val="18"/>
              </w:rPr>
              <w:t>Fixed Assets &gt;&gt; Journal entries &gt;&gt; Fixed asset journal &gt;&gt; Lines &gt;&gt;</w:t>
            </w:r>
          </w:p>
          <w:p w14:paraId="29B32AF3" w14:textId="77777777" w:rsidR="00495737" w:rsidRPr="006A4045" w:rsidRDefault="00495737" w:rsidP="00495737">
            <w:pPr>
              <w:rPr>
                <w:strike/>
                <w:sz w:val="18"/>
                <w:szCs w:val="18"/>
              </w:rPr>
            </w:pPr>
          </w:p>
          <w:p w14:paraId="59837C73" w14:textId="77777777" w:rsidR="00495737" w:rsidRPr="006A4045" w:rsidRDefault="00495737" w:rsidP="00495737">
            <w:pPr>
              <w:rPr>
                <w:sz w:val="18"/>
                <w:szCs w:val="18"/>
              </w:rPr>
            </w:pPr>
            <w:r w:rsidRPr="006A4045">
              <w:rPr>
                <w:sz w:val="18"/>
                <w:szCs w:val="18"/>
              </w:rPr>
              <w:t>-Depreciation Proposal</w:t>
            </w:r>
          </w:p>
          <w:p w14:paraId="244A2F41" w14:textId="77777777" w:rsidR="00495737" w:rsidRPr="006A4045" w:rsidRDefault="00495737" w:rsidP="00495737">
            <w:pPr>
              <w:rPr>
                <w:sz w:val="18"/>
                <w:szCs w:val="18"/>
              </w:rPr>
            </w:pPr>
            <w:r w:rsidRPr="006A4045">
              <w:rPr>
                <w:sz w:val="18"/>
                <w:szCs w:val="18"/>
              </w:rPr>
              <w:lastRenderedPageBreak/>
              <w:t>-Special depreciation allowance proposal</w:t>
            </w:r>
          </w:p>
          <w:p w14:paraId="4D03A488" w14:textId="77777777" w:rsidR="00495737" w:rsidRPr="006A4045" w:rsidRDefault="00495737" w:rsidP="00495737">
            <w:pPr>
              <w:rPr>
                <w:sz w:val="18"/>
                <w:szCs w:val="18"/>
              </w:rPr>
            </w:pPr>
            <w:r w:rsidRPr="006A4045">
              <w:rPr>
                <w:sz w:val="18"/>
                <w:szCs w:val="18"/>
              </w:rPr>
              <w:t>-Disposal-scrap</w:t>
            </w:r>
          </w:p>
          <w:p w14:paraId="1FCBE008" w14:textId="77777777" w:rsidR="00495737" w:rsidRPr="006A4045" w:rsidRDefault="00495737" w:rsidP="00495737">
            <w:pPr>
              <w:rPr>
                <w:sz w:val="18"/>
                <w:szCs w:val="18"/>
              </w:rPr>
            </w:pPr>
          </w:p>
          <w:p w14:paraId="6B5E5896" w14:textId="77777777" w:rsidR="00495737" w:rsidRPr="006A4045" w:rsidRDefault="00495737" w:rsidP="00495737">
            <w:pPr>
              <w:rPr>
                <w:sz w:val="18"/>
                <w:szCs w:val="18"/>
              </w:rPr>
            </w:pPr>
          </w:p>
          <w:p w14:paraId="1D796FDA" w14:textId="77777777" w:rsidR="00495737" w:rsidRPr="006A4045" w:rsidRDefault="00495737" w:rsidP="00495737">
            <w:pPr>
              <w:rPr>
                <w:sz w:val="18"/>
                <w:szCs w:val="18"/>
              </w:rPr>
            </w:pPr>
            <w:r w:rsidRPr="006A4045">
              <w:rPr>
                <w:sz w:val="18"/>
                <w:szCs w:val="18"/>
              </w:rPr>
              <w:t>Fixed Asset &gt;&gt; Journal entries &gt;&gt; Create depreciation proposal</w:t>
            </w:r>
          </w:p>
          <w:p w14:paraId="1B6CF80B" w14:textId="77777777" w:rsidR="00495737" w:rsidRPr="006A4045" w:rsidRDefault="00495737" w:rsidP="00495737">
            <w:pPr>
              <w:rPr>
                <w:sz w:val="18"/>
                <w:szCs w:val="18"/>
              </w:rPr>
            </w:pP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6C4AD53" w14:textId="0B2ECD0A" w:rsidR="00495737" w:rsidRPr="006A4045" w:rsidRDefault="00495737" w:rsidP="00495737">
            <w:pPr>
              <w:rPr>
                <w:sz w:val="18"/>
                <w:szCs w:val="18"/>
              </w:rPr>
            </w:pPr>
            <w:r w:rsidRPr="006A4045">
              <w:rPr>
                <w:sz w:val="18"/>
                <w:szCs w:val="18"/>
              </w:rPr>
              <w:lastRenderedPageBreak/>
              <w:t>Validate when selecting property code</w:t>
            </w:r>
            <w:r w:rsidR="0022388B" w:rsidRPr="006A4045">
              <w:rPr>
                <w:sz w:val="18"/>
                <w:szCs w:val="18"/>
              </w:rPr>
              <w:t>,</w:t>
            </w:r>
            <w:r w:rsidRPr="006A4045">
              <w:rPr>
                <w:sz w:val="18"/>
                <w:szCs w:val="18"/>
              </w:rPr>
              <w:t xml:space="preserve"> the entity code auto populates. </w:t>
            </w:r>
          </w:p>
          <w:p w14:paraId="523A2CA8" w14:textId="77777777" w:rsidR="00495737" w:rsidRPr="006A4045" w:rsidRDefault="00495737" w:rsidP="00495737">
            <w:pPr>
              <w:rPr>
                <w:sz w:val="18"/>
                <w:szCs w:val="18"/>
              </w:rPr>
            </w:pPr>
          </w:p>
          <w:p w14:paraId="1CD00B44" w14:textId="77777777" w:rsidR="00495737" w:rsidRPr="006A4045" w:rsidRDefault="00495737" w:rsidP="00495737">
            <w:pPr>
              <w:rPr>
                <w:sz w:val="18"/>
                <w:szCs w:val="18"/>
              </w:rPr>
            </w:pPr>
            <w:r w:rsidRPr="006A4045">
              <w:rPr>
                <w:sz w:val="18"/>
                <w:szCs w:val="18"/>
              </w:rPr>
              <w:t>Validate the return on record populates the assets with the property code selected.</w:t>
            </w:r>
          </w:p>
          <w:p w14:paraId="744CE832" w14:textId="77777777" w:rsidR="00495737" w:rsidRPr="006A4045" w:rsidRDefault="00495737" w:rsidP="00495737">
            <w:pPr>
              <w:rPr>
                <w:sz w:val="18"/>
                <w:szCs w:val="18"/>
              </w:rPr>
            </w:pPr>
          </w:p>
          <w:p w14:paraId="3E748002" w14:textId="4574C4B8" w:rsidR="00495737" w:rsidRPr="006A4045" w:rsidRDefault="00495737" w:rsidP="00495737">
            <w:pPr>
              <w:rPr>
                <w:sz w:val="18"/>
                <w:szCs w:val="18"/>
              </w:rPr>
            </w:pPr>
            <w:r w:rsidRPr="006A4045">
              <w:rPr>
                <w:sz w:val="18"/>
                <w:szCs w:val="18"/>
              </w:rPr>
              <w:lastRenderedPageBreak/>
              <w:t xml:space="preserve">Validate the financial dimensions on the transaction lines are updated accordingly based on the dimensions on the fixed asset record.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65FA78B" w14:textId="77777777" w:rsidR="00495737" w:rsidRPr="006A4045" w:rsidRDefault="00495737" w:rsidP="00495737">
            <w:pPr>
              <w:rPr>
                <w:b/>
              </w:rPr>
            </w:pPr>
          </w:p>
        </w:tc>
      </w:tr>
      <w:tr w:rsidR="00495737" w:rsidRPr="00022E81" w14:paraId="768976EA"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F6B4CC7" w14:textId="739A3ED2" w:rsidR="00495737" w:rsidRPr="006A4045" w:rsidRDefault="00495737" w:rsidP="00495737">
            <w:pPr>
              <w:rPr>
                <w:bCs/>
              </w:rPr>
            </w:pPr>
            <w:r w:rsidRPr="006A4045">
              <w:rPr>
                <w:bCs/>
              </w:rPr>
              <w:t>T.3</w:t>
            </w:r>
            <w:r>
              <w:rPr>
                <w:bCs/>
              </w:rPr>
              <w:t>2</w:t>
            </w:r>
            <w:r w:rsidRPr="006A4045">
              <w:rPr>
                <w:bCs/>
              </w:rPr>
              <w:t>.C</w:t>
            </w:r>
          </w:p>
        </w:tc>
        <w:tc>
          <w:tcPr>
            <w:tcW w:w="1706" w:type="dxa"/>
            <w:tcBorders>
              <w:top w:val="single" w:sz="4" w:space="0" w:color="auto"/>
              <w:left w:val="single" w:sz="4" w:space="0" w:color="auto"/>
              <w:bottom w:val="single" w:sz="4" w:space="0" w:color="auto"/>
              <w:right w:val="single" w:sz="4" w:space="0" w:color="auto"/>
            </w:tcBorders>
          </w:tcPr>
          <w:p w14:paraId="72862FF7" w14:textId="77777777" w:rsidR="00495737" w:rsidRPr="006A4045" w:rsidRDefault="00495737" w:rsidP="00495737">
            <w:pPr>
              <w:rPr>
                <w:sz w:val="18"/>
                <w:szCs w:val="18"/>
              </w:rPr>
            </w:pPr>
            <w:r w:rsidRPr="006A4045">
              <w:rPr>
                <w:sz w:val="18"/>
                <w:szCs w:val="18"/>
              </w:rPr>
              <w:t>FA.010</w:t>
            </w:r>
          </w:p>
          <w:p w14:paraId="20EB1237" w14:textId="77777777" w:rsidR="00495737" w:rsidRPr="006A4045" w:rsidRDefault="00495737" w:rsidP="00495737">
            <w:pPr>
              <w:rPr>
                <w:sz w:val="18"/>
                <w:szCs w:val="18"/>
              </w:rPr>
            </w:pPr>
          </w:p>
          <w:p w14:paraId="626D4762" w14:textId="24C856E1" w:rsidR="00495737" w:rsidRPr="006A4045" w:rsidRDefault="00495737" w:rsidP="00495737">
            <w:pPr>
              <w:rPr>
                <w:sz w:val="18"/>
                <w:szCs w:val="18"/>
              </w:rPr>
            </w:pPr>
            <w:r w:rsidRPr="006A4045">
              <w:rPr>
                <w:sz w:val="18"/>
                <w:szCs w:val="18"/>
              </w:rPr>
              <w:t>Fixed Asset Journal Proposals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0DBACBE" w14:textId="77777777" w:rsidR="00495737" w:rsidRPr="006A4045" w:rsidRDefault="00495737" w:rsidP="00495737">
            <w:pPr>
              <w:rPr>
                <w:sz w:val="18"/>
                <w:szCs w:val="18"/>
              </w:rPr>
            </w:pPr>
            <w:r w:rsidRPr="006A4045">
              <w:rPr>
                <w:sz w:val="18"/>
                <w:szCs w:val="18"/>
              </w:rPr>
              <w:t>Fixed Assets &gt;&gt; Journal entries &gt;&gt; Fixed asset journal &gt;&gt; Lines &gt;&gt;</w:t>
            </w:r>
          </w:p>
          <w:p w14:paraId="089A81DE" w14:textId="77777777" w:rsidR="00495737" w:rsidRPr="006A4045" w:rsidRDefault="00495737" w:rsidP="00495737">
            <w:pPr>
              <w:rPr>
                <w:sz w:val="18"/>
                <w:szCs w:val="18"/>
              </w:rPr>
            </w:pPr>
            <w:r w:rsidRPr="006A4045">
              <w:rPr>
                <w:sz w:val="18"/>
                <w:szCs w:val="18"/>
              </w:rPr>
              <w:t>-Depreciation Proposal</w:t>
            </w:r>
          </w:p>
          <w:p w14:paraId="2A74D9C5" w14:textId="77777777" w:rsidR="00495737" w:rsidRPr="006A4045" w:rsidRDefault="00495737" w:rsidP="00495737">
            <w:pPr>
              <w:rPr>
                <w:sz w:val="18"/>
                <w:szCs w:val="18"/>
              </w:rPr>
            </w:pPr>
            <w:r w:rsidRPr="006A4045">
              <w:rPr>
                <w:sz w:val="18"/>
                <w:szCs w:val="18"/>
              </w:rPr>
              <w:t>-Special depreciation allowance proposal</w:t>
            </w:r>
          </w:p>
          <w:p w14:paraId="5FD33647" w14:textId="77777777" w:rsidR="00495737" w:rsidRPr="006A4045" w:rsidRDefault="00495737" w:rsidP="00495737">
            <w:pPr>
              <w:rPr>
                <w:sz w:val="18"/>
                <w:szCs w:val="18"/>
              </w:rPr>
            </w:pPr>
            <w:r w:rsidRPr="006A4045">
              <w:rPr>
                <w:sz w:val="18"/>
                <w:szCs w:val="18"/>
              </w:rPr>
              <w:t>-Disposal-scrap</w:t>
            </w:r>
          </w:p>
          <w:p w14:paraId="44D62838" w14:textId="77777777" w:rsidR="00495737" w:rsidRPr="006A4045" w:rsidRDefault="00495737" w:rsidP="00495737">
            <w:pPr>
              <w:rPr>
                <w:sz w:val="18"/>
                <w:szCs w:val="18"/>
              </w:rPr>
            </w:pPr>
          </w:p>
          <w:p w14:paraId="1A6A56B4" w14:textId="77777777" w:rsidR="00495737" w:rsidRPr="006A4045" w:rsidRDefault="00495737" w:rsidP="00495737">
            <w:pPr>
              <w:rPr>
                <w:sz w:val="18"/>
                <w:szCs w:val="18"/>
              </w:rPr>
            </w:pPr>
          </w:p>
          <w:p w14:paraId="7C8CF7D3" w14:textId="77777777" w:rsidR="00495737" w:rsidRPr="006A4045" w:rsidRDefault="00495737" w:rsidP="00495737">
            <w:pPr>
              <w:rPr>
                <w:sz w:val="18"/>
                <w:szCs w:val="18"/>
              </w:rPr>
            </w:pPr>
            <w:r w:rsidRPr="006A4045">
              <w:rPr>
                <w:sz w:val="18"/>
                <w:szCs w:val="18"/>
              </w:rPr>
              <w:t>Fixed Asset &gt;&gt; Journal entries &gt;&gt; Create depreciation proposal</w:t>
            </w:r>
          </w:p>
          <w:p w14:paraId="15585352" w14:textId="77777777" w:rsidR="00495737" w:rsidRPr="006A4045" w:rsidRDefault="00495737" w:rsidP="00495737">
            <w:pPr>
              <w:rPr>
                <w:sz w:val="18"/>
                <w:szCs w:val="18"/>
              </w:rPr>
            </w:pP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480E7D8" w14:textId="7A4095BF" w:rsidR="00495737" w:rsidRPr="006A4045" w:rsidRDefault="00495737" w:rsidP="00495737">
            <w:pPr>
              <w:rPr>
                <w:sz w:val="18"/>
                <w:szCs w:val="18"/>
              </w:rPr>
            </w:pPr>
            <w:r w:rsidRPr="006A4045">
              <w:rPr>
                <w:sz w:val="18"/>
                <w:szCs w:val="18"/>
              </w:rPr>
              <w:t xml:space="preserve">Validate when selecting entity code. </w:t>
            </w:r>
          </w:p>
          <w:p w14:paraId="304B0BA2" w14:textId="77777777" w:rsidR="00495737" w:rsidRPr="006A4045" w:rsidRDefault="00495737" w:rsidP="00495737">
            <w:pPr>
              <w:rPr>
                <w:sz w:val="18"/>
                <w:szCs w:val="18"/>
              </w:rPr>
            </w:pPr>
          </w:p>
          <w:p w14:paraId="0B2E47AB" w14:textId="1B8C438F" w:rsidR="00495737" w:rsidRPr="006A4045" w:rsidRDefault="00495737" w:rsidP="00495737">
            <w:pPr>
              <w:rPr>
                <w:sz w:val="18"/>
                <w:szCs w:val="18"/>
              </w:rPr>
            </w:pPr>
            <w:r w:rsidRPr="006A4045">
              <w:rPr>
                <w:sz w:val="18"/>
                <w:szCs w:val="18"/>
              </w:rPr>
              <w:t xml:space="preserve">Validate the return on record populates the assets with the </w:t>
            </w:r>
            <w:r w:rsidR="009F4F36">
              <w:rPr>
                <w:sz w:val="18"/>
                <w:szCs w:val="18"/>
              </w:rPr>
              <w:t>entity</w:t>
            </w:r>
            <w:r w:rsidRPr="006A4045">
              <w:rPr>
                <w:sz w:val="18"/>
                <w:szCs w:val="18"/>
              </w:rPr>
              <w:t xml:space="preserve"> code selected.</w:t>
            </w:r>
          </w:p>
          <w:p w14:paraId="12F1C775" w14:textId="77777777" w:rsidR="00495737" w:rsidRPr="006A4045" w:rsidRDefault="00495737" w:rsidP="00495737">
            <w:pPr>
              <w:rPr>
                <w:sz w:val="18"/>
                <w:szCs w:val="18"/>
              </w:rPr>
            </w:pPr>
          </w:p>
          <w:p w14:paraId="788126A9" w14:textId="00373922" w:rsidR="00495737" w:rsidRPr="006A4045" w:rsidRDefault="00495737" w:rsidP="00495737">
            <w:pPr>
              <w:rPr>
                <w:sz w:val="18"/>
                <w:szCs w:val="18"/>
              </w:rPr>
            </w:pPr>
            <w:r w:rsidRPr="006A4045">
              <w:rPr>
                <w:sz w:val="18"/>
                <w:szCs w:val="18"/>
              </w:rPr>
              <w:t xml:space="preserve">Validate the financial dimensions on the transaction lines are updated accordingly based on the dimensions on the fixed asset record.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DB5123D" w14:textId="77777777" w:rsidR="00495737" w:rsidRPr="006A4045" w:rsidRDefault="00495737" w:rsidP="00495737">
            <w:pPr>
              <w:rPr>
                <w:b/>
              </w:rPr>
            </w:pPr>
          </w:p>
        </w:tc>
      </w:tr>
      <w:tr w:rsidR="00495737" w:rsidRPr="006A4045" w14:paraId="2A6A3983"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E781C43" w14:textId="79A49D58" w:rsidR="00495737" w:rsidRPr="006A4045" w:rsidRDefault="00495737" w:rsidP="00495737">
            <w:pPr>
              <w:rPr>
                <w:b/>
              </w:rPr>
            </w:pPr>
            <w:r w:rsidRPr="006A4045">
              <w:rPr>
                <w:bCs/>
              </w:rPr>
              <w:t>T.3</w:t>
            </w:r>
            <w:r>
              <w:rPr>
                <w:bCs/>
              </w:rPr>
              <w:t>3</w:t>
            </w:r>
            <w:r w:rsidRPr="006A4045">
              <w:rPr>
                <w:bCs/>
              </w:rPr>
              <w:t>.A</w:t>
            </w:r>
          </w:p>
        </w:tc>
        <w:tc>
          <w:tcPr>
            <w:tcW w:w="1706" w:type="dxa"/>
            <w:tcBorders>
              <w:top w:val="single" w:sz="4" w:space="0" w:color="auto"/>
              <w:left w:val="single" w:sz="4" w:space="0" w:color="auto"/>
              <w:bottom w:val="single" w:sz="4" w:space="0" w:color="auto"/>
              <w:right w:val="single" w:sz="4" w:space="0" w:color="auto"/>
            </w:tcBorders>
          </w:tcPr>
          <w:p w14:paraId="5860C414" w14:textId="7360D5D4" w:rsidR="00495737" w:rsidRPr="006A4045" w:rsidRDefault="00495737" w:rsidP="00495737">
            <w:pPr>
              <w:pStyle w:val="NoSpacing"/>
              <w:rPr>
                <w:sz w:val="18"/>
                <w:szCs w:val="18"/>
              </w:rPr>
            </w:pPr>
            <w:r w:rsidRPr="006A4045">
              <w:rPr>
                <w:sz w:val="18"/>
                <w:szCs w:val="18"/>
              </w:rPr>
              <w:t>GL.001</w:t>
            </w:r>
          </w:p>
          <w:p w14:paraId="60A295FC" w14:textId="77777777" w:rsidR="00495737" w:rsidRPr="006A4045" w:rsidRDefault="00495737" w:rsidP="00495737">
            <w:pPr>
              <w:pStyle w:val="NoSpacing"/>
              <w:rPr>
                <w:sz w:val="18"/>
                <w:szCs w:val="18"/>
              </w:rPr>
            </w:pPr>
          </w:p>
          <w:p w14:paraId="12ACC483" w14:textId="76C84027" w:rsidR="00495737" w:rsidRPr="006A4045" w:rsidRDefault="00495737" w:rsidP="00495737">
            <w:pPr>
              <w:pStyle w:val="NoSpacing"/>
              <w:rPr>
                <w:sz w:val="18"/>
                <w:szCs w:val="18"/>
              </w:rPr>
            </w:pPr>
            <w:r w:rsidRPr="006A4045">
              <w:rPr>
                <w:sz w:val="18"/>
                <w:szCs w:val="18"/>
              </w:rPr>
              <w:t xml:space="preserve">General Journal </w:t>
            </w:r>
            <w:r>
              <w:rPr>
                <w:sz w:val="18"/>
                <w:szCs w:val="18"/>
              </w:rPr>
              <w:t xml:space="preserve">when journal is not related to fixed assets or projects </w:t>
            </w:r>
            <w:r w:rsidRPr="006A4045">
              <w:rPr>
                <w:sz w:val="18"/>
                <w:szCs w:val="18"/>
              </w:rPr>
              <w:t>–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3F058359" w14:textId="1FCCE653" w:rsidR="00495737" w:rsidRPr="006A4045" w:rsidRDefault="00495737" w:rsidP="00495737">
            <w:pPr>
              <w:pStyle w:val="NoSpacing"/>
              <w:rPr>
                <w:sz w:val="18"/>
                <w:szCs w:val="18"/>
              </w:rPr>
            </w:pPr>
            <w:r w:rsidRPr="006A4045">
              <w:rPr>
                <w:sz w:val="18"/>
                <w:szCs w:val="18"/>
              </w:rPr>
              <w:t>General Ledger &gt;&gt; Journal entries &gt;&gt; General Journals</w:t>
            </w:r>
          </w:p>
          <w:p w14:paraId="518CB902" w14:textId="77777777" w:rsidR="00495737" w:rsidRPr="006A4045" w:rsidRDefault="00495737" w:rsidP="00495737">
            <w:pPr>
              <w:pStyle w:val="NoSpacing"/>
              <w:rPr>
                <w:sz w:val="18"/>
                <w:szCs w:val="18"/>
              </w:rPr>
            </w:pPr>
          </w:p>
          <w:p w14:paraId="70E10935" w14:textId="20B3AC01" w:rsidR="00495737" w:rsidRPr="006A4045" w:rsidRDefault="00495737" w:rsidP="00495737">
            <w:pPr>
              <w:pStyle w:val="NoSpacing"/>
              <w:rPr>
                <w:sz w:val="18"/>
                <w:szCs w:val="18"/>
              </w:rPr>
            </w:pPr>
            <w:r w:rsidRPr="006A4045">
              <w:rPr>
                <w:sz w:val="18"/>
                <w:szCs w:val="18"/>
              </w:rPr>
              <w:t>General Ledger &gt;&gt; Journal entries &gt;&gt; Global general journals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042B326A" w14:textId="45D49708" w:rsidR="00495737" w:rsidRPr="006A4045" w:rsidRDefault="00495737" w:rsidP="00495737">
            <w:pPr>
              <w:rPr>
                <w:sz w:val="18"/>
                <w:szCs w:val="18"/>
              </w:rPr>
            </w:pPr>
            <w:r w:rsidRPr="006A4045">
              <w:rPr>
                <w:sz w:val="18"/>
                <w:szCs w:val="18"/>
              </w:rPr>
              <w:t xml:space="preserve">Validate the following three fields [ Entity code, Property code, Unit code] were added to the general journal form.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839BF3D" w14:textId="77777777" w:rsidR="00495737" w:rsidRPr="006A4045" w:rsidRDefault="00495737" w:rsidP="00495737">
            <w:pPr>
              <w:rPr>
                <w:b/>
              </w:rPr>
            </w:pPr>
          </w:p>
        </w:tc>
      </w:tr>
      <w:tr w:rsidR="00495737" w:rsidRPr="00022E81" w14:paraId="4AF2F7C2"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5C30F13F" w14:textId="00D141E9" w:rsidR="00495737" w:rsidRPr="006267A1" w:rsidRDefault="00495737" w:rsidP="00495737">
            <w:pPr>
              <w:rPr>
                <w:bCs/>
              </w:rPr>
            </w:pPr>
            <w:r w:rsidRPr="006267A1">
              <w:rPr>
                <w:bCs/>
              </w:rPr>
              <w:t>T.</w:t>
            </w:r>
            <w:proofErr w:type="gramStart"/>
            <w:r w:rsidRPr="006267A1">
              <w:rPr>
                <w:bCs/>
              </w:rPr>
              <w:t>3</w:t>
            </w:r>
            <w:r>
              <w:rPr>
                <w:bCs/>
              </w:rPr>
              <w:t>3</w:t>
            </w:r>
            <w:r w:rsidRPr="006267A1">
              <w:rPr>
                <w:bCs/>
              </w:rPr>
              <w:t>.B.</w:t>
            </w:r>
            <w:proofErr w:type="gramEnd"/>
            <w:r w:rsidRPr="006267A1">
              <w:rPr>
                <w:bCs/>
              </w:rPr>
              <w:t>1</w:t>
            </w:r>
          </w:p>
        </w:tc>
        <w:tc>
          <w:tcPr>
            <w:tcW w:w="1706" w:type="dxa"/>
            <w:tcBorders>
              <w:top w:val="single" w:sz="4" w:space="0" w:color="auto"/>
              <w:left w:val="single" w:sz="4" w:space="0" w:color="auto"/>
              <w:bottom w:val="single" w:sz="4" w:space="0" w:color="auto"/>
              <w:right w:val="single" w:sz="4" w:space="0" w:color="auto"/>
            </w:tcBorders>
          </w:tcPr>
          <w:p w14:paraId="16A3D859" w14:textId="346337CF" w:rsidR="00495737" w:rsidRPr="006267A1" w:rsidRDefault="00495737" w:rsidP="00495737">
            <w:pPr>
              <w:pStyle w:val="NoSpacing"/>
              <w:rPr>
                <w:sz w:val="18"/>
                <w:szCs w:val="18"/>
              </w:rPr>
            </w:pPr>
            <w:r w:rsidRPr="006267A1">
              <w:rPr>
                <w:sz w:val="18"/>
                <w:szCs w:val="18"/>
              </w:rPr>
              <w:t>GL.001</w:t>
            </w:r>
          </w:p>
          <w:p w14:paraId="6BF4D95E" w14:textId="77777777" w:rsidR="00495737" w:rsidRPr="006267A1" w:rsidRDefault="00495737" w:rsidP="00495737">
            <w:pPr>
              <w:pStyle w:val="NoSpacing"/>
              <w:rPr>
                <w:sz w:val="18"/>
                <w:szCs w:val="18"/>
              </w:rPr>
            </w:pPr>
          </w:p>
          <w:p w14:paraId="5CA3F2C6" w14:textId="5D74D7B6" w:rsidR="00495737" w:rsidRPr="006267A1" w:rsidRDefault="00495737" w:rsidP="00495737">
            <w:pPr>
              <w:pStyle w:val="NoSpacing"/>
              <w:rPr>
                <w:sz w:val="18"/>
                <w:szCs w:val="18"/>
              </w:rPr>
            </w:pPr>
            <w:r w:rsidRPr="006A4045">
              <w:rPr>
                <w:sz w:val="18"/>
                <w:szCs w:val="18"/>
              </w:rPr>
              <w:t xml:space="preserve">General Journal </w:t>
            </w:r>
            <w:r>
              <w:rPr>
                <w:sz w:val="18"/>
                <w:szCs w:val="18"/>
              </w:rPr>
              <w:t xml:space="preserve">when journal is not related to fixed assets or projects </w:t>
            </w:r>
            <w:r w:rsidRPr="006267A1">
              <w:rPr>
                <w:sz w:val="18"/>
                <w:szCs w:val="18"/>
              </w:rPr>
              <w:t>–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FE494E2" w14:textId="77777777" w:rsidR="00495737" w:rsidRPr="006267A1" w:rsidRDefault="00495737" w:rsidP="00495737">
            <w:pPr>
              <w:pStyle w:val="NoSpacing"/>
              <w:rPr>
                <w:sz w:val="18"/>
                <w:szCs w:val="18"/>
              </w:rPr>
            </w:pPr>
            <w:r w:rsidRPr="006267A1">
              <w:rPr>
                <w:sz w:val="18"/>
                <w:szCs w:val="18"/>
              </w:rPr>
              <w:t>General Ledger &gt;&gt; Journal entries &gt;&gt; General Journals</w:t>
            </w:r>
          </w:p>
          <w:p w14:paraId="4F3052F4" w14:textId="77777777" w:rsidR="00495737" w:rsidRPr="006267A1" w:rsidRDefault="00495737" w:rsidP="00495737">
            <w:pPr>
              <w:pStyle w:val="NoSpacing"/>
              <w:rPr>
                <w:sz w:val="18"/>
                <w:szCs w:val="18"/>
              </w:rPr>
            </w:pPr>
          </w:p>
          <w:p w14:paraId="18A57D8F" w14:textId="0BEB44F8" w:rsidR="00495737" w:rsidRPr="006267A1" w:rsidRDefault="00495737" w:rsidP="00495737">
            <w:pPr>
              <w:pStyle w:val="NoSpacing"/>
              <w:rPr>
                <w:sz w:val="18"/>
                <w:szCs w:val="18"/>
              </w:rPr>
            </w:pPr>
            <w:r w:rsidRPr="006267A1">
              <w:rPr>
                <w:sz w:val="18"/>
                <w:szCs w:val="18"/>
              </w:rPr>
              <w:t>General Ledger &gt;&gt; Journal entries &gt;&gt; Global general journals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28A4563" w14:textId="035FD7D6" w:rsidR="00495737" w:rsidRPr="006267A1" w:rsidRDefault="00495737" w:rsidP="00495737">
            <w:pPr>
              <w:pStyle w:val="NoSpacing"/>
              <w:rPr>
                <w:sz w:val="18"/>
                <w:szCs w:val="18"/>
              </w:rPr>
            </w:pPr>
            <w:r w:rsidRPr="006267A1">
              <w:rPr>
                <w:sz w:val="18"/>
                <w:szCs w:val="18"/>
              </w:rPr>
              <w:t xml:space="preserve">Create a general journal for a property that has changed ownership. </w:t>
            </w:r>
          </w:p>
          <w:p w14:paraId="5D94A17B" w14:textId="77777777" w:rsidR="00495737" w:rsidRPr="006267A1" w:rsidRDefault="00495737" w:rsidP="00495737">
            <w:pPr>
              <w:pStyle w:val="NoSpacing"/>
              <w:rPr>
                <w:sz w:val="18"/>
                <w:szCs w:val="18"/>
              </w:rPr>
            </w:pPr>
          </w:p>
          <w:p w14:paraId="2A03E691" w14:textId="22E87202" w:rsidR="00495737" w:rsidRPr="006267A1" w:rsidRDefault="00495737" w:rsidP="00495737">
            <w:pPr>
              <w:pStyle w:val="NoSpacing"/>
              <w:rPr>
                <w:sz w:val="18"/>
                <w:szCs w:val="18"/>
              </w:rPr>
            </w:pPr>
            <w:r w:rsidRPr="006267A1">
              <w:rPr>
                <w:sz w:val="18"/>
                <w:szCs w:val="18"/>
              </w:rPr>
              <w:t xml:space="preserve">Create a general journal for the property code. Use today’s date as the posting date. </w:t>
            </w:r>
          </w:p>
          <w:p w14:paraId="72B11E51" w14:textId="77777777" w:rsidR="00495737" w:rsidRPr="006267A1" w:rsidRDefault="00495737" w:rsidP="00495737">
            <w:pPr>
              <w:pStyle w:val="NoSpacing"/>
              <w:rPr>
                <w:sz w:val="18"/>
                <w:szCs w:val="18"/>
              </w:rPr>
            </w:pPr>
          </w:p>
          <w:p w14:paraId="0FE4FADF" w14:textId="77777777" w:rsidR="00495737" w:rsidRPr="006267A1" w:rsidRDefault="00495737" w:rsidP="00495737">
            <w:pPr>
              <w:pStyle w:val="NoSpacing"/>
              <w:rPr>
                <w:sz w:val="18"/>
                <w:szCs w:val="18"/>
              </w:rPr>
            </w:pPr>
            <w:r w:rsidRPr="006267A1">
              <w:rPr>
                <w:sz w:val="18"/>
                <w:szCs w:val="18"/>
              </w:rPr>
              <w:t xml:space="preserve">Validate when the property code is selected, the unit code field should become available with only records that are associated to the property selected. </w:t>
            </w:r>
          </w:p>
          <w:p w14:paraId="5E78F0C9" w14:textId="77777777" w:rsidR="00495737" w:rsidRPr="006267A1" w:rsidRDefault="00495737" w:rsidP="00495737">
            <w:pPr>
              <w:pStyle w:val="NoSpacing"/>
              <w:rPr>
                <w:sz w:val="18"/>
                <w:szCs w:val="18"/>
              </w:rPr>
            </w:pPr>
          </w:p>
          <w:p w14:paraId="60BA3C90" w14:textId="77777777" w:rsidR="00495737" w:rsidRPr="006267A1" w:rsidRDefault="00495737" w:rsidP="00495737">
            <w:pPr>
              <w:pStyle w:val="NoSpacing"/>
              <w:rPr>
                <w:sz w:val="18"/>
                <w:szCs w:val="18"/>
              </w:rPr>
            </w:pPr>
            <w:r w:rsidRPr="006267A1">
              <w:rPr>
                <w:sz w:val="18"/>
                <w:szCs w:val="18"/>
              </w:rPr>
              <w:t xml:space="preserve">Validate the entity code should auto populate based on the </w:t>
            </w:r>
            <w:r w:rsidRPr="006267A1">
              <w:rPr>
                <w:b/>
                <w:bCs/>
                <w:i/>
                <w:iCs/>
                <w:sz w:val="18"/>
                <w:szCs w:val="18"/>
              </w:rPr>
              <w:t>posting date</w:t>
            </w:r>
            <w:r w:rsidRPr="006267A1">
              <w:rPr>
                <w:sz w:val="18"/>
                <w:szCs w:val="18"/>
              </w:rPr>
              <w:t xml:space="preserve"> comparative to ownership effective date.</w:t>
            </w:r>
          </w:p>
          <w:p w14:paraId="63B24F94" w14:textId="77777777" w:rsidR="00495737" w:rsidRPr="006267A1" w:rsidRDefault="00495737" w:rsidP="00495737">
            <w:pPr>
              <w:pStyle w:val="NoSpacing"/>
              <w:rPr>
                <w:sz w:val="18"/>
                <w:szCs w:val="18"/>
              </w:rPr>
            </w:pPr>
          </w:p>
          <w:p w14:paraId="58712A54" w14:textId="77777777" w:rsidR="00495737" w:rsidRPr="00F220E7" w:rsidRDefault="00495737" w:rsidP="00495737">
            <w:pPr>
              <w:pStyle w:val="NoSpacing"/>
              <w:rPr>
                <w:sz w:val="18"/>
                <w:szCs w:val="18"/>
              </w:rPr>
            </w:pPr>
            <w:r w:rsidRPr="00F220E7">
              <w:rPr>
                <w:sz w:val="18"/>
                <w:szCs w:val="18"/>
              </w:rPr>
              <w:t xml:space="preserve">Validate when the entity code is auto filled, the field should become greyed out. </w:t>
            </w:r>
          </w:p>
          <w:p w14:paraId="0A764D3A" w14:textId="77777777" w:rsidR="00495737" w:rsidRPr="006267A1" w:rsidRDefault="00495737" w:rsidP="00495737">
            <w:pPr>
              <w:pStyle w:val="NoSpacing"/>
              <w:rPr>
                <w:b/>
                <w:bCs/>
                <w:sz w:val="18"/>
                <w:szCs w:val="18"/>
              </w:rPr>
            </w:pPr>
          </w:p>
          <w:p w14:paraId="1FCE9272" w14:textId="6A932D4A" w:rsidR="00495737" w:rsidRPr="006267A1" w:rsidRDefault="00495737" w:rsidP="00495737">
            <w:pPr>
              <w:rPr>
                <w:b/>
              </w:rPr>
            </w:pPr>
            <w:r w:rsidRPr="006267A1">
              <w:rPr>
                <w:sz w:val="18"/>
                <w:szCs w:val="18"/>
              </w:rPr>
              <w:lastRenderedPageBreak/>
              <w:t>Validate the financial dimension for BU</w:t>
            </w:r>
            <w:r>
              <w:rPr>
                <w:sz w:val="18"/>
                <w:szCs w:val="18"/>
              </w:rPr>
              <w:t>, property,</w:t>
            </w:r>
            <w:r w:rsidRPr="006267A1">
              <w:rPr>
                <w:sz w:val="18"/>
                <w:szCs w:val="18"/>
              </w:rPr>
              <w:t xml:space="preserve"> and </w:t>
            </w:r>
            <w:r>
              <w:rPr>
                <w:sz w:val="18"/>
                <w:szCs w:val="18"/>
              </w:rPr>
              <w:t>market</w:t>
            </w:r>
            <w:r w:rsidRPr="006267A1">
              <w:rPr>
                <w:sz w:val="18"/>
                <w:szCs w:val="18"/>
              </w:rPr>
              <w:t xml:space="preserve"> should pull from the BU-property relationship based </w:t>
            </w:r>
            <w:r>
              <w:rPr>
                <w:sz w:val="18"/>
                <w:szCs w:val="18"/>
              </w:rPr>
              <w:t>on posting</w:t>
            </w:r>
            <w:r w:rsidRPr="006267A1">
              <w:rPr>
                <w:sz w:val="18"/>
                <w:szCs w:val="18"/>
              </w:rPr>
              <w:t xml:space="preserve"> date comparative to the effective ownership date.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52D4DB6E" w14:textId="77777777" w:rsidR="00495737" w:rsidRPr="00022E81" w:rsidRDefault="00495737" w:rsidP="00495737">
            <w:pPr>
              <w:rPr>
                <w:b/>
                <w:color w:val="7030A0"/>
              </w:rPr>
            </w:pPr>
          </w:p>
        </w:tc>
      </w:tr>
      <w:tr w:rsidR="00495737" w:rsidRPr="00022E81" w14:paraId="08036338"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9EDCD9F" w14:textId="2F56EC33" w:rsidR="00495737" w:rsidRPr="006267A1" w:rsidRDefault="00495737" w:rsidP="00495737">
            <w:pPr>
              <w:rPr>
                <w:bCs/>
              </w:rPr>
            </w:pPr>
            <w:r w:rsidRPr="006267A1">
              <w:rPr>
                <w:bCs/>
              </w:rPr>
              <w:t>T.</w:t>
            </w:r>
            <w:proofErr w:type="gramStart"/>
            <w:r w:rsidRPr="006267A1">
              <w:rPr>
                <w:bCs/>
              </w:rPr>
              <w:t>3</w:t>
            </w:r>
            <w:r>
              <w:rPr>
                <w:bCs/>
              </w:rPr>
              <w:t>3</w:t>
            </w:r>
            <w:r w:rsidRPr="006267A1">
              <w:rPr>
                <w:bCs/>
              </w:rPr>
              <w:t>.B.</w:t>
            </w:r>
            <w:proofErr w:type="gramEnd"/>
            <w:r w:rsidRPr="006267A1">
              <w:rPr>
                <w:bCs/>
              </w:rPr>
              <w:t>2</w:t>
            </w:r>
          </w:p>
        </w:tc>
        <w:tc>
          <w:tcPr>
            <w:tcW w:w="1706" w:type="dxa"/>
            <w:tcBorders>
              <w:top w:val="single" w:sz="4" w:space="0" w:color="auto"/>
              <w:left w:val="single" w:sz="4" w:space="0" w:color="auto"/>
              <w:bottom w:val="single" w:sz="4" w:space="0" w:color="auto"/>
              <w:right w:val="single" w:sz="4" w:space="0" w:color="auto"/>
            </w:tcBorders>
          </w:tcPr>
          <w:p w14:paraId="5C8DC7A7" w14:textId="77777777" w:rsidR="00495737" w:rsidRPr="006267A1" w:rsidRDefault="00495737" w:rsidP="00495737">
            <w:pPr>
              <w:pStyle w:val="NoSpacing"/>
              <w:rPr>
                <w:sz w:val="18"/>
                <w:szCs w:val="18"/>
              </w:rPr>
            </w:pPr>
            <w:r w:rsidRPr="006267A1">
              <w:rPr>
                <w:sz w:val="18"/>
                <w:szCs w:val="18"/>
              </w:rPr>
              <w:t>GL.001</w:t>
            </w:r>
          </w:p>
          <w:p w14:paraId="46314296" w14:textId="77777777" w:rsidR="00495737" w:rsidRPr="006267A1" w:rsidRDefault="00495737" w:rsidP="00495737">
            <w:pPr>
              <w:pStyle w:val="NoSpacing"/>
              <w:rPr>
                <w:sz w:val="18"/>
                <w:szCs w:val="18"/>
              </w:rPr>
            </w:pPr>
          </w:p>
          <w:p w14:paraId="62F62DDE" w14:textId="7AB9B075" w:rsidR="00495737" w:rsidRPr="006267A1" w:rsidRDefault="00495737" w:rsidP="00495737">
            <w:pPr>
              <w:pStyle w:val="NoSpacing"/>
              <w:rPr>
                <w:sz w:val="18"/>
                <w:szCs w:val="18"/>
              </w:rPr>
            </w:pPr>
            <w:r w:rsidRPr="006A4045">
              <w:rPr>
                <w:sz w:val="18"/>
                <w:szCs w:val="18"/>
              </w:rPr>
              <w:t xml:space="preserve">General Journal </w:t>
            </w:r>
            <w:r>
              <w:rPr>
                <w:sz w:val="18"/>
                <w:szCs w:val="18"/>
              </w:rPr>
              <w:t xml:space="preserve">when journal is not related to fixed assets or projects </w:t>
            </w:r>
            <w:r w:rsidRPr="006267A1">
              <w:rPr>
                <w:sz w:val="18"/>
                <w:szCs w:val="18"/>
              </w:rPr>
              <w:t>–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B1723AB" w14:textId="77777777" w:rsidR="00495737" w:rsidRPr="00F220E7" w:rsidRDefault="00495737" w:rsidP="00495737">
            <w:pPr>
              <w:pStyle w:val="NoSpacing"/>
              <w:rPr>
                <w:sz w:val="18"/>
                <w:szCs w:val="18"/>
              </w:rPr>
            </w:pPr>
            <w:r w:rsidRPr="00F220E7">
              <w:rPr>
                <w:sz w:val="18"/>
                <w:szCs w:val="18"/>
              </w:rPr>
              <w:t>General Ledger &gt;&gt; Journal entries &gt;&gt; General Journals</w:t>
            </w:r>
          </w:p>
          <w:p w14:paraId="11C01F6E" w14:textId="77777777" w:rsidR="00495737" w:rsidRPr="00F220E7" w:rsidRDefault="00495737" w:rsidP="00495737">
            <w:pPr>
              <w:pStyle w:val="NoSpacing"/>
              <w:rPr>
                <w:sz w:val="18"/>
                <w:szCs w:val="18"/>
              </w:rPr>
            </w:pPr>
          </w:p>
          <w:p w14:paraId="194A8713" w14:textId="12827D4E" w:rsidR="00495737" w:rsidRPr="00F220E7" w:rsidRDefault="00495737" w:rsidP="00495737">
            <w:pPr>
              <w:pStyle w:val="NoSpacing"/>
              <w:rPr>
                <w:sz w:val="18"/>
                <w:szCs w:val="18"/>
              </w:rPr>
            </w:pPr>
            <w:r w:rsidRPr="00F220E7">
              <w:rPr>
                <w:sz w:val="18"/>
                <w:szCs w:val="18"/>
              </w:rPr>
              <w:t>General Ledger &gt;&gt; Journal entries &gt;&gt; Global general journals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224C1513" w14:textId="449A611D" w:rsidR="00495737" w:rsidRPr="00F220E7" w:rsidRDefault="00495737" w:rsidP="00495737">
            <w:pPr>
              <w:pStyle w:val="NoSpacing"/>
              <w:rPr>
                <w:sz w:val="18"/>
                <w:szCs w:val="18"/>
              </w:rPr>
            </w:pPr>
            <w:r w:rsidRPr="00F220E7">
              <w:rPr>
                <w:sz w:val="18"/>
                <w:szCs w:val="18"/>
              </w:rPr>
              <w:t>Use the same property code as T.31.B1</w:t>
            </w:r>
          </w:p>
          <w:p w14:paraId="5BD12E6D" w14:textId="77777777" w:rsidR="00495737" w:rsidRPr="00F220E7" w:rsidRDefault="00495737" w:rsidP="00495737">
            <w:pPr>
              <w:pStyle w:val="NoSpacing"/>
              <w:rPr>
                <w:sz w:val="18"/>
                <w:szCs w:val="18"/>
              </w:rPr>
            </w:pPr>
          </w:p>
          <w:p w14:paraId="02EEF21B" w14:textId="6D2BFB99" w:rsidR="00495737" w:rsidRPr="00F220E7" w:rsidRDefault="00495737" w:rsidP="00495737">
            <w:pPr>
              <w:pStyle w:val="NoSpacing"/>
              <w:rPr>
                <w:sz w:val="18"/>
                <w:szCs w:val="18"/>
              </w:rPr>
            </w:pPr>
            <w:r w:rsidRPr="00F220E7">
              <w:rPr>
                <w:sz w:val="18"/>
                <w:szCs w:val="18"/>
              </w:rPr>
              <w:t xml:space="preserve">Create a general journal for the property code. Use a posting date prior to the latest effective date. </w:t>
            </w:r>
          </w:p>
          <w:p w14:paraId="23CA9581" w14:textId="77777777" w:rsidR="00495737" w:rsidRPr="00F220E7" w:rsidRDefault="00495737" w:rsidP="00495737">
            <w:pPr>
              <w:pStyle w:val="NoSpacing"/>
              <w:rPr>
                <w:sz w:val="18"/>
                <w:szCs w:val="18"/>
              </w:rPr>
            </w:pPr>
          </w:p>
          <w:p w14:paraId="2DD64956" w14:textId="77777777" w:rsidR="00495737" w:rsidRPr="00F220E7" w:rsidRDefault="00495737" w:rsidP="00495737">
            <w:pPr>
              <w:pStyle w:val="NoSpacing"/>
              <w:rPr>
                <w:sz w:val="18"/>
                <w:szCs w:val="18"/>
              </w:rPr>
            </w:pPr>
            <w:r w:rsidRPr="00F220E7">
              <w:rPr>
                <w:sz w:val="18"/>
                <w:szCs w:val="18"/>
              </w:rPr>
              <w:t xml:space="preserve">Validate when the property code is selected, the unit code field should become available with only records that are associated to the property selected. </w:t>
            </w:r>
          </w:p>
          <w:p w14:paraId="10C84010" w14:textId="77777777" w:rsidR="00495737" w:rsidRPr="00F220E7" w:rsidRDefault="00495737" w:rsidP="00495737">
            <w:pPr>
              <w:pStyle w:val="NoSpacing"/>
              <w:rPr>
                <w:sz w:val="18"/>
                <w:szCs w:val="18"/>
              </w:rPr>
            </w:pPr>
          </w:p>
          <w:p w14:paraId="6D4E54CA" w14:textId="77777777" w:rsidR="00495737" w:rsidRPr="00F220E7" w:rsidRDefault="00495737" w:rsidP="00495737">
            <w:pPr>
              <w:pStyle w:val="NoSpacing"/>
              <w:rPr>
                <w:sz w:val="18"/>
                <w:szCs w:val="18"/>
              </w:rPr>
            </w:pPr>
            <w:r w:rsidRPr="00F220E7">
              <w:rPr>
                <w:sz w:val="18"/>
                <w:szCs w:val="18"/>
              </w:rPr>
              <w:t xml:space="preserve">Validate the entity code should auto populate based on the </w:t>
            </w:r>
            <w:r w:rsidRPr="00F220E7">
              <w:rPr>
                <w:b/>
                <w:bCs/>
                <w:i/>
                <w:iCs/>
                <w:sz w:val="18"/>
                <w:szCs w:val="18"/>
              </w:rPr>
              <w:t>posting date</w:t>
            </w:r>
            <w:r w:rsidRPr="00F220E7">
              <w:rPr>
                <w:sz w:val="18"/>
                <w:szCs w:val="18"/>
              </w:rPr>
              <w:t xml:space="preserve"> comparative to ownership effective date.</w:t>
            </w:r>
          </w:p>
          <w:p w14:paraId="7117C550" w14:textId="77777777" w:rsidR="00495737" w:rsidRPr="00F220E7" w:rsidRDefault="00495737" w:rsidP="00495737">
            <w:pPr>
              <w:pStyle w:val="NoSpacing"/>
              <w:rPr>
                <w:sz w:val="18"/>
                <w:szCs w:val="18"/>
              </w:rPr>
            </w:pPr>
          </w:p>
          <w:p w14:paraId="0871CED5" w14:textId="77777777" w:rsidR="00495737" w:rsidRPr="00F220E7" w:rsidRDefault="00495737" w:rsidP="00495737">
            <w:pPr>
              <w:pStyle w:val="NoSpacing"/>
              <w:rPr>
                <w:sz w:val="18"/>
                <w:szCs w:val="18"/>
              </w:rPr>
            </w:pPr>
            <w:r w:rsidRPr="00F220E7">
              <w:rPr>
                <w:sz w:val="18"/>
                <w:szCs w:val="18"/>
              </w:rPr>
              <w:t xml:space="preserve">Validate when the entity code is auto filled, the field should become greyed out. </w:t>
            </w:r>
          </w:p>
          <w:p w14:paraId="7897BDB1" w14:textId="77777777" w:rsidR="00495737" w:rsidRPr="00F220E7" w:rsidRDefault="00495737" w:rsidP="00495737">
            <w:pPr>
              <w:pStyle w:val="NoSpacing"/>
              <w:rPr>
                <w:b/>
                <w:bCs/>
                <w:sz w:val="18"/>
                <w:szCs w:val="18"/>
              </w:rPr>
            </w:pPr>
          </w:p>
          <w:p w14:paraId="5B2CAD2E" w14:textId="052CAE7E" w:rsidR="00495737" w:rsidRPr="00F220E7" w:rsidRDefault="00495737" w:rsidP="00495737">
            <w:pPr>
              <w:rPr>
                <w:bCs/>
                <w:sz w:val="18"/>
                <w:szCs w:val="18"/>
              </w:rPr>
            </w:pPr>
            <w:r w:rsidRPr="00F220E7">
              <w:rPr>
                <w:sz w:val="18"/>
                <w:szCs w:val="18"/>
              </w:rPr>
              <w:t>Validate the financial dimension for BU and property should pull from the BU-property relationship based on posting date comparative to the effective ownership date.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5BFCB046" w14:textId="77777777" w:rsidR="00495737" w:rsidRPr="00022E81" w:rsidRDefault="00495737" w:rsidP="00495737">
            <w:pPr>
              <w:rPr>
                <w:b/>
                <w:color w:val="7030A0"/>
              </w:rPr>
            </w:pPr>
          </w:p>
        </w:tc>
      </w:tr>
      <w:tr w:rsidR="00495737" w:rsidRPr="00022E81" w14:paraId="0B69259B"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3574EE59" w14:textId="673D7F82" w:rsidR="00495737" w:rsidRPr="006267A1" w:rsidRDefault="00495737" w:rsidP="00495737">
            <w:pPr>
              <w:rPr>
                <w:bCs/>
              </w:rPr>
            </w:pPr>
            <w:r w:rsidRPr="006267A1">
              <w:rPr>
                <w:bCs/>
              </w:rPr>
              <w:t>T.3</w:t>
            </w:r>
            <w:r>
              <w:rPr>
                <w:bCs/>
              </w:rPr>
              <w:t>3</w:t>
            </w:r>
            <w:r w:rsidRPr="006267A1">
              <w:rPr>
                <w:bCs/>
              </w:rPr>
              <w:t>.C</w:t>
            </w:r>
          </w:p>
        </w:tc>
        <w:tc>
          <w:tcPr>
            <w:tcW w:w="1706" w:type="dxa"/>
            <w:tcBorders>
              <w:top w:val="single" w:sz="4" w:space="0" w:color="auto"/>
              <w:left w:val="single" w:sz="4" w:space="0" w:color="auto"/>
              <w:bottom w:val="single" w:sz="4" w:space="0" w:color="auto"/>
              <w:right w:val="single" w:sz="4" w:space="0" w:color="auto"/>
            </w:tcBorders>
          </w:tcPr>
          <w:p w14:paraId="0E3518CA" w14:textId="553B4214" w:rsidR="00495737" w:rsidRPr="006267A1" w:rsidRDefault="00495737" w:rsidP="00495737">
            <w:pPr>
              <w:pStyle w:val="NoSpacing"/>
              <w:rPr>
                <w:sz w:val="18"/>
                <w:szCs w:val="18"/>
              </w:rPr>
            </w:pPr>
            <w:r w:rsidRPr="006267A1">
              <w:rPr>
                <w:sz w:val="18"/>
                <w:szCs w:val="18"/>
              </w:rPr>
              <w:t>GL.001</w:t>
            </w:r>
          </w:p>
          <w:p w14:paraId="6027D218" w14:textId="77777777" w:rsidR="00495737" w:rsidRPr="006267A1" w:rsidRDefault="00495737" w:rsidP="00495737">
            <w:pPr>
              <w:pStyle w:val="NoSpacing"/>
              <w:rPr>
                <w:sz w:val="18"/>
                <w:szCs w:val="18"/>
              </w:rPr>
            </w:pPr>
          </w:p>
          <w:p w14:paraId="61E89310" w14:textId="1DFBCE58" w:rsidR="00495737" w:rsidRPr="006267A1" w:rsidRDefault="00495737" w:rsidP="00495737">
            <w:pPr>
              <w:pStyle w:val="NoSpacing"/>
              <w:rPr>
                <w:sz w:val="18"/>
                <w:szCs w:val="18"/>
              </w:rPr>
            </w:pPr>
            <w:r w:rsidRPr="006267A1">
              <w:rPr>
                <w:sz w:val="18"/>
                <w:szCs w:val="18"/>
              </w:rPr>
              <w:t>General Journal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BC187E7" w14:textId="77777777" w:rsidR="00495737" w:rsidRPr="006267A1" w:rsidRDefault="00495737" w:rsidP="00495737">
            <w:pPr>
              <w:pStyle w:val="NoSpacing"/>
              <w:rPr>
                <w:sz w:val="18"/>
                <w:szCs w:val="18"/>
              </w:rPr>
            </w:pPr>
            <w:r w:rsidRPr="006267A1">
              <w:rPr>
                <w:sz w:val="18"/>
                <w:szCs w:val="18"/>
              </w:rPr>
              <w:t>General Ledger &gt;&gt; Journal entries &gt;&gt; General Journals</w:t>
            </w:r>
          </w:p>
          <w:p w14:paraId="2A879065" w14:textId="77777777" w:rsidR="00495737" w:rsidRPr="006267A1" w:rsidRDefault="00495737" w:rsidP="00495737">
            <w:pPr>
              <w:pStyle w:val="NoSpacing"/>
              <w:rPr>
                <w:sz w:val="18"/>
                <w:szCs w:val="18"/>
              </w:rPr>
            </w:pPr>
          </w:p>
          <w:p w14:paraId="325EB8A3" w14:textId="2DBB469D" w:rsidR="00495737" w:rsidRPr="006267A1" w:rsidRDefault="00495737" w:rsidP="00495737">
            <w:pPr>
              <w:pStyle w:val="NoSpacing"/>
              <w:rPr>
                <w:sz w:val="18"/>
                <w:szCs w:val="18"/>
              </w:rPr>
            </w:pPr>
            <w:r w:rsidRPr="006267A1">
              <w:rPr>
                <w:sz w:val="18"/>
                <w:szCs w:val="18"/>
              </w:rPr>
              <w:t>General Ledger &gt;&gt; Journal entries &gt;&gt; Global general journals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6DE074C" w14:textId="014D3F46" w:rsidR="00495737" w:rsidRPr="00022E81" w:rsidRDefault="00495737" w:rsidP="00495737">
            <w:pPr>
              <w:rPr>
                <w:b/>
                <w:color w:val="7030A0"/>
              </w:rPr>
            </w:pPr>
            <w:r w:rsidRPr="00A3792B">
              <w:rPr>
                <w:sz w:val="18"/>
                <w:szCs w:val="18"/>
              </w:rPr>
              <w:t xml:space="preserve">Validate if only the entity code is selected, the financial dimension for BU should pull from the entity structure master that is related to the entity </w:t>
            </w:r>
            <w:r w:rsidR="00C8667F">
              <w:rPr>
                <w:sz w:val="18"/>
                <w:szCs w:val="18"/>
              </w:rPr>
              <w:t>Code</w:t>
            </w:r>
            <w:r w:rsidRPr="00A3792B">
              <w:rPr>
                <w:sz w:val="18"/>
                <w:szCs w:val="18"/>
              </w:rPr>
              <w:t>.</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3ECAF6C1" w14:textId="77777777" w:rsidR="00495737" w:rsidRPr="00022E81" w:rsidRDefault="00495737" w:rsidP="00495737">
            <w:pPr>
              <w:rPr>
                <w:b/>
                <w:color w:val="7030A0"/>
              </w:rPr>
            </w:pPr>
          </w:p>
        </w:tc>
      </w:tr>
      <w:tr w:rsidR="00495737" w:rsidRPr="00022E81" w14:paraId="076666C1"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7FCFBFE7" w14:textId="7D940683" w:rsidR="00495737" w:rsidRPr="00F220E7" w:rsidRDefault="00495737" w:rsidP="00495737">
            <w:pPr>
              <w:rPr>
                <w:bCs/>
              </w:rPr>
            </w:pPr>
            <w:r w:rsidRPr="00F220E7">
              <w:rPr>
                <w:bCs/>
              </w:rPr>
              <w:t>T.34.A</w:t>
            </w:r>
          </w:p>
        </w:tc>
        <w:tc>
          <w:tcPr>
            <w:tcW w:w="1706" w:type="dxa"/>
            <w:tcBorders>
              <w:top w:val="single" w:sz="4" w:space="0" w:color="auto"/>
              <w:left w:val="single" w:sz="4" w:space="0" w:color="auto"/>
              <w:bottom w:val="single" w:sz="4" w:space="0" w:color="auto"/>
              <w:right w:val="single" w:sz="4" w:space="0" w:color="auto"/>
            </w:tcBorders>
          </w:tcPr>
          <w:p w14:paraId="64C36757" w14:textId="77777777" w:rsidR="00495737" w:rsidRPr="00F220E7" w:rsidRDefault="00495737" w:rsidP="00495737">
            <w:pPr>
              <w:pStyle w:val="NoSpacing"/>
              <w:rPr>
                <w:sz w:val="18"/>
                <w:szCs w:val="18"/>
              </w:rPr>
            </w:pPr>
            <w:r w:rsidRPr="00F220E7">
              <w:rPr>
                <w:sz w:val="18"/>
                <w:szCs w:val="18"/>
              </w:rPr>
              <w:t>GL.002</w:t>
            </w:r>
          </w:p>
          <w:p w14:paraId="28A99E92" w14:textId="77777777" w:rsidR="00495737" w:rsidRPr="00F220E7" w:rsidRDefault="00495737" w:rsidP="00495737">
            <w:pPr>
              <w:pStyle w:val="NoSpacing"/>
              <w:rPr>
                <w:sz w:val="18"/>
                <w:szCs w:val="18"/>
              </w:rPr>
            </w:pPr>
          </w:p>
          <w:p w14:paraId="6001EBB0" w14:textId="7C4DDE7C" w:rsidR="00495737" w:rsidRPr="00F220E7" w:rsidRDefault="00495737" w:rsidP="00495737">
            <w:pPr>
              <w:pStyle w:val="NoSpacing"/>
              <w:rPr>
                <w:sz w:val="18"/>
                <w:szCs w:val="18"/>
              </w:rPr>
            </w:pPr>
            <w:r w:rsidRPr="00F220E7">
              <w:rPr>
                <w:sz w:val="18"/>
                <w:szCs w:val="18"/>
              </w:rPr>
              <w:t>Periodic general Journal Template not related to projects or fixed assets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4BBB8FF" w14:textId="51E6DCDB" w:rsidR="00495737" w:rsidRPr="00F220E7" w:rsidRDefault="00495737" w:rsidP="00495737">
            <w:pPr>
              <w:pStyle w:val="NoSpacing"/>
              <w:rPr>
                <w:sz w:val="18"/>
                <w:szCs w:val="18"/>
              </w:rPr>
            </w:pPr>
            <w:r w:rsidRPr="00F220E7">
              <w:rPr>
                <w:sz w:val="18"/>
                <w:szCs w:val="18"/>
              </w:rPr>
              <w:t>General Ledger &gt;&gt; Journal entries &gt;&gt; Periodic Journals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0B4E45A" w14:textId="5C618F7E" w:rsidR="00495737" w:rsidRPr="00F220E7" w:rsidRDefault="00495737" w:rsidP="00495737">
            <w:pPr>
              <w:rPr>
                <w:sz w:val="18"/>
                <w:szCs w:val="18"/>
              </w:rPr>
            </w:pPr>
            <w:r w:rsidRPr="00F220E7">
              <w:rPr>
                <w:sz w:val="18"/>
                <w:szCs w:val="18"/>
              </w:rPr>
              <w:t xml:space="preserve">Validate the following three fields [ Entity code, Property code, Unit code] were added to the periodic journal.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66A9491A" w14:textId="77777777" w:rsidR="00495737" w:rsidRPr="006500AF" w:rsidRDefault="00495737" w:rsidP="00495737">
            <w:pPr>
              <w:rPr>
                <w:b/>
                <w:color w:val="7030A0"/>
                <w:highlight w:val="cyan"/>
              </w:rPr>
            </w:pPr>
          </w:p>
        </w:tc>
      </w:tr>
      <w:tr w:rsidR="00495737" w:rsidRPr="00022E81" w14:paraId="604F4197"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42456B0" w14:textId="27AF8639" w:rsidR="00495737" w:rsidRPr="002638A7" w:rsidRDefault="00495737" w:rsidP="00495737">
            <w:pPr>
              <w:rPr>
                <w:bCs/>
              </w:rPr>
            </w:pPr>
            <w:r w:rsidRPr="002638A7">
              <w:rPr>
                <w:bCs/>
              </w:rPr>
              <w:t>T.3</w:t>
            </w:r>
            <w:r>
              <w:rPr>
                <w:bCs/>
              </w:rPr>
              <w:t>4</w:t>
            </w:r>
            <w:r w:rsidRPr="002638A7">
              <w:rPr>
                <w:bCs/>
              </w:rPr>
              <w:t>.B</w:t>
            </w:r>
          </w:p>
        </w:tc>
        <w:tc>
          <w:tcPr>
            <w:tcW w:w="1706" w:type="dxa"/>
            <w:tcBorders>
              <w:top w:val="single" w:sz="4" w:space="0" w:color="auto"/>
              <w:left w:val="single" w:sz="4" w:space="0" w:color="auto"/>
              <w:bottom w:val="single" w:sz="4" w:space="0" w:color="auto"/>
              <w:right w:val="single" w:sz="4" w:space="0" w:color="auto"/>
            </w:tcBorders>
          </w:tcPr>
          <w:p w14:paraId="05A4ED17" w14:textId="77777777" w:rsidR="00495737" w:rsidRPr="002638A7" w:rsidRDefault="00495737" w:rsidP="00495737">
            <w:pPr>
              <w:pStyle w:val="NoSpacing"/>
              <w:rPr>
                <w:sz w:val="18"/>
                <w:szCs w:val="18"/>
              </w:rPr>
            </w:pPr>
            <w:r w:rsidRPr="002638A7">
              <w:rPr>
                <w:sz w:val="18"/>
                <w:szCs w:val="18"/>
              </w:rPr>
              <w:t>GL.002</w:t>
            </w:r>
          </w:p>
          <w:p w14:paraId="08FEBA57" w14:textId="77777777" w:rsidR="00495737" w:rsidRPr="002638A7" w:rsidRDefault="00495737" w:rsidP="00495737">
            <w:pPr>
              <w:pStyle w:val="NoSpacing"/>
              <w:rPr>
                <w:sz w:val="18"/>
                <w:szCs w:val="18"/>
              </w:rPr>
            </w:pPr>
          </w:p>
          <w:p w14:paraId="411E78AD" w14:textId="5813548A" w:rsidR="00495737" w:rsidRPr="002638A7" w:rsidRDefault="00495737" w:rsidP="00495737">
            <w:pPr>
              <w:pStyle w:val="NoSpacing"/>
              <w:rPr>
                <w:sz w:val="18"/>
                <w:szCs w:val="18"/>
              </w:rPr>
            </w:pPr>
            <w:r w:rsidRPr="0093261F">
              <w:rPr>
                <w:sz w:val="18"/>
                <w:szCs w:val="18"/>
              </w:rPr>
              <w:t>Periodic general Journal Template</w:t>
            </w:r>
            <w:r>
              <w:rPr>
                <w:sz w:val="18"/>
                <w:szCs w:val="18"/>
              </w:rPr>
              <w:t xml:space="preserve"> </w:t>
            </w:r>
            <w:r w:rsidR="00230CFB">
              <w:rPr>
                <w:sz w:val="18"/>
                <w:szCs w:val="18"/>
              </w:rPr>
              <w:t>Creation</w:t>
            </w:r>
            <w:r>
              <w:rPr>
                <w:sz w:val="18"/>
                <w:szCs w:val="18"/>
              </w:rPr>
              <w:t xml:space="preserve"> not related to projects or fixed assets</w:t>
            </w:r>
            <w:r w:rsidRPr="0093261F">
              <w:rPr>
                <w:sz w:val="18"/>
                <w:szCs w:val="18"/>
              </w:rPr>
              <w:t xml:space="preserve"> </w:t>
            </w:r>
            <w:r w:rsidRPr="002638A7">
              <w:rPr>
                <w:sz w:val="18"/>
                <w:szCs w:val="18"/>
              </w:rPr>
              <w:t>–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9085D6A" w14:textId="4BB3A42D" w:rsidR="00495737" w:rsidRPr="002638A7" w:rsidRDefault="00495737" w:rsidP="00495737">
            <w:pPr>
              <w:pStyle w:val="NoSpacing"/>
              <w:rPr>
                <w:sz w:val="18"/>
                <w:szCs w:val="18"/>
              </w:rPr>
            </w:pPr>
            <w:r w:rsidRPr="002638A7">
              <w:rPr>
                <w:sz w:val="18"/>
                <w:szCs w:val="18"/>
              </w:rPr>
              <w:t>General Ledger &gt;&gt; Journal entries &gt;&gt; Periodic Journals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D377C15" w14:textId="085F065D" w:rsidR="00495737" w:rsidRPr="002638A7" w:rsidRDefault="00495737" w:rsidP="00495737">
            <w:pPr>
              <w:pStyle w:val="NoSpacing"/>
              <w:rPr>
                <w:sz w:val="18"/>
                <w:szCs w:val="18"/>
              </w:rPr>
            </w:pPr>
            <w:r w:rsidRPr="002638A7">
              <w:rPr>
                <w:sz w:val="18"/>
                <w:szCs w:val="18"/>
              </w:rPr>
              <w:t xml:space="preserve">Set up a periodic journal </w:t>
            </w:r>
          </w:p>
          <w:p w14:paraId="4083DE73" w14:textId="77777777" w:rsidR="00495737" w:rsidRPr="002638A7" w:rsidRDefault="00495737" w:rsidP="00495737">
            <w:pPr>
              <w:pStyle w:val="NoSpacing"/>
              <w:rPr>
                <w:sz w:val="18"/>
                <w:szCs w:val="18"/>
              </w:rPr>
            </w:pPr>
          </w:p>
          <w:p w14:paraId="6C875708" w14:textId="77777777" w:rsidR="00495737" w:rsidRPr="002638A7" w:rsidRDefault="00495737" w:rsidP="00495737">
            <w:pPr>
              <w:pStyle w:val="NoSpacing"/>
              <w:rPr>
                <w:sz w:val="18"/>
                <w:szCs w:val="18"/>
              </w:rPr>
            </w:pPr>
            <w:r w:rsidRPr="002638A7">
              <w:rPr>
                <w:sz w:val="18"/>
                <w:szCs w:val="18"/>
              </w:rPr>
              <w:t xml:space="preserve">Validate when the property code is selected, the unit code field should become available with only records that are associated to the property selected. </w:t>
            </w:r>
          </w:p>
          <w:p w14:paraId="1F22BF0D" w14:textId="77777777" w:rsidR="00495737" w:rsidRPr="002638A7" w:rsidRDefault="00495737" w:rsidP="00495737">
            <w:pPr>
              <w:pStyle w:val="NoSpacing"/>
              <w:rPr>
                <w:sz w:val="18"/>
                <w:szCs w:val="18"/>
              </w:rPr>
            </w:pPr>
          </w:p>
          <w:p w14:paraId="130813FE" w14:textId="483D9E12" w:rsidR="00495737" w:rsidRPr="002638A7" w:rsidRDefault="00495737" w:rsidP="00495737">
            <w:pPr>
              <w:pStyle w:val="NoSpacing"/>
              <w:rPr>
                <w:sz w:val="18"/>
                <w:szCs w:val="18"/>
              </w:rPr>
            </w:pPr>
            <w:r w:rsidRPr="002638A7">
              <w:rPr>
                <w:sz w:val="18"/>
                <w:szCs w:val="18"/>
              </w:rPr>
              <w:t xml:space="preserve">Validate the entity code should auto populate based on the </w:t>
            </w:r>
            <w:r w:rsidRPr="002638A7">
              <w:rPr>
                <w:b/>
                <w:bCs/>
                <w:i/>
                <w:iCs/>
                <w:sz w:val="18"/>
                <w:szCs w:val="18"/>
              </w:rPr>
              <w:t>system date</w:t>
            </w:r>
            <w:r w:rsidRPr="002638A7">
              <w:rPr>
                <w:sz w:val="18"/>
                <w:szCs w:val="18"/>
              </w:rPr>
              <w:t xml:space="preserve"> comparative to ownership effective date.</w:t>
            </w:r>
          </w:p>
          <w:p w14:paraId="37F3A894" w14:textId="77777777" w:rsidR="00495737" w:rsidRPr="002638A7" w:rsidRDefault="00495737" w:rsidP="00495737">
            <w:pPr>
              <w:pStyle w:val="NoSpacing"/>
              <w:rPr>
                <w:sz w:val="18"/>
                <w:szCs w:val="18"/>
              </w:rPr>
            </w:pPr>
          </w:p>
          <w:p w14:paraId="11186D97" w14:textId="77777777" w:rsidR="00495737" w:rsidRPr="008D3F67" w:rsidRDefault="00495737" w:rsidP="00495737">
            <w:pPr>
              <w:pStyle w:val="NoSpacing"/>
              <w:rPr>
                <w:sz w:val="18"/>
                <w:szCs w:val="18"/>
              </w:rPr>
            </w:pPr>
            <w:r w:rsidRPr="00C813D5">
              <w:rPr>
                <w:color w:val="808080" w:themeColor="background1" w:themeShade="80"/>
                <w:sz w:val="18"/>
                <w:szCs w:val="18"/>
              </w:rPr>
              <w:lastRenderedPageBreak/>
              <w:t>Validate when the entity</w:t>
            </w:r>
            <w:r>
              <w:rPr>
                <w:color w:val="808080" w:themeColor="background1" w:themeShade="80"/>
                <w:sz w:val="18"/>
                <w:szCs w:val="18"/>
              </w:rPr>
              <w:t xml:space="preserve"> code is auto filled</w:t>
            </w:r>
            <w:r w:rsidRPr="00C813D5">
              <w:rPr>
                <w:color w:val="808080" w:themeColor="background1" w:themeShade="80"/>
                <w:sz w:val="18"/>
                <w:szCs w:val="18"/>
              </w:rPr>
              <w:t>, the field should become greyed out</w:t>
            </w:r>
            <w:r w:rsidRPr="008D3F67">
              <w:rPr>
                <w:sz w:val="18"/>
                <w:szCs w:val="18"/>
              </w:rPr>
              <w:t xml:space="preserve">. </w:t>
            </w:r>
          </w:p>
          <w:p w14:paraId="507B5ECB" w14:textId="77777777" w:rsidR="00495737" w:rsidRPr="002638A7" w:rsidRDefault="00495737" w:rsidP="00495737">
            <w:pPr>
              <w:pStyle w:val="NoSpacing"/>
              <w:rPr>
                <w:b/>
                <w:bCs/>
                <w:sz w:val="18"/>
                <w:szCs w:val="18"/>
              </w:rPr>
            </w:pPr>
          </w:p>
          <w:p w14:paraId="60F479CE" w14:textId="3CA9E4BB" w:rsidR="00495737" w:rsidRPr="002638A7" w:rsidRDefault="00495737" w:rsidP="00495737">
            <w:pPr>
              <w:rPr>
                <w:b/>
              </w:rPr>
            </w:pPr>
            <w:r w:rsidRPr="002638A7">
              <w:rPr>
                <w:sz w:val="18"/>
                <w:szCs w:val="18"/>
              </w:rPr>
              <w:t>Validate the financial dimension for BU</w:t>
            </w:r>
            <w:r>
              <w:rPr>
                <w:sz w:val="18"/>
                <w:szCs w:val="18"/>
              </w:rPr>
              <w:t>, property,</w:t>
            </w:r>
            <w:r w:rsidRPr="002638A7">
              <w:rPr>
                <w:sz w:val="18"/>
                <w:szCs w:val="18"/>
              </w:rPr>
              <w:t xml:space="preserve"> and </w:t>
            </w:r>
            <w:r>
              <w:rPr>
                <w:sz w:val="18"/>
                <w:szCs w:val="18"/>
              </w:rPr>
              <w:t>market</w:t>
            </w:r>
            <w:r w:rsidRPr="002638A7">
              <w:rPr>
                <w:sz w:val="18"/>
                <w:szCs w:val="18"/>
              </w:rPr>
              <w:t xml:space="preserve"> should pull from the BU-property relationship</w:t>
            </w:r>
            <w:r w:rsidR="0022388B" w:rsidRPr="002638A7">
              <w:rPr>
                <w:sz w:val="18"/>
                <w:szCs w:val="18"/>
              </w:rPr>
              <w:t>-</w:t>
            </w:r>
            <w:r w:rsidRPr="002638A7">
              <w:rPr>
                <w:sz w:val="18"/>
                <w:szCs w:val="18"/>
              </w:rPr>
              <w:t>based system creation date comparative to the effective ownership date.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DF1CCEC" w14:textId="77777777" w:rsidR="00495737" w:rsidRPr="00022E81" w:rsidRDefault="00495737" w:rsidP="00495737">
            <w:pPr>
              <w:rPr>
                <w:b/>
                <w:color w:val="7030A0"/>
              </w:rPr>
            </w:pPr>
          </w:p>
        </w:tc>
      </w:tr>
      <w:tr w:rsidR="00495737" w:rsidRPr="00022E81" w14:paraId="33647CAF"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5B941F1C" w14:textId="52FCAA64" w:rsidR="00495737" w:rsidRPr="00F220E7" w:rsidRDefault="00495737" w:rsidP="00495737">
            <w:pPr>
              <w:rPr>
                <w:bCs/>
              </w:rPr>
            </w:pPr>
            <w:r w:rsidRPr="00F220E7">
              <w:rPr>
                <w:bCs/>
              </w:rPr>
              <w:t>T.34.C</w:t>
            </w:r>
          </w:p>
        </w:tc>
        <w:tc>
          <w:tcPr>
            <w:tcW w:w="1706" w:type="dxa"/>
            <w:tcBorders>
              <w:top w:val="single" w:sz="4" w:space="0" w:color="auto"/>
              <w:left w:val="single" w:sz="4" w:space="0" w:color="auto"/>
              <w:bottom w:val="single" w:sz="4" w:space="0" w:color="auto"/>
              <w:right w:val="single" w:sz="4" w:space="0" w:color="auto"/>
            </w:tcBorders>
          </w:tcPr>
          <w:p w14:paraId="642B76FD" w14:textId="77777777" w:rsidR="00495737" w:rsidRPr="00F220E7" w:rsidRDefault="00495737" w:rsidP="00495737">
            <w:pPr>
              <w:pStyle w:val="NoSpacing"/>
              <w:rPr>
                <w:sz w:val="18"/>
                <w:szCs w:val="18"/>
              </w:rPr>
            </w:pPr>
            <w:r w:rsidRPr="00F220E7">
              <w:rPr>
                <w:sz w:val="18"/>
                <w:szCs w:val="18"/>
              </w:rPr>
              <w:t>GL.002</w:t>
            </w:r>
          </w:p>
          <w:p w14:paraId="4FD4E5DD" w14:textId="77777777" w:rsidR="00495737" w:rsidRPr="00F220E7" w:rsidRDefault="00495737" w:rsidP="00495737">
            <w:pPr>
              <w:pStyle w:val="NoSpacing"/>
              <w:rPr>
                <w:sz w:val="18"/>
                <w:szCs w:val="18"/>
              </w:rPr>
            </w:pPr>
          </w:p>
          <w:p w14:paraId="5C7A6C88" w14:textId="2C7BDFC0" w:rsidR="00495737" w:rsidRPr="00F220E7" w:rsidRDefault="00495737" w:rsidP="00495737">
            <w:pPr>
              <w:pStyle w:val="NoSpacing"/>
              <w:rPr>
                <w:sz w:val="18"/>
                <w:szCs w:val="18"/>
              </w:rPr>
            </w:pPr>
            <w:r w:rsidRPr="00F220E7">
              <w:rPr>
                <w:sz w:val="18"/>
                <w:szCs w:val="18"/>
              </w:rPr>
              <w:t xml:space="preserve">Periodic general Journal Template </w:t>
            </w:r>
            <w:r w:rsidR="006B1A7D">
              <w:rPr>
                <w:sz w:val="18"/>
                <w:szCs w:val="18"/>
              </w:rPr>
              <w:t>Creation</w:t>
            </w:r>
            <w:r w:rsidRPr="00F220E7">
              <w:rPr>
                <w:sz w:val="18"/>
                <w:szCs w:val="18"/>
              </w:rPr>
              <w:t xml:space="preserve"> not related to projects or fixed assets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FA284CE" w14:textId="45AE219F" w:rsidR="00495737" w:rsidRPr="00F220E7" w:rsidRDefault="00495737" w:rsidP="00495737">
            <w:pPr>
              <w:pStyle w:val="NoSpacing"/>
              <w:rPr>
                <w:sz w:val="18"/>
                <w:szCs w:val="18"/>
              </w:rPr>
            </w:pPr>
            <w:r w:rsidRPr="00F220E7">
              <w:rPr>
                <w:sz w:val="18"/>
                <w:szCs w:val="18"/>
              </w:rPr>
              <w:t>General Ledger &gt;&gt; Journal entries &gt;&gt; Periodic Journals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8CDC626" w14:textId="617AA0A3" w:rsidR="00495737" w:rsidRPr="00F220E7" w:rsidRDefault="00495737" w:rsidP="00495737">
            <w:pPr>
              <w:rPr>
                <w:b/>
              </w:rPr>
            </w:pPr>
            <w:r w:rsidRPr="00F220E7">
              <w:rPr>
                <w:sz w:val="18"/>
                <w:szCs w:val="18"/>
              </w:rPr>
              <w:t>Validate if only the entity code is selected, the financial dimension for BU should pull from the entity structure master that is related to the entity ID.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9378E8D" w14:textId="77777777" w:rsidR="00495737" w:rsidRPr="00022E81" w:rsidRDefault="00495737" w:rsidP="00495737">
            <w:pPr>
              <w:rPr>
                <w:b/>
                <w:color w:val="7030A0"/>
              </w:rPr>
            </w:pPr>
          </w:p>
        </w:tc>
      </w:tr>
      <w:tr w:rsidR="00495737" w:rsidRPr="00022E81" w14:paraId="59C884C0"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BD83CCE" w14:textId="1E365707" w:rsidR="00495737" w:rsidRPr="00F220E7" w:rsidRDefault="00495737" w:rsidP="00495737">
            <w:pPr>
              <w:rPr>
                <w:b/>
              </w:rPr>
            </w:pPr>
            <w:r w:rsidRPr="00F220E7">
              <w:rPr>
                <w:bCs/>
              </w:rPr>
              <w:t>T.35.A</w:t>
            </w:r>
          </w:p>
        </w:tc>
        <w:tc>
          <w:tcPr>
            <w:tcW w:w="1706" w:type="dxa"/>
            <w:tcBorders>
              <w:top w:val="single" w:sz="4" w:space="0" w:color="auto"/>
              <w:left w:val="single" w:sz="4" w:space="0" w:color="auto"/>
              <w:bottom w:val="single" w:sz="4" w:space="0" w:color="auto"/>
              <w:right w:val="single" w:sz="4" w:space="0" w:color="auto"/>
            </w:tcBorders>
          </w:tcPr>
          <w:p w14:paraId="392E6C23" w14:textId="77777777" w:rsidR="00495737" w:rsidRPr="00F220E7" w:rsidRDefault="00495737" w:rsidP="00495737">
            <w:pPr>
              <w:rPr>
                <w:sz w:val="18"/>
                <w:szCs w:val="18"/>
              </w:rPr>
            </w:pPr>
            <w:r w:rsidRPr="00F220E7">
              <w:rPr>
                <w:sz w:val="18"/>
                <w:szCs w:val="18"/>
              </w:rPr>
              <w:t>GL.003</w:t>
            </w:r>
          </w:p>
          <w:p w14:paraId="5EC72504" w14:textId="77777777" w:rsidR="00495737" w:rsidRPr="00F220E7" w:rsidRDefault="00495737" w:rsidP="00495737">
            <w:pPr>
              <w:rPr>
                <w:sz w:val="18"/>
                <w:szCs w:val="18"/>
              </w:rPr>
            </w:pPr>
          </w:p>
          <w:p w14:paraId="37FF1DBB" w14:textId="44F7500F" w:rsidR="00495737" w:rsidRPr="00F220E7" w:rsidRDefault="00495737" w:rsidP="00495737">
            <w:pPr>
              <w:rPr>
                <w:sz w:val="18"/>
                <w:szCs w:val="18"/>
              </w:rPr>
            </w:pPr>
            <w:r w:rsidRPr="0022388B">
              <w:rPr>
                <w:sz w:val="18"/>
                <w:szCs w:val="18"/>
              </w:rPr>
              <w:t>Voucher Transaction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1A17C6F" w14:textId="08FB9E93" w:rsidR="00495737" w:rsidRPr="00F220E7" w:rsidRDefault="00495737" w:rsidP="00495737">
            <w:pPr>
              <w:rPr>
                <w:b/>
              </w:rPr>
            </w:pPr>
            <w:r w:rsidRPr="00F220E7">
              <w:rPr>
                <w:sz w:val="18"/>
                <w:szCs w:val="18"/>
              </w:rPr>
              <w:t>General Ledger &gt;&gt; Inquiries and reports &gt;&gt; Voucher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40B22E4" w14:textId="55BEE66C" w:rsidR="00495737" w:rsidRPr="00F220E7" w:rsidRDefault="00495737" w:rsidP="00495737">
            <w:pPr>
              <w:rPr>
                <w:sz w:val="18"/>
                <w:szCs w:val="18"/>
              </w:rPr>
            </w:pPr>
            <w:r w:rsidRPr="00F220E7">
              <w:rPr>
                <w:sz w:val="18"/>
                <w:szCs w:val="18"/>
              </w:rPr>
              <w:t xml:space="preserve">Validate the following three fields [ Entity code, Property code, and Unit code] were added to the voucher transaction parameter. </w:t>
            </w:r>
          </w:p>
          <w:p w14:paraId="179AAD7B" w14:textId="23FDFEE8" w:rsidR="00495737" w:rsidRPr="00F220E7" w:rsidRDefault="00495737" w:rsidP="00495737">
            <w:pPr>
              <w:rPr>
                <w:sz w:val="18"/>
                <w:szCs w:val="18"/>
              </w:rPr>
            </w:pPr>
          </w:p>
          <w:p w14:paraId="6228DF19" w14:textId="3382D3ED" w:rsidR="00495737" w:rsidRPr="00F220E7" w:rsidRDefault="5F754390" w:rsidP="00495737">
            <w:pPr>
              <w:rPr>
                <w:sz w:val="18"/>
                <w:szCs w:val="18"/>
              </w:rPr>
            </w:pPr>
            <w:commentRangeStart w:id="99"/>
            <w:commentRangeStart w:id="100"/>
            <w:commentRangeStart w:id="101"/>
            <w:commentRangeStart w:id="102"/>
            <w:r w:rsidRPr="1E34CE35">
              <w:rPr>
                <w:sz w:val="18"/>
                <w:szCs w:val="18"/>
              </w:rPr>
              <w:t>Validate the fields are added to the transaction screen.</w:t>
            </w:r>
            <w:commentRangeEnd w:id="99"/>
            <w:r w:rsidR="00495737">
              <w:rPr>
                <w:rStyle w:val="CommentReference"/>
              </w:rPr>
              <w:commentReference w:id="99"/>
            </w:r>
            <w:commentRangeEnd w:id="100"/>
            <w:r w:rsidR="00495737">
              <w:rPr>
                <w:rStyle w:val="CommentReference"/>
              </w:rPr>
              <w:commentReference w:id="100"/>
            </w:r>
            <w:commentRangeEnd w:id="101"/>
            <w:r w:rsidR="00495737">
              <w:rPr>
                <w:rStyle w:val="CommentReference"/>
              </w:rPr>
              <w:commentReference w:id="101"/>
            </w:r>
            <w:commentRangeEnd w:id="102"/>
            <w:r w:rsidR="00495737">
              <w:rPr>
                <w:rStyle w:val="CommentReference"/>
              </w:rPr>
              <w:commentReference w:id="102"/>
            </w:r>
          </w:p>
          <w:p w14:paraId="6B2F80BE" w14:textId="190AF2A3" w:rsidR="00495737" w:rsidRPr="00F220E7" w:rsidRDefault="00495737" w:rsidP="00495737">
            <w:pPr>
              <w:rPr>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86AF1BC" w14:textId="77777777" w:rsidR="00495737" w:rsidRPr="00022E81" w:rsidRDefault="00495737" w:rsidP="00495737">
            <w:pPr>
              <w:rPr>
                <w:b/>
                <w:color w:val="7030A0"/>
              </w:rPr>
            </w:pPr>
          </w:p>
        </w:tc>
      </w:tr>
      <w:tr w:rsidR="00495737" w:rsidRPr="00022E81" w14:paraId="723F10CC"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6D4AFD6" w14:textId="3BFE2322" w:rsidR="00495737" w:rsidRPr="00F220E7" w:rsidRDefault="00495737" w:rsidP="00495737">
            <w:pPr>
              <w:rPr>
                <w:bCs/>
              </w:rPr>
            </w:pPr>
            <w:r w:rsidRPr="00F220E7">
              <w:rPr>
                <w:bCs/>
              </w:rPr>
              <w:t>T.35.B</w:t>
            </w:r>
          </w:p>
        </w:tc>
        <w:tc>
          <w:tcPr>
            <w:tcW w:w="1706" w:type="dxa"/>
            <w:tcBorders>
              <w:top w:val="single" w:sz="4" w:space="0" w:color="auto"/>
              <w:left w:val="single" w:sz="4" w:space="0" w:color="auto"/>
              <w:bottom w:val="single" w:sz="4" w:space="0" w:color="auto"/>
              <w:right w:val="single" w:sz="4" w:space="0" w:color="auto"/>
            </w:tcBorders>
          </w:tcPr>
          <w:p w14:paraId="0D00BA07" w14:textId="77777777" w:rsidR="00495737" w:rsidRPr="00F220E7" w:rsidRDefault="00495737" w:rsidP="00495737">
            <w:pPr>
              <w:rPr>
                <w:sz w:val="18"/>
                <w:szCs w:val="18"/>
              </w:rPr>
            </w:pPr>
            <w:r w:rsidRPr="00F220E7">
              <w:rPr>
                <w:sz w:val="18"/>
                <w:szCs w:val="18"/>
              </w:rPr>
              <w:t>GL.003</w:t>
            </w:r>
          </w:p>
          <w:p w14:paraId="6FED51A4" w14:textId="77777777" w:rsidR="00495737" w:rsidRPr="00F220E7" w:rsidRDefault="00495737" w:rsidP="00495737">
            <w:pPr>
              <w:rPr>
                <w:sz w:val="18"/>
                <w:szCs w:val="18"/>
              </w:rPr>
            </w:pPr>
          </w:p>
          <w:p w14:paraId="486A657B" w14:textId="65476BDD" w:rsidR="00495737" w:rsidRPr="00F220E7" w:rsidRDefault="00495737" w:rsidP="00495737">
            <w:pPr>
              <w:rPr>
                <w:sz w:val="18"/>
                <w:szCs w:val="18"/>
              </w:rPr>
            </w:pPr>
            <w:r w:rsidRPr="00F220E7">
              <w:rPr>
                <w:sz w:val="18"/>
                <w:szCs w:val="18"/>
              </w:rPr>
              <w:t>Voucher Transaction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34C402A1" w14:textId="1012926D" w:rsidR="00495737" w:rsidRPr="00F220E7" w:rsidRDefault="00495737" w:rsidP="00495737">
            <w:pPr>
              <w:rPr>
                <w:sz w:val="18"/>
                <w:szCs w:val="18"/>
              </w:rPr>
            </w:pPr>
            <w:r w:rsidRPr="00F220E7">
              <w:rPr>
                <w:sz w:val="18"/>
                <w:szCs w:val="18"/>
              </w:rPr>
              <w:t>General Ledger &gt;&gt; Inquiries and reports &gt;&gt; Voucher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A265889" w14:textId="77777777" w:rsidR="00495737" w:rsidRPr="00F220E7" w:rsidRDefault="00495737" w:rsidP="00495737">
            <w:pPr>
              <w:rPr>
                <w:bCs/>
                <w:sz w:val="18"/>
                <w:szCs w:val="18"/>
              </w:rPr>
            </w:pPr>
            <w:r w:rsidRPr="00F220E7">
              <w:rPr>
                <w:bCs/>
                <w:sz w:val="18"/>
                <w:szCs w:val="18"/>
              </w:rPr>
              <w:t>Validate when inputting the property code, the unit code field is active.</w:t>
            </w:r>
          </w:p>
          <w:p w14:paraId="4C164C50" w14:textId="77777777" w:rsidR="00495737" w:rsidRPr="00F220E7" w:rsidRDefault="00495737" w:rsidP="00495737">
            <w:pPr>
              <w:rPr>
                <w:bCs/>
                <w:sz w:val="18"/>
                <w:szCs w:val="18"/>
              </w:rPr>
            </w:pPr>
          </w:p>
          <w:p w14:paraId="36EA6A83" w14:textId="77777777" w:rsidR="00495737" w:rsidRPr="00F220E7" w:rsidRDefault="00495737" w:rsidP="00495737">
            <w:pPr>
              <w:rPr>
                <w:bCs/>
                <w:sz w:val="18"/>
                <w:szCs w:val="18"/>
              </w:rPr>
            </w:pPr>
            <w:r w:rsidRPr="00F220E7">
              <w:rPr>
                <w:bCs/>
                <w:sz w:val="18"/>
                <w:szCs w:val="18"/>
              </w:rPr>
              <w:t xml:space="preserve">Validate that the unit code field only display records that are related to the property code selected. </w:t>
            </w:r>
          </w:p>
          <w:p w14:paraId="0A956C7E" w14:textId="77777777" w:rsidR="00495737" w:rsidRPr="00F220E7" w:rsidRDefault="00495737" w:rsidP="00495737">
            <w:pPr>
              <w:rPr>
                <w:bCs/>
                <w:sz w:val="18"/>
                <w:szCs w:val="18"/>
              </w:rPr>
            </w:pPr>
          </w:p>
          <w:p w14:paraId="0B4B3989" w14:textId="5A47C429" w:rsidR="00495737" w:rsidRPr="00F220E7" w:rsidRDefault="00495737" w:rsidP="00495737">
            <w:pPr>
              <w:rPr>
                <w:bCs/>
                <w:sz w:val="18"/>
                <w:szCs w:val="18"/>
              </w:rPr>
            </w:pPr>
            <w:r w:rsidRPr="00F220E7">
              <w:rPr>
                <w:bCs/>
                <w:sz w:val="18"/>
                <w:szCs w:val="18"/>
              </w:rPr>
              <w:t>Validate when generating the records on the screen are filtered for assets related to the property code or property code and unit code.</w:t>
            </w:r>
          </w:p>
          <w:p w14:paraId="5EA59BAD" w14:textId="4A467033" w:rsidR="00495737" w:rsidRPr="00F220E7" w:rsidRDefault="00495737" w:rsidP="00495737">
            <w:pPr>
              <w:rPr>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25216BD" w14:textId="77777777" w:rsidR="00495737" w:rsidRPr="00022E81" w:rsidRDefault="00495737" w:rsidP="00495737">
            <w:pPr>
              <w:rPr>
                <w:b/>
                <w:color w:val="7030A0"/>
              </w:rPr>
            </w:pPr>
          </w:p>
        </w:tc>
      </w:tr>
      <w:tr w:rsidR="00495737" w:rsidRPr="00022E81" w14:paraId="64DCB935"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5C25E169" w14:textId="6F9E08B9" w:rsidR="00495737" w:rsidRPr="00F220E7" w:rsidRDefault="00495737" w:rsidP="00495737">
            <w:pPr>
              <w:rPr>
                <w:b/>
              </w:rPr>
            </w:pPr>
            <w:r w:rsidRPr="00F220E7">
              <w:rPr>
                <w:bCs/>
              </w:rPr>
              <w:t>T.35.C</w:t>
            </w:r>
          </w:p>
        </w:tc>
        <w:tc>
          <w:tcPr>
            <w:tcW w:w="1706" w:type="dxa"/>
            <w:tcBorders>
              <w:top w:val="single" w:sz="4" w:space="0" w:color="auto"/>
              <w:left w:val="single" w:sz="4" w:space="0" w:color="auto"/>
              <w:bottom w:val="single" w:sz="4" w:space="0" w:color="auto"/>
              <w:right w:val="single" w:sz="4" w:space="0" w:color="auto"/>
            </w:tcBorders>
          </w:tcPr>
          <w:p w14:paraId="16C4B5F0" w14:textId="77777777" w:rsidR="00495737" w:rsidRPr="00F220E7" w:rsidRDefault="00495737" w:rsidP="00495737">
            <w:pPr>
              <w:rPr>
                <w:sz w:val="18"/>
                <w:szCs w:val="18"/>
              </w:rPr>
            </w:pPr>
            <w:r w:rsidRPr="00F220E7">
              <w:rPr>
                <w:sz w:val="18"/>
                <w:szCs w:val="18"/>
              </w:rPr>
              <w:t>GL.003</w:t>
            </w:r>
          </w:p>
          <w:p w14:paraId="13848538" w14:textId="77777777" w:rsidR="00495737" w:rsidRPr="00F220E7" w:rsidRDefault="00495737" w:rsidP="00495737">
            <w:pPr>
              <w:rPr>
                <w:sz w:val="18"/>
                <w:szCs w:val="18"/>
              </w:rPr>
            </w:pPr>
          </w:p>
          <w:p w14:paraId="3445736E" w14:textId="353C9D5E" w:rsidR="00495737" w:rsidRPr="00F220E7" w:rsidRDefault="00495737" w:rsidP="00495737">
            <w:pPr>
              <w:rPr>
                <w:sz w:val="18"/>
                <w:szCs w:val="18"/>
              </w:rPr>
            </w:pPr>
            <w:r w:rsidRPr="00F220E7">
              <w:rPr>
                <w:sz w:val="18"/>
                <w:szCs w:val="18"/>
              </w:rPr>
              <w:t>Voucher Transaction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76A0738" w14:textId="75EAA410" w:rsidR="00495737" w:rsidRPr="00F220E7" w:rsidRDefault="00495737" w:rsidP="00495737">
            <w:pPr>
              <w:rPr>
                <w:sz w:val="18"/>
                <w:szCs w:val="18"/>
              </w:rPr>
            </w:pPr>
            <w:r w:rsidRPr="00F220E7">
              <w:rPr>
                <w:sz w:val="18"/>
                <w:szCs w:val="18"/>
              </w:rPr>
              <w:t>General Ledger &gt;&gt; Inquiries and reports &gt;&gt; Voucher transactions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234FC63" w14:textId="77777777" w:rsidR="00495737" w:rsidRPr="00F220E7" w:rsidRDefault="00495737" w:rsidP="00495737">
            <w:pPr>
              <w:rPr>
                <w:bCs/>
                <w:sz w:val="18"/>
                <w:szCs w:val="18"/>
              </w:rPr>
            </w:pPr>
            <w:r w:rsidRPr="00F220E7">
              <w:rPr>
                <w:bCs/>
                <w:sz w:val="18"/>
                <w:szCs w:val="18"/>
              </w:rPr>
              <w:t>Validate when inputting the entity code, the records on the screen are filtered for assets related to the entity code.</w:t>
            </w:r>
          </w:p>
          <w:p w14:paraId="69A3DB63" w14:textId="5FEAEA8D" w:rsidR="00495737" w:rsidRPr="00F220E7" w:rsidRDefault="00495737" w:rsidP="00495737">
            <w:pPr>
              <w:rPr>
                <w:sz w:val="18"/>
                <w:szCs w:val="18"/>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E246252" w14:textId="77777777" w:rsidR="00495737" w:rsidRPr="00022E81" w:rsidRDefault="00495737" w:rsidP="00495737">
            <w:pPr>
              <w:rPr>
                <w:b/>
                <w:color w:val="7030A0"/>
              </w:rPr>
            </w:pPr>
          </w:p>
        </w:tc>
      </w:tr>
      <w:tr w:rsidR="006D7D89" w:rsidRPr="006D7D89" w14:paraId="1DC8D3CF"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6" w:type="dxa"/>
            <w:tcBorders>
              <w:top w:val="single" w:sz="4" w:space="0" w:color="auto"/>
              <w:left w:val="single" w:sz="4" w:space="0" w:color="auto"/>
              <w:bottom w:val="single" w:sz="4" w:space="0" w:color="auto"/>
              <w:right w:val="single" w:sz="4" w:space="0" w:color="auto"/>
            </w:tcBorders>
            <w:shd w:val="clear" w:color="auto" w:fill="auto"/>
          </w:tcPr>
          <w:p w14:paraId="3E57DBD8" w14:textId="65786DA6" w:rsidR="00533D5C" w:rsidRPr="006D7D89" w:rsidRDefault="00C03B5F" w:rsidP="00495737">
            <w:pPr>
              <w:rPr>
                <w:bCs/>
                <w:color w:val="7030A0"/>
              </w:rPr>
            </w:pPr>
            <w:r w:rsidRPr="006D7D89">
              <w:rPr>
                <w:bCs/>
                <w:color w:val="7030A0"/>
              </w:rPr>
              <w:t>T.3</w:t>
            </w:r>
            <w:r w:rsidR="00013CDB" w:rsidRPr="006D7D89">
              <w:rPr>
                <w:bCs/>
                <w:color w:val="7030A0"/>
              </w:rPr>
              <w:t>6</w:t>
            </w:r>
          </w:p>
        </w:tc>
        <w:tc>
          <w:tcPr>
            <w:tcW w:w="1706" w:type="dxa"/>
            <w:tcBorders>
              <w:top w:val="single" w:sz="4" w:space="0" w:color="auto"/>
              <w:left w:val="single" w:sz="4" w:space="0" w:color="auto"/>
              <w:bottom w:val="single" w:sz="4" w:space="0" w:color="auto"/>
              <w:right w:val="single" w:sz="4" w:space="0" w:color="auto"/>
            </w:tcBorders>
          </w:tcPr>
          <w:p w14:paraId="2A3A09CB" w14:textId="77777777" w:rsidR="00533D5C" w:rsidRPr="006D7D89" w:rsidRDefault="00C03B5F" w:rsidP="00495737">
            <w:pPr>
              <w:rPr>
                <w:color w:val="7030A0"/>
                <w:sz w:val="18"/>
                <w:szCs w:val="18"/>
              </w:rPr>
            </w:pPr>
            <w:r w:rsidRPr="006D7D89">
              <w:rPr>
                <w:color w:val="7030A0"/>
                <w:sz w:val="18"/>
                <w:szCs w:val="18"/>
              </w:rPr>
              <w:t>GL.00</w:t>
            </w:r>
            <w:r w:rsidR="00013CDB" w:rsidRPr="006D7D89">
              <w:rPr>
                <w:color w:val="7030A0"/>
                <w:sz w:val="18"/>
                <w:szCs w:val="18"/>
              </w:rPr>
              <w:t>4</w:t>
            </w:r>
            <w:r w:rsidR="00340515" w:rsidRPr="006D7D89">
              <w:rPr>
                <w:color w:val="7030A0"/>
                <w:sz w:val="18"/>
                <w:szCs w:val="18"/>
              </w:rPr>
              <w:t xml:space="preserve"> </w:t>
            </w:r>
          </w:p>
          <w:p w14:paraId="1D552DE8" w14:textId="77777777" w:rsidR="00C80E74" w:rsidRPr="006D7D89" w:rsidRDefault="00C80E74" w:rsidP="00495737">
            <w:pPr>
              <w:rPr>
                <w:color w:val="7030A0"/>
                <w:sz w:val="18"/>
                <w:szCs w:val="18"/>
              </w:rPr>
            </w:pPr>
          </w:p>
          <w:p w14:paraId="4B99B9AC" w14:textId="35B8A20B" w:rsidR="00C80E74" w:rsidRPr="006D7D89" w:rsidRDefault="00C80E74" w:rsidP="00495737">
            <w:pPr>
              <w:rPr>
                <w:color w:val="7030A0"/>
                <w:sz w:val="18"/>
                <w:szCs w:val="18"/>
              </w:rPr>
            </w:pPr>
            <w:r w:rsidRPr="006D7D89">
              <w:rPr>
                <w:color w:val="7030A0"/>
                <w:sz w:val="18"/>
                <w:szCs w:val="18"/>
              </w:rPr>
              <w:t>General Ledger – Ledger transaction list</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374CAE8" w14:textId="62596BA9" w:rsidR="00533D5C" w:rsidRPr="006D7D89" w:rsidRDefault="008656DD" w:rsidP="00495737">
            <w:pPr>
              <w:rPr>
                <w:color w:val="7030A0"/>
                <w:sz w:val="18"/>
                <w:szCs w:val="18"/>
              </w:rPr>
            </w:pPr>
            <w:r w:rsidRPr="006D7D89">
              <w:rPr>
                <w:color w:val="7030A0"/>
                <w:sz w:val="18"/>
                <w:szCs w:val="18"/>
              </w:rPr>
              <w:t>General ledger &gt;&gt; Inquiries and reports&gt;&gt; Ledger reports &gt;&gt; Ledger transaction list</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47467045" w14:textId="77777777" w:rsidR="00533D5C" w:rsidRPr="006D7D89" w:rsidRDefault="008656DD" w:rsidP="00495737">
            <w:pPr>
              <w:rPr>
                <w:bCs/>
                <w:color w:val="7030A0"/>
                <w:sz w:val="18"/>
                <w:szCs w:val="18"/>
              </w:rPr>
            </w:pPr>
            <w:r w:rsidRPr="006D7D89">
              <w:rPr>
                <w:bCs/>
                <w:color w:val="7030A0"/>
                <w:sz w:val="18"/>
                <w:szCs w:val="18"/>
              </w:rPr>
              <w:t xml:space="preserve">Validate the three field: entity code, property code and unit code are added to the form. </w:t>
            </w:r>
          </w:p>
          <w:p w14:paraId="51A2610D" w14:textId="77777777" w:rsidR="008656DD" w:rsidRPr="006D7D89" w:rsidRDefault="008656DD" w:rsidP="00495737">
            <w:pPr>
              <w:rPr>
                <w:bCs/>
                <w:color w:val="7030A0"/>
                <w:sz w:val="18"/>
                <w:szCs w:val="18"/>
              </w:rPr>
            </w:pPr>
          </w:p>
          <w:p w14:paraId="2CE8A299" w14:textId="2CB10738" w:rsidR="008656DD" w:rsidRPr="006D7D89" w:rsidRDefault="008656DD" w:rsidP="00495737">
            <w:pPr>
              <w:rPr>
                <w:bCs/>
                <w:color w:val="7030A0"/>
                <w:sz w:val="18"/>
                <w:szCs w:val="18"/>
              </w:rPr>
            </w:pPr>
            <w:r w:rsidRPr="006D7D89">
              <w:rPr>
                <w:bCs/>
                <w:color w:val="7030A0"/>
                <w:sz w:val="18"/>
                <w:szCs w:val="18"/>
              </w:rPr>
              <w:t xml:space="preserve">Validate when the user </w:t>
            </w:r>
            <w:r w:rsidR="00517151" w:rsidRPr="006D7D89">
              <w:rPr>
                <w:bCs/>
                <w:color w:val="7030A0"/>
                <w:sz w:val="18"/>
                <w:szCs w:val="18"/>
              </w:rPr>
              <w:t>selects</w:t>
            </w:r>
            <w:r w:rsidRPr="006D7D89">
              <w:rPr>
                <w:bCs/>
                <w:color w:val="7030A0"/>
                <w:sz w:val="18"/>
                <w:szCs w:val="18"/>
              </w:rPr>
              <w:t xml:space="preserve"> the property code, the entity code auto defaults </w:t>
            </w:r>
            <w:r w:rsidR="007C27FE" w:rsidRPr="006D7D89">
              <w:rPr>
                <w:bCs/>
                <w:color w:val="7030A0"/>
                <w:sz w:val="18"/>
                <w:szCs w:val="18"/>
              </w:rPr>
              <w:t xml:space="preserve">and the unit code </w:t>
            </w:r>
            <w:r w:rsidR="0038119F" w:rsidRPr="006D7D89">
              <w:rPr>
                <w:bCs/>
                <w:color w:val="7030A0"/>
                <w:sz w:val="18"/>
                <w:szCs w:val="18"/>
              </w:rPr>
              <w:t>become</w:t>
            </w:r>
            <w:r w:rsidR="007C27FE" w:rsidRPr="006D7D89">
              <w:rPr>
                <w:bCs/>
                <w:color w:val="7030A0"/>
                <w:sz w:val="18"/>
                <w:szCs w:val="18"/>
              </w:rPr>
              <w:t xml:space="preserve"> active. The listing in the unit code field should only display results of units related to the property selected.</w:t>
            </w:r>
          </w:p>
          <w:p w14:paraId="2151762B" w14:textId="77777777" w:rsidR="007C27FE" w:rsidRPr="006D7D89" w:rsidRDefault="007C27FE" w:rsidP="00495737">
            <w:pPr>
              <w:rPr>
                <w:bCs/>
                <w:color w:val="7030A0"/>
                <w:sz w:val="18"/>
                <w:szCs w:val="18"/>
              </w:rPr>
            </w:pPr>
          </w:p>
          <w:p w14:paraId="129914CE" w14:textId="0DF29ED8" w:rsidR="007C27FE" w:rsidRPr="006D7D89" w:rsidRDefault="007C27FE" w:rsidP="00495737">
            <w:pPr>
              <w:rPr>
                <w:bCs/>
                <w:color w:val="7030A0"/>
                <w:sz w:val="18"/>
                <w:szCs w:val="18"/>
              </w:rPr>
            </w:pPr>
            <w:r w:rsidRPr="006D7D89">
              <w:rPr>
                <w:bCs/>
                <w:color w:val="7030A0"/>
                <w:sz w:val="18"/>
                <w:szCs w:val="18"/>
              </w:rPr>
              <w:t xml:space="preserve">Validate when generating the </w:t>
            </w:r>
            <w:r w:rsidR="00517151" w:rsidRPr="006D7D89">
              <w:rPr>
                <w:bCs/>
                <w:color w:val="7030A0"/>
                <w:sz w:val="18"/>
                <w:szCs w:val="18"/>
              </w:rPr>
              <w:t>report,</w:t>
            </w:r>
            <w:r w:rsidRPr="006D7D89">
              <w:rPr>
                <w:bCs/>
                <w:color w:val="7030A0"/>
                <w:sz w:val="18"/>
                <w:szCs w:val="18"/>
              </w:rPr>
              <w:t xml:space="preserve"> the results returned align with the parameter selection. </w:t>
            </w:r>
          </w:p>
        </w:tc>
        <w:tc>
          <w:tcPr>
            <w:tcW w:w="1549" w:type="dxa"/>
            <w:gridSpan w:val="2"/>
            <w:tcBorders>
              <w:top w:val="single" w:sz="4" w:space="0" w:color="auto"/>
              <w:left w:val="single" w:sz="4" w:space="0" w:color="auto"/>
              <w:bottom w:val="single" w:sz="4" w:space="0" w:color="auto"/>
              <w:right w:val="single" w:sz="4" w:space="0" w:color="auto"/>
            </w:tcBorders>
            <w:shd w:val="clear" w:color="auto" w:fill="auto"/>
          </w:tcPr>
          <w:p w14:paraId="15BFD33E" w14:textId="77777777" w:rsidR="00533D5C" w:rsidRPr="006D7D89" w:rsidRDefault="00533D5C" w:rsidP="00495737">
            <w:pPr>
              <w:rPr>
                <w:b/>
                <w:color w:val="7030A0"/>
              </w:rPr>
            </w:pPr>
          </w:p>
        </w:tc>
      </w:tr>
      <w:tr w:rsidR="006D7D89" w:rsidRPr="006D7D89" w14:paraId="7AE1F39F"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6" w:type="dxa"/>
            <w:tcBorders>
              <w:top w:val="single" w:sz="4" w:space="0" w:color="auto"/>
              <w:left w:val="single" w:sz="4" w:space="0" w:color="auto"/>
              <w:bottom w:val="single" w:sz="4" w:space="0" w:color="auto"/>
              <w:right w:val="single" w:sz="4" w:space="0" w:color="auto"/>
            </w:tcBorders>
            <w:shd w:val="clear" w:color="auto" w:fill="auto"/>
          </w:tcPr>
          <w:p w14:paraId="5715EC2B" w14:textId="387920F6" w:rsidR="00517151" w:rsidRPr="006D7D89" w:rsidRDefault="00517151" w:rsidP="00517151">
            <w:pPr>
              <w:rPr>
                <w:bCs/>
                <w:color w:val="7030A0"/>
              </w:rPr>
            </w:pPr>
            <w:r w:rsidRPr="006D7D89">
              <w:rPr>
                <w:bCs/>
                <w:color w:val="7030A0"/>
              </w:rPr>
              <w:lastRenderedPageBreak/>
              <w:t>T.37</w:t>
            </w:r>
          </w:p>
        </w:tc>
        <w:tc>
          <w:tcPr>
            <w:tcW w:w="1706" w:type="dxa"/>
            <w:tcBorders>
              <w:top w:val="single" w:sz="4" w:space="0" w:color="auto"/>
              <w:left w:val="single" w:sz="4" w:space="0" w:color="auto"/>
              <w:bottom w:val="single" w:sz="4" w:space="0" w:color="auto"/>
              <w:right w:val="single" w:sz="4" w:space="0" w:color="auto"/>
            </w:tcBorders>
          </w:tcPr>
          <w:p w14:paraId="65D4753F" w14:textId="77777777" w:rsidR="00517151" w:rsidRPr="006D7D89" w:rsidRDefault="00517151" w:rsidP="00517151">
            <w:pPr>
              <w:rPr>
                <w:color w:val="7030A0"/>
                <w:sz w:val="18"/>
                <w:szCs w:val="18"/>
              </w:rPr>
            </w:pPr>
            <w:r w:rsidRPr="006D7D89">
              <w:rPr>
                <w:color w:val="7030A0"/>
                <w:sz w:val="18"/>
                <w:szCs w:val="18"/>
              </w:rPr>
              <w:t>GL.005</w:t>
            </w:r>
          </w:p>
          <w:p w14:paraId="062AE5E2" w14:textId="77777777" w:rsidR="00517151" w:rsidRPr="006D7D89" w:rsidRDefault="00517151" w:rsidP="00517151">
            <w:pPr>
              <w:rPr>
                <w:color w:val="7030A0"/>
                <w:sz w:val="18"/>
                <w:szCs w:val="18"/>
              </w:rPr>
            </w:pPr>
          </w:p>
          <w:p w14:paraId="7F1212D8" w14:textId="2A09E2DA" w:rsidR="00517151" w:rsidRPr="006D7D89" w:rsidRDefault="00517151" w:rsidP="00517151">
            <w:pPr>
              <w:rPr>
                <w:color w:val="7030A0"/>
                <w:sz w:val="18"/>
                <w:szCs w:val="18"/>
              </w:rPr>
            </w:pPr>
            <w:r w:rsidRPr="006D7D89">
              <w:rPr>
                <w:color w:val="7030A0"/>
                <w:sz w:val="18"/>
                <w:szCs w:val="18"/>
              </w:rPr>
              <w:t xml:space="preserve">General Ledger – Posted transaction by journal. </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369F7E1" w14:textId="28DAC15F" w:rsidR="00517151" w:rsidRPr="006D7D89" w:rsidRDefault="0038119F" w:rsidP="00517151">
            <w:pPr>
              <w:rPr>
                <w:color w:val="7030A0"/>
                <w:sz w:val="18"/>
                <w:szCs w:val="18"/>
              </w:rPr>
            </w:pPr>
            <w:r w:rsidRPr="006D7D89">
              <w:rPr>
                <w:color w:val="7030A0"/>
                <w:sz w:val="18"/>
                <w:szCs w:val="18"/>
              </w:rPr>
              <w:t>General ledger &gt;&gt; Inquiries and reports&gt;&gt; Ledger reports &gt;&gt; posted transactions by journal</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4E0B991" w14:textId="77777777" w:rsidR="00517151" w:rsidRPr="006D7D89" w:rsidRDefault="00517151" w:rsidP="00517151">
            <w:pPr>
              <w:rPr>
                <w:bCs/>
                <w:color w:val="7030A0"/>
                <w:sz w:val="18"/>
                <w:szCs w:val="18"/>
              </w:rPr>
            </w:pPr>
            <w:r w:rsidRPr="006D7D89">
              <w:rPr>
                <w:bCs/>
                <w:color w:val="7030A0"/>
                <w:sz w:val="18"/>
                <w:szCs w:val="18"/>
              </w:rPr>
              <w:t xml:space="preserve">Validate the three field: entity code, property code and unit code are added to the form. </w:t>
            </w:r>
          </w:p>
          <w:p w14:paraId="0C3BA8C6" w14:textId="77777777" w:rsidR="00517151" w:rsidRPr="006D7D89" w:rsidRDefault="00517151" w:rsidP="00517151">
            <w:pPr>
              <w:rPr>
                <w:bCs/>
                <w:color w:val="7030A0"/>
                <w:sz w:val="18"/>
                <w:szCs w:val="18"/>
              </w:rPr>
            </w:pPr>
          </w:p>
          <w:p w14:paraId="67C67723" w14:textId="7D943B95" w:rsidR="00517151" w:rsidRPr="006D7D89" w:rsidRDefault="00517151" w:rsidP="00517151">
            <w:pPr>
              <w:rPr>
                <w:bCs/>
                <w:color w:val="7030A0"/>
                <w:sz w:val="18"/>
                <w:szCs w:val="18"/>
              </w:rPr>
            </w:pPr>
            <w:r w:rsidRPr="006D7D89">
              <w:rPr>
                <w:bCs/>
                <w:color w:val="7030A0"/>
                <w:sz w:val="18"/>
                <w:szCs w:val="18"/>
              </w:rPr>
              <w:t xml:space="preserve">Validate when the user selects the property code, the entity code auto defaults and the unit code </w:t>
            </w:r>
            <w:r w:rsidR="0038119F" w:rsidRPr="006D7D89">
              <w:rPr>
                <w:bCs/>
                <w:color w:val="7030A0"/>
                <w:sz w:val="18"/>
                <w:szCs w:val="18"/>
              </w:rPr>
              <w:t>become</w:t>
            </w:r>
            <w:r w:rsidRPr="006D7D89">
              <w:rPr>
                <w:bCs/>
                <w:color w:val="7030A0"/>
                <w:sz w:val="18"/>
                <w:szCs w:val="18"/>
              </w:rPr>
              <w:t xml:space="preserve"> active. The listing in the unit code field should only display results of units related to the property selected.</w:t>
            </w:r>
          </w:p>
          <w:p w14:paraId="43D5774B" w14:textId="77777777" w:rsidR="00517151" w:rsidRPr="006D7D89" w:rsidRDefault="00517151" w:rsidP="00517151">
            <w:pPr>
              <w:rPr>
                <w:bCs/>
                <w:color w:val="7030A0"/>
                <w:sz w:val="18"/>
                <w:szCs w:val="18"/>
              </w:rPr>
            </w:pPr>
          </w:p>
          <w:p w14:paraId="4357660E" w14:textId="6F4E6291" w:rsidR="00517151" w:rsidRPr="006D7D89" w:rsidRDefault="00517151" w:rsidP="00517151">
            <w:pPr>
              <w:rPr>
                <w:bCs/>
                <w:color w:val="7030A0"/>
                <w:sz w:val="18"/>
                <w:szCs w:val="18"/>
              </w:rPr>
            </w:pPr>
            <w:r w:rsidRPr="006D7D89">
              <w:rPr>
                <w:bCs/>
                <w:color w:val="7030A0"/>
                <w:sz w:val="18"/>
                <w:szCs w:val="18"/>
              </w:rPr>
              <w:t xml:space="preserve">Validate when generating the report, the results returned align with the parameter selection. </w:t>
            </w:r>
          </w:p>
        </w:tc>
        <w:tc>
          <w:tcPr>
            <w:tcW w:w="1549" w:type="dxa"/>
            <w:gridSpan w:val="2"/>
            <w:tcBorders>
              <w:top w:val="single" w:sz="4" w:space="0" w:color="auto"/>
              <w:left w:val="single" w:sz="4" w:space="0" w:color="auto"/>
              <w:bottom w:val="single" w:sz="4" w:space="0" w:color="auto"/>
              <w:right w:val="single" w:sz="4" w:space="0" w:color="auto"/>
            </w:tcBorders>
            <w:shd w:val="clear" w:color="auto" w:fill="auto"/>
          </w:tcPr>
          <w:p w14:paraId="0AF2EF8C" w14:textId="77777777" w:rsidR="00517151" w:rsidRPr="006D7D89" w:rsidRDefault="00517151" w:rsidP="00517151">
            <w:pPr>
              <w:rPr>
                <w:b/>
                <w:color w:val="7030A0"/>
              </w:rPr>
            </w:pPr>
          </w:p>
        </w:tc>
      </w:tr>
      <w:tr w:rsidR="006D7D89" w:rsidRPr="006D7D89" w14:paraId="74690F5D"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6" w:type="dxa"/>
            <w:tcBorders>
              <w:top w:val="single" w:sz="4" w:space="0" w:color="auto"/>
              <w:left w:val="single" w:sz="4" w:space="0" w:color="auto"/>
              <w:bottom w:val="single" w:sz="4" w:space="0" w:color="auto"/>
              <w:right w:val="single" w:sz="4" w:space="0" w:color="auto"/>
            </w:tcBorders>
            <w:shd w:val="clear" w:color="auto" w:fill="auto"/>
          </w:tcPr>
          <w:p w14:paraId="38524953" w14:textId="56D241DF" w:rsidR="00517151" w:rsidRPr="006D7D89" w:rsidRDefault="00C91F33" w:rsidP="00517151">
            <w:pPr>
              <w:rPr>
                <w:bCs/>
                <w:color w:val="7030A0"/>
              </w:rPr>
            </w:pPr>
            <w:r w:rsidRPr="006D7D89">
              <w:rPr>
                <w:bCs/>
                <w:color w:val="7030A0"/>
              </w:rPr>
              <w:t>T.38</w:t>
            </w:r>
          </w:p>
        </w:tc>
        <w:tc>
          <w:tcPr>
            <w:tcW w:w="1706" w:type="dxa"/>
            <w:tcBorders>
              <w:top w:val="single" w:sz="4" w:space="0" w:color="auto"/>
              <w:left w:val="single" w:sz="4" w:space="0" w:color="auto"/>
              <w:bottom w:val="single" w:sz="4" w:space="0" w:color="auto"/>
              <w:right w:val="single" w:sz="4" w:space="0" w:color="auto"/>
            </w:tcBorders>
          </w:tcPr>
          <w:p w14:paraId="7483FC04" w14:textId="77777777" w:rsidR="00517151" w:rsidRPr="006D7D89" w:rsidRDefault="00C91F33" w:rsidP="00517151">
            <w:pPr>
              <w:rPr>
                <w:color w:val="7030A0"/>
                <w:sz w:val="18"/>
                <w:szCs w:val="18"/>
              </w:rPr>
            </w:pPr>
            <w:r w:rsidRPr="006D7D89">
              <w:rPr>
                <w:color w:val="7030A0"/>
                <w:sz w:val="18"/>
                <w:szCs w:val="18"/>
              </w:rPr>
              <w:t>GL.006</w:t>
            </w:r>
          </w:p>
          <w:p w14:paraId="5F24804A" w14:textId="77777777" w:rsidR="00C91F33" w:rsidRPr="006D7D89" w:rsidRDefault="00C91F33" w:rsidP="00517151">
            <w:pPr>
              <w:rPr>
                <w:color w:val="7030A0"/>
                <w:sz w:val="18"/>
                <w:szCs w:val="18"/>
              </w:rPr>
            </w:pPr>
          </w:p>
          <w:p w14:paraId="47D3B930" w14:textId="3DB46149" w:rsidR="00C91F33" w:rsidRPr="006D7D89" w:rsidRDefault="00C91F33" w:rsidP="00517151">
            <w:pPr>
              <w:rPr>
                <w:color w:val="7030A0"/>
                <w:sz w:val="18"/>
                <w:szCs w:val="18"/>
              </w:rPr>
            </w:pPr>
            <w:r w:rsidRPr="006D7D89">
              <w:rPr>
                <w:color w:val="7030A0"/>
                <w:sz w:val="18"/>
                <w:szCs w:val="18"/>
              </w:rPr>
              <w:t>General Ledger – Trial balance with transactional detail.</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0743D95" w14:textId="604DF601" w:rsidR="00517151" w:rsidRPr="006D7D89" w:rsidRDefault="00DE4BCE" w:rsidP="00517151">
            <w:pPr>
              <w:rPr>
                <w:color w:val="7030A0"/>
                <w:sz w:val="18"/>
                <w:szCs w:val="18"/>
              </w:rPr>
            </w:pPr>
            <w:r w:rsidRPr="006D7D89">
              <w:rPr>
                <w:color w:val="7030A0"/>
                <w:sz w:val="18"/>
                <w:szCs w:val="18"/>
              </w:rPr>
              <w:t>General ledger &gt;&gt; Inquiries and reports&gt;&gt; Trial balance with transaction detail</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4260ED8" w14:textId="77777777" w:rsidR="00DE4BCE" w:rsidRPr="006D7D89" w:rsidRDefault="00DE4BCE" w:rsidP="00DE4BCE">
            <w:pPr>
              <w:rPr>
                <w:bCs/>
                <w:color w:val="7030A0"/>
                <w:sz w:val="18"/>
                <w:szCs w:val="18"/>
              </w:rPr>
            </w:pPr>
            <w:r w:rsidRPr="006D7D89">
              <w:rPr>
                <w:bCs/>
                <w:color w:val="7030A0"/>
                <w:sz w:val="18"/>
                <w:szCs w:val="18"/>
              </w:rPr>
              <w:t xml:space="preserve">Validate the three field: entity code, property code and unit code are added to the form. </w:t>
            </w:r>
          </w:p>
          <w:p w14:paraId="23147379" w14:textId="77777777" w:rsidR="00DE4BCE" w:rsidRPr="006D7D89" w:rsidRDefault="00DE4BCE" w:rsidP="00DE4BCE">
            <w:pPr>
              <w:rPr>
                <w:bCs/>
                <w:color w:val="7030A0"/>
                <w:sz w:val="18"/>
                <w:szCs w:val="18"/>
              </w:rPr>
            </w:pPr>
          </w:p>
          <w:p w14:paraId="629EBE39" w14:textId="77777777" w:rsidR="00DE4BCE" w:rsidRPr="006D7D89" w:rsidRDefault="00DE4BCE" w:rsidP="00DE4BCE">
            <w:pPr>
              <w:rPr>
                <w:bCs/>
                <w:color w:val="7030A0"/>
                <w:sz w:val="18"/>
                <w:szCs w:val="18"/>
              </w:rPr>
            </w:pPr>
            <w:r w:rsidRPr="006D7D89">
              <w:rPr>
                <w:bCs/>
                <w:color w:val="7030A0"/>
                <w:sz w:val="18"/>
                <w:szCs w:val="18"/>
              </w:rPr>
              <w:t>Validate when the user selects the property code, the entity code auto defaults and the unit code become active. The listing in the unit code field should only display results of units related to the property selected.</w:t>
            </w:r>
          </w:p>
          <w:p w14:paraId="7EF485AB" w14:textId="77777777" w:rsidR="00DE4BCE" w:rsidRPr="006D7D89" w:rsidRDefault="00DE4BCE" w:rsidP="00DE4BCE">
            <w:pPr>
              <w:rPr>
                <w:bCs/>
                <w:color w:val="7030A0"/>
                <w:sz w:val="18"/>
                <w:szCs w:val="18"/>
              </w:rPr>
            </w:pPr>
          </w:p>
          <w:p w14:paraId="266B3A1F" w14:textId="05B8DFB8" w:rsidR="00517151" w:rsidRPr="006D7D89" w:rsidRDefault="00DE4BCE" w:rsidP="00DE4BCE">
            <w:pPr>
              <w:rPr>
                <w:bCs/>
                <w:color w:val="7030A0"/>
                <w:sz w:val="18"/>
                <w:szCs w:val="18"/>
              </w:rPr>
            </w:pPr>
            <w:r w:rsidRPr="006D7D89">
              <w:rPr>
                <w:bCs/>
                <w:color w:val="7030A0"/>
                <w:sz w:val="18"/>
                <w:szCs w:val="18"/>
              </w:rPr>
              <w:t>Validate when generating the report, the results returned align with the parameter selection.</w:t>
            </w:r>
          </w:p>
        </w:tc>
        <w:tc>
          <w:tcPr>
            <w:tcW w:w="1549" w:type="dxa"/>
            <w:gridSpan w:val="2"/>
            <w:tcBorders>
              <w:top w:val="single" w:sz="4" w:space="0" w:color="auto"/>
              <w:left w:val="single" w:sz="4" w:space="0" w:color="auto"/>
              <w:bottom w:val="single" w:sz="4" w:space="0" w:color="auto"/>
              <w:right w:val="single" w:sz="4" w:space="0" w:color="auto"/>
            </w:tcBorders>
            <w:shd w:val="clear" w:color="auto" w:fill="auto"/>
          </w:tcPr>
          <w:p w14:paraId="7AA18B8E" w14:textId="77777777" w:rsidR="00517151" w:rsidRPr="006D7D89" w:rsidRDefault="00517151" w:rsidP="00517151">
            <w:pPr>
              <w:rPr>
                <w:b/>
                <w:color w:val="7030A0"/>
              </w:rPr>
            </w:pPr>
          </w:p>
        </w:tc>
      </w:tr>
      <w:tr w:rsidR="006D7D89" w:rsidRPr="006D7D89" w14:paraId="47D6F42E"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6" w:type="dxa"/>
            <w:tcBorders>
              <w:top w:val="single" w:sz="4" w:space="0" w:color="auto"/>
              <w:left w:val="single" w:sz="4" w:space="0" w:color="auto"/>
              <w:bottom w:val="single" w:sz="4" w:space="0" w:color="auto"/>
              <w:right w:val="single" w:sz="4" w:space="0" w:color="auto"/>
            </w:tcBorders>
            <w:shd w:val="clear" w:color="auto" w:fill="auto"/>
          </w:tcPr>
          <w:p w14:paraId="4C395D41" w14:textId="65773051" w:rsidR="00A27924" w:rsidRPr="006D7D89" w:rsidRDefault="00A27924" w:rsidP="00A27924">
            <w:pPr>
              <w:rPr>
                <w:bCs/>
                <w:color w:val="7030A0"/>
              </w:rPr>
            </w:pPr>
            <w:r w:rsidRPr="006D7D89">
              <w:rPr>
                <w:bCs/>
                <w:color w:val="7030A0"/>
              </w:rPr>
              <w:t>T.39</w:t>
            </w:r>
            <w:r w:rsidR="009C7018" w:rsidRPr="006D7D89">
              <w:rPr>
                <w:bCs/>
                <w:color w:val="7030A0"/>
              </w:rPr>
              <w:t>.A</w:t>
            </w:r>
          </w:p>
        </w:tc>
        <w:tc>
          <w:tcPr>
            <w:tcW w:w="1706" w:type="dxa"/>
            <w:tcBorders>
              <w:top w:val="single" w:sz="4" w:space="0" w:color="auto"/>
              <w:left w:val="single" w:sz="4" w:space="0" w:color="auto"/>
              <w:bottom w:val="single" w:sz="4" w:space="0" w:color="auto"/>
              <w:right w:val="single" w:sz="4" w:space="0" w:color="auto"/>
            </w:tcBorders>
          </w:tcPr>
          <w:p w14:paraId="46DF42CA" w14:textId="77777777" w:rsidR="00A27924" w:rsidRPr="006D7D89" w:rsidRDefault="00A27924" w:rsidP="00A27924">
            <w:pPr>
              <w:rPr>
                <w:color w:val="7030A0"/>
                <w:sz w:val="18"/>
                <w:szCs w:val="18"/>
              </w:rPr>
            </w:pPr>
            <w:r w:rsidRPr="006D7D89">
              <w:rPr>
                <w:color w:val="7030A0"/>
                <w:sz w:val="18"/>
                <w:szCs w:val="18"/>
              </w:rPr>
              <w:t>GL.007</w:t>
            </w:r>
          </w:p>
          <w:p w14:paraId="62C49C6C" w14:textId="77777777" w:rsidR="00A27924" w:rsidRPr="006D7D89" w:rsidRDefault="00A27924" w:rsidP="00A27924">
            <w:pPr>
              <w:rPr>
                <w:color w:val="7030A0"/>
                <w:sz w:val="18"/>
                <w:szCs w:val="18"/>
              </w:rPr>
            </w:pPr>
          </w:p>
          <w:p w14:paraId="4FBB7249" w14:textId="28DF637C" w:rsidR="00A27924" w:rsidRPr="006D7D89" w:rsidRDefault="00A27924" w:rsidP="00A27924">
            <w:pPr>
              <w:rPr>
                <w:color w:val="7030A0"/>
                <w:sz w:val="18"/>
                <w:szCs w:val="18"/>
              </w:rPr>
            </w:pPr>
            <w:r w:rsidRPr="006D7D89">
              <w:rPr>
                <w:color w:val="7030A0"/>
                <w:sz w:val="18"/>
                <w:szCs w:val="18"/>
              </w:rPr>
              <w:t>General Ledger Prepaid invoice proposal</w:t>
            </w:r>
            <w:r w:rsidR="00F86B75" w:rsidRPr="006D7D89">
              <w:rPr>
                <w:color w:val="7030A0"/>
                <w:sz w:val="18"/>
                <w:szCs w:val="18"/>
              </w:rPr>
              <w:t xml:space="preserve">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51C3508" w14:textId="36C2B0BD" w:rsidR="00A27924" w:rsidRPr="006D7D89" w:rsidRDefault="00A27924" w:rsidP="00A27924">
            <w:pPr>
              <w:rPr>
                <w:color w:val="7030A0"/>
                <w:sz w:val="18"/>
                <w:szCs w:val="18"/>
              </w:rPr>
            </w:pPr>
            <w:r w:rsidRPr="006D7D89">
              <w:rPr>
                <w:color w:val="7030A0"/>
                <w:sz w:val="18"/>
                <w:szCs w:val="18"/>
              </w:rPr>
              <w:t>General Ledger &gt;&gt; Periodic Tasks &gt;&gt; Prepayment &gt;&gt;Generate &gt;&gt; Prepaid invoice proposal</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A62AF15" w14:textId="77777777" w:rsidR="00A27924" w:rsidRPr="006D7D89" w:rsidRDefault="009C7018" w:rsidP="00A27924">
            <w:pPr>
              <w:rPr>
                <w:bCs/>
                <w:color w:val="7030A0"/>
                <w:sz w:val="18"/>
                <w:szCs w:val="18"/>
              </w:rPr>
            </w:pPr>
            <w:r w:rsidRPr="006D7D89">
              <w:rPr>
                <w:bCs/>
                <w:color w:val="7030A0"/>
                <w:sz w:val="18"/>
                <w:szCs w:val="18"/>
              </w:rPr>
              <w:t xml:space="preserve">Validate the entity code, property code, and unit code is added to the parameter form. </w:t>
            </w:r>
          </w:p>
          <w:p w14:paraId="2325E674" w14:textId="77777777" w:rsidR="009C7018" w:rsidRPr="006D7D89" w:rsidRDefault="009C7018" w:rsidP="00A27924">
            <w:pPr>
              <w:rPr>
                <w:bCs/>
                <w:color w:val="7030A0"/>
                <w:sz w:val="18"/>
                <w:szCs w:val="18"/>
              </w:rPr>
            </w:pPr>
          </w:p>
          <w:p w14:paraId="062B5DEF" w14:textId="7B45D324" w:rsidR="009C7018" w:rsidRPr="006D7D89" w:rsidRDefault="009C7018" w:rsidP="00A27924">
            <w:pPr>
              <w:rPr>
                <w:bCs/>
                <w:color w:val="7030A0"/>
                <w:sz w:val="18"/>
                <w:szCs w:val="18"/>
              </w:rPr>
            </w:pPr>
          </w:p>
        </w:tc>
        <w:tc>
          <w:tcPr>
            <w:tcW w:w="1549" w:type="dxa"/>
            <w:gridSpan w:val="2"/>
            <w:tcBorders>
              <w:top w:val="single" w:sz="4" w:space="0" w:color="auto"/>
              <w:left w:val="single" w:sz="4" w:space="0" w:color="auto"/>
              <w:bottom w:val="single" w:sz="4" w:space="0" w:color="auto"/>
              <w:right w:val="single" w:sz="4" w:space="0" w:color="auto"/>
            </w:tcBorders>
            <w:shd w:val="clear" w:color="auto" w:fill="auto"/>
          </w:tcPr>
          <w:p w14:paraId="48BF4E20" w14:textId="77777777" w:rsidR="00A27924" w:rsidRPr="006D7D89" w:rsidRDefault="00A27924" w:rsidP="00A27924">
            <w:pPr>
              <w:rPr>
                <w:b/>
                <w:color w:val="7030A0"/>
              </w:rPr>
            </w:pPr>
          </w:p>
        </w:tc>
      </w:tr>
      <w:tr w:rsidR="006D7D89" w:rsidRPr="006D7D89" w14:paraId="625FE5E1"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6" w:type="dxa"/>
            <w:tcBorders>
              <w:top w:val="single" w:sz="4" w:space="0" w:color="auto"/>
              <w:left w:val="single" w:sz="4" w:space="0" w:color="auto"/>
              <w:bottom w:val="single" w:sz="4" w:space="0" w:color="auto"/>
              <w:right w:val="single" w:sz="4" w:space="0" w:color="auto"/>
            </w:tcBorders>
            <w:shd w:val="clear" w:color="auto" w:fill="auto"/>
          </w:tcPr>
          <w:p w14:paraId="295B6910" w14:textId="197B4856" w:rsidR="009C7018" w:rsidRPr="006D7D89" w:rsidRDefault="009C7018" w:rsidP="009C7018">
            <w:pPr>
              <w:rPr>
                <w:bCs/>
                <w:color w:val="7030A0"/>
              </w:rPr>
            </w:pPr>
            <w:r w:rsidRPr="006D7D89">
              <w:rPr>
                <w:bCs/>
                <w:color w:val="7030A0"/>
              </w:rPr>
              <w:t>T.39.B</w:t>
            </w:r>
          </w:p>
        </w:tc>
        <w:tc>
          <w:tcPr>
            <w:tcW w:w="1706" w:type="dxa"/>
            <w:tcBorders>
              <w:top w:val="single" w:sz="4" w:space="0" w:color="auto"/>
              <w:left w:val="single" w:sz="4" w:space="0" w:color="auto"/>
              <w:bottom w:val="single" w:sz="4" w:space="0" w:color="auto"/>
              <w:right w:val="single" w:sz="4" w:space="0" w:color="auto"/>
            </w:tcBorders>
          </w:tcPr>
          <w:p w14:paraId="446ACD36" w14:textId="77777777" w:rsidR="009C7018" w:rsidRPr="006D7D89" w:rsidRDefault="009C7018" w:rsidP="009C7018">
            <w:pPr>
              <w:rPr>
                <w:color w:val="7030A0"/>
                <w:sz w:val="18"/>
                <w:szCs w:val="18"/>
              </w:rPr>
            </w:pPr>
            <w:r w:rsidRPr="006D7D89">
              <w:rPr>
                <w:color w:val="7030A0"/>
                <w:sz w:val="18"/>
                <w:szCs w:val="18"/>
              </w:rPr>
              <w:t>GL.007</w:t>
            </w:r>
          </w:p>
          <w:p w14:paraId="504F698E" w14:textId="77777777" w:rsidR="009C7018" w:rsidRPr="006D7D89" w:rsidRDefault="009C7018" w:rsidP="009C7018">
            <w:pPr>
              <w:rPr>
                <w:color w:val="7030A0"/>
                <w:sz w:val="18"/>
                <w:szCs w:val="18"/>
              </w:rPr>
            </w:pPr>
          </w:p>
          <w:p w14:paraId="32DA4B1A" w14:textId="5A16D362" w:rsidR="009C7018" w:rsidRPr="006D7D89" w:rsidRDefault="009C7018" w:rsidP="009C7018">
            <w:pPr>
              <w:rPr>
                <w:color w:val="7030A0"/>
                <w:sz w:val="18"/>
                <w:szCs w:val="18"/>
              </w:rPr>
            </w:pPr>
            <w:r w:rsidRPr="006D7D89">
              <w:rPr>
                <w:color w:val="7030A0"/>
                <w:sz w:val="18"/>
                <w:szCs w:val="18"/>
              </w:rPr>
              <w:t>General Ledger Prepaid invoice proposal</w:t>
            </w:r>
            <w:r w:rsidR="00F86B75" w:rsidRPr="006D7D89">
              <w:rPr>
                <w:color w:val="7030A0"/>
                <w:sz w:val="18"/>
                <w:szCs w:val="18"/>
              </w:rPr>
              <w:t xml:space="preserve">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B7FF870" w14:textId="10C58D0D" w:rsidR="009C7018" w:rsidRPr="006D7D89" w:rsidRDefault="009C7018" w:rsidP="009C7018">
            <w:pPr>
              <w:rPr>
                <w:color w:val="7030A0"/>
                <w:sz w:val="18"/>
                <w:szCs w:val="18"/>
              </w:rPr>
            </w:pPr>
            <w:r w:rsidRPr="006D7D89">
              <w:rPr>
                <w:color w:val="7030A0"/>
                <w:sz w:val="18"/>
                <w:szCs w:val="18"/>
              </w:rPr>
              <w:t>General Ledger &gt;&gt; Periodic Tasks &gt;&gt; Prepayment &gt;&gt;Generate &gt;&gt; Prepaid invoice proposal</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061CCC3" w14:textId="77777777" w:rsidR="009C7018" w:rsidRPr="006D7D89" w:rsidRDefault="009C7018" w:rsidP="009C7018">
            <w:pPr>
              <w:rPr>
                <w:bCs/>
                <w:color w:val="7030A0"/>
                <w:sz w:val="18"/>
                <w:szCs w:val="18"/>
              </w:rPr>
            </w:pPr>
            <w:r w:rsidRPr="006D7D89">
              <w:rPr>
                <w:bCs/>
                <w:color w:val="7030A0"/>
                <w:sz w:val="18"/>
                <w:szCs w:val="18"/>
              </w:rPr>
              <w:t xml:space="preserve">Validate when the property code is selected, the entity code is defaulted. </w:t>
            </w:r>
          </w:p>
          <w:p w14:paraId="22F93D5E" w14:textId="77777777" w:rsidR="009C7018" w:rsidRPr="006D7D89" w:rsidRDefault="009C7018" w:rsidP="009C7018">
            <w:pPr>
              <w:rPr>
                <w:bCs/>
                <w:color w:val="7030A0"/>
                <w:sz w:val="18"/>
                <w:szCs w:val="18"/>
              </w:rPr>
            </w:pPr>
          </w:p>
          <w:p w14:paraId="4EB40189" w14:textId="77777777" w:rsidR="009C7018" w:rsidRPr="006D7D89" w:rsidRDefault="009C7018" w:rsidP="009C7018">
            <w:pPr>
              <w:rPr>
                <w:bCs/>
                <w:color w:val="7030A0"/>
                <w:sz w:val="18"/>
                <w:szCs w:val="18"/>
              </w:rPr>
            </w:pPr>
            <w:r w:rsidRPr="006D7D89">
              <w:rPr>
                <w:bCs/>
                <w:color w:val="7030A0"/>
                <w:sz w:val="18"/>
                <w:szCs w:val="18"/>
              </w:rPr>
              <w:t>Validate when the property code is selected, the unit code field is active and the listing in the unit code field is limited to the units associated with the property.</w:t>
            </w:r>
          </w:p>
          <w:p w14:paraId="6AABBC0F" w14:textId="77777777" w:rsidR="009C7018" w:rsidRPr="006D7D89" w:rsidRDefault="009C7018" w:rsidP="009C7018">
            <w:pPr>
              <w:rPr>
                <w:bCs/>
                <w:color w:val="7030A0"/>
                <w:sz w:val="18"/>
                <w:szCs w:val="18"/>
              </w:rPr>
            </w:pPr>
          </w:p>
          <w:p w14:paraId="776AD247" w14:textId="6A4A1ACF" w:rsidR="009C7018" w:rsidRPr="006D7D89" w:rsidRDefault="009C7018" w:rsidP="009C7018">
            <w:pPr>
              <w:rPr>
                <w:bCs/>
                <w:color w:val="7030A0"/>
                <w:sz w:val="18"/>
                <w:szCs w:val="18"/>
              </w:rPr>
            </w:pPr>
            <w:r w:rsidRPr="006D7D89">
              <w:rPr>
                <w:bCs/>
                <w:color w:val="7030A0"/>
                <w:sz w:val="18"/>
                <w:szCs w:val="18"/>
              </w:rPr>
              <w:t xml:space="preserve">Validate when </w:t>
            </w:r>
            <w:r w:rsidR="00D06F12" w:rsidRPr="006D7D89">
              <w:rPr>
                <w:bCs/>
                <w:color w:val="7030A0"/>
                <w:sz w:val="18"/>
                <w:szCs w:val="18"/>
              </w:rPr>
              <w:t>user generates the proposal only records related to the property selected is displayed.</w:t>
            </w:r>
          </w:p>
        </w:tc>
        <w:tc>
          <w:tcPr>
            <w:tcW w:w="1549" w:type="dxa"/>
            <w:gridSpan w:val="2"/>
            <w:tcBorders>
              <w:top w:val="single" w:sz="4" w:space="0" w:color="auto"/>
              <w:left w:val="single" w:sz="4" w:space="0" w:color="auto"/>
              <w:bottom w:val="single" w:sz="4" w:space="0" w:color="auto"/>
              <w:right w:val="single" w:sz="4" w:space="0" w:color="auto"/>
            </w:tcBorders>
            <w:shd w:val="clear" w:color="auto" w:fill="auto"/>
          </w:tcPr>
          <w:p w14:paraId="5811D5B8" w14:textId="77777777" w:rsidR="009C7018" w:rsidRPr="006D7D89" w:rsidRDefault="009C7018" w:rsidP="009C7018">
            <w:pPr>
              <w:rPr>
                <w:b/>
                <w:color w:val="7030A0"/>
              </w:rPr>
            </w:pPr>
          </w:p>
        </w:tc>
      </w:tr>
      <w:tr w:rsidR="006D7D89" w:rsidRPr="006D7D89" w14:paraId="5799D82C"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6" w:type="dxa"/>
            <w:tcBorders>
              <w:top w:val="single" w:sz="4" w:space="0" w:color="auto"/>
              <w:left w:val="single" w:sz="4" w:space="0" w:color="auto"/>
              <w:bottom w:val="single" w:sz="4" w:space="0" w:color="auto"/>
              <w:right w:val="single" w:sz="4" w:space="0" w:color="auto"/>
            </w:tcBorders>
            <w:shd w:val="clear" w:color="auto" w:fill="auto"/>
          </w:tcPr>
          <w:p w14:paraId="759576AB" w14:textId="7079246F" w:rsidR="009C7018" w:rsidRPr="006D7D89" w:rsidRDefault="009C7018" w:rsidP="009C7018">
            <w:pPr>
              <w:rPr>
                <w:bCs/>
                <w:color w:val="7030A0"/>
              </w:rPr>
            </w:pPr>
            <w:r w:rsidRPr="006D7D89">
              <w:rPr>
                <w:bCs/>
                <w:color w:val="7030A0"/>
              </w:rPr>
              <w:t>T.39.C</w:t>
            </w:r>
          </w:p>
        </w:tc>
        <w:tc>
          <w:tcPr>
            <w:tcW w:w="1706" w:type="dxa"/>
            <w:tcBorders>
              <w:top w:val="single" w:sz="4" w:space="0" w:color="auto"/>
              <w:left w:val="single" w:sz="4" w:space="0" w:color="auto"/>
              <w:bottom w:val="single" w:sz="4" w:space="0" w:color="auto"/>
              <w:right w:val="single" w:sz="4" w:space="0" w:color="auto"/>
            </w:tcBorders>
          </w:tcPr>
          <w:p w14:paraId="03F40DCB" w14:textId="77777777" w:rsidR="009C7018" w:rsidRPr="006D7D89" w:rsidRDefault="009C7018" w:rsidP="009C7018">
            <w:pPr>
              <w:rPr>
                <w:color w:val="7030A0"/>
                <w:sz w:val="18"/>
                <w:szCs w:val="18"/>
              </w:rPr>
            </w:pPr>
            <w:r w:rsidRPr="006D7D89">
              <w:rPr>
                <w:color w:val="7030A0"/>
                <w:sz w:val="18"/>
                <w:szCs w:val="18"/>
              </w:rPr>
              <w:t>GL.007</w:t>
            </w:r>
          </w:p>
          <w:p w14:paraId="44C1CB42" w14:textId="77777777" w:rsidR="009C7018" w:rsidRPr="006D7D89" w:rsidRDefault="009C7018" w:rsidP="009C7018">
            <w:pPr>
              <w:rPr>
                <w:color w:val="7030A0"/>
                <w:sz w:val="18"/>
                <w:szCs w:val="18"/>
              </w:rPr>
            </w:pPr>
          </w:p>
          <w:p w14:paraId="01F67017" w14:textId="13AF7DDF" w:rsidR="009C7018" w:rsidRPr="006D7D89" w:rsidRDefault="009C7018" w:rsidP="009C7018">
            <w:pPr>
              <w:rPr>
                <w:color w:val="7030A0"/>
                <w:sz w:val="18"/>
                <w:szCs w:val="18"/>
              </w:rPr>
            </w:pPr>
            <w:r w:rsidRPr="006D7D89">
              <w:rPr>
                <w:color w:val="7030A0"/>
                <w:sz w:val="18"/>
                <w:szCs w:val="18"/>
              </w:rPr>
              <w:t>General Ledger Prepaid invoice proposal</w:t>
            </w:r>
            <w:r w:rsidR="00F86B75" w:rsidRPr="006D7D89">
              <w:rPr>
                <w:color w:val="7030A0"/>
                <w:sz w:val="18"/>
                <w:szCs w:val="18"/>
              </w:rPr>
              <w:t xml:space="preserve">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636E078" w14:textId="589AD78B" w:rsidR="009C7018" w:rsidRPr="006D7D89" w:rsidRDefault="009C7018" w:rsidP="009C7018">
            <w:pPr>
              <w:rPr>
                <w:color w:val="7030A0"/>
                <w:sz w:val="18"/>
                <w:szCs w:val="18"/>
              </w:rPr>
            </w:pPr>
            <w:r w:rsidRPr="006D7D89">
              <w:rPr>
                <w:color w:val="7030A0"/>
                <w:sz w:val="18"/>
                <w:szCs w:val="18"/>
              </w:rPr>
              <w:t>General Ledger &gt;&gt; Periodic Tasks &gt;&gt; Prepayment &gt;&gt;Generate &gt;&gt; Prepaid invoice proposal</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24E4BB0" w14:textId="300C053F" w:rsidR="009C7018" w:rsidRPr="006D7D89" w:rsidRDefault="00D06F12" w:rsidP="009C7018">
            <w:pPr>
              <w:rPr>
                <w:bCs/>
                <w:color w:val="7030A0"/>
                <w:sz w:val="18"/>
                <w:szCs w:val="18"/>
              </w:rPr>
            </w:pPr>
            <w:r w:rsidRPr="006D7D89">
              <w:rPr>
                <w:bCs/>
                <w:color w:val="7030A0"/>
                <w:sz w:val="18"/>
                <w:szCs w:val="18"/>
              </w:rPr>
              <w:t xml:space="preserve">Validate when the user selects and entity code, the invoice proposal only generates invoices related to the entity selected. </w:t>
            </w:r>
          </w:p>
        </w:tc>
        <w:tc>
          <w:tcPr>
            <w:tcW w:w="1549" w:type="dxa"/>
            <w:gridSpan w:val="2"/>
            <w:tcBorders>
              <w:top w:val="single" w:sz="4" w:space="0" w:color="auto"/>
              <w:left w:val="single" w:sz="4" w:space="0" w:color="auto"/>
              <w:bottom w:val="single" w:sz="4" w:space="0" w:color="auto"/>
              <w:right w:val="single" w:sz="4" w:space="0" w:color="auto"/>
            </w:tcBorders>
            <w:shd w:val="clear" w:color="auto" w:fill="auto"/>
          </w:tcPr>
          <w:p w14:paraId="70BA8596" w14:textId="77777777" w:rsidR="009C7018" w:rsidRPr="006D7D89" w:rsidRDefault="009C7018" w:rsidP="009C7018">
            <w:pPr>
              <w:rPr>
                <w:b/>
                <w:color w:val="7030A0"/>
              </w:rPr>
            </w:pPr>
          </w:p>
        </w:tc>
      </w:tr>
      <w:tr w:rsidR="006D7D89" w:rsidRPr="006D7D89" w14:paraId="69BA6B3C"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6" w:type="dxa"/>
            <w:tcBorders>
              <w:top w:val="single" w:sz="4" w:space="0" w:color="auto"/>
              <w:left w:val="single" w:sz="4" w:space="0" w:color="auto"/>
              <w:bottom w:val="single" w:sz="4" w:space="0" w:color="auto"/>
              <w:right w:val="single" w:sz="4" w:space="0" w:color="auto"/>
            </w:tcBorders>
            <w:shd w:val="clear" w:color="auto" w:fill="auto"/>
          </w:tcPr>
          <w:p w14:paraId="30C2984B" w14:textId="6F0487CA" w:rsidR="009C7018" w:rsidRPr="006D7D89" w:rsidRDefault="009C7018" w:rsidP="009C7018">
            <w:pPr>
              <w:rPr>
                <w:bCs/>
                <w:color w:val="7030A0"/>
              </w:rPr>
            </w:pPr>
            <w:r w:rsidRPr="006D7D89">
              <w:rPr>
                <w:bCs/>
                <w:color w:val="7030A0"/>
              </w:rPr>
              <w:lastRenderedPageBreak/>
              <w:t>T.40</w:t>
            </w:r>
            <w:r w:rsidR="002853B8" w:rsidRPr="006D7D89">
              <w:rPr>
                <w:bCs/>
                <w:color w:val="7030A0"/>
              </w:rPr>
              <w:t>.A</w:t>
            </w:r>
          </w:p>
        </w:tc>
        <w:tc>
          <w:tcPr>
            <w:tcW w:w="1706" w:type="dxa"/>
            <w:tcBorders>
              <w:top w:val="single" w:sz="4" w:space="0" w:color="auto"/>
              <w:left w:val="single" w:sz="4" w:space="0" w:color="auto"/>
              <w:bottom w:val="single" w:sz="4" w:space="0" w:color="auto"/>
              <w:right w:val="single" w:sz="4" w:space="0" w:color="auto"/>
            </w:tcBorders>
          </w:tcPr>
          <w:p w14:paraId="3B9187AF" w14:textId="77777777" w:rsidR="009C7018" w:rsidRPr="006D7D89" w:rsidRDefault="009C7018" w:rsidP="009C7018">
            <w:pPr>
              <w:rPr>
                <w:color w:val="7030A0"/>
                <w:sz w:val="18"/>
                <w:szCs w:val="18"/>
              </w:rPr>
            </w:pPr>
            <w:r w:rsidRPr="006D7D89">
              <w:rPr>
                <w:color w:val="7030A0"/>
                <w:sz w:val="18"/>
                <w:szCs w:val="18"/>
              </w:rPr>
              <w:t>GL.008</w:t>
            </w:r>
          </w:p>
          <w:p w14:paraId="31D871EA" w14:textId="77777777" w:rsidR="009C7018" w:rsidRPr="006D7D89" w:rsidRDefault="009C7018" w:rsidP="009C7018">
            <w:pPr>
              <w:rPr>
                <w:color w:val="7030A0"/>
                <w:sz w:val="18"/>
                <w:szCs w:val="18"/>
              </w:rPr>
            </w:pPr>
          </w:p>
          <w:p w14:paraId="345930BD" w14:textId="47B780B9" w:rsidR="009C7018" w:rsidRPr="006D7D89" w:rsidRDefault="009C7018" w:rsidP="009C7018">
            <w:pPr>
              <w:rPr>
                <w:color w:val="7030A0"/>
                <w:sz w:val="18"/>
                <w:szCs w:val="18"/>
              </w:rPr>
            </w:pPr>
            <w:r w:rsidRPr="006D7D89">
              <w:rPr>
                <w:color w:val="7030A0"/>
                <w:sz w:val="18"/>
                <w:szCs w:val="18"/>
              </w:rPr>
              <w:t>General Ledger – Generate Amortization Schedule</w:t>
            </w:r>
            <w:r w:rsidR="00F86B75" w:rsidRPr="006D7D89">
              <w:rPr>
                <w:color w:val="7030A0"/>
                <w:sz w:val="18"/>
                <w:szCs w:val="18"/>
              </w:rPr>
              <w:t xml:space="preserve">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CAFA50A" w14:textId="66031CA6" w:rsidR="009C7018" w:rsidRPr="006D7D89" w:rsidRDefault="009C7018" w:rsidP="009C7018">
            <w:pPr>
              <w:rPr>
                <w:color w:val="7030A0"/>
                <w:sz w:val="18"/>
                <w:szCs w:val="18"/>
              </w:rPr>
            </w:pPr>
            <w:r w:rsidRPr="006D7D89">
              <w:rPr>
                <w:color w:val="7030A0"/>
                <w:sz w:val="18"/>
                <w:szCs w:val="18"/>
              </w:rPr>
              <w:t>General Ledger &gt;&gt; Periodic Tasks &gt;&gt; Prepayment &gt;&gt;Generate &gt;&gt; Amortization schedule</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7689BCE1" w14:textId="77777777" w:rsidR="002853B8" w:rsidRPr="006D7D89" w:rsidRDefault="002853B8" w:rsidP="002853B8">
            <w:pPr>
              <w:rPr>
                <w:bCs/>
                <w:color w:val="7030A0"/>
                <w:sz w:val="18"/>
                <w:szCs w:val="18"/>
              </w:rPr>
            </w:pPr>
            <w:r w:rsidRPr="006D7D89">
              <w:rPr>
                <w:bCs/>
                <w:color w:val="7030A0"/>
                <w:sz w:val="18"/>
                <w:szCs w:val="18"/>
              </w:rPr>
              <w:t xml:space="preserve">Validate the entity code, property code, and unit code is added to the parameter form. </w:t>
            </w:r>
          </w:p>
          <w:p w14:paraId="595B5D6D" w14:textId="77777777" w:rsidR="009C7018" w:rsidRPr="006D7D89" w:rsidRDefault="009C7018" w:rsidP="009C7018">
            <w:pPr>
              <w:rPr>
                <w:bCs/>
                <w:color w:val="7030A0"/>
                <w:sz w:val="18"/>
                <w:szCs w:val="18"/>
              </w:rPr>
            </w:pPr>
          </w:p>
        </w:tc>
        <w:tc>
          <w:tcPr>
            <w:tcW w:w="1549" w:type="dxa"/>
            <w:gridSpan w:val="2"/>
            <w:tcBorders>
              <w:top w:val="single" w:sz="4" w:space="0" w:color="auto"/>
              <w:left w:val="single" w:sz="4" w:space="0" w:color="auto"/>
              <w:bottom w:val="single" w:sz="4" w:space="0" w:color="auto"/>
              <w:right w:val="single" w:sz="4" w:space="0" w:color="auto"/>
            </w:tcBorders>
            <w:shd w:val="clear" w:color="auto" w:fill="auto"/>
          </w:tcPr>
          <w:p w14:paraId="211C14E9" w14:textId="77777777" w:rsidR="009C7018" w:rsidRPr="006D7D89" w:rsidRDefault="009C7018" w:rsidP="009C7018">
            <w:pPr>
              <w:rPr>
                <w:b/>
                <w:color w:val="7030A0"/>
              </w:rPr>
            </w:pPr>
          </w:p>
        </w:tc>
      </w:tr>
      <w:tr w:rsidR="006D7D89" w:rsidRPr="006D7D89" w14:paraId="44FB67EB"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6" w:type="dxa"/>
            <w:tcBorders>
              <w:top w:val="single" w:sz="4" w:space="0" w:color="auto"/>
              <w:left w:val="single" w:sz="4" w:space="0" w:color="auto"/>
              <w:bottom w:val="single" w:sz="4" w:space="0" w:color="auto"/>
              <w:right w:val="single" w:sz="4" w:space="0" w:color="auto"/>
            </w:tcBorders>
            <w:shd w:val="clear" w:color="auto" w:fill="auto"/>
          </w:tcPr>
          <w:p w14:paraId="7F2B51BC" w14:textId="53DB2A25" w:rsidR="008B204E" w:rsidRPr="006D7D89" w:rsidRDefault="008B204E" w:rsidP="008B204E">
            <w:pPr>
              <w:rPr>
                <w:bCs/>
                <w:color w:val="7030A0"/>
              </w:rPr>
            </w:pPr>
            <w:r w:rsidRPr="006D7D89">
              <w:rPr>
                <w:bCs/>
                <w:color w:val="7030A0"/>
              </w:rPr>
              <w:t>T.40.B</w:t>
            </w:r>
          </w:p>
        </w:tc>
        <w:tc>
          <w:tcPr>
            <w:tcW w:w="1706" w:type="dxa"/>
            <w:tcBorders>
              <w:top w:val="single" w:sz="4" w:space="0" w:color="auto"/>
              <w:left w:val="single" w:sz="4" w:space="0" w:color="auto"/>
              <w:bottom w:val="single" w:sz="4" w:space="0" w:color="auto"/>
              <w:right w:val="single" w:sz="4" w:space="0" w:color="auto"/>
            </w:tcBorders>
          </w:tcPr>
          <w:p w14:paraId="3838D2D0" w14:textId="77777777" w:rsidR="008B204E" w:rsidRPr="006D7D89" w:rsidRDefault="008B204E" w:rsidP="008B204E">
            <w:pPr>
              <w:rPr>
                <w:color w:val="7030A0"/>
                <w:sz w:val="18"/>
                <w:szCs w:val="18"/>
              </w:rPr>
            </w:pPr>
            <w:r w:rsidRPr="006D7D89">
              <w:rPr>
                <w:color w:val="7030A0"/>
                <w:sz w:val="18"/>
                <w:szCs w:val="18"/>
              </w:rPr>
              <w:t>GL.008</w:t>
            </w:r>
          </w:p>
          <w:p w14:paraId="76FC4BA7" w14:textId="77777777" w:rsidR="008B204E" w:rsidRPr="006D7D89" w:rsidRDefault="008B204E" w:rsidP="008B204E">
            <w:pPr>
              <w:rPr>
                <w:color w:val="7030A0"/>
                <w:sz w:val="18"/>
                <w:szCs w:val="18"/>
              </w:rPr>
            </w:pPr>
          </w:p>
          <w:p w14:paraId="3BEB8F03" w14:textId="3AEA9B5C" w:rsidR="008B204E" w:rsidRPr="006D7D89" w:rsidRDefault="008B204E" w:rsidP="008B204E">
            <w:pPr>
              <w:rPr>
                <w:color w:val="7030A0"/>
                <w:sz w:val="18"/>
                <w:szCs w:val="18"/>
              </w:rPr>
            </w:pPr>
            <w:r w:rsidRPr="006D7D89">
              <w:rPr>
                <w:color w:val="7030A0"/>
                <w:sz w:val="18"/>
                <w:szCs w:val="18"/>
              </w:rPr>
              <w:t>General Ledger – Generate Amortization Schedule</w:t>
            </w:r>
            <w:r w:rsidR="007860D8" w:rsidRPr="006D7D89">
              <w:rPr>
                <w:color w:val="7030A0"/>
                <w:sz w:val="18"/>
                <w:szCs w:val="18"/>
              </w:rPr>
              <w:t xml:space="preserve">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6DA275A" w14:textId="3FA64136" w:rsidR="008B204E" w:rsidRPr="006D7D89" w:rsidRDefault="008B204E" w:rsidP="008B204E">
            <w:pPr>
              <w:rPr>
                <w:color w:val="7030A0"/>
                <w:sz w:val="18"/>
                <w:szCs w:val="18"/>
              </w:rPr>
            </w:pPr>
            <w:r w:rsidRPr="006D7D89">
              <w:rPr>
                <w:color w:val="7030A0"/>
                <w:sz w:val="18"/>
                <w:szCs w:val="18"/>
              </w:rPr>
              <w:t>General Ledger &gt;&gt; Periodic Tasks &gt;&gt; Prepayment &gt;&gt;Generate &gt;&gt; Amortization schedule</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44233881" w14:textId="77777777" w:rsidR="004F46F5" w:rsidRPr="006D7D89" w:rsidRDefault="004F46F5" w:rsidP="004F46F5">
            <w:pPr>
              <w:rPr>
                <w:bCs/>
                <w:color w:val="7030A0"/>
                <w:sz w:val="18"/>
                <w:szCs w:val="18"/>
              </w:rPr>
            </w:pPr>
            <w:r w:rsidRPr="006D7D89">
              <w:rPr>
                <w:bCs/>
                <w:color w:val="7030A0"/>
                <w:sz w:val="18"/>
                <w:szCs w:val="18"/>
              </w:rPr>
              <w:t xml:space="preserve">Validate when the property code is selected, the entity code is defaulted. </w:t>
            </w:r>
          </w:p>
          <w:p w14:paraId="163B861B" w14:textId="77777777" w:rsidR="004F46F5" w:rsidRPr="006D7D89" w:rsidRDefault="004F46F5" w:rsidP="004F46F5">
            <w:pPr>
              <w:rPr>
                <w:bCs/>
                <w:color w:val="7030A0"/>
                <w:sz w:val="18"/>
                <w:szCs w:val="18"/>
              </w:rPr>
            </w:pPr>
          </w:p>
          <w:p w14:paraId="04947A1A" w14:textId="77777777" w:rsidR="004F46F5" w:rsidRPr="006D7D89" w:rsidRDefault="004F46F5" w:rsidP="004F46F5">
            <w:pPr>
              <w:rPr>
                <w:bCs/>
                <w:color w:val="7030A0"/>
                <w:sz w:val="18"/>
                <w:szCs w:val="18"/>
              </w:rPr>
            </w:pPr>
            <w:r w:rsidRPr="006D7D89">
              <w:rPr>
                <w:bCs/>
                <w:color w:val="7030A0"/>
                <w:sz w:val="18"/>
                <w:szCs w:val="18"/>
              </w:rPr>
              <w:t>Validate when the property code is selected, the unit code field is active and the listing in the unit code field is limited to the units associated with the property.</w:t>
            </w:r>
          </w:p>
          <w:p w14:paraId="4F1CE513" w14:textId="77777777" w:rsidR="004F46F5" w:rsidRPr="006D7D89" w:rsidRDefault="004F46F5" w:rsidP="004F46F5">
            <w:pPr>
              <w:rPr>
                <w:bCs/>
                <w:color w:val="7030A0"/>
                <w:sz w:val="18"/>
                <w:szCs w:val="18"/>
              </w:rPr>
            </w:pPr>
          </w:p>
          <w:p w14:paraId="0A24898E" w14:textId="5023B2A5" w:rsidR="008B204E" w:rsidRPr="006D7D89" w:rsidRDefault="004F46F5" w:rsidP="004F46F5">
            <w:pPr>
              <w:rPr>
                <w:bCs/>
                <w:color w:val="7030A0"/>
                <w:sz w:val="18"/>
                <w:szCs w:val="18"/>
              </w:rPr>
            </w:pPr>
            <w:r w:rsidRPr="006D7D89">
              <w:rPr>
                <w:bCs/>
                <w:color w:val="7030A0"/>
                <w:sz w:val="18"/>
                <w:szCs w:val="18"/>
              </w:rPr>
              <w:t>Validate when user generates the schedule only records with the property selected is generated.</w:t>
            </w:r>
          </w:p>
        </w:tc>
        <w:tc>
          <w:tcPr>
            <w:tcW w:w="1549" w:type="dxa"/>
            <w:gridSpan w:val="2"/>
            <w:tcBorders>
              <w:top w:val="single" w:sz="4" w:space="0" w:color="auto"/>
              <w:left w:val="single" w:sz="4" w:space="0" w:color="auto"/>
              <w:bottom w:val="single" w:sz="4" w:space="0" w:color="auto"/>
              <w:right w:val="single" w:sz="4" w:space="0" w:color="auto"/>
            </w:tcBorders>
            <w:shd w:val="clear" w:color="auto" w:fill="auto"/>
          </w:tcPr>
          <w:p w14:paraId="36BDC89B" w14:textId="77777777" w:rsidR="008B204E" w:rsidRPr="006D7D89" w:rsidRDefault="008B204E" w:rsidP="008B204E">
            <w:pPr>
              <w:rPr>
                <w:b/>
                <w:color w:val="7030A0"/>
              </w:rPr>
            </w:pPr>
          </w:p>
        </w:tc>
      </w:tr>
      <w:tr w:rsidR="006D7D89" w:rsidRPr="006D7D89" w14:paraId="1508D2BE"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6" w:type="dxa"/>
            <w:tcBorders>
              <w:top w:val="single" w:sz="4" w:space="0" w:color="auto"/>
              <w:left w:val="single" w:sz="4" w:space="0" w:color="auto"/>
              <w:bottom w:val="single" w:sz="4" w:space="0" w:color="auto"/>
              <w:right w:val="single" w:sz="4" w:space="0" w:color="auto"/>
            </w:tcBorders>
            <w:shd w:val="clear" w:color="auto" w:fill="auto"/>
          </w:tcPr>
          <w:p w14:paraId="59E34A95" w14:textId="6D0DD809" w:rsidR="008B204E" w:rsidRPr="006D7D89" w:rsidRDefault="008B204E" w:rsidP="008B204E">
            <w:pPr>
              <w:rPr>
                <w:bCs/>
                <w:color w:val="7030A0"/>
              </w:rPr>
            </w:pPr>
            <w:r w:rsidRPr="006D7D89">
              <w:rPr>
                <w:bCs/>
                <w:color w:val="7030A0"/>
              </w:rPr>
              <w:t>T.40.C</w:t>
            </w:r>
          </w:p>
        </w:tc>
        <w:tc>
          <w:tcPr>
            <w:tcW w:w="1706" w:type="dxa"/>
            <w:tcBorders>
              <w:top w:val="single" w:sz="4" w:space="0" w:color="auto"/>
              <w:left w:val="single" w:sz="4" w:space="0" w:color="auto"/>
              <w:bottom w:val="single" w:sz="4" w:space="0" w:color="auto"/>
              <w:right w:val="single" w:sz="4" w:space="0" w:color="auto"/>
            </w:tcBorders>
          </w:tcPr>
          <w:p w14:paraId="4F7F06CC" w14:textId="77777777" w:rsidR="008B204E" w:rsidRPr="006D7D89" w:rsidRDefault="008B204E" w:rsidP="008B204E">
            <w:pPr>
              <w:rPr>
                <w:color w:val="7030A0"/>
                <w:sz w:val="18"/>
                <w:szCs w:val="18"/>
              </w:rPr>
            </w:pPr>
            <w:r w:rsidRPr="006D7D89">
              <w:rPr>
                <w:color w:val="7030A0"/>
                <w:sz w:val="18"/>
                <w:szCs w:val="18"/>
              </w:rPr>
              <w:t>GL.008</w:t>
            </w:r>
          </w:p>
          <w:p w14:paraId="5734A4D0" w14:textId="77777777" w:rsidR="008B204E" w:rsidRPr="006D7D89" w:rsidRDefault="008B204E" w:rsidP="008B204E">
            <w:pPr>
              <w:rPr>
                <w:color w:val="7030A0"/>
                <w:sz w:val="18"/>
                <w:szCs w:val="18"/>
              </w:rPr>
            </w:pPr>
          </w:p>
          <w:p w14:paraId="7FB12D90" w14:textId="3C8D0BC0" w:rsidR="008B204E" w:rsidRPr="006D7D89" w:rsidRDefault="008B204E" w:rsidP="008B204E">
            <w:pPr>
              <w:rPr>
                <w:color w:val="7030A0"/>
                <w:sz w:val="18"/>
                <w:szCs w:val="18"/>
              </w:rPr>
            </w:pPr>
            <w:r w:rsidRPr="006D7D89">
              <w:rPr>
                <w:color w:val="7030A0"/>
                <w:sz w:val="18"/>
                <w:szCs w:val="18"/>
              </w:rPr>
              <w:t>General Ledger – Generate Amortization Schedule</w:t>
            </w:r>
            <w:r w:rsidR="007860D8" w:rsidRPr="006D7D89">
              <w:rPr>
                <w:color w:val="7030A0"/>
                <w:sz w:val="18"/>
                <w:szCs w:val="18"/>
              </w:rPr>
              <w:t xml:space="preserve">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B2DDBAE" w14:textId="34F8CDD0" w:rsidR="008B204E" w:rsidRPr="006D7D89" w:rsidRDefault="008B204E" w:rsidP="008B204E">
            <w:pPr>
              <w:rPr>
                <w:color w:val="7030A0"/>
                <w:sz w:val="18"/>
                <w:szCs w:val="18"/>
              </w:rPr>
            </w:pPr>
            <w:r w:rsidRPr="006D7D89">
              <w:rPr>
                <w:color w:val="7030A0"/>
                <w:sz w:val="18"/>
                <w:szCs w:val="18"/>
              </w:rPr>
              <w:t>General Ledger &gt;&gt; Periodic Tasks &gt;&gt; Prepayment &gt;&gt;Generate &gt;&gt; Amortization schedule</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951917B" w14:textId="714CBB7C" w:rsidR="008B204E" w:rsidRPr="006D7D89" w:rsidRDefault="00603424" w:rsidP="008B204E">
            <w:pPr>
              <w:rPr>
                <w:bCs/>
                <w:color w:val="7030A0"/>
                <w:sz w:val="18"/>
                <w:szCs w:val="18"/>
              </w:rPr>
            </w:pPr>
            <w:r w:rsidRPr="006D7D89">
              <w:rPr>
                <w:bCs/>
                <w:color w:val="7030A0"/>
                <w:sz w:val="18"/>
                <w:szCs w:val="18"/>
              </w:rPr>
              <w:t>Validate when the user selects an</w:t>
            </w:r>
            <w:r w:rsidR="00995295">
              <w:rPr>
                <w:bCs/>
                <w:color w:val="7030A0"/>
                <w:sz w:val="18"/>
                <w:szCs w:val="18"/>
              </w:rPr>
              <w:t xml:space="preserve"> </w:t>
            </w:r>
            <w:r w:rsidRPr="006D7D89">
              <w:rPr>
                <w:bCs/>
                <w:color w:val="7030A0"/>
                <w:sz w:val="18"/>
                <w:szCs w:val="18"/>
              </w:rPr>
              <w:t xml:space="preserve">entity code, the invoice proposal only generates invoices related to the entity selected. </w:t>
            </w:r>
          </w:p>
        </w:tc>
        <w:tc>
          <w:tcPr>
            <w:tcW w:w="1549" w:type="dxa"/>
            <w:gridSpan w:val="2"/>
            <w:tcBorders>
              <w:top w:val="single" w:sz="4" w:space="0" w:color="auto"/>
              <w:left w:val="single" w:sz="4" w:space="0" w:color="auto"/>
              <w:bottom w:val="single" w:sz="4" w:space="0" w:color="auto"/>
              <w:right w:val="single" w:sz="4" w:space="0" w:color="auto"/>
            </w:tcBorders>
            <w:shd w:val="clear" w:color="auto" w:fill="auto"/>
          </w:tcPr>
          <w:p w14:paraId="0946EB69" w14:textId="77777777" w:rsidR="008B204E" w:rsidRPr="006D7D89" w:rsidRDefault="008B204E" w:rsidP="008B204E">
            <w:pPr>
              <w:rPr>
                <w:b/>
                <w:color w:val="7030A0"/>
              </w:rPr>
            </w:pPr>
          </w:p>
        </w:tc>
      </w:tr>
      <w:tr w:rsidR="006D7D89" w:rsidRPr="006D7D89" w14:paraId="1D9FC81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6" w:type="dxa"/>
            <w:tcBorders>
              <w:top w:val="single" w:sz="4" w:space="0" w:color="auto"/>
              <w:left w:val="single" w:sz="4" w:space="0" w:color="auto"/>
              <w:bottom w:val="single" w:sz="4" w:space="0" w:color="auto"/>
              <w:right w:val="single" w:sz="4" w:space="0" w:color="auto"/>
            </w:tcBorders>
            <w:shd w:val="clear" w:color="auto" w:fill="auto"/>
          </w:tcPr>
          <w:p w14:paraId="151F1557" w14:textId="3539137C" w:rsidR="008B204E" w:rsidRPr="006D7D89" w:rsidRDefault="008B204E" w:rsidP="008B204E">
            <w:pPr>
              <w:rPr>
                <w:bCs/>
                <w:color w:val="7030A0"/>
              </w:rPr>
            </w:pPr>
            <w:r w:rsidRPr="006D7D89">
              <w:rPr>
                <w:bCs/>
                <w:color w:val="7030A0"/>
              </w:rPr>
              <w:t>T.41</w:t>
            </w:r>
            <w:r w:rsidR="00503176" w:rsidRPr="006D7D89">
              <w:rPr>
                <w:bCs/>
                <w:color w:val="7030A0"/>
              </w:rPr>
              <w:t>.A</w:t>
            </w:r>
          </w:p>
        </w:tc>
        <w:tc>
          <w:tcPr>
            <w:tcW w:w="1706" w:type="dxa"/>
            <w:tcBorders>
              <w:top w:val="single" w:sz="4" w:space="0" w:color="auto"/>
              <w:left w:val="single" w:sz="4" w:space="0" w:color="auto"/>
              <w:bottom w:val="single" w:sz="4" w:space="0" w:color="auto"/>
              <w:right w:val="single" w:sz="4" w:space="0" w:color="auto"/>
            </w:tcBorders>
          </w:tcPr>
          <w:p w14:paraId="3C3CCD53" w14:textId="77777777" w:rsidR="008B204E" w:rsidRPr="006D7D89" w:rsidRDefault="008B204E" w:rsidP="008B204E">
            <w:pPr>
              <w:rPr>
                <w:color w:val="7030A0"/>
                <w:sz w:val="18"/>
                <w:szCs w:val="18"/>
              </w:rPr>
            </w:pPr>
            <w:r w:rsidRPr="006D7D89">
              <w:rPr>
                <w:color w:val="7030A0"/>
                <w:sz w:val="18"/>
                <w:szCs w:val="18"/>
              </w:rPr>
              <w:t>GL.009</w:t>
            </w:r>
          </w:p>
          <w:p w14:paraId="24A11FC5" w14:textId="77777777" w:rsidR="008B204E" w:rsidRPr="006D7D89" w:rsidRDefault="008B204E" w:rsidP="008B204E">
            <w:pPr>
              <w:rPr>
                <w:color w:val="7030A0"/>
                <w:sz w:val="18"/>
                <w:szCs w:val="18"/>
              </w:rPr>
            </w:pPr>
          </w:p>
          <w:p w14:paraId="648263C6" w14:textId="3D479BFA" w:rsidR="008B204E" w:rsidRPr="006D7D89" w:rsidRDefault="008B204E" w:rsidP="008B204E">
            <w:pPr>
              <w:rPr>
                <w:color w:val="7030A0"/>
                <w:sz w:val="18"/>
                <w:szCs w:val="18"/>
              </w:rPr>
            </w:pPr>
            <w:r w:rsidRPr="006D7D89">
              <w:rPr>
                <w:color w:val="7030A0"/>
                <w:sz w:val="18"/>
                <w:szCs w:val="18"/>
              </w:rPr>
              <w:t>General Ledger – Monthly Amortization</w:t>
            </w:r>
            <w:r w:rsidR="00503176" w:rsidRPr="006D7D89">
              <w:rPr>
                <w:color w:val="7030A0"/>
                <w:sz w:val="18"/>
                <w:szCs w:val="18"/>
              </w:rPr>
              <w:t xml:space="preserve">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793A9378" w14:textId="206EEBEA" w:rsidR="008B204E" w:rsidRPr="006D7D89" w:rsidRDefault="008B204E" w:rsidP="008B204E">
            <w:pPr>
              <w:rPr>
                <w:color w:val="7030A0"/>
                <w:sz w:val="18"/>
                <w:szCs w:val="18"/>
              </w:rPr>
            </w:pPr>
            <w:r w:rsidRPr="006D7D89">
              <w:rPr>
                <w:color w:val="7030A0"/>
                <w:sz w:val="18"/>
                <w:szCs w:val="18"/>
              </w:rPr>
              <w:t>General Ledger &gt;&gt; Periodic Tasks &gt;&gt; Prepayment &gt;&gt;Generate &gt;&gt; Monthly Amortization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2C276133" w14:textId="31C50587" w:rsidR="00503176" w:rsidRPr="006D7D89" w:rsidRDefault="00503176" w:rsidP="00503176">
            <w:pPr>
              <w:rPr>
                <w:bCs/>
                <w:color w:val="7030A0"/>
                <w:sz w:val="18"/>
                <w:szCs w:val="18"/>
              </w:rPr>
            </w:pPr>
            <w:r w:rsidRPr="006D7D89">
              <w:rPr>
                <w:bCs/>
                <w:color w:val="7030A0"/>
                <w:sz w:val="18"/>
                <w:szCs w:val="18"/>
              </w:rPr>
              <w:t xml:space="preserve">Validate </w:t>
            </w:r>
            <w:r w:rsidR="000C00B7" w:rsidRPr="006D7D89">
              <w:rPr>
                <w:bCs/>
                <w:color w:val="7030A0"/>
                <w:sz w:val="18"/>
                <w:szCs w:val="18"/>
              </w:rPr>
              <w:t>the property</w:t>
            </w:r>
            <w:r w:rsidRPr="006D7D89">
              <w:rPr>
                <w:bCs/>
                <w:color w:val="7030A0"/>
                <w:sz w:val="18"/>
                <w:szCs w:val="18"/>
              </w:rPr>
              <w:t xml:space="preserve"> code and unit code is added to the parameter form. </w:t>
            </w:r>
          </w:p>
          <w:p w14:paraId="33B53043" w14:textId="77777777" w:rsidR="008B204E" w:rsidRPr="006D7D89" w:rsidRDefault="008B204E" w:rsidP="008B204E">
            <w:pPr>
              <w:rPr>
                <w:bCs/>
                <w:color w:val="7030A0"/>
                <w:sz w:val="18"/>
                <w:szCs w:val="18"/>
              </w:rPr>
            </w:pPr>
          </w:p>
          <w:p w14:paraId="57385C0D" w14:textId="2CE7DB0F" w:rsidR="00503176" w:rsidRPr="006D7D89" w:rsidRDefault="00503176" w:rsidP="008B204E">
            <w:pPr>
              <w:rPr>
                <w:bCs/>
                <w:color w:val="7030A0"/>
                <w:sz w:val="18"/>
                <w:szCs w:val="18"/>
              </w:rPr>
            </w:pPr>
            <w:r w:rsidRPr="006D7D89">
              <w:rPr>
                <w:bCs/>
                <w:color w:val="7030A0"/>
                <w:sz w:val="18"/>
                <w:szCs w:val="18"/>
              </w:rPr>
              <w:t>Validate the business unit field is renamed to entity code.</w:t>
            </w:r>
          </w:p>
        </w:tc>
        <w:tc>
          <w:tcPr>
            <w:tcW w:w="1549" w:type="dxa"/>
            <w:gridSpan w:val="2"/>
            <w:tcBorders>
              <w:top w:val="single" w:sz="4" w:space="0" w:color="auto"/>
              <w:left w:val="single" w:sz="4" w:space="0" w:color="auto"/>
              <w:bottom w:val="single" w:sz="4" w:space="0" w:color="auto"/>
              <w:right w:val="single" w:sz="4" w:space="0" w:color="auto"/>
            </w:tcBorders>
            <w:shd w:val="clear" w:color="auto" w:fill="auto"/>
          </w:tcPr>
          <w:p w14:paraId="2830497F" w14:textId="77777777" w:rsidR="008B204E" w:rsidRPr="006D7D89" w:rsidRDefault="008B204E" w:rsidP="008B204E">
            <w:pPr>
              <w:rPr>
                <w:b/>
                <w:color w:val="7030A0"/>
              </w:rPr>
            </w:pPr>
          </w:p>
        </w:tc>
      </w:tr>
      <w:tr w:rsidR="006D7D89" w:rsidRPr="006D7D89" w14:paraId="307DF6A2"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6" w:type="dxa"/>
            <w:tcBorders>
              <w:top w:val="single" w:sz="4" w:space="0" w:color="auto"/>
              <w:left w:val="single" w:sz="4" w:space="0" w:color="auto"/>
              <w:bottom w:val="single" w:sz="4" w:space="0" w:color="auto"/>
              <w:right w:val="single" w:sz="4" w:space="0" w:color="auto"/>
            </w:tcBorders>
            <w:shd w:val="clear" w:color="auto" w:fill="auto"/>
          </w:tcPr>
          <w:p w14:paraId="3A1BAFE1" w14:textId="69DCA74D" w:rsidR="000C00B7" w:rsidRPr="006D7D89" w:rsidRDefault="000C00B7" w:rsidP="000C00B7">
            <w:pPr>
              <w:rPr>
                <w:bCs/>
                <w:color w:val="7030A0"/>
              </w:rPr>
            </w:pPr>
            <w:r w:rsidRPr="006D7D89">
              <w:rPr>
                <w:bCs/>
                <w:color w:val="7030A0"/>
              </w:rPr>
              <w:t>T.41.B</w:t>
            </w:r>
          </w:p>
        </w:tc>
        <w:tc>
          <w:tcPr>
            <w:tcW w:w="1706" w:type="dxa"/>
            <w:tcBorders>
              <w:top w:val="single" w:sz="4" w:space="0" w:color="auto"/>
              <w:left w:val="single" w:sz="4" w:space="0" w:color="auto"/>
              <w:bottom w:val="single" w:sz="4" w:space="0" w:color="auto"/>
              <w:right w:val="single" w:sz="4" w:space="0" w:color="auto"/>
            </w:tcBorders>
          </w:tcPr>
          <w:p w14:paraId="29CB9B2C" w14:textId="77777777" w:rsidR="000C00B7" w:rsidRPr="006D7D89" w:rsidRDefault="000C00B7" w:rsidP="000C00B7">
            <w:pPr>
              <w:rPr>
                <w:color w:val="7030A0"/>
                <w:sz w:val="18"/>
                <w:szCs w:val="18"/>
              </w:rPr>
            </w:pPr>
            <w:r w:rsidRPr="006D7D89">
              <w:rPr>
                <w:color w:val="7030A0"/>
                <w:sz w:val="18"/>
                <w:szCs w:val="18"/>
              </w:rPr>
              <w:t>GL.009</w:t>
            </w:r>
          </w:p>
          <w:p w14:paraId="030CA6FA" w14:textId="77777777" w:rsidR="000C00B7" w:rsidRPr="006D7D89" w:rsidRDefault="000C00B7" w:rsidP="000C00B7">
            <w:pPr>
              <w:rPr>
                <w:color w:val="7030A0"/>
                <w:sz w:val="18"/>
                <w:szCs w:val="18"/>
              </w:rPr>
            </w:pPr>
          </w:p>
          <w:p w14:paraId="533714D7" w14:textId="47A1F91C" w:rsidR="000C00B7" w:rsidRPr="006D7D89" w:rsidRDefault="000C00B7" w:rsidP="000C00B7">
            <w:pPr>
              <w:rPr>
                <w:color w:val="7030A0"/>
                <w:sz w:val="18"/>
                <w:szCs w:val="18"/>
              </w:rPr>
            </w:pPr>
            <w:r w:rsidRPr="006D7D89">
              <w:rPr>
                <w:color w:val="7030A0"/>
                <w:sz w:val="18"/>
                <w:szCs w:val="18"/>
              </w:rPr>
              <w:t>General Ledger – Monthly Amortization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3276E9A" w14:textId="600A1105" w:rsidR="000C00B7" w:rsidRPr="006D7D89" w:rsidRDefault="000C00B7" w:rsidP="000C00B7">
            <w:pPr>
              <w:rPr>
                <w:color w:val="7030A0"/>
                <w:sz w:val="18"/>
                <w:szCs w:val="18"/>
              </w:rPr>
            </w:pPr>
            <w:r w:rsidRPr="006D7D89">
              <w:rPr>
                <w:color w:val="7030A0"/>
                <w:sz w:val="18"/>
                <w:szCs w:val="18"/>
              </w:rPr>
              <w:t>General Ledger &gt;&gt; Periodic Tasks &gt;&gt; Prepayment &gt;&gt;Generate &gt;&gt; Monthly Amortization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00E2A33" w14:textId="77777777" w:rsidR="000C00B7" w:rsidRPr="006D7D89" w:rsidRDefault="000C00B7" w:rsidP="000C00B7">
            <w:pPr>
              <w:rPr>
                <w:bCs/>
                <w:color w:val="7030A0"/>
                <w:sz w:val="18"/>
                <w:szCs w:val="18"/>
              </w:rPr>
            </w:pPr>
            <w:r w:rsidRPr="006D7D89">
              <w:rPr>
                <w:bCs/>
                <w:color w:val="7030A0"/>
                <w:sz w:val="18"/>
                <w:szCs w:val="18"/>
              </w:rPr>
              <w:t xml:space="preserve">Validate when the property code is selected, the entity code is defaulted. </w:t>
            </w:r>
          </w:p>
          <w:p w14:paraId="2A75AF49" w14:textId="77777777" w:rsidR="000C00B7" w:rsidRPr="006D7D89" w:rsidRDefault="000C00B7" w:rsidP="000C00B7">
            <w:pPr>
              <w:rPr>
                <w:bCs/>
                <w:color w:val="7030A0"/>
                <w:sz w:val="18"/>
                <w:szCs w:val="18"/>
              </w:rPr>
            </w:pPr>
          </w:p>
          <w:p w14:paraId="7FD2454E" w14:textId="77777777" w:rsidR="000C00B7" w:rsidRPr="006D7D89" w:rsidRDefault="000C00B7" w:rsidP="000C00B7">
            <w:pPr>
              <w:rPr>
                <w:bCs/>
                <w:color w:val="7030A0"/>
                <w:sz w:val="18"/>
                <w:szCs w:val="18"/>
              </w:rPr>
            </w:pPr>
            <w:r w:rsidRPr="006D7D89">
              <w:rPr>
                <w:bCs/>
                <w:color w:val="7030A0"/>
                <w:sz w:val="18"/>
                <w:szCs w:val="18"/>
              </w:rPr>
              <w:t>Validate when the property code is selected, the unit code field is active and the listing in the unit code field is limited to the units associated with the property.</w:t>
            </w:r>
          </w:p>
          <w:p w14:paraId="40B9AD9C" w14:textId="77777777" w:rsidR="000C00B7" w:rsidRPr="006D7D89" w:rsidRDefault="000C00B7" w:rsidP="000C00B7">
            <w:pPr>
              <w:rPr>
                <w:bCs/>
                <w:color w:val="7030A0"/>
                <w:sz w:val="18"/>
                <w:szCs w:val="18"/>
              </w:rPr>
            </w:pPr>
          </w:p>
          <w:p w14:paraId="1ACAAC0A" w14:textId="2E45FF48" w:rsidR="000C00B7" w:rsidRPr="006D7D89" w:rsidRDefault="000C00B7" w:rsidP="000C00B7">
            <w:pPr>
              <w:rPr>
                <w:bCs/>
                <w:color w:val="7030A0"/>
                <w:sz w:val="18"/>
                <w:szCs w:val="18"/>
              </w:rPr>
            </w:pPr>
            <w:r w:rsidRPr="006D7D89">
              <w:rPr>
                <w:bCs/>
                <w:color w:val="7030A0"/>
                <w:sz w:val="18"/>
                <w:szCs w:val="18"/>
              </w:rPr>
              <w:t>Validate when user generates the schedule only records with the property selected is generated.</w:t>
            </w:r>
          </w:p>
        </w:tc>
        <w:tc>
          <w:tcPr>
            <w:tcW w:w="1549" w:type="dxa"/>
            <w:gridSpan w:val="2"/>
            <w:tcBorders>
              <w:top w:val="single" w:sz="4" w:space="0" w:color="auto"/>
              <w:left w:val="single" w:sz="4" w:space="0" w:color="auto"/>
              <w:bottom w:val="single" w:sz="4" w:space="0" w:color="auto"/>
              <w:right w:val="single" w:sz="4" w:space="0" w:color="auto"/>
            </w:tcBorders>
            <w:shd w:val="clear" w:color="auto" w:fill="auto"/>
          </w:tcPr>
          <w:p w14:paraId="6C36C7E9" w14:textId="77777777" w:rsidR="000C00B7" w:rsidRPr="006D7D89" w:rsidRDefault="000C00B7" w:rsidP="000C00B7">
            <w:pPr>
              <w:rPr>
                <w:b/>
                <w:color w:val="7030A0"/>
              </w:rPr>
            </w:pPr>
          </w:p>
        </w:tc>
      </w:tr>
      <w:tr w:rsidR="006D7D89" w:rsidRPr="006D7D89" w14:paraId="265B07F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6" w:type="dxa"/>
            <w:tcBorders>
              <w:top w:val="single" w:sz="4" w:space="0" w:color="auto"/>
              <w:left w:val="single" w:sz="4" w:space="0" w:color="auto"/>
              <w:bottom w:val="single" w:sz="4" w:space="0" w:color="auto"/>
              <w:right w:val="single" w:sz="4" w:space="0" w:color="auto"/>
            </w:tcBorders>
            <w:shd w:val="clear" w:color="auto" w:fill="auto"/>
          </w:tcPr>
          <w:p w14:paraId="344039BF" w14:textId="3550416E" w:rsidR="000C00B7" w:rsidRPr="006D7D89" w:rsidRDefault="000C00B7" w:rsidP="000C00B7">
            <w:pPr>
              <w:rPr>
                <w:bCs/>
                <w:color w:val="7030A0"/>
              </w:rPr>
            </w:pPr>
            <w:r w:rsidRPr="006D7D89">
              <w:rPr>
                <w:bCs/>
                <w:color w:val="7030A0"/>
              </w:rPr>
              <w:t>T.41.C</w:t>
            </w:r>
          </w:p>
        </w:tc>
        <w:tc>
          <w:tcPr>
            <w:tcW w:w="1706" w:type="dxa"/>
            <w:tcBorders>
              <w:top w:val="single" w:sz="4" w:space="0" w:color="auto"/>
              <w:left w:val="single" w:sz="4" w:space="0" w:color="auto"/>
              <w:bottom w:val="single" w:sz="4" w:space="0" w:color="auto"/>
              <w:right w:val="single" w:sz="4" w:space="0" w:color="auto"/>
            </w:tcBorders>
          </w:tcPr>
          <w:p w14:paraId="7503E5E9" w14:textId="77777777" w:rsidR="000C00B7" w:rsidRPr="006D7D89" w:rsidRDefault="000C00B7" w:rsidP="000C00B7">
            <w:pPr>
              <w:rPr>
                <w:color w:val="7030A0"/>
                <w:sz w:val="18"/>
                <w:szCs w:val="18"/>
              </w:rPr>
            </w:pPr>
            <w:r w:rsidRPr="006D7D89">
              <w:rPr>
                <w:color w:val="7030A0"/>
                <w:sz w:val="18"/>
                <w:szCs w:val="18"/>
              </w:rPr>
              <w:t>GL.009</w:t>
            </w:r>
          </w:p>
          <w:p w14:paraId="319807EB" w14:textId="77777777" w:rsidR="000C00B7" w:rsidRPr="006D7D89" w:rsidRDefault="000C00B7" w:rsidP="000C00B7">
            <w:pPr>
              <w:rPr>
                <w:color w:val="7030A0"/>
                <w:sz w:val="18"/>
                <w:szCs w:val="18"/>
              </w:rPr>
            </w:pPr>
          </w:p>
          <w:p w14:paraId="1EF424F0" w14:textId="7DC594CF" w:rsidR="000C00B7" w:rsidRPr="006D7D89" w:rsidRDefault="000C00B7" w:rsidP="000C00B7">
            <w:pPr>
              <w:rPr>
                <w:color w:val="7030A0"/>
                <w:sz w:val="18"/>
                <w:szCs w:val="18"/>
              </w:rPr>
            </w:pPr>
            <w:r w:rsidRPr="006D7D89">
              <w:rPr>
                <w:color w:val="7030A0"/>
                <w:sz w:val="18"/>
                <w:szCs w:val="18"/>
              </w:rPr>
              <w:t xml:space="preserve">General Ledger – Monthly </w:t>
            </w:r>
            <w:r w:rsidRPr="006D7D89">
              <w:rPr>
                <w:color w:val="7030A0"/>
                <w:sz w:val="18"/>
                <w:szCs w:val="18"/>
              </w:rPr>
              <w:lastRenderedPageBreak/>
              <w:t>Amortization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739C8C8" w14:textId="4510221C" w:rsidR="000C00B7" w:rsidRPr="006D7D89" w:rsidRDefault="000C00B7" w:rsidP="000C00B7">
            <w:pPr>
              <w:rPr>
                <w:color w:val="7030A0"/>
                <w:sz w:val="18"/>
                <w:szCs w:val="18"/>
              </w:rPr>
            </w:pPr>
            <w:r w:rsidRPr="006D7D89">
              <w:rPr>
                <w:color w:val="7030A0"/>
                <w:sz w:val="18"/>
                <w:szCs w:val="18"/>
              </w:rPr>
              <w:lastRenderedPageBreak/>
              <w:t>General Ledger &gt;&gt; Periodic Tasks &gt;&gt; Prepayment &gt;&gt;Generate &gt;&gt; Monthly Amortization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ED85FF9" w14:textId="4E5F3D2E" w:rsidR="000C00B7" w:rsidRPr="006D7D89" w:rsidRDefault="000C00B7" w:rsidP="000C00B7">
            <w:pPr>
              <w:rPr>
                <w:bCs/>
                <w:color w:val="7030A0"/>
                <w:sz w:val="18"/>
                <w:szCs w:val="18"/>
              </w:rPr>
            </w:pPr>
            <w:r w:rsidRPr="006D7D89">
              <w:rPr>
                <w:bCs/>
                <w:color w:val="7030A0"/>
                <w:sz w:val="18"/>
                <w:szCs w:val="18"/>
              </w:rPr>
              <w:t xml:space="preserve">Validate when the user selects and entity code, the invoice proposal only generates invoices related to the entity selected. </w:t>
            </w:r>
          </w:p>
        </w:tc>
        <w:tc>
          <w:tcPr>
            <w:tcW w:w="1549" w:type="dxa"/>
            <w:gridSpan w:val="2"/>
            <w:tcBorders>
              <w:top w:val="single" w:sz="4" w:space="0" w:color="auto"/>
              <w:left w:val="single" w:sz="4" w:space="0" w:color="auto"/>
              <w:bottom w:val="single" w:sz="4" w:space="0" w:color="auto"/>
              <w:right w:val="single" w:sz="4" w:space="0" w:color="auto"/>
            </w:tcBorders>
            <w:shd w:val="clear" w:color="auto" w:fill="auto"/>
          </w:tcPr>
          <w:p w14:paraId="6DE69996" w14:textId="77777777" w:rsidR="000C00B7" w:rsidRPr="006D7D89" w:rsidRDefault="000C00B7" w:rsidP="000C00B7">
            <w:pPr>
              <w:rPr>
                <w:b/>
                <w:color w:val="7030A0"/>
              </w:rPr>
            </w:pPr>
          </w:p>
        </w:tc>
      </w:tr>
      <w:tr w:rsidR="006D7D89" w:rsidRPr="006D7D89" w14:paraId="18204BEE"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6" w:type="dxa"/>
            <w:tcBorders>
              <w:top w:val="single" w:sz="4" w:space="0" w:color="auto"/>
              <w:left w:val="single" w:sz="4" w:space="0" w:color="auto"/>
              <w:bottom w:val="single" w:sz="4" w:space="0" w:color="auto"/>
              <w:right w:val="single" w:sz="4" w:space="0" w:color="auto"/>
            </w:tcBorders>
            <w:shd w:val="clear" w:color="auto" w:fill="auto"/>
          </w:tcPr>
          <w:p w14:paraId="3A9E9DF3" w14:textId="2A6670A4" w:rsidR="000C00B7" w:rsidRPr="006D7D89" w:rsidRDefault="000C00B7" w:rsidP="000C00B7">
            <w:pPr>
              <w:rPr>
                <w:bCs/>
                <w:color w:val="7030A0"/>
              </w:rPr>
            </w:pPr>
            <w:r w:rsidRPr="006D7D89">
              <w:rPr>
                <w:bCs/>
                <w:color w:val="7030A0"/>
              </w:rPr>
              <w:t>T.43</w:t>
            </w:r>
          </w:p>
        </w:tc>
        <w:tc>
          <w:tcPr>
            <w:tcW w:w="1706" w:type="dxa"/>
            <w:tcBorders>
              <w:top w:val="single" w:sz="4" w:space="0" w:color="auto"/>
              <w:left w:val="single" w:sz="4" w:space="0" w:color="auto"/>
              <w:bottom w:val="single" w:sz="4" w:space="0" w:color="auto"/>
              <w:right w:val="single" w:sz="4" w:space="0" w:color="auto"/>
            </w:tcBorders>
          </w:tcPr>
          <w:p w14:paraId="0C327966" w14:textId="77777777" w:rsidR="000C00B7" w:rsidRPr="006D7D89" w:rsidRDefault="000C00B7" w:rsidP="000C00B7">
            <w:pPr>
              <w:rPr>
                <w:color w:val="7030A0"/>
                <w:sz w:val="18"/>
                <w:szCs w:val="18"/>
              </w:rPr>
            </w:pPr>
            <w:r w:rsidRPr="006D7D89">
              <w:rPr>
                <w:color w:val="7030A0"/>
                <w:sz w:val="18"/>
                <w:szCs w:val="18"/>
              </w:rPr>
              <w:t>GL.010</w:t>
            </w:r>
          </w:p>
          <w:p w14:paraId="13121043" w14:textId="77777777" w:rsidR="000C00B7" w:rsidRPr="006D7D89" w:rsidRDefault="000C00B7" w:rsidP="000C00B7">
            <w:pPr>
              <w:rPr>
                <w:color w:val="7030A0"/>
                <w:sz w:val="18"/>
                <w:szCs w:val="18"/>
              </w:rPr>
            </w:pPr>
          </w:p>
          <w:p w14:paraId="721E4BB1" w14:textId="781C8B6C" w:rsidR="000C00B7" w:rsidRPr="006D7D89" w:rsidRDefault="000C00B7" w:rsidP="000C00B7">
            <w:pPr>
              <w:rPr>
                <w:color w:val="7030A0"/>
                <w:sz w:val="18"/>
                <w:szCs w:val="18"/>
              </w:rPr>
            </w:pPr>
            <w:r w:rsidRPr="006D7D89">
              <w:rPr>
                <w:color w:val="7030A0"/>
                <w:sz w:val="18"/>
                <w:szCs w:val="18"/>
              </w:rPr>
              <w:t>General Ledger – Prepaid Amortization Balance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F4AAC08" w14:textId="1A4F30D5" w:rsidR="000C00B7" w:rsidRPr="006D7D89" w:rsidRDefault="000C00B7" w:rsidP="000C00B7">
            <w:pPr>
              <w:rPr>
                <w:color w:val="7030A0"/>
                <w:sz w:val="18"/>
                <w:szCs w:val="18"/>
              </w:rPr>
            </w:pPr>
            <w:r w:rsidRPr="006D7D89">
              <w:rPr>
                <w:color w:val="7030A0"/>
                <w:sz w:val="18"/>
                <w:szCs w:val="18"/>
              </w:rPr>
              <w:t>General Ledger &gt;&gt; Inquiries and reports &gt;&gt; Prepayment &gt;&gt; Prepaid Amortization balance</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050C6B4" w14:textId="77777777" w:rsidR="00BF42EF" w:rsidRPr="006D7D89" w:rsidRDefault="00BF42EF" w:rsidP="00BF42EF">
            <w:pPr>
              <w:rPr>
                <w:bCs/>
                <w:color w:val="7030A0"/>
                <w:sz w:val="18"/>
                <w:szCs w:val="18"/>
              </w:rPr>
            </w:pPr>
            <w:r w:rsidRPr="006D7D89">
              <w:rPr>
                <w:bCs/>
                <w:color w:val="7030A0"/>
                <w:sz w:val="18"/>
                <w:szCs w:val="18"/>
              </w:rPr>
              <w:t xml:space="preserve">Validate the entity code, property code, and unit code is added to the parameter form. </w:t>
            </w:r>
          </w:p>
          <w:p w14:paraId="5F065D60" w14:textId="77777777" w:rsidR="000C00B7" w:rsidRPr="006D7D89" w:rsidRDefault="000C00B7" w:rsidP="000C00B7">
            <w:pPr>
              <w:rPr>
                <w:bCs/>
                <w:color w:val="7030A0"/>
                <w:sz w:val="18"/>
                <w:szCs w:val="18"/>
              </w:rPr>
            </w:pPr>
          </w:p>
          <w:p w14:paraId="2D098339" w14:textId="77777777" w:rsidR="00BF42EF" w:rsidRPr="006D7D89" w:rsidRDefault="00BF42EF" w:rsidP="000C00B7">
            <w:pPr>
              <w:rPr>
                <w:bCs/>
                <w:color w:val="7030A0"/>
                <w:sz w:val="18"/>
                <w:szCs w:val="18"/>
              </w:rPr>
            </w:pPr>
            <w:r w:rsidRPr="006D7D89">
              <w:rPr>
                <w:bCs/>
                <w:color w:val="7030A0"/>
                <w:sz w:val="18"/>
                <w:szCs w:val="18"/>
              </w:rPr>
              <w:t>Validate the values align with what’s on the prepaid amortization inquiry screen.</w:t>
            </w:r>
          </w:p>
          <w:p w14:paraId="4ED61572" w14:textId="77777777" w:rsidR="004218AD" w:rsidRPr="006D7D89" w:rsidRDefault="004218AD" w:rsidP="000C00B7">
            <w:pPr>
              <w:rPr>
                <w:bCs/>
                <w:color w:val="7030A0"/>
                <w:sz w:val="18"/>
                <w:szCs w:val="18"/>
              </w:rPr>
            </w:pPr>
          </w:p>
          <w:p w14:paraId="3EB66395" w14:textId="693AEDAE" w:rsidR="004218AD" w:rsidRPr="006D7D89" w:rsidRDefault="004218AD" w:rsidP="000C00B7">
            <w:pPr>
              <w:rPr>
                <w:bCs/>
                <w:color w:val="7030A0"/>
                <w:sz w:val="18"/>
                <w:szCs w:val="18"/>
              </w:rPr>
            </w:pPr>
            <w:r w:rsidRPr="006D7D89">
              <w:rPr>
                <w:bCs/>
                <w:color w:val="7030A0"/>
                <w:sz w:val="18"/>
                <w:szCs w:val="18"/>
              </w:rPr>
              <w:t>Validate users can filter on the fields.</w:t>
            </w:r>
          </w:p>
        </w:tc>
        <w:tc>
          <w:tcPr>
            <w:tcW w:w="1549" w:type="dxa"/>
            <w:gridSpan w:val="2"/>
            <w:tcBorders>
              <w:top w:val="single" w:sz="4" w:space="0" w:color="auto"/>
              <w:left w:val="single" w:sz="4" w:space="0" w:color="auto"/>
              <w:bottom w:val="single" w:sz="4" w:space="0" w:color="auto"/>
              <w:right w:val="single" w:sz="4" w:space="0" w:color="auto"/>
            </w:tcBorders>
            <w:shd w:val="clear" w:color="auto" w:fill="auto"/>
          </w:tcPr>
          <w:p w14:paraId="76171934" w14:textId="77777777" w:rsidR="000C00B7" w:rsidRPr="006D7D89" w:rsidRDefault="000C00B7" w:rsidP="000C00B7">
            <w:pPr>
              <w:rPr>
                <w:b/>
                <w:color w:val="7030A0"/>
              </w:rPr>
            </w:pPr>
          </w:p>
        </w:tc>
      </w:tr>
      <w:tr w:rsidR="00495737" w:rsidRPr="00022E81" w14:paraId="44DB2126"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D5BB07D" w14:textId="34B66ABE" w:rsidR="00495737" w:rsidRPr="00F220E7" w:rsidRDefault="00495737" w:rsidP="00495737">
            <w:pPr>
              <w:rPr>
                <w:b/>
              </w:rPr>
            </w:pPr>
            <w:r w:rsidRPr="00F220E7">
              <w:rPr>
                <w:bCs/>
              </w:rPr>
              <w:t>T.</w:t>
            </w:r>
            <w:r w:rsidR="0076292E">
              <w:rPr>
                <w:bCs/>
              </w:rPr>
              <w:t>44</w:t>
            </w:r>
            <w:r w:rsidRPr="00F220E7">
              <w:rPr>
                <w:bCs/>
              </w:rPr>
              <w:t>.A</w:t>
            </w:r>
          </w:p>
        </w:tc>
        <w:tc>
          <w:tcPr>
            <w:tcW w:w="1706" w:type="dxa"/>
            <w:tcBorders>
              <w:top w:val="single" w:sz="4" w:space="0" w:color="auto"/>
              <w:left w:val="single" w:sz="4" w:space="0" w:color="auto"/>
              <w:bottom w:val="single" w:sz="4" w:space="0" w:color="auto"/>
              <w:right w:val="single" w:sz="4" w:space="0" w:color="auto"/>
            </w:tcBorders>
          </w:tcPr>
          <w:p w14:paraId="5EDD799F" w14:textId="77777777" w:rsidR="00495737" w:rsidRPr="00F220E7" w:rsidRDefault="00495737" w:rsidP="00495737">
            <w:pPr>
              <w:rPr>
                <w:sz w:val="18"/>
                <w:szCs w:val="18"/>
              </w:rPr>
            </w:pPr>
            <w:r w:rsidRPr="00F220E7">
              <w:rPr>
                <w:sz w:val="18"/>
                <w:szCs w:val="18"/>
              </w:rPr>
              <w:t xml:space="preserve">PMA.001 </w:t>
            </w:r>
          </w:p>
          <w:p w14:paraId="5D107582" w14:textId="77777777" w:rsidR="00495737" w:rsidRPr="00F220E7" w:rsidRDefault="00495737" w:rsidP="00495737">
            <w:pPr>
              <w:rPr>
                <w:sz w:val="18"/>
                <w:szCs w:val="18"/>
              </w:rPr>
            </w:pPr>
          </w:p>
          <w:p w14:paraId="0C15580B" w14:textId="31491DFE" w:rsidR="00495737" w:rsidRPr="00F220E7" w:rsidRDefault="00495737" w:rsidP="00495737">
            <w:pPr>
              <w:rPr>
                <w:sz w:val="18"/>
                <w:szCs w:val="18"/>
              </w:rPr>
            </w:pPr>
            <w:r w:rsidRPr="00F220E7">
              <w:rPr>
                <w:sz w:val="18"/>
                <w:szCs w:val="18"/>
              </w:rPr>
              <w:t>Project Master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18E77B0" w14:textId="1531FF98" w:rsidR="00495737" w:rsidRPr="00F220E7" w:rsidRDefault="00495737" w:rsidP="00495737">
            <w:pPr>
              <w:rPr>
                <w:b/>
              </w:rPr>
            </w:pPr>
            <w:r w:rsidRPr="00F220E7">
              <w:rPr>
                <w:sz w:val="18"/>
                <w:szCs w:val="18"/>
              </w:rPr>
              <w:t>Project management accounting &gt;&gt; Projects &gt;&gt; All projects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1927154" w14:textId="2B9FC69F" w:rsidR="00495737" w:rsidRPr="00F220E7" w:rsidRDefault="00495737" w:rsidP="00495737">
            <w:pPr>
              <w:rPr>
                <w:b/>
              </w:rPr>
            </w:pPr>
            <w:r w:rsidRPr="00F220E7">
              <w:rPr>
                <w:sz w:val="18"/>
                <w:szCs w:val="18"/>
              </w:rPr>
              <w:t xml:space="preserve">Validate the following three fields [ Entity code, Property code, Unit code] were added to the project master form.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A128DEA" w14:textId="77777777" w:rsidR="00495737" w:rsidRPr="003D23BA" w:rsidRDefault="00495737" w:rsidP="00495737">
            <w:pPr>
              <w:rPr>
                <w:b/>
                <w:color w:val="808080" w:themeColor="background1" w:themeShade="80"/>
              </w:rPr>
            </w:pPr>
          </w:p>
        </w:tc>
      </w:tr>
      <w:tr w:rsidR="00495737" w:rsidRPr="00022E81" w14:paraId="5E655550"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323968DF" w14:textId="5529C67A" w:rsidR="00495737" w:rsidRPr="00F220E7" w:rsidRDefault="00495737" w:rsidP="00495737">
            <w:pPr>
              <w:rPr>
                <w:b/>
              </w:rPr>
            </w:pPr>
            <w:r w:rsidRPr="00F220E7">
              <w:rPr>
                <w:bCs/>
              </w:rPr>
              <w:t>T.</w:t>
            </w:r>
            <w:r w:rsidR="0076292E">
              <w:rPr>
                <w:bCs/>
              </w:rPr>
              <w:t>44</w:t>
            </w:r>
            <w:r w:rsidRPr="00F220E7">
              <w:rPr>
                <w:bCs/>
              </w:rPr>
              <w:t>.B</w:t>
            </w:r>
          </w:p>
        </w:tc>
        <w:tc>
          <w:tcPr>
            <w:tcW w:w="1706" w:type="dxa"/>
            <w:tcBorders>
              <w:top w:val="single" w:sz="4" w:space="0" w:color="auto"/>
              <w:left w:val="single" w:sz="4" w:space="0" w:color="auto"/>
              <w:bottom w:val="single" w:sz="4" w:space="0" w:color="auto"/>
              <w:right w:val="single" w:sz="4" w:space="0" w:color="auto"/>
            </w:tcBorders>
          </w:tcPr>
          <w:p w14:paraId="23D1A172" w14:textId="77777777" w:rsidR="00495737" w:rsidRPr="00F220E7" w:rsidRDefault="00495737" w:rsidP="00495737">
            <w:pPr>
              <w:rPr>
                <w:sz w:val="18"/>
                <w:szCs w:val="18"/>
              </w:rPr>
            </w:pPr>
            <w:r w:rsidRPr="00F220E7">
              <w:rPr>
                <w:sz w:val="18"/>
                <w:szCs w:val="18"/>
              </w:rPr>
              <w:t xml:space="preserve">PMA.001 </w:t>
            </w:r>
          </w:p>
          <w:p w14:paraId="7FBF3FB0" w14:textId="77777777" w:rsidR="00495737" w:rsidRPr="00F220E7" w:rsidRDefault="00495737" w:rsidP="00495737">
            <w:pPr>
              <w:rPr>
                <w:sz w:val="18"/>
                <w:szCs w:val="18"/>
              </w:rPr>
            </w:pPr>
          </w:p>
          <w:p w14:paraId="5F790030" w14:textId="64B49B86" w:rsidR="00495737" w:rsidRPr="00F220E7" w:rsidRDefault="00495737" w:rsidP="00495737">
            <w:pPr>
              <w:rPr>
                <w:sz w:val="18"/>
                <w:szCs w:val="18"/>
              </w:rPr>
            </w:pPr>
            <w:r w:rsidRPr="00F220E7">
              <w:rPr>
                <w:sz w:val="18"/>
                <w:szCs w:val="18"/>
              </w:rPr>
              <w:t>Project Master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0090EB9" w14:textId="0D71AAF1" w:rsidR="00495737" w:rsidRPr="00F220E7" w:rsidRDefault="00495737" w:rsidP="00495737">
            <w:pPr>
              <w:rPr>
                <w:sz w:val="18"/>
                <w:szCs w:val="18"/>
              </w:rPr>
            </w:pPr>
            <w:r w:rsidRPr="00F220E7">
              <w:rPr>
                <w:sz w:val="18"/>
                <w:szCs w:val="18"/>
              </w:rPr>
              <w:t>Project management accounting &gt;&gt; Projects &gt;&gt; All projects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7885546" w14:textId="75127534" w:rsidR="00495737" w:rsidRPr="00F220E7" w:rsidRDefault="00495737" w:rsidP="00495737">
            <w:pPr>
              <w:pStyle w:val="NoSpacing"/>
              <w:rPr>
                <w:sz w:val="18"/>
                <w:szCs w:val="18"/>
              </w:rPr>
            </w:pPr>
            <w:r w:rsidRPr="00F220E7">
              <w:rPr>
                <w:sz w:val="18"/>
                <w:szCs w:val="18"/>
              </w:rPr>
              <w:t xml:space="preserve">Test creation of a project using </w:t>
            </w:r>
            <w:r w:rsidR="00244462" w:rsidRPr="00F220E7">
              <w:rPr>
                <w:sz w:val="18"/>
                <w:szCs w:val="18"/>
              </w:rPr>
              <w:t>a</w:t>
            </w:r>
            <w:r w:rsidRPr="00F220E7">
              <w:rPr>
                <w:sz w:val="18"/>
                <w:szCs w:val="18"/>
              </w:rPr>
              <w:t xml:space="preserve"> property code.</w:t>
            </w:r>
          </w:p>
          <w:p w14:paraId="7B0D055F" w14:textId="77777777" w:rsidR="00495737" w:rsidRPr="00F220E7" w:rsidRDefault="00495737" w:rsidP="00495737">
            <w:pPr>
              <w:pStyle w:val="NoSpacing"/>
              <w:rPr>
                <w:sz w:val="18"/>
                <w:szCs w:val="18"/>
              </w:rPr>
            </w:pPr>
          </w:p>
          <w:p w14:paraId="743C5257" w14:textId="77777777" w:rsidR="00495737" w:rsidRPr="00F220E7" w:rsidRDefault="00495737" w:rsidP="00495737">
            <w:pPr>
              <w:pStyle w:val="NoSpacing"/>
              <w:rPr>
                <w:sz w:val="18"/>
                <w:szCs w:val="18"/>
              </w:rPr>
            </w:pPr>
            <w:r w:rsidRPr="00F220E7">
              <w:rPr>
                <w:sz w:val="18"/>
                <w:szCs w:val="18"/>
              </w:rPr>
              <w:t xml:space="preserve">Validate when the property code is selected, the unit code field should become available with only records that are associated to the property selected. </w:t>
            </w:r>
          </w:p>
          <w:p w14:paraId="492FD3BC" w14:textId="77777777" w:rsidR="00495737" w:rsidRPr="00F220E7" w:rsidRDefault="00495737" w:rsidP="00495737">
            <w:pPr>
              <w:pStyle w:val="NoSpacing"/>
              <w:rPr>
                <w:sz w:val="18"/>
                <w:szCs w:val="18"/>
              </w:rPr>
            </w:pPr>
          </w:p>
          <w:p w14:paraId="4ADA9E26" w14:textId="77777777" w:rsidR="00495737" w:rsidRPr="00F220E7" w:rsidRDefault="00495737" w:rsidP="00495737">
            <w:pPr>
              <w:pStyle w:val="NoSpacing"/>
              <w:rPr>
                <w:sz w:val="18"/>
                <w:szCs w:val="18"/>
              </w:rPr>
            </w:pPr>
            <w:r w:rsidRPr="00F220E7">
              <w:rPr>
                <w:sz w:val="18"/>
                <w:szCs w:val="18"/>
              </w:rPr>
              <w:t xml:space="preserve">Validate the entity code should auto populate based on the </w:t>
            </w:r>
            <w:r w:rsidRPr="00F220E7">
              <w:rPr>
                <w:b/>
                <w:bCs/>
                <w:i/>
                <w:iCs/>
                <w:sz w:val="18"/>
                <w:szCs w:val="18"/>
              </w:rPr>
              <w:t>system date</w:t>
            </w:r>
            <w:r w:rsidRPr="00F220E7">
              <w:rPr>
                <w:sz w:val="18"/>
                <w:szCs w:val="18"/>
              </w:rPr>
              <w:t xml:space="preserve"> comparative to ownership effective date.</w:t>
            </w:r>
          </w:p>
          <w:p w14:paraId="3FF20341" w14:textId="77777777" w:rsidR="00495737" w:rsidRPr="00F220E7" w:rsidRDefault="00495737" w:rsidP="00495737">
            <w:pPr>
              <w:pStyle w:val="NoSpacing"/>
              <w:rPr>
                <w:sz w:val="18"/>
                <w:szCs w:val="18"/>
              </w:rPr>
            </w:pPr>
          </w:p>
          <w:p w14:paraId="7130F3C6" w14:textId="77777777" w:rsidR="00495737" w:rsidRPr="00F220E7" w:rsidRDefault="00495737" w:rsidP="00495737">
            <w:pPr>
              <w:pStyle w:val="NoSpacing"/>
              <w:rPr>
                <w:sz w:val="18"/>
                <w:szCs w:val="18"/>
              </w:rPr>
            </w:pPr>
            <w:r w:rsidRPr="00F220E7">
              <w:rPr>
                <w:sz w:val="18"/>
                <w:szCs w:val="18"/>
              </w:rPr>
              <w:t xml:space="preserve">Validate when the entity code is auto filled, the field should become greyed out. </w:t>
            </w:r>
          </w:p>
          <w:p w14:paraId="67F04CBA" w14:textId="77777777" w:rsidR="00495737" w:rsidRPr="00F220E7" w:rsidRDefault="00495737" w:rsidP="00495737">
            <w:pPr>
              <w:pStyle w:val="NoSpacing"/>
              <w:rPr>
                <w:b/>
                <w:bCs/>
                <w:sz w:val="18"/>
                <w:szCs w:val="18"/>
              </w:rPr>
            </w:pPr>
          </w:p>
          <w:p w14:paraId="3686AE84" w14:textId="70963630" w:rsidR="00495737" w:rsidRPr="00F220E7" w:rsidRDefault="00495737" w:rsidP="00495737">
            <w:pPr>
              <w:rPr>
                <w:b/>
              </w:rPr>
            </w:pPr>
            <w:r w:rsidRPr="00F220E7">
              <w:rPr>
                <w:sz w:val="18"/>
                <w:szCs w:val="18"/>
              </w:rPr>
              <w:t>Validate the financial dimension for BU</w:t>
            </w:r>
            <w:r>
              <w:rPr>
                <w:sz w:val="18"/>
                <w:szCs w:val="18"/>
              </w:rPr>
              <w:t>, property.</w:t>
            </w:r>
            <w:r w:rsidRPr="00F220E7">
              <w:rPr>
                <w:sz w:val="18"/>
                <w:szCs w:val="18"/>
              </w:rPr>
              <w:t xml:space="preserve"> </w:t>
            </w:r>
            <w:r w:rsidR="000C00B7" w:rsidRPr="00F220E7">
              <w:rPr>
                <w:sz w:val="18"/>
                <w:szCs w:val="18"/>
              </w:rPr>
              <w:t>and</w:t>
            </w:r>
            <w:r w:rsidRPr="00F220E7" w:rsidDel="003325F8">
              <w:rPr>
                <w:sz w:val="18"/>
                <w:szCs w:val="18"/>
              </w:rPr>
              <w:t xml:space="preserve"> </w:t>
            </w:r>
            <w:r>
              <w:rPr>
                <w:sz w:val="18"/>
                <w:szCs w:val="18"/>
              </w:rPr>
              <w:t>market</w:t>
            </w:r>
            <w:r w:rsidRPr="00F220E7">
              <w:rPr>
                <w:sz w:val="18"/>
                <w:szCs w:val="18"/>
              </w:rPr>
              <w:t xml:space="preserve"> should pull from the BU-property relationship</w:t>
            </w:r>
            <w:r w:rsidR="00F569E6" w:rsidRPr="00F220E7">
              <w:rPr>
                <w:sz w:val="18"/>
                <w:szCs w:val="18"/>
              </w:rPr>
              <w:t>-</w:t>
            </w:r>
            <w:r w:rsidRPr="00F220E7">
              <w:rPr>
                <w:sz w:val="18"/>
                <w:szCs w:val="18"/>
              </w:rPr>
              <w:t>based system creation date comparative to the effective ownership date.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67E1D997" w14:textId="77777777" w:rsidR="00495737" w:rsidRPr="003D23BA" w:rsidRDefault="00495737" w:rsidP="00495737">
            <w:pPr>
              <w:rPr>
                <w:b/>
                <w:color w:val="808080" w:themeColor="background1" w:themeShade="80"/>
              </w:rPr>
            </w:pPr>
          </w:p>
        </w:tc>
      </w:tr>
      <w:tr w:rsidR="00495737" w:rsidRPr="00022E81" w14:paraId="714D261A"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7086C7A2" w14:textId="3EB00CCA" w:rsidR="00495737" w:rsidRPr="00F220E7" w:rsidRDefault="00495737" w:rsidP="00495737">
            <w:pPr>
              <w:rPr>
                <w:bCs/>
              </w:rPr>
            </w:pPr>
            <w:r w:rsidRPr="00F220E7">
              <w:rPr>
                <w:bCs/>
              </w:rPr>
              <w:t>T.</w:t>
            </w:r>
            <w:r w:rsidR="0076292E">
              <w:rPr>
                <w:bCs/>
              </w:rPr>
              <w:t>44</w:t>
            </w:r>
            <w:r w:rsidRPr="00F220E7">
              <w:rPr>
                <w:bCs/>
              </w:rPr>
              <w:t>.C</w:t>
            </w:r>
          </w:p>
        </w:tc>
        <w:tc>
          <w:tcPr>
            <w:tcW w:w="1706" w:type="dxa"/>
            <w:tcBorders>
              <w:top w:val="single" w:sz="4" w:space="0" w:color="auto"/>
              <w:left w:val="single" w:sz="4" w:space="0" w:color="auto"/>
              <w:bottom w:val="single" w:sz="4" w:space="0" w:color="auto"/>
              <w:right w:val="single" w:sz="4" w:space="0" w:color="auto"/>
            </w:tcBorders>
          </w:tcPr>
          <w:p w14:paraId="5B090DBE" w14:textId="77777777" w:rsidR="00495737" w:rsidRPr="00F220E7" w:rsidRDefault="00495737" w:rsidP="00495737">
            <w:pPr>
              <w:rPr>
                <w:sz w:val="18"/>
                <w:szCs w:val="18"/>
              </w:rPr>
            </w:pPr>
            <w:r w:rsidRPr="00F220E7">
              <w:rPr>
                <w:sz w:val="18"/>
                <w:szCs w:val="18"/>
              </w:rPr>
              <w:t xml:space="preserve">PMA.001 </w:t>
            </w:r>
          </w:p>
          <w:p w14:paraId="7BA2DA51" w14:textId="77777777" w:rsidR="00495737" w:rsidRPr="00F220E7" w:rsidRDefault="00495737" w:rsidP="00495737">
            <w:pPr>
              <w:rPr>
                <w:sz w:val="18"/>
                <w:szCs w:val="18"/>
              </w:rPr>
            </w:pPr>
          </w:p>
          <w:p w14:paraId="7DA58F6E" w14:textId="05612A5D" w:rsidR="00495737" w:rsidRPr="00F220E7" w:rsidRDefault="00495737" w:rsidP="00495737">
            <w:pPr>
              <w:rPr>
                <w:sz w:val="18"/>
                <w:szCs w:val="18"/>
              </w:rPr>
            </w:pPr>
            <w:r w:rsidRPr="00F220E7">
              <w:rPr>
                <w:sz w:val="18"/>
                <w:szCs w:val="18"/>
              </w:rPr>
              <w:t>Project Master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37C5949" w14:textId="0E1AAE6F" w:rsidR="00495737" w:rsidRPr="00F220E7" w:rsidRDefault="00495737" w:rsidP="00495737">
            <w:pPr>
              <w:rPr>
                <w:sz w:val="18"/>
                <w:szCs w:val="18"/>
              </w:rPr>
            </w:pPr>
            <w:r w:rsidRPr="00F220E7">
              <w:rPr>
                <w:sz w:val="18"/>
                <w:szCs w:val="18"/>
              </w:rPr>
              <w:t>Project management accounting &gt;&gt; Projects &gt;&gt; All projects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2A11872C" w14:textId="1B69189D" w:rsidR="00495737" w:rsidRPr="00F220E7" w:rsidRDefault="00495737" w:rsidP="00495737">
            <w:pPr>
              <w:rPr>
                <w:sz w:val="18"/>
                <w:szCs w:val="18"/>
              </w:rPr>
            </w:pPr>
            <w:r w:rsidRPr="00F220E7">
              <w:rPr>
                <w:sz w:val="18"/>
                <w:szCs w:val="18"/>
              </w:rPr>
              <w:t xml:space="preserve">Test creation of a project using an entity code. </w:t>
            </w:r>
          </w:p>
          <w:p w14:paraId="29E1FF40" w14:textId="77777777" w:rsidR="00495737" w:rsidRPr="00F220E7" w:rsidRDefault="00495737" w:rsidP="00495737">
            <w:pPr>
              <w:rPr>
                <w:sz w:val="18"/>
                <w:szCs w:val="18"/>
              </w:rPr>
            </w:pPr>
          </w:p>
          <w:p w14:paraId="647A15C4" w14:textId="5457096D" w:rsidR="00495737" w:rsidRPr="00F220E7" w:rsidRDefault="00495737" w:rsidP="00495737">
            <w:pPr>
              <w:rPr>
                <w:b/>
              </w:rPr>
            </w:pPr>
            <w:r w:rsidRPr="00F220E7">
              <w:rPr>
                <w:sz w:val="18"/>
                <w:szCs w:val="18"/>
              </w:rPr>
              <w:t>Validate if only the entity code is selected, the financial dimension for BU should pull from the entity structure master that is related to the entity ID.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3AA1EEA6" w14:textId="77777777" w:rsidR="00495737" w:rsidRPr="003D23BA" w:rsidRDefault="00495737" w:rsidP="00495737">
            <w:pPr>
              <w:rPr>
                <w:b/>
                <w:color w:val="808080" w:themeColor="background1" w:themeShade="80"/>
              </w:rPr>
            </w:pPr>
          </w:p>
        </w:tc>
      </w:tr>
      <w:tr w:rsidR="00495737" w:rsidRPr="00022E81" w14:paraId="58ED1228"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4A207EB1" w14:textId="02E76C64" w:rsidR="00495737" w:rsidRPr="00F220E7" w:rsidRDefault="00495737" w:rsidP="00495737">
            <w:pPr>
              <w:rPr>
                <w:b/>
              </w:rPr>
            </w:pPr>
            <w:r w:rsidRPr="00F220E7">
              <w:rPr>
                <w:bCs/>
              </w:rPr>
              <w:t>T.</w:t>
            </w:r>
            <w:r w:rsidR="0076292E">
              <w:rPr>
                <w:bCs/>
              </w:rPr>
              <w:t>45</w:t>
            </w:r>
            <w:r w:rsidRPr="00F220E7">
              <w:rPr>
                <w:bCs/>
              </w:rPr>
              <w:t>.A</w:t>
            </w:r>
          </w:p>
        </w:tc>
        <w:tc>
          <w:tcPr>
            <w:tcW w:w="1706" w:type="dxa"/>
            <w:tcBorders>
              <w:top w:val="single" w:sz="4" w:space="0" w:color="auto"/>
              <w:left w:val="single" w:sz="4" w:space="0" w:color="auto"/>
              <w:bottom w:val="single" w:sz="4" w:space="0" w:color="auto"/>
              <w:right w:val="single" w:sz="4" w:space="0" w:color="auto"/>
            </w:tcBorders>
          </w:tcPr>
          <w:p w14:paraId="59A0BBCC" w14:textId="77777777" w:rsidR="00495737" w:rsidRPr="00F220E7" w:rsidRDefault="00495737" w:rsidP="00495737">
            <w:pPr>
              <w:rPr>
                <w:sz w:val="18"/>
                <w:szCs w:val="18"/>
              </w:rPr>
            </w:pPr>
            <w:r w:rsidRPr="00F220E7">
              <w:rPr>
                <w:sz w:val="18"/>
                <w:szCs w:val="18"/>
              </w:rPr>
              <w:t>PMA.002</w:t>
            </w:r>
          </w:p>
          <w:p w14:paraId="7B76BE4C" w14:textId="77777777" w:rsidR="00495737" w:rsidRPr="00F220E7" w:rsidRDefault="00495737" w:rsidP="00495737">
            <w:pPr>
              <w:rPr>
                <w:sz w:val="18"/>
                <w:szCs w:val="18"/>
              </w:rPr>
            </w:pPr>
          </w:p>
          <w:p w14:paraId="7A7E5B82" w14:textId="4D9A0CE2" w:rsidR="00495737" w:rsidRPr="00F220E7" w:rsidRDefault="00495737" w:rsidP="00495737">
            <w:pPr>
              <w:rPr>
                <w:sz w:val="18"/>
                <w:szCs w:val="18"/>
              </w:rPr>
            </w:pPr>
            <w:r w:rsidRPr="00F220E7">
              <w:rPr>
                <w:sz w:val="18"/>
                <w:szCs w:val="18"/>
              </w:rPr>
              <w:t>Project Master Listing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BA9174D" w14:textId="29DF66FA" w:rsidR="00495737" w:rsidRPr="00F220E7" w:rsidRDefault="00495737" w:rsidP="00495737">
            <w:pPr>
              <w:rPr>
                <w:b/>
              </w:rPr>
            </w:pPr>
            <w:r w:rsidRPr="00F220E7">
              <w:rPr>
                <w:sz w:val="18"/>
                <w:szCs w:val="18"/>
              </w:rPr>
              <w:t>Project management accounting &gt;&gt; Projects &gt;&gt; All projects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40E23E7" w14:textId="77777777" w:rsidR="00495737" w:rsidRPr="00F220E7" w:rsidRDefault="00495737" w:rsidP="00495737">
            <w:pPr>
              <w:rPr>
                <w:sz w:val="18"/>
                <w:szCs w:val="18"/>
              </w:rPr>
            </w:pPr>
            <w:r w:rsidRPr="00F220E7">
              <w:rPr>
                <w:sz w:val="18"/>
                <w:szCs w:val="18"/>
              </w:rPr>
              <w:t xml:space="preserve">Validate the following three fields [ Entity code, Property code, Unit code] were added to the project master listing. </w:t>
            </w:r>
          </w:p>
          <w:p w14:paraId="23F40F49" w14:textId="77777777" w:rsidR="00495737" w:rsidRPr="00F220E7" w:rsidRDefault="00495737" w:rsidP="00495737">
            <w:pPr>
              <w:rPr>
                <w:sz w:val="18"/>
                <w:szCs w:val="18"/>
              </w:rPr>
            </w:pPr>
          </w:p>
          <w:p w14:paraId="7A6BB5A7" w14:textId="0D84350E" w:rsidR="00495737" w:rsidRPr="00F220E7" w:rsidRDefault="00495737" w:rsidP="00495737">
            <w:pPr>
              <w:rPr>
                <w:sz w:val="18"/>
                <w:szCs w:val="18"/>
              </w:rPr>
            </w:pPr>
            <w:r w:rsidRPr="00F220E7">
              <w:rPr>
                <w:sz w:val="18"/>
                <w:szCs w:val="18"/>
              </w:rPr>
              <w:t xml:space="preserve">The fields allow user to filter records displayed on the report. </w:t>
            </w:r>
          </w:p>
          <w:p w14:paraId="00EFDE5C" w14:textId="18A5B304" w:rsidR="00495737" w:rsidRPr="00F220E7" w:rsidRDefault="00495737" w:rsidP="00495737">
            <w:pPr>
              <w:rPr>
                <w:b/>
              </w:rPr>
            </w:pP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D322CCB" w14:textId="77777777" w:rsidR="00495737" w:rsidRPr="00022E81" w:rsidRDefault="00495737" w:rsidP="00495737">
            <w:pPr>
              <w:rPr>
                <w:b/>
                <w:color w:val="7030A0"/>
              </w:rPr>
            </w:pPr>
          </w:p>
        </w:tc>
      </w:tr>
      <w:tr w:rsidR="00495737" w:rsidRPr="00022E81" w14:paraId="5932292D"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E81E82A" w14:textId="0335E4FD" w:rsidR="00495737" w:rsidRPr="00F220E7" w:rsidRDefault="00495737" w:rsidP="00495737">
            <w:pPr>
              <w:rPr>
                <w:bCs/>
              </w:rPr>
            </w:pPr>
            <w:r w:rsidRPr="00F220E7">
              <w:rPr>
                <w:bCs/>
              </w:rPr>
              <w:t>T.</w:t>
            </w:r>
            <w:r w:rsidR="0076292E">
              <w:rPr>
                <w:bCs/>
              </w:rPr>
              <w:t>45</w:t>
            </w:r>
            <w:r w:rsidRPr="00F220E7">
              <w:rPr>
                <w:bCs/>
              </w:rPr>
              <w:t>.B</w:t>
            </w:r>
          </w:p>
        </w:tc>
        <w:tc>
          <w:tcPr>
            <w:tcW w:w="1706" w:type="dxa"/>
            <w:tcBorders>
              <w:top w:val="single" w:sz="4" w:space="0" w:color="auto"/>
              <w:left w:val="single" w:sz="4" w:space="0" w:color="auto"/>
              <w:bottom w:val="single" w:sz="4" w:space="0" w:color="auto"/>
              <w:right w:val="single" w:sz="4" w:space="0" w:color="auto"/>
            </w:tcBorders>
          </w:tcPr>
          <w:p w14:paraId="1FA2F721" w14:textId="77777777" w:rsidR="00495737" w:rsidRPr="00F220E7" w:rsidRDefault="00495737" w:rsidP="00495737">
            <w:pPr>
              <w:rPr>
                <w:sz w:val="18"/>
                <w:szCs w:val="18"/>
              </w:rPr>
            </w:pPr>
            <w:r w:rsidRPr="00F220E7">
              <w:rPr>
                <w:sz w:val="18"/>
                <w:szCs w:val="18"/>
              </w:rPr>
              <w:t>PMA.002</w:t>
            </w:r>
          </w:p>
          <w:p w14:paraId="49EF7F2F" w14:textId="77777777" w:rsidR="00495737" w:rsidRPr="00F220E7" w:rsidRDefault="00495737" w:rsidP="00495737">
            <w:pPr>
              <w:rPr>
                <w:sz w:val="18"/>
                <w:szCs w:val="18"/>
              </w:rPr>
            </w:pPr>
          </w:p>
          <w:p w14:paraId="08B4859A" w14:textId="3A3B9B64" w:rsidR="00495737" w:rsidRPr="00F220E7" w:rsidRDefault="00495737" w:rsidP="00495737">
            <w:pPr>
              <w:rPr>
                <w:sz w:val="18"/>
                <w:szCs w:val="18"/>
              </w:rPr>
            </w:pPr>
            <w:r w:rsidRPr="00F220E7">
              <w:rPr>
                <w:sz w:val="18"/>
                <w:szCs w:val="18"/>
              </w:rPr>
              <w:t>Project Master Listing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0761F9E" w14:textId="058DBC7C" w:rsidR="00495737" w:rsidRPr="00F220E7" w:rsidRDefault="00495737" w:rsidP="00495737">
            <w:pPr>
              <w:rPr>
                <w:sz w:val="18"/>
                <w:szCs w:val="18"/>
              </w:rPr>
            </w:pPr>
            <w:r w:rsidRPr="00F220E7">
              <w:rPr>
                <w:sz w:val="18"/>
                <w:szCs w:val="18"/>
              </w:rPr>
              <w:t>Project management accounting &gt;&gt; Projects &gt;&gt; All projects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EA7AC7E" w14:textId="10659643" w:rsidR="00495737" w:rsidRPr="00F220E7" w:rsidRDefault="00495737" w:rsidP="00495737">
            <w:pPr>
              <w:rPr>
                <w:sz w:val="18"/>
                <w:szCs w:val="18"/>
              </w:rPr>
            </w:pPr>
            <w:r w:rsidRPr="00F220E7">
              <w:rPr>
                <w:bCs/>
                <w:sz w:val="18"/>
                <w:szCs w:val="18"/>
              </w:rPr>
              <w:t>Validate when inputting the property code, the records on the screen are filtered for assets related to the property code.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21912B2D" w14:textId="77777777" w:rsidR="00495737" w:rsidRPr="00022E81" w:rsidRDefault="00495737" w:rsidP="00495737">
            <w:pPr>
              <w:rPr>
                <w:b/>
                <w:color w:val="7030A0"/>
              </w:rPr>
            </w:pPr>
          </w:p>
        </w:tc>
      </w:tr>
      <w:tr w:rsidR="00495737" w:rsidRPr="00022E81" w14:paraId="24332036"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3B1996A0" w14:textId="459E7B47" w:rsidR="00495737" w:rsidRPr="00F220E7" w:rsidRDefault="00495737" w:rsidP="00495737">
            <w:pPr>
              <w:rPr>
                <w:bCs/>
              </w:rPr>
            </w:pPr>
            <w:r w:rsidRPr="00F220E7">
              <w:rPr>
                <w:bCs/>
              </w:rPr>
              <w:lastRenderedPageBreak/>
              <w:t>T.</w:t>
            </w:r>
            <w:r w:rsidR="0076292E">
              <w:rPr>
                <w:bCs/>
              </w:rPr>
              <w:t>45</w:t>
            </w:r>
            <w:r w:rsidRPr="00F220E7">
              <w:rPr>
                <w:bCs/>
              </w:rPr>
              <w:t>.C</w:t>
            </w:r>
          </w:p>
        </w:tc>
        <w:tc>
          <w:tcPr>
            <w:tcW w:w="1706" w:type="dxa"/>
            <w:tcBorders>
              <w:top w:val="single" w:sz="4" w:space="0" w:color="auto"/>
              <w:left w:val="single" w:sz="4" w:space="0" w:color="auto"/>
              <w:bottom w:val="single" w:sz="4" w:space="0" w:color="auto"/>
              <w:right w:val="single" w:sz="4" w:space="0" w:color="auto"/>
            </w:tcBorders>
          </w:tcPr>
          <w:p w14:paraId="04CBDFF7" w14:textId="77777777" w:rsidR="00495737" w:rsidRPr="00F220E7" w:rsidRDefault="00495737" w:rsidP="00495737">
            <w:pPr>
              <w:rPr>
                <w:sz w:val="18"/>
                <w:szCs w:val="18"/>
              </w:rPr>
            </w:pPr>
            <w:r w:rsidRPr="00F220E7">
              <w:rPr>
                <w:sz w:val="18"/>
                <w:szCs w:val="18"/>
              </w:rPr>
              <w:t>PMA.002</w:t>
            </w:r>
          </w:p>
          <w:p w14:paraId="1C5BB214" w14:textId="77777777" w:rsidR="00495737" w:rsidRPr="00F220E7" w:rsidRDefault="00495737" w:rsidP="00495737">
            <w:pPr>
              <w:rPr>
                <w:sz w:val="18"/>
                <w:szCs w:val="18"/>
              </w:rPr>
            </w:pPr>
          </w:p>
          <w:p w14:paraId="5FB44D77" w14:textId="4D73B717" w:rsidR="00495737" w:rsidRPr="00F220E7" w:rsidRDefault="00495737" w:rsidP="00495737">
            <w:pPr>
              <w:rPr>
                <w:sz w:val="18"/>
                <w:szCs w:val="18"/>
              </w:rPr>
            </w:pPr>
            <w:r w:rsidRPr="00F220E7">
              <w:rPr>
                <w:sz w:val="18"/>
                <w:szCs w:val="18"/>
              </w:rPr>
              <w:t>Project Master Listing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30CCA2A" w14:textId="0C06005B" w:rsidR="00495737" w:rsidRPr="00F220E7" w:rsidRDefault="00495737" w:rsidP="00495737">
            <w:pPr>
              <w:rPr>
                <w:sz w:val="18"/>
                <w:szCs w:val="18"/>
              </w:rPr>
            </w:pPr>
            <w:r w:rsidRPr="00F220E7">
              <w:rPr>
                <w:sz w:val="18"/>
                <w:szCs w:val="18"/>
              </w:rPr>
              <w:t>Project management accounting &gt;&gt; Projects &gt;&gt; All projects</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CB4715E" w14:textId="24424136" w:rsidR="00495737" w:rsidRPr="00F220E7" w:rsidRDefault="00495737" w:rsidP="00495737">
            <w:pPr>
              <w:rPr>
                <w:sz w:val="18"/>
                <w:szCs w:val="18"/>
              </w:rPr>
            </w:pPr>
            <w:r w:rsidRPr="00F220E7">
              <w:rPr>
                <w:bCs/>
                <w:sz w:val="18"/>
                <w:szCs w:val="18"/>
              </w:rPr>
              <w:t>Validate when inputting the entity code, the records on the screen are filtered for assets related to the entity code.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716E0141" w14:textId="77777777" w:rsidR="00495737" w:rsidRPr="00022E81" w:rsidRDefault="00495737" w:rsidP="00495737">
            <w:pPr>
              <w:rPr>
                <w:b/>
                <w:color w:val="7030A0"/>
              </w:rPr>
            </w:pPr>
          </w:p>
        </w:tc>
      </w:tr>
      <w:tr w:rsidR="00495737" w:rsidRPr="00022E81" w14:paraId="09B44BC6"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31E01AB4" w14:textId="6BEC3A90" w:rsidR="00495737" w:rsidRPr="00F220E7" w:rsidRDefault="00495737" w:rsidP="00495737">
            <w:pPr>
              <w:rPr>
                <w:bCs/>
              </w:rPr>
            </w:pPr>
            <w:r w:rsidRPr="00F220E7">
              <w:rPr>
                <w:bCs/>
              </w:rPr>
              <w:t>T.</w:t>
            </w:r>
            <w:r w:rsidR="0076292E">
              <w:rPr>
                <w:bCs/>
              </w:rPr>
              <w:t>46</w:t>
            </w:r>
            <w:r w:rsidRPr="00F220E7">
              <w:rPr>
                <w:bCs/>
              </w:rPr>
              <w:t>.A</w:t>
            </w:r>
          </w:p>
        </w:tc>
        <w:tc>
          <w:tcPr>
            <w:tcW w:w="1706" w:type="dxa"/>
            <w:tcBorders>
              <w:top w:val="single" w:sz="4" w:space="0" w:color="auto"/>
              <w:left w:val="single" w:sz="4" w:space="0" w:color="auto"/>
              <w:bottom w:val="single" w:sz="4" w:space="0" w:color="auto"/>
              <w:right w:val="single" w:sz="4" w:space="0" w:color="auto"/>
            </w:tcBorders>
          </w:tcPr>
          <w:p w14:paraId="2A7283F3" w14:textId="0FFD75BF" w:rsidR="00495737" w:rsidRPr="00F220E7" w:rsidRDefault="00495737" w:rsidP="00495737">
            <w:pPr>
              <w:rPr>
                <w:sz w:val="18"/>
                <w:szCs w:val="18"/>
              </w:rPr>
            </w:pPr>
            <w:r w:rsidRPr="00F220E7">
              <w:rPr>
                <w:sz w:val="18"/>
                <w:szCs w:val="18"/>
              </w:rPr>
              <w:t>PMA.003</w:t>
            </w:r>
          </w:p>
          <w:p w14:paraId="063CBFFF" w14:textId="77777777" w:rsidR="00495737" w:rsidRPr="00F220E7" w:rsidRDefault="00495737" w:rsidP="00495737">
            <w:pPr>
              <w:rPr>
                <w:sz w:val="18"/>
                <w:szCs w:val="18"/>
              </w:rPr>
            </w:pPr>
          </w:p>
          <w:p w14:paraId="7D6D405B" w14:textId="531EDC5E" w:rsidR="00495737" w:rsidRPr="00F220E7" w:rsidRDefault="00495737" w:rsidP="00495737">
            <w:pPr>
              <w:rPr>
                <w:sz w:val="18"/>
                <w:szCs w:val="18"/>
              </w:rPr>
            </w:pPr>
            <w:r w:rsidRPr="00F220E7">
              <w:rPr>
                <w:sz w:val="18"/>
                <w:szCs w:val="18"/>
              </w:rPr>
              <w:t>Project Hours Journal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634AE283" w14:textId="4B320102" w:rsidR="00495737" w:rsidRPr="00F220E7" w:rsidRDefault="00495737" w:rsidP="00495737">
            <w:pPr>
              <w:rPr>
                <w:sz w:val="18"/>
                <w:szCs w:val="18"/>
              </w:rPr>
            </w:pPr>
            <w:r w:rsidRPr="00F220E7">
              <w:rPr>
                <w:sz w:val="18"/>
                <w:szCs w:val="18"/>
              </w:rPr>
              <w:t>Project management accounting &gt;&gt; Projects &gt;&gt; All projects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4AE09461" w14:textId="690E1453" w:rsidR="00495737" w:rsidRPr="00F220E7" w:rsidRDefault="00495737" w:rsidP="00495737">
            <w:pPr>
              <w:rPr>
                <w:bCs/>
                <w:sz w:val="18"/>
                <w:szCs w:val="18"/>
              </w:rPr>
            </w:pPr>
            <w:r w:rsidRPr="00F220E7">
              <w:rPr>
                <w:sz w:val="18"/>
                <w:szCs w:val="18"/>
              </w:rPr>
              <w:t xml:space="preserve">Validate the following three fields [ Entity code, Property code, Unit code] were added to the project hours journal.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24A93072" w14:textId="77777777" w:rsidR="00495737" w:rsidRPr="00022E81" w:rsidRDefault="00495737" w:rsidP="00495737">
            <w:pPr>
              <w:rPr>
                <w:b/>
                <w:color w:val="7030A0"/>
              </w:rPr>
            </w:pPr>
          </w:p>
        </w:tc>
      </w:tr>
      <w:tr w:rsidR="00495737" w:rsidRPr="00022E81" w14:paraId="7386FD6E"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4CBB3E8" w14:textId="608F8E76" w:rsidR="00495737" w:rsidRPr="00F220E7" w:rsidRDefault="00495737" w:rsidP="00495737">
            <w:pPr>
              <w:rPr>
                <w:bCs/>
              </w:rPr>
            </w:pPr>
            <w:r w:rsidRPr="00F220E7">
              <w:rPr>
                <w:bCs/>
              </w:rPr>
              <w:t>T.</w:t>
            </w:r>
            <w:r w:rsidR="0076292E">
              <w:rPr>
                <w:bCs/>
              </w:rPr>
              <w:t>46</w:t>
            </w:r>
            <w:r w:rsidRPr="00F220E7">
              <w:rPr>
                <w:bCs/>
              </w:rPr>
              <w:t>.B</w:t>
            </w:r>
          </w:p>
        </w:tc>
        <w:tc>
          <w:tcPr>
            <w:tcW w:w="1706" w:type="dxa"/>
            <w:tcBorders>
              <w:top w:val="single" w:sz="4" w:space="0" w:color="auto"/>
              <w:left w:val="single" w:sz="4" w:space="0" w:color="auto"/>
              <w:bottom w:val="single" w:sz="4" w:space="0" w:color="auto"/>
              <w:right w:val="single" w:sz="4" w:space="0" w:color="auto"/>
            </w:tcBorders>
          </w:tcPr>
          <w:p w14:paraId="00663BA7" w14:textId="77777777" w:rsidR="00495737" w:rsidRPr="00F220E7" w:rsidRDefault="00495737" w:rsidP="00495737">
            <w:pPr>
              <w:rPr>
                <w:sz w:val="18"/>
                <w:szCs w:val="18"/>
              </w:rPr>
            </w:pPr>
            <w:r w:rsidRPr="00F220E7">
              <w:rPr>
                <w:sz w:val="18"/>
                <w:szCs w:val="18"/>
              </w:rPr>
              <w:t xml:space="preserve">PMA.001 </w:t>
            </w:r>
          </w:p>
          <w:p w14:paraId="6D0B1642" w14:textId="77777777" w:rsidR="00495737" w:rsidRPr="00F220E7" w:rsidRDefault="00495737" w:rsidP="00495737">
            <w:pPr>
              <w:rPr>
                <w:sz w:val="18"/>
                <w:szCs w:val="18"/>
              </w:rPr>
            </w:pPr>
          </w:p>
          <w:p w14:paraId="75C1C855" w14:textId="5D548EF7" w:rsidR="00495737" w:rsidRPr="00F220E7" w:rsidRDefault="00495737" w:rsidP="00495737">
            <w:pPr>
              <w:rPr>
                <w:sz w:val="18"/>
                <w:szCs w:val="18"/>
              </w:rPr>
            </w:pPr>
            <w:r w:rsidRPr="00F220E7">
              <w:rPr>
                <w:sz w:val="18"/>
                <w:szCs w:val="18"/>
              </w:rPr>
              <w:t>Project Hours Journal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62F6B27" w14:textId="0F42FDDE" w:rsidR="00495737" w:rsidRPr="00F220E7" w:rsidRDefault="00495737" w:rsidP="00495737">
            <w:pPr>
              <w:rPr>
                <w:sz w:val="18"/>
                <w:szCs w:val="18"/>
              </w:rPr>
            </w:pPr>
            <w:r w:rsidRPr="00F220E7">
              <w:rPr>
                <w:sz w:val="18"/>
                <w:szCs w:val="18"/>
              </w:rPr>
              <w:t>Project management accounting &gt;&gt; Projects &gt;&gt; All projects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042E7DD4" w14:textId="2CF7BDA0" w:rsidR="00495737" w:rsidRPr="00F220E7" w:rsidRDefault="00495737" w:rsidP="00495737">
            <w:pPr>
              <w:rPr>
                <w:bCs/>
                <w:sz w:val="18"/>
                <w:szCs w:val="18"/>
              </w:rPr>
            </w:pPr>
            <w:r w:rsidRPr="00F220E7">
              <w:rPr>
                <w:bCs/>
                <w:sz w:val="18"/>
                <w:szCs w:val="18"/>
                <w:highlight w:val="cyan"/>
              </w:rPr>
              <w:t>NA- Not implemented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069DEC82" w14:textId="77777777" w:rsidR="00495737" w:rsidRPr="00022E81" w:rsidRDefault="00495737" w:rsidP="00495737">
            <w:pPr>
              <w:rPr>
                <w:b/>
                <w:color w:val="7030A0"/>
              </w:rPr>
            </w:pPr>
          </w:p>
        </w:tc>
      </w:tr>
      <w:tr w:rsidR="00495737" w:rsidRPr="00022E81" w14:paraId="0106AE3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1CB56CBC" w14:textId="7E593149" w:rsidR="00495737" w:rsidRPr="00F220E7" w:rsidRDefault="00495737" w:rsidP="00495737">
            <w:pPr>
              <w:rPr>
                <w:bCs/>
              </w:rPr>
            </w:pPr>
            <w:r w:rsidRPr="00F220E7">
              <w:rPr>
                <w:bCs/>
              </w:rPr>
              <w:t>T.</w:t>
            </w:r>
            <w:r w:rsidR="0076292E">
              <w:rPr>
                <w:bCs/>
              </w:rPr>
              <w:t>46</w:t>
            </w:r>
            <w:r w:rsidRPr="00F220E7">
              <w:rPr>
                <w:bCs/>
              </w:rPr>
              <w:t>.C</w:t>
            </w:r>
          </w:p>
        </w:tc>
        <w:tc>
          <w:tcPr>
            <w:tcW w:w="1706" w:type="dxa"/>
            <w:tcBorders>
              <w:top w:val="single" w:sz="4" w:space="0" w:color="auto"/>
              <w:left w:val="single" w:sz="4" w:space="0" w:color="auto"/>
              <w:bottom w:val="single" w:sz="4" w:space="0" w:color="auto"/>
              <w:right w:val="single" w:sz="4" w:space="0" w:color="auto"/>
            </w:tcBorders>
          </w:tcPr>
          <w:p w14:paraId="5D86D0EB" w14:textId="5FB0F88B" w:rsidR="00495737" w:rsidRPr="00F220E7" w:rsidRDefault="00495737" w:rsidP="00495737">
            <w:pPr>
              <w:rPr>
                <w:sz w:val="18"/>
                <w:szCs w:val="18"/>
              </w:rPr>
            </w:pPr>
            <w:r w:rsidRPr="00F220E7">
              <w:rPr>
                <w:sz w:val="18"/>
                <w:szCs w:val="18"/>
              </w:rPr>
              <w:t xml:space="preserve">PMA.003 </w:t>
            </w:r>
          </w:p>
          <w:p w14:paraId="1809A4CF" w14:textId="77777777" w:rsidR="00495737" w:rsidRPr="00F220E7" w:rsidRDefault="00495737" w:rsidP="00495737">
            <w:pPr>
              <w:rPr>
                <w:sz w:val="18"/>
                <w:szCs w:val="18"/>
              </w:rPr>
            </w:pPr>
          </w:p>
          <w:p w14:paraId="771920DD" w14:textId="4086CF81" w:rsidR="00495737" w:rsidRPr="00F220E7" w:rsidRDefault="00495737" w:rsidP="00495737">
            <w:pPr>
              <w:rPr>
                <w:sz w:val="18"/>
                <w:szCs w:val="18"/>
              </w:rPr>
            </w:pPr>
            <w:r w:rsidRPr="00F220E7">
              <w:rPr>
                <w:sz w:val="18"/>
                <w:szCs w:val="18"/>
              </w:rPr>
              <w:t>Project Hours Journal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A0EC3CF" w14:textId="53E6D906" w:rsidR="00495737" w:rsidRPr="00F220E7" w:rsidRDefault="00495737" w:rsidP="00495737">
            <w:pPr>
              <w:rPr>
                <w:sz w:val="18"/>
                <w:szCs w:val="18"/>
              </w:rPr>
            </w:pPr>
            <w:r w:rsidRPr="00F220E7">
              <w:rPr>
                <w:sz w:val="18"/>
                <w:szCs w:val="18"/>
              </w:rPr>
              <w:t>Project management accounting &gt;&gt; Projects &gt;&gt; All projects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437AAA0D" w14:textId="3DD6666F" w:rsidR="00495737" w:rsidRPr="00F220E7" w:rsidRDefault="00495737" w:rsidP="00495737">
            <w:pPr>
              <w:rPr>
                <w:bCs/>
                <w:sz w:val="18"/>
                <w:szCs w:val="18"/>
                <w:highlight w:val="cyan"/>
              </w:rPr>
            </w:pPr>
            <w:r w:rsidRPr="00F220E7">
              <w:rPr>
                <w:bCs/>
                <w:sz w:val="18"/>
                <w:szCs w:val="18"/>
                <w:highlight w:val="cyan"/>
              </w:rPr>
              <w:t>NA- Not implemented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53DA83FF" w14:textId="77777777" w:rsidR="00495737" w:rsidRPr="00022E81" w:rsidRDefault="00495737" w:rsidP="00495737">
            <w:pPr>
              <w:rPr>
                <w:b/>
                <w:color w:val="7030A0"/>
              </w:rPr>
            </w:pPr>
          </w:p>
        </w:tc>
      </w:tr>
      <w:tr w:rsidR="00495737" w:rsidRPr="00022E81" w14:paraId="6D05D06D"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75C43F26" w14:textId="3EC4B75A" w:rsidR="00495737" w:rsidRPr="00F220E7" w:rsidRDefault="00495737" w:rsidP="00495737">
            <w:pPr>
              <w:rPr>
                <w:bCs/>
              </w:rPr>
            </w:pPr>
            <w:r w:rsidRPr="00F220E7">
              <w:rPr>
                <w:bCs/>
              </w:rPr>
              <w:t>T.</w:t>
            </w:r>
            <w:r w:rsidR="000C00B7" w:rsidRPr="00F220E7">
              <w:rPr>
                <w:bCs/>
              </w:rPr>
              <w:t>4</w:t>
            </w:r>
            <w:r w:rsidR="0076292E">
              <w:rPr>
                <w:bCs/>
              </w:rPr>
              <w:t>7</w:t>
            </w:r>
            <w:r w:rsidRPr="00F220E7">
              <w:rPr>
                <w:bCs/>
              </w:rPr>
              <w:t>.A</w:t>
            </w:r>
          </w:p>
        </w:tc>
        <w:tc>
          <w:tcPr>
            <w:tcW w:w="1706" w:type="dxa"/>
            <w:tcBorders>
              <w:top w:val="single" w:sz="4" w:space="0" w:color="auto"/>
              <w:left w:val="single" w:sz="4" w:space="0" w:color="auto"/>
              <w:bottom w:val="single" w:sz="4" w:space="0" w:color="auto"/>
              <w:right w:val="single" w:sz="4" w:space="0" w:color="auto"/>
            </w:tcBorders>
          </w:tcPr>
          <w:p w14:paraId="5E443271" w14:textId="531B72EE" w:rsidR="00495737" w:rsidRPr="00F220E7" w:rsidRDefault="00495737" w:rsidP="00495737">
            <w:pPr>
              <w:rPr>
                <w:sz w:val="18"/>
                <w:szCs w:val="18"/>
              </w:rPr>
            </w:pPr>
            <w:r w:rsidRPr="00F220E7">
              <w:rPr>
                <w:sz w:val="18"/>
                <w:szCs w:val="18"/>
              </w:rPr>
              <w:t>PMA.004</w:t>
            </w:r>
          </w:p>
          <w:p w14:paraId="794FF356" w14:textId="77777777" w:rsidR="00495737" w:rsidRPr="00F220E7" w:rsidRDefault="00495737" w:rsidP="00495737">
            <w:pPr>
              <w:rPr>
                <w:sz w:val="18"/>
                <w:szCs w:val="18"/>
              </w:rPr>
            </w:pPr>
          </w:p>
          <w:p w14:paraId="04B78174" w14:textId="2ECEBBC9" w:rsidR="00495737" w:rsidRPr="00F220E7" w:rsidRDefault="00495737" w:rsidP="00495737">
            <w:pPr>
              <w:rPr>
                <w:sz w:val="18"/>
                <w:szCs w:val="18"/>
              </w:rPr>
            </w:pPr>
            <w:r w:rsidRPr="00F220E7">
              <w:rPr>
                <w:sz w:val="18"/>
                <w:szCs w:val="18"/>
              </w:rPr>
              <w:t>Project Item Journal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EEE014E" w14:textId="5DAF113B" w:rsidR="00495737" w:rsidRPr="00F220E7" w:rsidRDefault="00495737" w:rsidP="00495737">
            <w:pPr>
              <w:rPr>
                <w:sz w:val="18"/>
                <w:szCs w:val="18"/>
              </w:rPr>
            </w:pPr>
            <w:r w:rsidRPr="00F220E7">
              <w:rPr>
                <w:sz w:val="18"/>
                <w:szCs w:val="18"/>
              </w:rPr>
              <w:t>Project management accounting &gt;&gt; Projects &gt;&gt; All projects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BB4CFB9" w14:textId="1CDEA998" w:rsidR="00495737" w:rsidRPr="00F220E7" w:rsidRDefault="00495737" w:rsidP="00495737">
            <w:pPr>
              <w:rPr>
                <w:bCs/>
                <w:sz w:val="18"/>
                <w:szCs w:val="18"/>
              </w:rPr>
            </w:pPr>
            <w:r w:rsidRPr="00F220E7">
              <w:rPr>
                <w:sz w:val="18"/>
                <w:szCs w:val="18"/>
              </w:rPr>
              <w:t xml:space="preserve">Validate the following three fields [ Entity code, Property code, Unit code] were added to the project item journal.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291C380" w14:textId="77777777" w:rsidR="00495737" w:rsidRPr="00022E81" w:rsidRDefault="00495737" w:rsidP="00495737">
            <w:pPr>
              <w:rPr>
                <w:b/>
                <w:color w:val="7030A0"/>
              </w:rPr>
            </w:pPr>
          </w:p>
        </w:tc>
      </w:tr>
      <w:tr w:rsidR="00495737" w:rsidRPr="00022E81" w14:paraId="4C8F0060"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1319D804" w14:textId="1BBADF06" w:rsidR="00495737" w:rsidRPr="00F220E7" w:rsidRDefault="00495737" w:rsidP="00495737">
            <w:pPr>
              <w:rPr>
                <w:bCs/>
              </w:rPr>
            </w:pPr>
            <w:r w:rsidRPr="00F220E7">
              <w:rPr>
                <w:bCs/>
              </w:rPr>
              <w:t>T.</w:t>
            </w:r>
            <w:r w:rsidR="000C00B7" w:rsidRPr="00F220E7">
              <w:rPr>
                <w:bCs/>
              </w:rPr>
              <w:t>4</w:t>
            </w:r>
            <w:r w:rsidR="0076292E">
              <w:rPr>
                <w:bCs/>
              </w:rPr>
              <w:t>7</w:t>
            </w:r>
            <w:r w:rsidRPr="00F220E7">
              <w:rPr>
                <w:bCs/>
              </w:rPr>
              <w:t>.B</w:t>
            </w:r>
          </w:p>
        </w:tc>
        <w:tc>
          <w:tcPr>
            <w:tcW w:w="1706" w:type="dxa"/>
            <w:tcBorders>
              <w:top w:val="single" w:sz="4" w:space="0" w:color="auto"/>
              <w:left w:val="single" w:sz="4" w:space="0" w:color="auto"/>
              <w:bottom w:val="single" w:sz="4" w:space="0" w:color="auto"/>
              <w:right w:val="single" w:sz="4" w:space="0" w:color="auto"/>
            </w:tcBorders>
          </w:tcPr>
          <w:p w14:paraId="582B328A" w14:textId="77777777" w:rsidR="00495737" w:rsidRPr="00F220E7" w:rsidRDefault="00495737" w:rsidP="00495737">
            <w:pPr>
              <w:rPr>
                <w:sz w:val="18"/>
                <w:szCs w:val="18"/>
              </w:rPr>
            </w:pPr>
            <w:r w:rsidRPr="00F220E7">
              <w:rPr>
                <w:sz w:val="18"/>
                <w:szCs w:val="18"/>
              </w:rPr>
              <w:t>PMA.004</w:t>
            </w:r>
          </w:p>
          <w:p w14:paraId="0C3EAFE1" w14:textId="77777777" w:rsidR="00495737" w:rsidRPr="00F220E7" w:rsidRDefault="00495737" w:rsidP="00495737">
            <w:pPr>
              <w:rPr>
                <w:sz w:val="18"/>
                <w:szCs w:val="18"/>
              </w:rPr>
            </w:pPr>
          </w:p>
          <w:p w14:paraId="6180D303" w14:textId="5BEDF2C0" w:rsidR="00495737" w:rsidRPr="00F220E7" w:rsidRDefault="00495737" w:rsidP="00495737">
            <w:pPr>
              <w:rPr>
                <w:sz w:val="18"/>
                <w:szCs w:val="18"/>
              </w:rPr>
            </w:pPr>
            <w:r w:rsidRPr="00F220E7">
              <w:rPr>
                <w:sz w:val="18"/>
                <w:szCs w:val="18"/>
              </w:rPr>
              <w:t>Project Item Journal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62C17D2" w14:textId="4DB4489A" w:rsidR="00495737" w:rsidRPr="00F220E7" w:rsidRDefault="00495737" w:rsidP="00495737">
            <w:pPr>
              <w:rPr>
                <w:sz w:val="18"/>
                <w:szCs w:val="18"/>
              </w:rPr>
            </w:pPr>
            <w:r w:rsidRPr="00F220E7">
              <w:rPr>
                <w:sz w:val="18"/>
                <w:szCs w:val="18"/>
              </w:rPr>
              <w:t>Project management accounting &gt;&gt; Projects &gt;&gt; All projects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85218DC" w14:textId="32AEA4E1" w:rsidR="00495737" w:rsidRPr="00F220E7" w:rsidRDefault="00495737" w:rsidP="00495737">
            <w:pPr>
              <w:pStyle w:val="NoSpacing"/>
              <w:rPr>
                <w:sz w:val="18"/>
                <w:szCs w:val="18"/>
              </w:rPr>
            </w:pPr>
            <w:r w:rsidRPr="00F220E7">
              <w:rPr>
                <w:sz w:val="18"/>
                <w:szCs w:val="18"/>
              </w:rPr>
              <w:t>Test creation of item journal using a property code.</w:t>
            </w:r>
          </w:p>
          <w:p w14:paraId="20906C64" w14:textId="77777777" w:rsidR="00495737" w:rsidRPr="00F220E7" w:rsidRDefault="00495737" w:rsidP="00495737">
            <w:pPr>
              <w:pStyle w:val="NoSpacing"/>
              <w:rPr>
                <w:sz w:val="18"/>
                <w:szCs w:val="18"/>
              </w:rPr>
            </w:pPr>
          </w:p>
          <w:p w14:paraId="5F9B0235" w14:textId="77777777" w:rsidR="00495737" w:rsidRPr="00F220E7" w:rsidRDefault="00495737" w:rsidP="00495737">
            <w:pPr>
              <w:pStyle w:val="NoSpacing"/>
              <w:rPr>
                <w:sz w:val="18"/>
                <w:szCs w:val="18"/>
              </w:rPr>
            </w:pPr>
            <w:r w:rsidRPr="00F220E7">
              <w:rPr>
                <w:sz w:val="18"/>
                <w:szCs w:val="18"/>
              </w:rPr>
              <w:t xml:space="preserve">Validate when the property code is selected, the unit code field should become available with only records that are associated to the property selected. </w:t>
            </w:r>
          </w:p>
          <w:p w14:paraId="58B088D7" w14:textId="77777777" w:rsidR="00495737" w:rsidRPr="00F220E7" w:rsidRDefault="00495737" w:rsidP="00495737">
            <w:pPr>
              <w:pStyle w:val="NoSpacing"/>
              <w:rPr>
                <w:sz w:val="18"/>
                <w:szCs w:val="18"/>
              </w:rPr>
            </w:pPr>
          </w:p>
          <w:p w14:paraId="077E74EE" w14:textId="26859DD0" w:rsidR="00495737" w:rsidRPr="00F220E7" w:rsidRDefault="00495737" w:rsidP="00495737">
            <w:pPr>
              <w:pStyle w:val="NoSpacing"/>
              <w:rPr>
                <w:sz w:val="18"/>
                <w:szCs w:val="18"/>
              </w:rPr>
            </w:pPr>
            <w:r w:rsidRPr="00F220E7">
              <w:rPr>
                <w:sz w:val="18"/>
                <w:szCs w:val="18"/>
              </w:rPr>
              <w:t xml:space="preserve">Validate the entity code should auto populate based on the </w:t>
            </w:r>
            <w:r w:rsidRPr="00F220E7">
              <w:rPr>
                <w:b/>
                <w:bCs/>
                <w:i/>
                <w:iCs/>
                <w:sz w:val="18"/>
                <w:szCs w:val="18"/>
              </w:rPr>
              <w:t>posting</w:t>
            </w:r>
            <w:r w:rsidRPr="00F220E7">
              <w:rPr>
                <w:sz w:val="18"/>
                <w:szCs w:val="18"/>
              </w:rPr>
              <w:t xml:space="preserve"> </w:t>
            </w:r>
            <w:r w:rsidRPr="00F220E7">
              <w:rPr>
                <w:b/>
                <w:bCs/>
                <w:i/>
                <w:iCs/>
                <w:sz w:val="18"/>
                <w:szCs w:val="18"/>
              </w:rPr>
              <w:t>date</w:t>
            </w:r>
            <w:r w:rsidRPr="00F220E7">
              <w:rPr>
                <w:sz w:val="18"/>
                <w:szCs w:val="18"/>
              </w:rPr>
              <w:t xml:space="preserve"> comparative to ownership effective date.</w:t>
            </w:r>
          </w:p>
          <w:p w14:paraId="19587341" w14:textId="77777777" w:rsidR="00495737" w:rsidRPr="00F220E7" w:rsidRDefault="00495737" w:rsidP="00495737">
            <w:pPr>
              <w:pStyle w:val="NoSpacing"/>
              <w:rPr>
                <w:sz w:val="18"/>
                <w:szCs w:val="18"/>
              </w:rPr>
            </w:pPr>
          </w:p>
          <w:p w14:paraId="714A3F34" w14:textId="5FE2E2C6" w:rsidR="00495737" w:rsidRPr="00F220E7" w:rsidRDefault="00495737" w:rsidP="00495737">
            <w:pPr>
              <w:pStyle w:val="NoSpacing"/>
              <w:rPr>
                <w:sz w:val="18"/>
                <w:szCs w:val="18"/>
              </w:rPr>
            </w:pPr>
            <w:r w:rsidRPr="00F220E7">
              <w:rPr>
                <w:sz w:val="18"/>
                <w:szCs w:val="18"/>
              </w:rPr>
              <w:t>Validate when the entity code is auto filled, the field should become greyed out.</w:t>
            </w:r>
          </w:p>
          <w:p w14:paraId="4867AFBE" w14:textId="77777777" w:rsidR="00495737" w:rsidRPr="00F220E7" w:rsidRDefault="00495737" w:rsidP="00495737">
            <w:pPr>
              <w:pStyle w:val="NoSpacing"/>
              <w:rPr>
                <w:b/>
                <w:bCs/>
                <w:sz w:val="18"/>
                <w:szCs w:val="18"/>
              </w:rPr>
            </w:pPr>
          </w:p>
          <w:p w14:paraId="049AA531" w14:textId="6B0AAF29" w:rsidR="00495737" w:rsidRPr="00F220E7" w:rsidRDefault="00495737" w:rsidP="00495737">
            <w:pPr>
              <w:rPr>
                <w:bCs/>
                <w:sz w:val="18"/>
                <w:szCs w:val="18"/>
              </w:rPr>
            </w:pPr>
            <w:r w:rsidRPr="00F220E7">
              <w:rPr>
                <w:sz w:val="18"/>
                <w:szCs w:val="18"/>
              </w:rPr>
              <w:t>Validate the financial dimension for BU</w:t>
            </w:r>
            <w:r>
              <w:rPr>
                <w:sz w:val="18"/>
                <w:szCs w:val="18"/>
              </w:rPr>
              <w:t>, property,</w:t>
            </w:r>
            <w:r w:rsidRPr="00F220E7">
              <w:rPr>
                <w:sz w:val="18"/>
                <w:szCs w:val="18"/>
              </w:rPr>
              <w:t xml:space="preserve"> and </w:t>
            </w:r>
            <w:r>
              <w:rPr>
                <w:sz w:val="18"/>
                <w:szCs w:val="18"/>
              </w:rPr>
              <w:t>market</w:t>
            </w:r>
            <w:r w:rsidRPr="00F220E7">
              <w:rPr>
                <w:sz w:val="18"/>
                <w:szCs w:val="18"/>
              </w:rPr>
              <w:t xml:space="preserve"> should pull from the BU-property relationship based on posting date comparative to the effective ownership date.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3BBFEA5F" w14:textId="77777777" w:rsidR="00495737" w:rsidRPr="00022E81" w:rsidRDefault="00495737" w:rsidP="00495737">
            <w:pPr>
              <w:rPr>
                <w:b/>
                <w:color w:val="7030A0"/>
              </w:rPr>
            </w:pPr>
          </w:p>
        </w:tc>
      </w:tr>
      <w:tr w:rsidR="00495737" w:rsidRPr="00022E81" w14:paraId="6E67579B"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50E2FC1" w14:textId="3B12BF66" w:rsidR="00495737" w:rsidRPr="00F220E7" w:rsidRDefault="00495737" w:rsidP="00495737">
            <w:pPr>
              <w:rPr>
                <w:bCs/>
              </w:rPr>
            </w:pPr>
            <w:r w:rsidRPr="00F220E7">
              <w:rPr>
                <w:bCs/>
              </w:rPr>
              <w:t>T.</w:t>
            </w:r>
            <w:r w:rsidR="000C00B7" w:rsidRPr="00F220E7">
              <w:rPr>
                <w:bCs/>
              </w:rPr>
              <w:t>4</w:t>
            </w:r>
            <w:r w:rsidR="0076292E">
              <w:rPr>
                <w:bCs/>
              </w:rPr>
              <w:t>7</w:t>
            </w:r>
            <w:r w:rsidRPr="00F220E7">
              <w:rPr>
                <w:bCs/>
              </w:rPr>
              <w:t>.C</w:t>
            </w:r>
          </w:p>
        </w:tc>
        <w:tc>
          <w:tcPr>
            <w:tcW w:w="1706" w:type="dxa"/>
            <w:tcBorders>
              <w:top w:val="single" w:sz="4" w:space="0" w:color="auto"/>
              <w:left w:val="single" w:sz="4" w:space="0" w:color="auto"/>
              <w:bottom w:val="single" w:sz="4" w:space="0" w:color="auto"/>
              <w:right w:val="single" w:sz="4" w:space="0" w:color="auto"/>
            </w:tcBorders>
          </w:tcPr>
          <w:p w14:paraId="0E5377CA" w14:textId="77777777" w:rsidR="00495737" w:rsidRPr="00F220E7" w:rsidRDefault="00495737" w:rsidP="00495737">
            <w:pPr>
              <w:rPr>
                <w:sz w:val="18"/>
                <w:szCs w:val="18"/>
              </w:rPr>
            </w:pPr>
            <w:r w:rsidRPr="00F220E7">
              <w:rPr>
                <w:sz w:val="18"/>
                <w:szCs w:val="18"/>
              </w:rPr>
              <w:t>PMA.004</w:t>
            </w:r>
          </w:p>
          <w:p w14:paraId="33273BA7" w14:textId="77777777" w:rsidR="00495737" w:rsidRPr="00F220E7" w:rsidRDefault="00495737" w:rsidP="00495737">
            <w:pPr>
              <w:rPr>
                <w:sz w:val="18"/>
                <w:szCs w:val="18"/>
              </w:rPr>
            </w:pPr>
          </w:p>
          <w:p w14:paraId="2C4AC087" w14:textId="03284326" w:rsidR="00495737" w:rsidRPr="00F220E7" w:rsidRDefault="00495737" w:rsidP="00495737">
            <w:pPr>
              <w:rPr>
                <w:sz w:val="18"/>
                <w:szCs w:val="18"/>
              </w:rPr>
            </w:pPr>
            <w:r w:rsidRPr="00F220E7">
              <w:rPr>
                <w:sz w:val="18"/>
                <w:szCs w:val="18"/>
              </w:rPr>
              <w:lastRenderedPageBreak/>
              <w:t>Project Item Journal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AC8C479" w14:textId="4386EDFE" w:rsidR="00495737" w:rsidRPr="00F220E7" w:rsidRDefault="00495737" w:rsidP="00495737">
            <w:pPr>
              <w:rPr>
                <w:sz w:val="18"/>
                <w:szCs w:val="18"/>
              </w:rPr>
            </w:pPr>
            <w:r w:rsidRPr="00F220E7">
              <w:rPr>
                <w:sz w:val="18"/>
                <w:szCs w:val="18"/>
              </w:rPr>
              <w:lastRenderedPageBreak/>
              <w:t>Project management accounting &gt;&gt; Projects &gt;&gt; All projects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2A650EA7" w14:textId="4D86D942" w:rsidR="00495737" w:rsidRPr="00F220E7" w:rsidRDefault="00495737" w:rsidP="00495737">
            <w:pPr>
              <w:rPr>
                <w:sz w:val="18"/>
                <w:szCs w:val="18"/>
              </w:rPr>
            </w:pPr>
            <w:r w:rsidRPr="00F220E7">
              <w:rPr>
                <w:sz w:val="18"/>
                <w:szCs w:val="18"/>
              </w:rPr>
              <w:t xml:space="preserve">Test creation of </w:t>
            </w:r>
            <w:r w:rsidR="00F569E6" w:rsidRPr="00F220E7">
              <w:rPr>
                <w:sz w:val="18"/>
                <w:szCs w:val="18"/>
              </w:rPr>
              <w:t>an</w:t>
            </w:r>
            <w:r w:rsidRPr="00F220E7">
              <w:rPr>
                <w:sz w:val="18"/>
                <w:szCs w:val="18"/>
              </w:rPr>
              <w:t xml:space="preserve"> item journal using an entity code. </w:t>
            </w:r>
          </w:p>
          <w:p w14:paraId="01EFED4C" w14:textId="77777777" w:rsidR="00495737" w:rsidRPr="00F220E7" w:rsidRDefault="00495737" w:rsidP="00495737">
            <w:pPr>
              <w:rPr>
                <w:sz w:val="18"/>
                <w:szCs w:val="18"/>
              </w:rPr>
            </w:pPr>
          </w:p>
          <w:p w14:paraId="13263019" w14:textId="6C6F1ACE" w:rsidR="00495737" w:rsidRPr="00F220E7" w:rsidRDefault="00495737" w:rsidP="00495737">
            <w:pPr>
              <w:rPr>
                <w:bCs/>
                <w:sz w:val="18"/>
                <w:szCs w:val="18"/>
              </w:rPr>
            </w:pPr>
            <w:r w:rsidRPr="00F220E7">
              <w:rPr>
                <w:sz w:val="18"/>
                <w:szCs w:val="18"/>
              </w:rPr>
              <w:lastRenderedPageBreak/>
              <w:t>Validate if only the entity code is selected, the financial dimension for BU should pull from the entity structure master that is related to the entity ID.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3B0FF644" w14:textId="77777777" w:rsidR="00495737" w:rsidRPr="00022E81" w:rsidRDefault="00495737" w:rsidP="00495737">
            <w:pPr>
              <w:rPr>
                <w:b/>
                <w:color w:val="7030A0"/>
              </w:rPr>
            </w:pPr>
          </w:p>
        </w:tc>
      </w:tr>
      <w:tr w:rsidR="00495737" w:rsidRPr="00022E81" w14:paraId="2E5FAF34"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C6EA07E" w14:textId="5945878A" w:rsidR="00495737" w:rsidRPr="00F220E7" w:rsidRDefault="00495737" w:rsidP="00495737">
            <w:pPr>
              <w:rPr>
                <w:bCs/>
              </w:rPr>
            </w:pPr>
            <w:r w:rsidRPr="00F220E7">
              <w:rPr>
                <w:bCs/>
              </w:rPr>
              <w:t>T.</w:t>
            </w:r>
            <w:r w:rsidR="000C00B7" w:rsidRPr="00F220E7">
              <w:rPr>
                <w:bCs/>
              </w:rPr>
              <w:t>4</w:t>
            </w:r>
            <w:r w:rsidR="0076292E">
              <w:rPr>
                <w:bCs/>
              </w:rPr>
              <w:t>8</w:t>
            </w:r>
            <w:r w:rsidRPr="00F220E7">
              <w:rPr>
                <w:bCs/>
              </w:rPr>
              <w:t>.A</w:t>
            </w:r>
          </w:p>
        </w:tc>
        <w:tc>
          <w:tcPr>
            <w:tcW w:w="1706" w:type="dxa"/>
            <w:tcBorders>
              <w:top w:val="single" w:sz="4" w:space="0" w:color="auto"/>
              <w:left w:val="single" w:sz="4" w:space="0" w:color="auto"/>
              <w:bottom w:val="single" w:sz="4" w:space="0" w:color="auto"/>
              <w:right w:val="single" w:sz="4" w:space="0" w:color="auto"/>
            </w:tcBorders>
          </w:tcPr>
          <w:p w14:paraId="7C2B6999" w14:textId="5BC9B3FC" w:rsidR="00495737" w:rsidRPr="00F220E7" w:rsidRDefault="00495737" w:rsidP="00495737">
            <w:pPr>
              <w:rPr>
                <w:sz w:val="18"/>
                <w:szCs w:val="18"/>
              </w:rPr>
            </w:pPr>
            <w:r w:rsidRPr="00F220E7">
              <w:rPr>
                <w:sz w:val="18"/>
                <w:szCs w:val="18"/>
              </w:rPr>
              <w:t xml:space="preserve">PMA.005 </w:t>
            </w:r>
          </w:p>
          <w:p w14:paraId="287F1628" w14:textId="77777777" w:rsidR="00495737" w:rsidRPr="00F220E7" w:rsidRDefault="00495737" w:rsidP="00495737">
            <w:pPr>
              <w:rPr>
                <w:sz w:val="18"/>
                <w:szCs w:val="18"/>
              </w:rPr>
            </w:pPr>
          </w:p>
          <w:p w14:paraId="2B0FC1B0" w14:textId="439991D2" w:rsidR="00495737" w:rsidRPr="00F220E7" w:rsidRDefault="00495737" w:rsidP="00495737">
            <w:pPr>
              <w:rPr>
                <w:sz w:val="18"/>
                <w:szCs w:val="18"/>
              </w:rPr>
            </w:pPr>
            <w:r w:rsidRPr="00F220E7">
              <w:rPr>
                <w:sz w:val="18"/>
                <w:szCs w:val="18"/>
              </w:rPr>
              <w:t>Project Expense Journal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16865475" w14:textId="45D04EC5" w:rsidR="00495737" w:rsidRPr="00F220E7" w:rsidRDefault="00495737" w:rsidP="00495737">
            <w:pPr>
              <w:rPr>
                <w:sz w:val="18"/>
                <w:szCs w:val="18"/>
              </w:rPr>
            </w:pPr>
            <w:r w:rsidRPr="00F220E7">
              <w:rPr>
                <w:sz w:val="18"/>
                <w:szCs w:val="18"/>
              </w:rPr>
              <w:t>Project management accounting &gt;&gt; Projects &gt;&gt; All projects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A62C5F9" w14:textId="2559A2BC" w:rsidR="00495737" w:rsidRPr="00F220E7" w:rsidRDefault="00495737" w:rsidP="00495737">
            <w:pPr>
              <w:rPr>
                <w:bCs/>
                <w:sz w:val="18"/>
                <w:szCs w:val="18"/>
              </w:rPr>
            </w:pPr>
            <w:r w:rsidRPr="00F220E7">
              <w:rPr>
                <w:sz w:val="18"/>
                <w:szCs w:val="18"/>
              </w:rPr>
              <w:t xml:space="preserve">Validate the following three fields [ Entity code, Property code, Unit code] were added to the project expense journal.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7A51C782" w14:textId="77777777" w:rsidR="00495737" w:rsidRPr="00022E81" w:rsidRDefault="00495737" w:rsidP="00495737">
            <w:pPr>
              <w:rPr>
                <w:b/>
                <w:color w:val="7030A0"/>
              </w:rPr>
            </w:pPr>
          </w:p>
        </w:tc>
      </w:tr>
      <w:tr w:rsidR="00495737" w:rsidRPr="00022E81" w14:paraId="00D25C04"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7D123CD" w14:textId="5B6DB104" w:rsidR="00495737" w:rsidRPr="00F220E7" w:rsidRDefault="00495737" w:rsidP="00495737">
            <w:pPr>
              <w:rPr>
                <w:bCs/>
              </w:rPr>
            </w:pPr>
            <w:r w:rsidRPr="00F220E7">
              <w:rPr>
                <w:bCs/>
              </w:rPr>
              <w:t>T.</w:t>
            </w:r>
            <w:r w:rsidR="000C00B7" w:rsidRPr="00F220E7">
              <w:rPr>
                <w:bCs/>
              </w:rPr>
              <w:t>4</w:t>
            </w:r>
            <w:r w:rsidR="0076292E">
              <w:rPr>
                <w:bCs/>
              </w:rPr>
              <w:t>8</w:t>
            </w:r>
            <w:r w:rsidRPr="00F220E7">
              <w:rPr>
                <w:bCs/>
              </w:rPr>
              <w:t>.B</w:t>
            </w:r>
          </w:p>
        </w:tc>
        <w:tc>
          <w:tcPr>
            <w:tcW w:w="1706" w:type="dxa"/>
            <w:tcBorders>
              <w:top w:val="single" w:sz="4" w:space="0" w:color="auto"/>
              <w:left w:val="single" w:sz="4" w:space="0" w:color="auto"/>
              <w:bottom w:val="single" w:sz="4" w:space="0" w:color="auto"/>
              <w:right w:val="single" w:sz="4" w:space="0" w:color="auto"/>
            </w:tcBorders>
          </w:tcPr>
          <w:p w14:paraId="7B257DC0" w14:textId="77777777" w:rsidR="00495737" w:rsidRPr="00F220E7" w:rsidRDefault="00495737" w:rsidP="00495737">
            <w:pPr>
              <w:rPr>
                <w:sz w:val="18"/>
                <w:szCs w:val="18"/>
              </w:rPr>
            </w:pPr>
            <w:r w:rsidRPr="00F220E7">
              <w:rPr>
                <w:sz w:val="18"/>
                <w:szCs w:val="18"/>
              </w:rPr>
              <w:t xml:space="preserve">PMA.005 </w:t>
            </w:r>
          </w:p>
          <w:p w14:paraId="68562429" w14:textId="77777777" w:rsidR="00495737" w:rsidRPr="00F220E7" w:rsidRDefault="00495737" w:rsidP="00495737">
            <w:pPr>
              <w:rPr>
                <w:sz w:val="18"/>
                <w:szCs w:val="18"/>
              </w:rPr>
            </w:pPr>
          </w:p>
          <w:p w14:paraId="1D573502" w14:textId="4BB62B03" w:rsidR="00495737" w:rsidRPr="00F220E7" w:rsidRDefault="00495737" w:rsidP="00495737">
            <w:pPr>
              <w:rPr>
                <w:sz w:val="18"/>
                <w:szCs w:val="18"/>
              </w:rPr>
            </w:pPr>
            <w:r w:rsidRPr="00F220E7">
              <w:rPr>
                <w:sz w:val="18"/>
                <w:szCs w:val="18"/>
              </w:rPr>
              <w:t>Project Expense Journal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359956C8" w14:textId="450491D0" w:rsidR="00495737" w:rsidRPr="00F220E7" w:rsidRDefault="00495737" w:rsidP="00495737">
            <w:pPr>
              <w:rPr>
                <w:sz w:val="18"/>
                <w:szCs w:val="18"/>
              </w:rPr>
            </w:pPr>
            <w:r w:rsidRPr="00F220E7">
              <w:rPr>
                <w:sz w:val="18"/>
                <w:szCs w:val="18"/>
              </w:rPr>
              <w:t>Project management accounting &gt;&gt; Projects &gt;&gt; All projects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8531B8B" w14:textId="2AD4619C" w:rsidR="00495737" w:rsidRPr="00F220E7" w:rsidRDefault="00495737" w:rsidP="00495737">
            <w:pPr>
              <w:pStyle w:val="NoSpacing"/>
              <w:rPr>
                <w:sz w:val="18"/>
                <w:szCs w:val="18"/>
              </w:rPr>
            </w:pPr>
            <w:r w:rsidRPr="00F220E7">
              <w:rPr>
                <w:sz w:val="18"/>
                <w:szCs w:val="18"/>
              </w:rPr>
              <w:t>Test creation of expense journal using a property code.</w:t>
            </w:r>
          </w:p>
          <w:p w14:paraId="4754659F" w14:textId="77777777" w:rsidR="00495737" w:rsidRPr="00F220E7" w:rsidRDefault="00495737" w:rsidP="00495737">
            <w:pPr>
              <w:pStyle w:val="NoSpacing"/>
              <w:rPr>
                <w:sz w:val="18"/>
                <w:szCs w:val="18"/>
              </w:rPr>
            </w:pPr>
          </w:p>
          <w:p w14:paraId="0BCB56D9" w14:textId="77777777" w:rsidR="00495737" w:rsidRPr="00F220E7" w:rsidRDefault="00495737" w:rsidP="00495737">
            <w:pPr>
              <w:pStyle w:val="NoSpacing"/>
              <w:rPr>
                <w:sz w:val="18"/>
                <w:szCs w:val="18"/>
              </w:rPr>
            </w:pPr>
            <w:r w:rsidRPr="00F220E7">
              <w:rPr>
                <w:sz w:val="18"/>
                <w:szCs w:val="18"/>
              </w:rPr>
              <w:t xml:space="preserve">Validate when the property code is selected, the unit code field should become available with only records that are associated to the property selected. </w:t>
            </w:r>
          </w:p>
          <w:p w14:paraId="12CF88F8" w14:textId="77777777" w:rsidR="00495737" w:rsidRPr="00F220E7" w:rsidRDefault="00495737" w:rsidP="00495737">
            <w:pPr>
              <w:pStyle w:val="NoSpacing"/>
              <w:rPr>
                <w:sz w:val="18"/>
                <w:szCs w:val="18"/>
              </w:rPr>
            </w:pPr>
          </w:p>
          <w:p w14:paraId="3EC6462B" w14:textId="77777777" w:rsidR="00495737" w:rsidRPr="00F220E7" w:rsidRDefault="00495737" w:rsidP="00495737">
            <w:pPr>
              <w:pStyle w:val="NoSpacing"/>
              <w:rPr>
                <w:sz w:val="18"/>
                <w:szCs w:val="18"/>
              </w:rPr>
            </w:pPr>
            <w:r w:rsidRPr="00F220E7">
              <w:rPr>
                <w:sz w:val="18"/>
                <w:szCs w:val="18"/>
              </w:rPr>
              <w:t xml:space="preserve">Validate the entity code should auto populate based on the </w:t>
            </w:r>
            <w:r w:rsidRPr="00F220E7">
              <w:rPr>
                <w:b/>
                <w:bCs/>
                <w:i/>
                <w:iCs/>
                <w:sz w:val="18"/>
                <w:szCs w:val="18"/>
              </w:rPr>
              <w:t>posting</w:t>
            </w:r>
            <w:r w:rsidRPr="00F220E7">
              <w:rPr>
                <w:sz w:val="18"/>
                <w:szCs w:val="18"/>
              </w:rPr>
              <w:t xml:space="preserve"> </w:t>
            </w:r>
            <w:r w:rsidRPr="00F220E7">
              <w:rPr>
                <w:b/>
                <w:bCs/>
                <w:i/>
                <w:iCs/>
                <w:sz w:val="18"/>
                <w:szCs w:val="18"/>
              </w:rPr>
              <w:t>date</w:t>
            </w:r>
            <w:r w:rsidRPr="00F220E7">
              <w:rPr>
                <w:sz w:val="18"/>
                <w:szCs w:val="18"/>
              </w:rPr>
              <w:t xml:space="preserve"> comparative to ownership effective date.</w:t>
            </w:r>
          </w:p>
          <w:p w14:paraId="577EC2AD" w14:textId="77777777" w:rsidR="00495737" w:rsidRPr="00F220E7" w:rsidRDefault="00495737" w:rsidP="00495737">
            <w:pPr>
              <w:pStyle w:val="NoSpacing"/>
              <w:rPr>
                <w:sz w:val="18"/>
                <w:szCs w:val="18"/>
              </w:rPr>
            </w:pPr>
          </w:p>
          <w:p w14:paraId="1E22A2EB" w14:textId="77777777" w:rsidR="00495737" w:rsidRPr="00F220E7" w:rsidRDefault="00495737" w:rsidP="00495737">
            <w:pPr>
              <w:pStyle w:val="NoSpacing"/>
              <w:rPr>
                <w:sz w:val="18"/>
                <w:szCs w:val="18"/>
              </w:rPr>
            </w:pPr>
            <w:r w:rsidRPr="00F220E7">
              <w:rPr>
                <w:sz w:val="18"/>
                <w:szCs w:val="18"/>
              </w:rPr>
              <w:t xml:space="preserve">Validate when the entity code is auto filled, the field should become greyed out. </w:t>
            </w:r>
          </w:p>
          <w:p w14:paraId="401F2913" w14:textId="77777777" w:rsidR="00495737" w:rsidRPr="00F220E7" w:rsidRDefault="00495737" w:rsidP="00495737">
            <w:pPr>
              <w:pStyle w:val="NoSpacing"/>
              <w:rPr>
                <w:b/>
                <w:bCs/>
                <w:sz w:val="18"/>
                <w:szCs w:val="18"/>
              </w:rPr>
            </w:pPr>
          </w:p>
          <w:p w14:paraId="56A31451" w14:textId="1A2CD846" w:rsidR="00495737" w:rsidRPr="00F220E7" w:rsidRDefault="00495737" w:rsidP="00495737">
            <w:pPr>
              <w:rPr>
                <w:bCs/>
                <w:sz w:val="18"/>
                <w:szCs w:val="18"/>
                <w:highlight w:val="cyan"/>
              </w:rPr>
            </w:pPr>
            <w:r w:rsidRPr="00F220E7">
              <w:rPr>
                <w:sz w:val="18"/>
                <w:szCs w:val="18"/>
              </w:rPr>
              <w:t>Validate the financial dimension for BU</w:t>
            </w:r>
            <w:r>
              <w:rPr>
                <w:sz w:val="18"/>
                <w:szCs w:val="18"/>
              </w:rPr>
              <w:t>, property,</w:t>
            </w:r>
            <w:r w:rsidRPr="00F220E7">
              <w:rPr>
                <w:sz w:val="18"/>
                <w:szCs w:val="18"/>
              </w:rPr>
              <w:t xml:space="preserve"> and </w:t>
            </w:r>
            <w:r>
              <w:rPr>
                <w:sz w:val="18"/>
                <w:szCs w:val="18"/>
              </w:rPr>
              <w:t>market</w:t>
            </w:r>
            <w:r w:rsidRPr="00F220E7">
              <w:rPr>
                <w:sz w:val="18"/>
                <w:szCs w:val="18"/>
              </w:rPr>
              <w:t xml:space="preserve"> should pull from the BU-property relationship based on posting date comparative to the effective ownership date.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94F4336" w14:textId="77777777" w:rsidR="00495737" w:rsidRPr="00022E81" w:rsidRDefault="00495737" w:rsidP="00495737">
            <w:pPr>
              <w:rPr>
                <w:b/>
                <w:color w:val="7030A0"/>
              </w:rPr>
            </w:pPr>
          </w:p>
        </w:tc>
      </w:tr>
      <w:tr w:rsidR="00495737" w:rsidRPr="00022E81" w14:paraId="3427676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120C06D" w14:textId="4571A589" w:rsidR="00495737" w:rsidRPr="00F220E7" w:rsidRDefault="00495737" w:rsidP="00495737">
            <w:pPr>
              <w:rPr>
                <w:bCs/>
              </w:rPr>
            </w:pPr>
            <w:r w:rsidRPr="00F220E7">
              <w:rPr>
                <w:bCs/>
              </w:rPr>
              <w:t>T.</w:t>
            </w:r>
            <w:r w:rsidR="000C00B7" w:rsidRPr="00F220E7">
              <w:rPr>
                <w:bCs/>
              </w:rPr>
              <w:t>4</w:t>
            </w:r>
            <w:r w:rsidR="0076292E">
              <w:rPr>
                <w:bCs/>
              </w:rPr>
              <w:t>8</w:t>
            </w:r>
            <w:r w:rsidRPr="00F220E7">
              <w:rPr>
                <w:bCs/>
              </w:rPr>
              <w:t>.C</w:t>
            </w:r>
          </w:p>
        </w:tc>
        <w:tc>
          <w:tcPr>
            <w:tcW w:w="1706" w:type="dxa"/>
            <w:tcBorders>
              <w:top w:val="single" w:sz="4" w:space="0" w:color="auto"/>
              <w:left w:val="single" w:sz="4" w:space="0" w:color="auto"/>
              <w:bottom w:val="single" w:sz="4" w:space="0" w:color="auto"/>
              <w:right w:val="single" w:sz="4" w:space="0" w:color="auto"/>
            </w:tcBorders>
          </w:tcPr>
          <w:p w14:paraId="6B00130E" w14:textId="77777777" w:rsidR="00495737" w:rsidRPr="00F220E7" w:rsidRDefault="00495737" w:rsidP="00495737">
            <w:pPr>
              <w:rPr>
                <w:sz w:val="18"/>
                <w:szCs w:val="18"/>
              </w:rPr>
            </w:pPr>
            <w:r w:rsidRPr="00F220E7">
              <w:rPr>
                <w:sz w:val="18"/>
                <w:szCs w:val="18"/>
              </w:rPr>
              <w:t xml:space="preserve">PMA.005 </w:t>
            </w:r>
          </w:p>
          <w:p w14:paraId="7CE7FAF7" w14:textId="77777777" w:rsidR="00495737" w:rsidRPr="00F220E7" w:rsidRDefault="00495737" w:rsidP="00495737">
            <w:pPr>
              <w:rPr>
                <w:sz w:val="18"/>
                <w:szCs w:val="18"/>
              </w:rPr>
            </w:pPr>
          </w:p>
          <w:p w14:paraId="0082C735" w14:textId="6A93D1BC" w:rsidR="00495737" w:rsidRPr="00F220E7" w:rsidRDefault="00495737" w:rsidP="00495737">
            <w:pPr>
              <w:rPr>
                <w:sz w:val="18"/>
                <w:szCs w:val="18"/>
              </w:rPr>
            </w:pPr>
            <w:r w:rsidRPr="00F220E7">
              <w:rPr>
                <w:sz w:val="18"/>
                <w:szCs w:val="18"/>
              </w:rPr>
              <w:t>Project Expense Journal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3420DE4F" w14:textId="1C5C83BD" w:rsidR="00495737" w:rsidRPr="00F220E7" w:rsidRDefault="00495737" w:rsidP="00495737">
            <w:pPr>
              <w:rPr>
                <w:sz w:val="18"/>
                <w:szCs w:val="18"/>
              </w:rPr>
            </w:pPr>
            <w:r w:rsidRPr="00F220E7">
              <w:rPr>
                <w:sz w:val="18"/>
                <w:szCs w:val="18"/>
              </w:rPr>
              <w:t>Project management accounting &gt;&gt; Projects &gt;&gt; All projects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32957C5" w14:textId="38AB56A5" w:rsidR="00495737" w:rsidRPr="00F220E7" w:rsidRDefault="00495737" w:rsidP="00495737">
            <w:pPr>
              <w:rPr>
                <w:sz w:val="18"/>
                <w:szCs w:val="18"/>
              </w:rPr>
            </w:pPr>
            <w:r w:rsidRPr="00F220E7">
              <w:rPr>
                <w:sz w:val="18"/>
                <w:szCs w:val="18"/>
              </w:rPr>
              <w:t xml:space="preserve">Test creation of </w:t>
            </w:r>
            <w:r w:rsidR="00F569E6" w:rsidRPr="00F220E7">
              <w:rPr>
                <w:sz w:val="18"/>
                <w:szCs w:val="18"/>
              </w:rPr>
              <w:t>an</w:t>
            </w:r>
            <w:r w:rsidRPr="00F220E7">
              <w:rPr>
                <w:sz w:val="18"/>
                <w:szCs w:val="18"/>
              </w:rPr>
              <w:t xml:space="preserve"> expense journal using an entity code. </w:t>
            </w:r>
          </w:p>
          <w:p w14:paraId="5418E3A0" w14:textId="77777777" w:rsidR="00495737" w:rsidRPr="00F220E7" w:rsidRDefault="00495737" w:rsidP="00495737">
            <w:pPr>
              <w:rPr>
                <w:sz w:val="18"/>
                <w:szCs w:val="18"/>
              </w:rPr>
            </w:pPr>
          </w:p>
          <w:p w14:paraId="6BFD58AC" w14:textId="59E160C4" w:rsidR="00495737" w:rsidRPr="00F220E7" w:rsidRDefault="00495737" w:rsidP="00495737">
            <w:pPr>
              <w:rPr>
                <w:bCs/>
                <w:sz w:val="18"/>
                <w:szCs w:val="18"/>
              </w:rPr>
            </w:pPr>
            <w:r w:rsidRPr="00F220E7">
              <w:rPr>
                <w:sz w:val="18"/>
                <w:szCs w:val="18"/>
              </w:rPr>
              <w:t>Validate if only the entity code is selected, the financial dimension for BU should pull from the entity structure master that is related to the entity ID.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713FB59E" w14:textId="77777777" w:rsidR="00495737" w:rsidRPr="00022E81" w:rsidRDefault="00495737" w:rsidP="00495737">
            <w:pPr>
              <w:rPr>
                <w:b/>
                <w:color w:val="7030A0"/>
              </w:rPr>
            </w:pPr>
          </w:p>
        </w:tc>
      </w:tr>
      <w:tr w:rsidR="00495737" w:rsidRPr="00022E81" w14:paraId="16AA782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1C2A295E" w14:textId="33E843C6" w:rsidR="00495737" w:rsidRPr="00F220E7" w:rsidRDefault="00495737" w:rsidP="00495737">
            <w:pPr>
              <w:rPr>
                <w:bCs/>
              </w:rPr>
            </w:pPr>
            <w:r w:rsidRPr="00F220E7">
              <w:rPr>
                <w:bCs/>
              </w:rPr>
              <w:t>T.</w:t>
            </w:r>
            <w:r w:rsidR="000C00B7" w:rsidRPr="00F220E7">
              <w:rPr>
                <w:bCs/>
              </w:rPr>
              <w:t>4</w:t>
            </w:r>
            <w:r w:rsidR="0076292E">
              <w:rPr>
                <w:bCs/>
              </w:rPr>
              <w:t>9</w:t>
            </w:r>
            <w:r w:rsidRPr="00F220E7">
              <w:rPr>
                <w:bCs/>
              </w:rPr>
              <w:t>.A</w:t>
            </w:r>
          </w:p>
        </w:tc>
        <w:tc>
          <w:tcPr>
            <w:tcW w:w="1706" w:type="dxa"/>
            <w:tcBorders>
              <w:top w:val="single" w:sz="4" w:space="0" w:color="auto"/>
              <w:left w:val="single" w:sz="4" w:space="0" w:color="auto"/>
              <w:bottom w:val="single" w:sz="4" w:space="0" w:color="auto"/>
              <w:right w:val="single" w:sz="4" w:space="0" w:color="auto"/>
            </w:tcBorders>
          </w:tcPr>
          <w:p w14:paraId="51C5AE85" w14:textId="271C56D8" w:rsidR="00495737" w:rsidRPr="00F220E7" w:rsidRDefault="00495737" w:rsidP="00495737">
            <w:pPr>
              <w:rPr>
                <w:sz w:val="18"/>
                <w:szCs w:val="18"/>
              </w:rPr>
            </w:pPr>
            <w:r w:rsidRPr="00F220E7">
              <w:rPr>
                <w:sz w:val="18"/>
                <w:szCs w:val="18"/>
              </w:rPr>
              <w:t xml:space="preserve">PMA.006 </w:t>
            </w:r>
          </w:p>
          <w:p w14:paraId="27C4FFCE" w14:textId="77777777" w:rsidR="00495737" w:rsidRPr="00F220E7" w:rsidRDefault="00495737" w:rsidP="00495737">
            <w:pPr>
              <w:rPr>
                <w:sz w:val="18"/>
                <w:szCs w:val="18"/>
              </w:rPr>
            </w:pPr>
          </w:p>
          <w:p w14:paraId="1881AD94" w14:textId="56E03B12" w:rsidR="00495737" w:rsidRPr="00F220E7" w:rsidRDefault="00495737" w:rsidP="00495737">
            <w:pPr>
              <w:rPr>
                <w:sz w:val="18"/>
                <w:szCs w:val="18"/>
              </w:rPr>
            </w:pPr>
            <w:r w:rsidRPr="00F220E7">
              <w:rPr>
                <w:sz w:val="18"/>
                <w:szCs w:val="18"/>
              </w:rPr>
              <w:t>Project Fee Journal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1ECC39C" w14:textId="4AC48C8F" w:rsidR="00495737" w:rsidRPr="00F220E7" w:rsidRDefault="00495737" w:rsidP="00495737">
            <w:pPr>
              <w:rPr>
                <w:sz w:val="18"/>
                <w:szCs w:val="18"/>
                <w:highlight w:val="cyan"/>
              </w:rPr>
            </w:pPr>
            <w:r w:rsidRPr="00F220E7">
              <w:rPr>
                <w:sz w:val="18"/>
                <w:szCs w:val="18"/>
              </w:rPr>
              <w:t>Project management accounting &gt;&gt; Projects &gt;&gt; All projects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3318FE08" w14:textId="1CEAD986" w:rsidR="00495737" w:rsidRPr="00F220E7" w:rsidRDefault="00495737" w:rsidP="00495737">
            <w:pPr>
              <w:rPr>
                <w:bCs/>
                <w:sz w:val="18"/>
                <w:szCs w:val="18"/>
                <w:highlight w:val="cyan"/>
              </w:rPr>
            </w:pPr>
            <w:r w:rsidRPr="00F220E7">
              <w:rPr>
                <w:sz w:val="18"/>
                <w:szCs w:val="18"/>
              </w:rPr>
              <w:t xml:space="preserve">Validate the following three fields [ Entity code, Property code, Unit code] were added to the project fee journal. </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60D641E2" w14:textId="77777777" w:rsidR="00495737" w:rsidRPr="00022E81" w:rsidRDefault="00495737" w:rsidP="00495737">
            <w:pPr>
              <w:rPr>
                <w:b/>
                <w:color w:val="7030A0"/>
              </w:rPr>
            </w:pPr>
          </w:p>
        </w:tc>
      </w:tr>
      <w:tr w:rsidR="00495737" w:rsidRPr="00022E81" w14:paraId="4953C028"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4D07671" w14:textId="707CD5F3" w:rsidR="00495737" w:rsidRPr="00F220E7" w:rsidRDefault="00495737" w:rsidP="00495737">
            <w:pPr>
              <w:rPr>
                <w:bCs/>
              </w:rPr>
            </w:pPr>
            <w:r w:rsidRPr="00F220E7">
              <w:rPr>
                <w:bCs/>
              </w:rPr>
              <w:t>T.</w:t>
            </w:r>
            <w:r w:rsidR="000C00B7" w:rsidRPr="00F220E7">
              <w:rPr>
                <w:bCs/>
              </w:rPr>
              <w:t>4</w:t>
            </w:r>
            <w:r w:rsidR="0076292E">
              <w:rPr>
                <w:bCs/>
              </w:rPr>
              <w:t>9</w:t>
            </w:r>
            <w:r w:rsidRPr="00F220E7">
              <w:rPr>
                <w:bCs/>
              </w:rPr>
              <w:t>.B</w:t>
            </w:r>
          </w:p>
        </w:tc>
        <w:tc>
          <w:tcPr>
            <w:tcW w:w="1706" w:type="dxa"/>
            <w:tcBorders>
              <w:top w:val="single" w:sz="4" w:space="0" w:color="auto"/>
              <w:left w:val="single" w:sz="4" w:space="0" w:color="auto"/>
              <w:bottom w:val="single" w:sz="4" w:space="0" w:color="auto"/>
              <w:right w:val="single" w:sz="4" w:space="0" w:color="auto"/>
            </w:tcBorders>
          </w:tcPr>
          <w:p w14:paraId="4CE8EB7A" w14:textId="77777777" w:rsidR="00495737" w:rsidRPr="00F220E7" w:rsidRDefault="00495737" w:rsidP="00495737">
            <w:pPr>
              <w:rPr>
                <w:sz w:val="18"/>
                <w:szCs w:val="18"/>
              </w:rPr>
            </w:pPr>
            <w:r w:rsidRPr="00F220E7">
              <w:rPr>
                <w:sz w:val="18"/>
                <w:szCs w:val="18"/>
              </w:rPr>
              <w:t xml:space="preserve">PMA.006 </w:t>
            </w:r>
          </w:p>
          <w:p w14:paraId="1E9E7B51" w14:textId="77777777" w:rsidR="00495737" w:rsidRPr="00F220E7" w:rsidRDefault="00495737" w:rsidP="00495737">
            <w:pPr>
              <w:rPr>
                <w:sz w:val="18"/>
                <w:szCs w:val="18"/>
              </w:rPr>
            </w:pPr>
          </w:p>
          <w:p w14:paraId="6C5C93B5" w14:textId="40ED9DA7" w:rsidR="00495737" w:rsidRPr="00F220E7" w:rsidRDefault="00495737" w:rsidP="00495737">
            <w:pPr>
              <w:rPr>
                <w:sz w:val="18"/>
                <w:szCs w:val="18"/>
              </w:rPr>
            </w:pPr>
            <w:r w:rsidRPr="00F220E7">
              <w:rPr>
                <w:sz w:val="18"/>
                <w:szCs w:val="18"/>
              </w:rPr>
              <w:t>Project Fee Journal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369B6B9C" w14:textId="1A63C24D" w:rsidR="00495737" w:rsidRPr="00F220E7" w:rsidRDefault="00495737" w:rsidP="00495737">
            <w:pPr>
              <w:rPr>
                <w:sz w:val="18"/>
                <w:szCs w:val="18"/>
              </w:rPr>
            </w:pPr>
            <w:r w:rsidRPr="00F220E7">
              <w:rPr>
                <w:sz w:val="18"/>
                <w:szCs w:val="18"/>
              </w:rPr>
              <w:t>Project management accounting &gt;&gt; Projects &gt;&gt; All projects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6657941E" w14:textId="1274BC77" w:rsidR="00495737" w:rsidRPr="00F220E7" w:rsidRDefault="00495737" w:rsidP="00495737">
            <w:pPr>
              <w:pStyle w:val="NoSpacing"/>
              <w:rPr>
                <w:sz w:val="18"/>
                <w:szCs w:val="18"/>
              </w:rPr>
            </w:pPr>
            <w:r w:rsidRPr="00F220E7">
              <w:rPr>
                <w:sz w:val="18"/>
                <w:szCs w:val="18"/>
              </w:rPr>
              <w:t>Test creation of fee journal using a property code.</w:t>
            </w:r>
          </w:p>
          <w:p w14:paraId="48DA35B0" w14:textId="77777777" w:rsidR="00495737" w:rsidRPr="00F220E7" w:rsidRDefault="00495737" w:rsidP="00495737">
            <w:pPr>
              <w:pStyle w:val="NoSpacing"/>
              <w:rPr>
                <w:sz w:val="18"/>
                <w:szCs w:val="18"/>
              </w:rPr>
            </w:pPr>
          </w:p>
          <w:p w14:paraId="764A8543" w14:textId="77777777" w:rsidR="00495737" w:rsidRPr="00F220E7" w:rsidRDefault="00495737" w:rsidP="00495737">
            <w:pPr>
              <w:pStyle w:val="NoSpacing"/>
              <w:rPr>
                <w:sz w:val="18"/>
                <w:szCs w:val="18"/>
              </w:rPr>
            </w:pPr>
            <w:r w:rsidRPr="00F220E7">
              <w:rPr>
                <w:sz w:val="18"/>
                <w:szCs w:val="18"/>
              </w:rPr>
              <w:t xml:space="preserve">Validate when the property code is selected, the unit code field should become available with only records that are associated to the property selected. </w:t>
            </w:r>
          </w:p>
          <w:p w14:paraId="23E763DC" w14:textId="77777777" w:rsidR="00495737" w:rsidRPr="00F220E7" w:rsidRDefault="00495737" w:rsidP="00495737">
            <w:pPr>
              <w:pStyle w:val="NoSpacing"/>
              <w:rPr>
                <w:sz w:val="18"/>
                <w:szCs w:val="18"/>
              </w:rPr>
            </w:pPr>
          </w:p>
          <w:p w14:paraId="7EEEC6F6" w14:textId="77777777" w:rsidR="00495737" w:rsidRPr="00F220E7" w:rsidRDefault="00495737" w:rsidP="00495737">
            <w:pPr>
              <w:pStyle w:val="NoSpacing"/>
              <w:rPr>
                <w:sz w:val="18"/>
                <w:szCs w:val="18"/>
              </w:rPr>
            </w:pPr>
            <w:r w:rsidRPr="00F220E7">
              <w:rPr>
                <w:sz w:val="18"/>
                <w:szCs w:val="18"/>
              </w:rPr>
              <w:t xml:space="preserve">Validate the entity code should auto populate based on the </w:t>
            </w:r>
            <w:r w:rsidRPr="00F220E7">
              <w:rPr>
                <w:b/>
                <w:bCs/>
                <w:i/>
                <w:iCs/>
                <w:sz w:val="18"/>
                <w:szCs w:val="18"/>
              </w:rPr>
              <w:t>posting</w:t>
            </w:r>
            <w:r w:rsidRPr="00F220E7">
              <w:rPr>
                <w:sz w:val="18"/>
                <w:szCs w:val="18"/>
              </w:rPr>
              <w:t xml:space="preserve"> </w:t>
            </w:r>
            <w:r w:rsidRPr="00F220E7">
              <w:rPr>
                <w:b/>
                <w:bCs/>
                <w:i/>
                <w:iCs/>
                <w:sz w:val="18"/>
                <w:szCs w:val="18"/>
              </w:rPr>
              <w:t>date</w:t>
            </w:r>
            <w:r w:rsidRPr="00F220E7">
              <w:rPr>
                <w:sz w:val="18"/>
                <w:szCs w:val="18"/>
              </w:rPr>
              <w:t xml:space="preserve"> comparative to ownership effective date.</w:t>
            </w:r>
          </w:p>
          <w:p w14:paraId="2953B59E" w14:textId="77777777" w:rsidR="00495737" w:rsidRPr="00F220E7" w:rsidRDefault="00495737" w:rsidP="00495737">
            <w:pPr>
              <w:pStyle w:val="NoSpacing"/>
              <w:rPr>
                <w:sz w:val="18"/>
                <w:szCs w:val="18"/>
              </w:rPr>
            </w:pPr>
          </w:p>
          <w:p w14:paraId="0B6B37C2" w14:textId="55042562" w:rsidR="00495737" w:rsidRPr="00F220E7" w:rsidRDefault="00495737" w:rsidP="00495737">
            <w:pPr>
              <w:pStyle w:val="NoSpacing"/>
              <w:rPr>
                <w:sz w:val="18"/>
                <w:szCs w:val="18"/>
              </w:rPr>
            </w:pPr>
            <w:r w:rsidRPr="00F220E7">
              <w:rPr>
                <w:sz w:val="18"/>
                <w:szCs w:val="18"/>
              </w:rPr>
              <w:t xml:space="preserve">Validate when the entity code is auto filled, the field should become greyed out. </w:t>
            </w:r>
          </w:p>
          <w:p w14:paraId="2B46BA49" w14:textId="77777777" w:rsidR="00495737" w:rsidRPr="00F220E7" w:rsidRDefault="00495737" w:rsidP="00495737">
            <w:pPr>
              <w:pStyle w:val="NoSpacing"/>
              <w:rPr>
                <w:b/>
                <w:bCs/>
                <w:sz w:val="18"/>
                <w:szCs w:val="18"/>
              </w:rPr>
            </w:pPr>
          </w:p>
          <w:p w14:paraId="037C0609" w14:textId="0028AF03" w:rsidR="00495737" w:rsidRPr="00F220E7" w:rsidRDefault="00495737" w:rsidP="00495737">
            <w:pPr>
              <w:rPr>
                <w:bCs/>
                <w:sz w:val="18"/>
                <w:szCs w:val="18"/>
              </w:rPr>
            </w:pPr>
            <w:r w:rsidRPr="00F220E7">
              <w:rPr>
                <w:sz w:val="18"/>
                <w:szCs w:val="18"/>
              </w:rPr>
              <w:lastRenderedPageBreak/>
              <w:t>Validate the financial dimension for BU</w:t>
            </w:r>
            <w:r>
              <w:rPr>
                <w:sz w:val="18"/>
                <w:szCs w:val="18"/>
              </w:rPr>
              <w:t>, property,</w:t>
            </w:r>
            <w:r w:rsidRPr="00F220E7">
              <w:rPr>
                <w:sz w:val="18"/>
                <w:szCs w:val="18"/>
              </w:rPr>
              <w:t xml:space="preserve"> and </w:t>
            </w:r>
            <w:r>
              <w:rPr>
                <w:sz w:val="18"/>
                <w:szCs w:val="18"/>
              </w:rPr>
              <w:t>market</w:t>
            </w:r>
            <w:r w:rsidRPr="00F220E7">
              <w:rPr>
                <w:sz w:val="18"/>
                <w:szCs w:val="18"/>
              </w:rPr>
              <w:t xml:space="preserve"> should pull from the BU-property relationship based on posting date comparative to the effective ownership date.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480029E3" w14:textId="77777777" w:rsidR="00495737" w:rsidRPr="00022E81" w:rsidRDefault="00495737" w:rsidP="00495737">
            <w:pPr>
              <w:rPr>
                <w:b/>
                <w:color w:val="7030A0"/>
              </w:rPr>
            </w:pPr>
          </w:p>
        </w:tc>
      </w:tr>
      <w:tr w:rsidR="00495737" w:rsidRPr="00022E81" w14:paraId="51CEF460"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2CFF9E71" w14:textId="7E27E380" w:rsidR="00495737" w:rsidRPr="00F220E7" w:rsidRDefault="00495737" w:rsidP="00495737">
            <w:pPr>
              <w:rPr>
                <w:bCs/>
              </w:rPr>
            </w:pPr>
            <w:r w:rsidRPr="00F220E7">
              <w:rPr>
                <w:bCs/>
              </w:rPr>
              <w:t>T.</w:t>
            </w:r>
            <w:r w:rsidR="000C00B7" w:rsidRPr="00F220E7">
              <w:rPr>
                <w:bCs/>
              </w:rPr>
              <w:t>4</w:t>
            </w:r>
            <w:r w:rsidR="00E72F06">
              <w:rPr>
                <w:bCs/>
              </w:rPr>
              <w:t>9</w:t>
            </w:r>
            <w:r w:rsidRPr="00F220E7">
              <w:rPr>
                <w:bCs/>
              </w:rPr>
              <w:t>.C</w:t>
            </w:r>
          </w:p>
        </w:tc>
        <w:tc>
          <w:tcPr>
            <w:tcW w:w="1706" w:type="dxa"/>
            <w:tcBorders>
              <w:top w:val="single" w:sz="4" w:space="0" w:color="auto"/>
              <w:left w:val="single" w:sz="4" w:space="0" w:color="auto"/>
              <w:bottom w:val="single" w:sz="4" w:space="0" w:color="auto"/>
              <w:right w:val="single" w:sz="4" w:space="0" w:color="auto"/>
            </w:tcBorders>
          </w:tcPr>
          <w:p w14:paraId="42362730" w14:textId="77777777" w:rsidR="00495737" w:rsidRPr="00F220E7" w:rsidRDefault="00495737" w:rsidP="00495737">
            <w:pPr>
              <w:rPr>
                <w:sz w:val="18"/>
                <w:szCs w:val="18"/>
              </w:rPr>
            </w:pPr>
            <w:r w:rsidRPr="00F220E7">
              <w:rPr>
                <w:sz w:val="18"/>
                <w:szCs w:val="18"/>
              </w:rPr>
              <w:t xml:space="preserve">PMA.001 </w:t>
            </w:r>
          </w:p>
          <w:p w14:paraId="328A3980" w14:textId="77777777" w:rsidR="00495737" w:rsidRPr="00F220E7" w:rsidRDefault="00495737" w:rsidP="00495737">
            <w:pPr>
              <w:rPr>
                <w:sz w:val="18"/>
                <w:szCs w:val="18"/>
              </w:rPr>
            </w:pPr>
          </w:p>
          <w:p w14:paraId="656E1BB5" w14:textId="7BCCADE7" w:rsidR="00495737" w:rsidRPr="00F220E7" w:rsidRDefault="00495737" w:rsidP="00495737">
            <w:pPr>
              <w:rPr>
                <w:sz w:val="18"/>
                <w:szCs w:val="18"/>
              </w:rPr>
            </w:pPr>
            <w:r w:rsidRPr="00F220E7">
              <w:rPr>
                <w:sz w:val="18"/>
                <w:szCs w:val="18"/>
              </w:rPr>
              <w:t>Project Master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4C29D39B" w14:textId="76385EEA" w:rsidR="00495737" w:rsidRPr="00F220E7" w:rsidRDefault="00495737" w:rsidP="00495737">
            <w:pPr>
              <w:rPr>
                <w:sz w:val="18"/>
                <w:szCs w:val="18"/>
              </w:rPr>
            </w:pPr>
            <w:r w:rsidRPr="00F220E7">
              <w:rPr>
                <w:sz w:val="18"/>
                <w:szCs w:val="18"/>
              </w:rPr>
              <w:t>Project management accounting &gt;&gt; Projects &gt;&gt; All projects &gt;&gt; General section.</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174F2223" w14:textId="4F10D9C6" w:rsidR="00495737" w:rsidRPr="00F220E7" w:rsidRDefault="00495737" w:rsidP="00495737">
            <w:pPr>
              <w:rPr>
                <w:sz w:val="18"/>
                <w:szCs w:val="18"/>
              </w:rPr>
            </w:pPr>
            <w:r w:rsidRPr="00F220E7">
              <w:rPr>
                <w:sz w:val="18"/>
                <w:szCs w:val="18"/>
              </w:rPr>
              <w:t xml:space="preserve">Test creation of a fee journal using an entity code. </w:t>
            </w:r>
          </w:p>
          <w:p w14:paraId="51DD6418" w14:textId="77777777" w:rsidR="00495737" w:rsidRPr="00F220E7" w:rsidRDefault="00495737" w:rsidP="00495737">
            <w:pPr>
              <w:rPr>
                <w:sz w:val="18"/>
                <w:szCs w:val="18"/>
              </w:rPr>
            </w:pPr>
          </w:p>
          <w:p w14:paraId="7BA7CDE0" w14:textId="3555BC38" w:rsidR="00495737" w:rsidRPr="00F220E7" w:rsidRDefault="00495737" w:rsidP="00495737">
            <w:pPr>
              <w:rPr>
                <w:bCs/>
                <w:sz w:val="18"/>
                <w:szCs w:val="18"/>
              </w:rPr>
            </w:pPr>
            <w:r w:rsidRPr="00F220E7">
              <w:rPr>
                <w:sz w:val="18"/>
                <w:szCs w:val="18"/>
              </w:rPr>
              <w:t>Validate if only the entity code is selected, the financial dimension for BU should pull from the entity structure master that is related to the entity ID.</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6F921224" w14:textId="77777777" w:rsidR="00495737" w:rsidRPr="00022E81" w:rsidRDefault="00495737" w:rsidP="00495737">
            <w:pPr>
              <w:rPr>
                <w:b/>
                <w:color w:val="7030A0"/>
              </w:rPr>
            </w:pPr>
          </w:p>
        </w:tc>
      </w:tr>
      <w:tr w:rsidR="00495737" w:rsidRPr="00022E81" w14:paraId="45A6AFED"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3FC3C681" w14:textId="5B4F9E48" w:rsidR="00495737" w:rsidRPr="00F220E7" w:rsidRDefault="00495737" w:rsidP="00495737">
            <w:pPr>
              <w:rPr>
                <w:b/>
              </w:rPr>
            </w:pPr>
            <w:r w:rsidRPr="00F220E7">
              <w:rPr>
                <w:bCs/>
              </w:rPr>
              <w:t>T.</w:t>
            </w:r>
            <w:r w:rsidR="00E72F06">
              <w:rPr>
                <w:bCs/>
              </w:rPr>
              <w:t>50</w:t>
            </w:r>
            <w:r w:rsidRPr="00F220E7">
              <w:rPr>
                <w:bCs/>
              </w:rPr>
              <w:t>.A</w:t>
            </w:r>
          </w:p>
        </w:tc>
        <w:tc>
          <w:tcPr>
            <w:tcW w:w="1706" w:type="dxa"/>
            <w:tcBorders>
              <w:top w:val="single" w:sz="4" w:space="0" w:color="auto"/>
              <w:left w:val="single" w:sz="4" w:space="0" w:color="auto"/>
              <w:bottom w:val="single" w:sz="4" w:space="0" w:color="auto"/>
              <w:right w:val="single" w:sz="4" w:space="0" w:color="auto"/>
            </w:tcBorders>
          </w:tcPr>
          <w:p w14:paraId="4BAFF56B" w14:textId="77777777" w:rsidR="00495737" w:rsidRPr="00F220E7" w:rsidRDefault="00495737" w:rsidP="00495737">
            <w:pPr>
              <w:rPr>
                <w:sz w:val="18"/>
                <w:szCs w:val="18"/>
              </w:rPr>
            </w:pPr>
            <w:r w:rsidRPr="00F220E7">
              <w:rPr>
                <w:sz w:val="18"/>
                <w:szCs w:val="18"/>
              </w:rPr>
              <w:t xml:space="preserve">CB.001 </w:t>
            </w:r>
          </w:p>
          <w:p w14:paraId="28F1DFD2" w14:textId="77777777" w:rsidR="00495737" w:rsidRPr="00F220E7" w:rsidRDefault="00495737" w:rsidP="00495737">
            <w:pPr>
              <w:rPr>
                <w:sz w:val="18"/>
                <w:szCs w:val="18"/>
              </w:rPr>
            </w:pPr>
          </w:p>
          <w:p w14:paraId="24794529" w14:textId="5E882B4C" w:rsidR="00495737" w:rsidRPr="00F220E7" w:rsidRDefault="00495737" w:rsidP="00495737">
            <w:pPr>
              <w:rPr>
                <w:sz w:val="18"/>
                <w:szCs w:val="18"/>
              </w:rPr>
            </w:pPr>
            <w:r w:rsidRPr="00F220E7">
              <w:rPr>
                <w:sz w:val="18"/>
                <w:szCs w:val="18"/>
              </w:rPr>
              <w:t>Bank Master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4A30CBE" w14:textId="5C89907F" w:rsidR="00495737" w:rsidRPr="00F220E7" w:rsidRDefault="00495737" w:rsidP="00495737">
            <w:pPr>
              <w:rPr>
                <w:b/>
              </w:rPr>
            </w:pPr>
            <w:r w:rsidRPr="00F220E7">
              <w:rPr>
                <w:sz w:val="18"/>
                <w:szCs w:val="18"/>
              </w:rPr>
              <w:t>Cash and Bank &gt;&gt; Bank Accounts Bank Accounts &gt;&gt; Bank Form</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0E2CB29D" w14:textId="41C0B327" w:rsidR="00495737" w:rsidRPr="00F220E7" w:rsidRDefault="00495737" w:rsidP="00495737">
            <w:pPr>
              <w:rPr>
                <w:sz w:val="18"/>
                <w:szCs w:val="18"/>
              </w:rPr>
            </w:pPr>
            <w:r w:rsidRPr="00F220E7">
              <w:rPr>
                <w:sz w:val="18"/>
                <w:szCs w:val="18"/>
              </w:rPr>
              <w:t>Validate the following three fields [ Entity code, Property code, Unit code] were added to the bank master form.</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63CCDF7D" w14:textId="77777777" w:rsidR="00495737" w:rsidRPr="00022E81" w:rsidRDefault="00495737" w:rsidP="00495737">
            <w:pPr>
              <w:rPr>
                <w:b/>
                <w:color w:val="7030A0"/>
              </w:rPr>
            </w:pPr>
          </w:p>
        </w:tc>
      </w:tr>
      <w:tr w:rsidR="00495737" w:rsidRPr="00022E81" w14:paraId="1AFC4409"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0DA21EF5" w14:textId="187828DE" w:rsidR="00495737" w:rsidRPr="00F220E7" w:rsidRDefault="00495737" w:rsidP="00495737">
            <w:pPr>
              <w:rPr>
                <w:b/>
              </w:rPr>
            </w:pPr>
            <w:r w:rsidRPr="00F220E7">
              <w:rPr>
                <w:bCs/>
              </w:rPr>
              <w:t>T.</w:t>
            </w:r>
            <w:r w:rsidR="00E72F06">
              <w:rPr>
                <w:bCs/>
              </w:rPr>
              <w:t>50</w:t>
            </w:r>
            <w:r w:rsidRPr="00F220E7">
              <w:rPr>
                <w:bCs/>
              </w:rPr>
              <w:t>.C</w:t>
            </w:r>
          </w:p>
        </w:tc>
        <w:tc>
          <w:tcPr>
            <w:tcW w:w="1706" w:type="dxa"/>
            <w:tcBorders>
              <w:top w:val="single" w:sz="4" w:space="0" w:color="auto"/>
              <w:left w:val="single" w:sz="4" w:space="0" w:color="auto"/>
              <w:bottom w:val="single" w:sz="4" w:space="0" w:color="auto"/>
              <w:right w:val="single" w:sz="4" w:space="0" w:color="auto"/>
            </w:tcBorders>
          </w:tcPr>
          <w:p w14:paraId="7A6B6B3E" w14:textId="5FB7FA69" w:rsidR="00495737" w:rsidRPr="00F220E7" w:rsidRDefault="00495737" w:rsidP="00495737">
            <w:pPr>
              <w:rPr>
                <w:sz w:val="18"/>
                <w:szCs w:val="18"/>
              </w:rPr>
            </w:pPr>
            <w:r w:rsidRPr="00F220E7">
              <w:rPr>
                <w:sz w:val="18"/>
                <w:szCs w:val="18"/>
              </w:rPr>
              <w:t xml:space="preserve">CB.001 </w:t>
            </w:r>
          </w:p>
          <w:p w14:paraId="0B5CDEF8" w14:textId="77777777" w:rsidR="00495737" w:rsidRPr="00F220E7" w:rsidRDefault="00495737" w:rsidP="00495737">
            <w:pPr>
              <w:rPr>
                <w:sz w:val="18"/>
                <w:szCs w:val="18"/>
              </w:rPr>
            </w:pPr>
          </w:p>
          <w:p w14:paraId="1F8A611E" w14:textId="5A2CFFC4" w:rsidR="00495737" w:rsidRPr="00F220E7" w:rsidRDefault="00495737" w:rsidP="00495737">
            <w:pPr>
              <w:rPr>
                <w:sz w:val="18"/>
                <w:szCs w:val="18"/>
              </w:rPr>
            </w:pPr>
            <w:r w:rsidRPr="00F220E7">
              <w:rPr>
                <w:sz w:val="18"/>
                <w:szCs w:val="18"/>
              </w:rPr>
              <w:t>Bank Master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A63BC6E" w14:textId="77777777" w:rsidR="00495737" w:rsidRPr="00F220E7" w:rsidRDefault="00495737" w:rsidP="00495737">
            <w:pPr>
              <w:rPr>
                <w:sz w:val="18"/>
                <w:szCs w:val="18"/>
              </w:rPr>
            </w:pPr>
            <w:r w:rsidRPr="00F220E7">
              <w:rPr>
                <w:sz w:val="18"/>
                <w:szCs w:val="18"/>
              </w:rPr>
              <w:t>Cash and Bank &gt;&gt; Bank Accounts Bank Accounts &gt;&gt; Bank Form</w:t>
            </w:r>
          </w:p>
          <w:p w14:paraId="59C63299" w14:textId="77777777" w:rsidR="00495737" w:rsidRPr="00F220E7" w:rsidRDefault="00495737" w:rsidP="00495737">
            <w:pPr>
              <w:rPr>
                <w:sz w:val="18"/>
                <w:szCs w:val="18"/>
              </w:rPr>
            </w:pPr>
          </w:p>
          <w:p w14:paraId="1ABC73A6" w14:textId="64A64879" w:rsidR="00495737" w:rsidRPr="00F220E7" w:rsidRDefault="00495737" w:rsidP="00495737">
            <w:pPr>
              <w:rPr>
                <w:sz w:val="18"/>
                <w:szCs w:val="18"/>
              </w:rPr>
            </w:pPr>
            <w:r w:rsidRPr="00F220E7">
              <w:rPr>
                <w:sz w:val="18"/>
                <w:szCs w:val="18"/>
              </w:rPr>
              <w:t>Property management&gt;&gt; Management &gt;&gt; Entity structure &gt;&gt; Entity Tab &gt;&gt; Bank Accounts &gt;&gt; New</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073D85D" w14:textId="77777777" w:rsidR="00495737" w:rsidRPr="00F220E7" w:rsidRDefault="00495737" w:rsidP="00495737">
            <w:pPr>
              <w:rPr>
                <w:bCs/>
                <w:sz w:val="18"/>
                <w:szCs w:val="18"/>
              </w:rPr>
            </w:pPr>
            <w:commentRangeStart w:id="103"/>
            <w:r w:rsidRPr="00F220E7">
              <w:rPr>
                <w:bCs/>
                <w:sz w:val="18"/>
                <w:szCs w:val="18"/>
              </w:rPr>
              <w:t>When selecting an entity, the dimensions from the associated entity master will be pulled and assigned to the BU financial dimension.</w:t>
            </w:r>
            <w:commentRangeEnd w:id="103"/>
            <w:r w:rsidRPr="00F220E7">
              <w:rPr>
                <w:rStyle w:val="CommentReference"/>
                <w:rFonts w:eastAsiaTheme="minorHAnsi"/>
                <w:lang w:val="en-US"/>
              </w:rPr>
              <w:commentReference w:id="103"/>
            </w:r>
          </w:p>
          <w:p w14:paraId="49642ECD" w14:textId="77777777" w:rsidR="00495737" w:rsidRPr="00F220E7" w:rsidRDefault="00495737" w:rsidP="00495737">
            <w:pPr>
              <w:rPr>
                <w:bCs/>
                <w:sz w:val="18"/>
                <w:szCs w:val="18"/>
              </w:rPr>
            </w:pPr>
          </w:p>
          <w:p w14:paraId="4BEB0BD8" w14:textId="77777777" w:rsidR="00495737" w:rsidRPr="00F220E7" w:rsidRDefault="00495737" w:rsidP="00495737">
            <w:pPr>
              <w:rPr>
                <w:bCs/>
                <w:sz w:val="18"/>
                <w:szCs w:val="18"/>
              </w:rPr>
            </w:pPr>
            <w:r w:rsidRPr="00F220E7">
              <w:rPr>
                <w:bCs/>
                <w:sz w:val="18"/>
                <w:szCs w:val="18"/>
              </w:rPr>
              <w:t>Validate when the bank account is assigned to the entity, the financial dimension of the entity is updated on the bank master financial dimension section.</w:t>
            </w:r>
          </w:p>
          <w:p w14:paraId="095DF96B" w14:textId="77777777" w:rsidR="00495737" w:rsidRPr="00F220E7" w:rsidRDefault="00495737" w:rsidP="00495737">
            <w:pPr>
              <w:rPr>
                <w:bCs/>
                <w:sz w:val="18"/>
                <w:szCs w:val="18"/>
              </w:rPr>
            </w:pPr>
          </w:p>
          <w:p w14:paraId="4AAD602D" w14:textId="7536267B" w:rsidR="00495737" w:rsidRPr="00F220E7" w:rsidRDefault="00495737" w:rsidP="00495737">
            <w:pPr>
              <w:rPr>
                <w:sz w:val="18"/>
                <w:szCs w:val="18"/>
              </w:rPr>
            </w:pPr>
            <w:commentRangeStart w:id="104"/>
            <w:r w:rsidRPr="00F220E7">
              <w:rPr>
                <w:sz w:val="18"/>
                <w:szCs w:val="18"/>
                <w:highlight w:val="cyan"/>
              </w:rPr>
              <w:t xml:space="preserve">N/A. </w:t>
            </w:r>
            <w:commentRangeEnd w:id="104"/>
            <w:r w:rsidRPr="00F220E7">
              <w:rPr>
                <w:rStyle w:val="CommentReference"/>
                <w:rFonts w:eastAsiaTheme="minorHAnsi"/>
                <w:lang w:val="en-US"/>
              </w:rPr>
              <w:commentReference w:id="104"/>
            </w:r>
            <w:r w:rsidRPr="00F220E7">
              <w:rPr>
                <w:sz w:val="18"/>
                <w:szCs w:val="18"/>
                <w:highlight w:val="cyan"/>
              </w:rPr>
              <w:t>Per 5/17 priority review this will be managed through configuration and document the process for set up.</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784F7303" w14:textId="77777777" w:rsidR="00495737" w:rsidRPr="00022E81" w:rsidRDefault="00495737" w:rsidP="00495737">
            <w:pPr>
              <w:rPr>
                <w:b/>
                <w:color w:val="7030A0"/>
              </w:rPr>
            </w:pPr>
          </w:p>
        </w:tc>
      </w:tr>
      <w:tr w:rsidR="00495737" w:rsidRPr="00022E81" w14:paraId="3C2CEDCE"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655DCCD4" w14:textId="54C49806" w:rsidR="00495737" w:rsidRPr="00F220E7" w:rsidRDefault="00495737" w:rsidP="00495737">
            <w:pPr>
              <w:rPr>
                <w:b/>
              </w:rPr>
            </w:pPr>
            <w:r w:rsidRPr="00F220E7">
              <w:rPr>
                <w:bCs/>
              </w:rPr>
              <w:t>T.</w:t>
            </w:r>
            <w:r w:rsidR="00E72F06">
              <w:rPr>
                <w:bCs/>
              </w:rPr>
              <w:t>51</w:t>
            </w:r>
            <w:r w:rsidRPr="00F220E7">
              <w:rPr>
                <w:bCs/>
              </w:rPr>
              <w:t>.A</w:t>
            </w:r>
          </w:p>
        </w:tc>
        <w:tc>
          <w:tcPr>
            <w:tcW w:w="1706" w:type="dxa"/>
            <w:tcBorders>
              <w:top w:val="single" w:sz="4" w:space="0" w:color="auto"/>
              <w:left w:val="single" w:sz="4" w:space="0" w:color="auto"/>
              <w:bottom w:val="single" w:sz="4" w:space="0" w:color="auto"/>
              <w:right w:val="single" w:sz="4" w:space="0" w:color="auto"/>
            </w:tcBorders>
          </w:tcPr>
          <w:p w14:paraId="547C4E9B" w14:textId="301C8BDA" w:rsidR="00495737" w:rsidRPr="00F220E7" w:rsidRDefault="00495737" w:rsidP="00495737">
            <w:pPr>
              <w:rPr>
                <w:sz w:val="18"/>
                <w:szCs w:val="18"/>
              </w:rPr>
            </w:pPr>
            <w:r w:rsidRPr="00F220E7">
              <w:rPr>
                <w:sz w:val="18"/>
                <w:szCs w:val="18"/>
              </w:rPr>
              <w:t>CB.002</w:t>
            </w:r>
          </w:p>
          <w:p w14:paraId="00209240" w14:textId="77777777" w:rsidR="00495737" w:rsidRPr="00F220E7" w:rsidRDefault="00495737" w:rsidP="00495737">
            <w:pPr>
              <w:rPr>
                <w:sz w:val="18"/>
                <w:szCs w:val="18"/>
              </w:rPr>
            </w:pPr>
          </w:p>
          <w:p w14:paraId="64D2402C" w14:textId="04E27EA1" w:rsidR="00495737" w:rsidRPr="00F220E7" w:rsidRDefault="00495737" w:rsidP="00495737">
            <w:pPr>
              <w:rPr>
                <w:sz w:val="18"/>
                <w:szCs w:val="18"/>
              </w:rPr>
            </w:pPr>
            <w:r w:rsidRPr="00F220E7">
              <w:rPr>
                <w:sz w:val="18"/>
                <w:szCs w:val="18"/>
              </w:rPr>
              <w:t>Bank listing – Field Validation</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5A87D3F4" w14:textId="5B5EF462" w:rsidR="00495737" w:rsidRPr="00F220E7" w:rsidRDefault="00495737" w:rsidP="00495737">
            <w:pPr>
              <w:rPr>
                <w:b/>
              </w:rPr>
            </w:pPr>
            <w:r w:rsidRPr="00F220E7">
              <w:rPr>
                <w:sz w:val="18"/>
                <w:szCs w:val="18"/>
              </w:rPr>
              <w:t>Cash and Bank &gt;&gt; Bank Accounts Bank Accounts &gt;&gt; Bank Form</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27DB29E8" w14:textId="35D82447" w:rsidR="00495737" w:rsidRPr="00F220E7" w:rsidRDefault="00495737" w:rsidP="00495737">
            <w:pPr>
              <w:rPr>
                <w:b/>
              </w:rPr>
            </w:pPr>
            <w:r w:rsidRPr="00F220E7">
              <w:rPr>
                <w:sz w:val="18"/>
                <w:szCs w:val="18"/>
              </w:rPr>
              <w:t>Validate the following three fields [ Entity code, Property code, Unit code] were added to the bank master form.</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1DE38333" w14:textId="77777777" w:rsidR="00495737" w:rsidRPr="00A26325" w:rsidRDefault="00495737" w:rsidP="00495737">
            <w:pPr>
              <w:rPr>
                <w:b/>
                <w:color w:val="808080" w:themeColor="background1" w:themeShade="80"/>
              </w:rPr>
            </w:pPr>
          </w:p>
        </w:tc>
      </w:tr>
      <w:tr w:rsidR="00495737" w:rsidRPr="00022E81" w14:paraId="52869371"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596C603C" w14:textId="1509140B" w:rsidR="00495737" w:rsidRPr="00F220E7" w:rsidRDefault="00495737" w:rsidP="00495737">
            <w:pPr>
              <w:rPr>
                <w:bCs/>
              </w:rPr>
            </w:pPr>
            <w:r w:rsidRPr="00F220E7">
              <w:rPr>
                <w:bCs/>
              </w:rPr>
              <w:t>T.</w:t>
            </w:r>
            <w:r w:rsidR="00E72F06">
              <w:rPr>
                <w:bCs/>
              </w:rPr>
              <w:t>51</w:t>
            </w:r>
            <w:r w:rsidRPr="00F220E7">
              <w:rPr>
                <w:bCs/>
              </w:rPr>
              <w:t>.B</w:t>
            </w:r>
          </w:p>
        </w:tc>
        <w:tc>
          <w:tcPr>
            <w:tcW w:w="1706" w:type="dxa"/>
            <w:tcBorders>
              <w:top w:val="single" w:sz="4" w:space="0" w:color="auto"/>
              <w:left w:val="single" w:sz="4" w:space="0" w:color="auto"/>
              <w:bottom w:val="single" w:sz="4" w:space="0" w:color="auto"/>
              <w:right w:val="single" w:sz="4" w:space="0" w:color="auto"/>
            </w:tcBorders>
          </w:tcPr>
          <w:p w14:paraId="49340948" w14:textId="77777777" w:rsidR="00495737" w:rsidRPr="00F220E7" w:rsidRDefault="00495737" w:rsidP="00495737">
            <w:pPr>
              <w:rPr>
                <w:sz w:val="18"/>
                <w:szCs w:val="18"/>
              </w:rPr>
            </w:pPr>
            <w:r w:rsidRPr="00F220E7">
              <w:rPr>
                <w:sz w:val="18"/>
                <w:szCs w:val="18"/>
              </w:rPr>
              <w:t>CB.002</w:t>
            </w:r>
          </w:p>
          <w:p w14:paraId="6C54EC97" w14:textId="77777777" w:rsidR="00495737" w:rsidRPr="00F220E7" w:rsidRDefault="00495737" w:rsidP="00495737">
            <w:pPr>
              <w:rPr>
                <w:sz w:val="18"/>
                <w:szCs w:val="18"/>
              </w:rPr>
            </w:pPr>
          </w:p>
          <w:p w14:paraId="2DB4C38D" w14:textId="334478D5" w:rsidR="00495737" w:rsidRPr="00F220E7" w:rsidRDefault="00495737" w:rsidP="00495737">
            <w:pPr>
              <w:rPr>
                <w:sz w:val="18"/>
                <w:szCs w:val="18"/>
              </w:rPr>
            </w:pPr>
            <w:r w:rsidRPr="00F220E7">
              <w:rPr>
                <w:sz w:val="18"/>
                <w:szCs w:val="18"/>
              </w:rPr>
              <w:t>Bank listing – Property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0ABEC554" w14:textId="12F89AFE" w:rsidR="00495737" w:rsidRPr="00F220E7" w:rsidRDefault="00495737" w:rsidP="00495737">
            <w:pPr>
              <w:rPr>
                <w:sz w:val="18"/>
                <w:szCs w:val="18"/>
              </w:rPr>
            </w:pPr>
            <w:r w:rsidRPr="00F220E7">
              <w:rPr>
                <w:sz w:val="18"/>
                <w:szCs w:val="18"/>
              </w:rPr>
              <w:t>Cash and Bank &gt;&gt; Bank Accounts Bank Accounts &gt;&gt; Bank Form</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53A4D778" w14:textId="00FE94C7" w:rsidR="00495737" w:rsidRPr="00F220E7" w:rsidRDefault="00495737" w:rsidP="00495737">
            <w:pPr>
              <w:rPr>
                <w:sz w:val="18"/>
                <w:szCs w:val="18"/>
              </w:rPr>
            </w:pPr>
            <w:r w:rsidRPr="00F220E7">
              <w:rPr>
                <w:bCs/>
                <w:sz w:val="18"/>
                <w:szCs w:val="18"/>
              </w:rPr>
              <w:t>Validate when inputting the property code, the records on the screen are filtered for assets related to the property code</w:t>
            </w:r>
            <w:r w:rsidRPr="00F16F23">
              <w:rPr>
                <w:sz w:val="18"/>
                <w:szCs w:val="18"/>
                <w:highlight w:val="yellow"/>
              </w:rPr>
              <w:t>.</w:t>
            </w:r>
            <w:r w:rsidR="00CA6D2E" w:rsidRPr="00F16F23">
              <w:rPr>
                <w:sz w:val="18"/>
                <w:szCs w:val="18"/>
                <w:highlight w:val="yellow"/>
              </w:rPr>
              <w:t xml:space="preserve"> </w:t>
            </w:r>
            <w:r w:rsidR="00D43F0B" w:rsidRPr="00F16F23">
              <w:rPr>
                <w:sz w:val="18"/>
                <w:szCs w:val="18"/>
                <w:highlight w:val="yellow"/>
              </w:rPr>
              <w:t>(JR 05/27 – Not relevant for Tricon as we do not have bank accounts at property level. All our bank accounts are at entity level).</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75EAFA05" w14:textId="77777777" w:rsidR="00495737" w:rsidRPr="00A26325" w:rsidRDefault="00495737" w:rsidP="00495737">
            <w:pPr>
              <w:rPr>
                <w:b/>
                <w:color w:val="808080" w:themeColor="background1" w:themeShade="80"/>
              </w:rPr>
            </w:pPr>
          </w:p>
        </w:tc>
      </w:tr>
      <w:tr w:rsidR="00495737" w:rsidRPr="00022E81" w14:paraId="38F6781D" w14:textId="77777777" w:rsidTr="1E34CE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0" w:type="dxa"/>
        </w:trPr>
        <w:tc>
          <w:tcPr>
            <w:tcW w:w="1056" w:type="dxa"/>
            <w:tcBorders>
              <w:top w:val="single" w:sz="4" w:space="0" w:color="auto"/>
              <w:left w:val="single" w:sz="4" w:space="0" w:color="auto"/>
              <w:bottom w:val="single" w:sz="4" w:space="0" w:color="auto"/>
              <w:right w:val="single" w:sz="4" w:space="0" w:color="auto"/>
            </w:tcBorders>
            <w:shd w:val="clear" w:color="auto" w:fill="auto"/>
          </w:tcPr>
          <w:p w14:paraId="1D8B237C" w14:textId="1852B920" w:rsidR="00495737" w:rsidRPr="00F220E7" w:rsidRDefault="00495737" w:rsidP="00495737">
            <w:pPr>
              <w:rPr>
                <w:bCs/>
              </w:rPr>
            </w:pPr>
            <w:r w:rsidRPr="00F220E7">
              <w:rPr>
                <w:bCs/>
              </w:rPr>
              <w:t>T.</w:t>
            </w:r>
            <w:r w:rsidR="00E72F06">
              <w:rPr>
                <w:bCs/>
              </w:rPr>
              <w:t>51</w:t>
            </w:r>
            <w:r w:rsidRPr="00F220E7">
              <w:rPr>
                <w:bCs/>
              </w:rPr>
              <w:t>.C</w:t>
            </w:r>
          </w:p>
        </w:tc>
        <w:tc>
          <w:tcPr>
            <w:tcW w:w="1706" w:type="dxa"/>
            <w:tcBorders>
              <w:top w:val="single" w:sz="4" w:space="0" w:color="auto"/>
              <w:left w:val="single" w:sz="4" w:space="0" w:color="auto"/>
              <w:bottom w:val="single" w:sz="4" w:space="0" w:color="auto"/>
              <w:right w:val="single" w:sz="4" w:space="0" w:color="auto"/>
            </w:tcBorders>
          </w:tcPr>
          <w:p w14:paraId="6E9A4658" w14:textId="77777777" w:rsidR="00495737" w:rsidRPr="00F220E7" w:rsidRDefault="00495737" w:rsidP="00495737">
            <w:pPr>
              <w:rPr>
                <w:sz w:val="18"/>
                <w:szCs w:val="18"/>
              </w:rPr>
            </w:pPr>
            <w:r w:rsidRPr="00F220E7">
              <w:rPr>
                <w:sz w:val="18"/>
                <w:szCs w:val="18"/>
              </w:rPr>
              <w:t>CB.002</w:t>
            </w:r>
          </w:p>
          <w:p w14:paraId="2F8999FA" w14:textId="77777777" w:rsidR="00495737" w:rsidRPr="00F220E7" w:rsidRDefault="00495737" w:rsidP="00495737">
            <w:pPr>
              <w:rPr>
                <w:sz w:val="18"/>
                <w:szCs w:val="18"/>
              </w:rPr>
            </w:pPr>
          </w:p>
          <w:p w14:paraId="7DDD08A9" w14:textId="309BA0FC" w:rsidR="00495737" w:rsidRPr="00F220E7" w:rsidRDefault="00495737" w:rsidP="00495737">
            <w:pPr>
              <w:rPr>
                <w:sz w:val="18"/>
                <w:szCs w:val="18"/>
              </w:rPr>
            </w:pPr>
            <w:r w:rsidRPr="00F220E7">
              <w:rPr>
                <w:sz w:val="18"/>
                <w:szCs w:val="18"/>
              </w:rPr>
              <w:t>Bank listing – Entity Code</w:t>
            </w:r>
          </w:p>
        </w:tc>
        <w:tc>
          <w:tcPr>
            <w:tcW w:w="3021" w:type="dxa"/>
            <w:tcBorders>
              <w:top w:val="single" w:sz="4" w:space="0" w:color="auto"/>
              <w:left w:val="single" w:sz="4" w:space="0" w:color="auto"/>
              <w:bottom w:val="single" w:sz="4" w:space="0" w:color="auto"/>
              <w:right w:val="single" w:sz="4" w:space="0" w:color="auto"/>
            </w:tcBorders>
            <w:shd w:val="clear" w:color="auto" w:fill="auto"/>
          </w:tcPr>
          <w:p w14:paraId="23A23993" w14:textId="0217EF6B" w:rsidR="00495737" w:rsidRPr="00F220E7" w:rsidRDefault="00495737" w:rsidP="00495737">
            <w:pPr>
              <w:rPr>
                <w:sz w:val="18"/>
                <w:szCs w:val="18"/>
              </w:rPr>
            </w:pPr>
            <w:r w:rsidRPr="00F220E7">
              <w:rPr>
                <w:sz w:val="18"/>
                <w:szCs w:val="18"/>
              </w:rPr>
              <w:t>Cash and Bank &gt;&gt; Bank Accounts Bank Accounts &gt;&gt; Bank Form</w:t>
            </w:r>
          </w:p>
        </w:tc>
        <w:tc>
          <w:tcPr>
            <w:tcW w:w="6566" w:type="dxa"/>
            <w:tcBorders>
              <w:top w:val="single" w:sz="4" w:space="0" w:color="auto"/>
              <w:left w:val="single" w:sz="4" w:space="0" w:color="auto"/>
              <w:bottom w:val="single" w:sz="4" w:space="0" w:color="auto"/>
              <w:right w:val="single" w:sz="4" w:space="0" w:color="auto"/>
            </w:tcBorders>
            <w:shd w:val="clear" w:color="auto" w:fill="auto"/>
          </w:tcPr>
          <w:p w14:paraId="218791BF" w14:textId="1281219E" w:rsidR="00495737" w:rsidRPr="00F220E7" w:rsidRDefault="00495737" w:rsidP="00495737">
            <w:pPr>
              <w:rPr>
                <w:sz w:val="18"/>
                <w:szCs w:val="18"/>
              </w:rPr>
            </w:pPr>
            <w:r w:rsidRPr="00F220E7">
              <w:rPr>
                <w:bCs/>
                <w:sz w:val="18"/>
                <w:szCs w:val="18"/>
              </w:rPr>
              <w:t>Validate when inputting the entity code, the records on the screen are filtered for assets related to the entity code.</w:t>
            </w:r>
          </w:p>
        </w:tc>
        <w:tc>
          <w:tcPr>
            <w:tcW w:w="1549" w:type="dxa"/>
            <w:tcBorders>
              <w:top w:val="single" w:sz="4" w:space="0" w:color="auto"/>
              <w:left w:val="single" w:sz="4" w:space="0" w:color="auto"/>
              <w:bottom w:val="single" w:sz="4" w:space="0" w:color="auto"/>
              <w:right w:val="single" w:sz="4" w:space="0" w:color="auto"/>
            </w:tcBorders>
            <w:shd w:val="clear" w:color="auto" w:fill="auto"/>
          </w:tcPr>
          <w:p w14:paraId="68EF21F4" w14:textId="77777777" w:rsidR="00495737" w:rsidRPr="00A26325" w:rsidRDefault="00495737" w:rsidP="00495737">
            <w:pPr>
              <w:rPr>
                <w:b/>
                <w:color w:val="808080" w:themeColor="background1" w:themeShade="80"/>
              </w:rPr>
            </w:pPr>
          </w:p>
        </w:tc>
      </w:tr>
    </w:tbl>
    <w:p w14:paraId="72777E36" w14:textId="6D31D02E" w:rsidR="00815DAF" w:rsidRDefault="00815DAF" w:rsidP="007378F8">
      <w:pPr>
        <w:rPr>
          <w:rFonts w:asciiTheme="majorHAnsi" w:hAnsiTheme="majorHAnsi"/>
          <w:color w:val="FF0000"/>
        </w:rPr>
      </w:pPr>
    </w:p>
    <w:p w14:paraId="1661589B" w14:textId="0EA38E8C" w:rsidR="00815DAF" w:rsidRPr="00815DAF" w:rsidRDefault="003F5FF3" w:rsidP="00930756">
      <w:pPr>
        <w:pStyle w:val="Heading3"/>
      </w:pPr>
      <w:r>
        <w:t xml:space="preserve">Open in Excel - </w:t>
      </w:r>
      <w:r w:rsidR="00A81B55">
        <w:t>Journal Template</w:t>
      </w:r>
    </w:p>
    <w:tbl>
      <w:tblPr>
        <w:tblStyle w:val="TableGrid"/>
        <w:tblW w:w="13855" w:type="dxa"/>
        <w:tblLayout w:type="fixed"/>
        <w:tblLook w:val="04A0" w:firstRow="1" w:lastRow="0" w:firstColumn="1" w:lastColumn="0" w:noHBand="0" w:noVBand="1"/>
      </w:tblPr>
      <w:tblGrid>
        <w:gridCol w:w="895"/>
        <w:gridCol w:w="1717"/>
        <w:gridCol w:w="3053"/>
        <w:gridCol w:w="6660"/>
        <w:gridCol w:w="1530"/>
      </w:tblGrid>
      <w:tr w:rsidR="00815DAF" w:rsidRPr="00B21961" w14:paraId="2DAB835E" w14:textId="77777777" w:rsidTr="1E34CE35">
        <w:tc>
          <w:tcPr>
            <w:tcW w:w="895" w:type="dxa"/>
            <w:shd w:val="clear" w:color="auto" w:fill="FDE9D9" w:themeFill="accent6" w:themeFillTint="33"/>
          </w:tcPr>
          <w:p w14:paraId="2F90E590" w14:textId="77777777" w:rsidR="00815DAF" w:rsidRPr="00B21961" w:rsidRDefault="00815DAF" w:rsidP="00A979C2">
            <w:pPr>
              <w:rPr>
                <w:b/>
              </w:rPr>
            </w:pPr>
            <w:r>
              <w:rPr>
                <w:b/>
              </w:rPr>
              <w:t>ID</w:t>
            </w:r>
          </w:p>
        </w:tc>
        <w:tc>
          <w:tcPr>
            <w:tcW w:w="1717" w:type="dxa"/>
            <w:shd w:val="clear" w:color="auto" w:fill="FDE9D9" w:themeFill="accent6" w:themeFillTint="33"/>
          </w:tcPr>
          <w:p w14:paraId="64C38214" w14:textId="77777777" w:rsidR="00815DAF" w:rsidRPr="00B21961" w:rsidRDefault="00815DAF" w:rsidP="00A979C2">
            <w:pPr>
              <w:rPr>
                <w:b/>
              </w:rPr>
            </w:pPr>
            <w:r w:rsidRPr="00B21961">
              <w:rPr>
                <w:b/>
              </w:rPr>
              <w:t>Scenario</w:t>
            </w:r>
          </w:p>
        </w:tc>
        <w:tc>
          <w:tcPr>
            <w:tcW w:w="3053" w:type="dxa"/>
            <w:shd w:val="clear" w:color="auto" w:fill="FDE9D9" w:themeFill="accent6" w:themeFillTint="33"/>
          </w:tcPr>
          <w:p w14:paraId="3B621F05" w14:textId="77777777" w:rsidR="00815DAF" w:rsidRPr="00B21961" w:rsidRDefault="00815DAF" w:rsidP="00A979C2">
            <w:pPr>
              <w:rPr>
                <w:b/>
              </w:rPr>
            </w:pPr>
            <w:r w:rsidRPr="00B21961">
              <w:rPr>
                <w:b/>
              </w:rPr>
              <w:t xml:space="preserve">Steps </w:t>
            </w:r>
          </w:p>
        </w:tc>
        <w:tc>
          <w:tcPr>
            <w:tcW w:w="6660" w:type="dxa"/>
            <w:shd w:val="clear" w:color="auto" w:fill="FDE9D9" w:themeFill="accent6" w:themeFillTint="33"/>
          </w:tcPr>
          <w:p w14:paraId="3E4CCFEB" w14:textId="77777777" w:rsidR="00815DAF" w:rsidRPr="00B21961" w:rsidRDefault="00815DAF" w:rsidP="00A979C2">
            <w:pPr>
              <w:tabs>
                <w:tab w:val="right" w:pos="4464"/>
              </w:tabs>
              <w:rPr>
                <w:b/>
              </w:rPr>
            </w:pPr>
            <w:r>
              <w:rPr>
                <w:b/>
              </w:rPr>
              <w:t>Expected Outcome</w:t>
            </w:r>
          </w:p>
        </w:tc>
        <w:tc>
          <w:tcPr>
            <w:tcW w:w="1530" w:type="dxa"/>
            <w:shd w:val="clear" w:color="auto" w:fill="FDE9D9" w:themeFill="accent6" w:themeFillTint="33"/>
          </w:tcPr>
          <w:p w14:paraId="23D140B1" w14:textId="77777777" w:rsidR="00815DAF" w:rsidRPr="00B21961" w:rsidRDefault="00815DAF" w:rsidP="00A979C2">
            <w:pPr>
              <w:rPr>
                <w:b/>
              </w:rPr>
            </w:pPr>
            <w:r>
              <w:rPr>
                <w:b/>
              </w:rPr>
              <w:t>Pass/Fail</w:t>
            </w:r>
          </w:p>
        </w:tc>
      </w:tr>
      <w:tr w:rsidR="00815DAF" w:rsidRPr="00022E81" w14:paraId="1DD151C1" w14:textId="77777777" w:rsidTr="1E34CE35">
        <w:tc>
          <w:tcPr>
            <w:tcW w:w="13855" w:type="dxa"/>
            <w:gridSpan w:val="5"/>
          </w:tcPr>
          <w:p w14:paraId="2FC9C2A8" w14:textId="77777777" w:rsidR="00815DAF" w:rsidRPr="00F67168" w:rsidRDefault="00815DAF" w:rsidP="00A979C2">
            <w:pPr>
              <w:pStyle w:val="Heading2"/>
              <w:jc w:val="center"/>
              <w:outlineLvl w:val="1"/>
              <w:rPr>
                <w:rStyle w:val="eop"/>
                <w:rFonts w:ascii="Calibri" w:hAnsi="Calibri" w:cs="Calibri"/>
                <w:sz w:val="24"/>
                <w:szCs w:val="24"/>
                <w:shd w:val="clear" w:color="auto" w:fill="FFFFFF"/>
              </w:rPr>
            </w:pPr>
            <w:r w:rsidRPr="00F67168">
              <w:rPr>
                <w:rStyle w:val="eop"/>
                <w:rFonts w:ascii="Calibri" w:hAnsi="Calibri" w:cs="Calibri"/>
                <w:sz w:val="24"/>
                <w:szCs w:val="24"/>
                <w:shd w:val="clear" w:color="auto" w:fill="FFFFFF"/>
              </w:rPr>
              <w:t>JOURNAL TEMPLATES</w:t>
            </w:r>
          </w:p>
          <w:p w14:paraId="6A3D61A0" w14:textId="77777777" w:rsidR="00815DAF" w:rsidRPr="00F67168" w:rsidRDefault="00815DAF" w:rsidP="00A979C2">
            <w:pPr>
              <w:rPr>
                <w:bCs/>
                <w:sz w:val="18"/>
                <w:szCs w:val="18"/>
              </w:rPr>
            </w:pPr>
            <w:r w:rsidRPr="00F67168">
              <w:rPr>
                <w:bCs/>
                <w:sz w:val="18"/>
                <w:szCs w:val="18"/>
              </w:rPr>
              <w:t>The following open in excel templates will contain the following fields and logic:</w:t>
            </w:r>
          </w:p>
          <w:p w14:paraId="4FD7299D" w14:textId="77777777" w:rsidR="00815DAF" w:rsidRPr="00F67168" w:rsidRDefault="00815DAF" w:rsidP="00A81B55">
            <w:pPr>
              <w:pStyle w:val="ListParagraph"/>
              <w:numPr>
                <w:ilvl w:val="0"/>
                <w:numId w:val="15"/>
              </w:numPr>
              <w:rPr>
                <w:b/>
              </w:rPr>
            </w:pPr>
            <w:r w:rsidRPr="00F67168">
              <w:rPr>
                <w:sz w:val="18"/>
                <w:szCs w:val="18"/>
              </w:rPr>
              <w:lastRenderedPageBreak/>
              <w:t>Validate the following three fields [ Entity code, Property code, Unit code] were added to the forms, inquiries and reports and journal and user can filter off the fields.</w:t>
            </w:r>
          </w:p>
          <w:p w14:paraId="0C645ADC" w14:textId="711EB9F2" w:rsidR="00815DAF" w:rsidRPr="00F67168" w:rsidRDefault="00815DAF" w:rsidP="00A81B55">
            <w:pPr>
              <w:pStyle w:val="ListParagraph"/>
              <w:numPr>
                <w:ilvl w:val="0"/>
                <w:numId w:val="15"/>
              </w:numPr>
              <w:rPr>
                <w:b/>
              </w:rPr>
            </w:pPr>
            <w:r w:rsidRPr="00F67168">
              <w:rPr>
                <w:bCs/>
                <w:sz w:val="18"/>
                <w:szCs w:val="18"/>
              </w:rPr>
              <w:t>When selecting property code, the unit code field becomes available. The entity code will auto default from the property master based on the effective date of ownership. The dimensions from the associate entity – property relationship will be pulled and assigned to the BU</w:t>
            </w:r>
            <w:r w:rsidR="003325F8">
              <w:rPr>
                <w:bCs/>
                <w:sz w:val="18"/>
                <w:szCs w:val="18"/>
              </w:rPr>
              <w:t>, property,</w:t>
            </w:r>
            <w:r w:rsidRPr="00F67168">
              <w:rPr>
                <w:bCs/>
                <w:sz w:val="18"/>
                <w:szCs w:val="18"/>
              </w:rPr>
              <w:t xml:space="preserve"> and </w:t>
            </w:r>
            <w:r w:rsidR="003325F8">
              <w:rPr>
                <w:bCs/>
                <w:sz w:val="18"/>
                <w:szCs w:val="18"/>
              </w:rPr>
              <w:t>market</w:t>
            </w:r>
            <w:r w:rsidR="003325F8" w:rsidRPr="00F67168">
              <w:rPr>
                <w:bCs/>
                <w:sz w:val="18"/>
                <w:szCs w:val="18"/>
              </w:rPr>
              <w:t xml:space="preserve"> </w:t>
            </w:r>
            <w:r w:rsidRPr="00F67168">
              <w:rPr>
                <w:bCs/>
                <w:sz w:val="18"/>
                <w:szCs w:val="18"/>
              </w:rPr>
              <w:t>financial dimensions</w:t>
            </w:r>
          </w:p>
          <w:p w14:paraId="00FE4FD7" w14:textId="77777777" w:rsidR="00815DAF" w:rsidRPr="00F67168" w:rsidRDefault="00815DAF" w:rsidP="00A81B55">
            <w:pPr>
              <w:pStyle w:val="ListParagraph"/>
              <w:numPr>
                <w:ilvl w:val="0"/>
                <w:numId w:val="15"/>
              </w:numPr>
              <w:rPr>
                <w:b/>
              </w:rPr>
            </w:pPr>
            <w:r w:rsidRPr="00F67168">
              <w:rPr>
                <w:bCs/>
                <w:sz w:val="18"/>
                <w:szCs w:val="18"/>
              </w:rPr>
              <w:t>When selecting an entity code, the dimensions from the associated entity master will be pulled and assigned to the BU financial dimension.</w:t>
            </w:r>
          </w:p>
          <w:p w14:paraId="37499B23" w14:textId="77777777" w:rsidR="00815DAF" w:rsidRPr="00022E81" w:rsidRDefault="00815DAF" w:rsidP="00A81B55">
            <w:pPr>
              <w:pStyle w:val="ListParagraph"/>
              <w:numPr>
                <w:ilvl w:val="0"/>
                <w:numId w:val="15"/>
              </w:numPr>
              <w:rPr>
                <w:b/>
                <w:color w:val="7030A0"/>
              </w:rPr>
            </w:pPr>
            <w:r w:rsidRPr="00F67168">
              <w:rPr>
                <w:bCs/>
                <w:sz w:val="18"/>
                <w:szCs w:val="18"/>
              </w:rPr>
              <w:t>Other- filtering records based on selection.</w:t>
            </w:r>
          </w:p>
        </w:tc>
      </w:tr>
      <w:tr w:rsidR="00815DAF" w:rsidRPr="00022E81" w14:paraId="1DB8FC1F" w14:textId="77777777" w:rsidTr="1E34CE35">
        <w:tc>
          <w:tcPr>
            <w:tcW w:w="895" w:type="dxa"/>
          </w:tcPr>
          <w:p w14:paraId="023A155C" w14:textId="28B8C561" w:rsidR="00815DAF" w:rsidRPr="00A75066" w:rsidRDefault="00815DAF" w:rsidP="00A979C2">
            <w:r w:rsidRPr="00A75066">
              <w:lastRenderedPageBreak/>
              <w:t>T.</w:t>
            </w:r>
            <w:r w:rsidR="00E72F06">
              <w:t>52</w:t>
            </w:r>
            <w:r w:rsidRPr="00A75066">
              <w:t>.A</w:t>
            </w:r>
          </w:p>
        </w:tc>
        <w:tc>
          <w:tcPr>
            <w:tcW w:w="1717" w:type="dxa"/>
          </w:tcPr>
          <w:p w14:paraId="09521F66" w14:textId="77777777" w:rsidR="00815DAF" w:rsidRPr="00A75066" w:rsidRDefault="00815DAF" w:rsidP="00A979C2">
            <w:pPr>
              <w:spacing w:after="160" w:line="259" w:lineRule="auto"/>
              <w:rPr>
                <w:rFonts w:asciiTheme="majorHAnsi" w:hAnsiTheme="majorHAnsi" w:cstheme="majorHAnsi"/>
                <w:sz w:val="18"/>
                <w:szCs w:val="18"/>
              </w:rPr>
            </w:pPr>
            <w:r w:rsidRPr="00A75066">
              <w:rPr>
                <w:rFonts w:asciiTheme="majorHAnsi" w:hAnsiTheme="majorHAnsi" w:cstheme="majorHAnsi"/>
                <w:sz w:val="18"/>
                <w:szCs w:val="18"/>
              </w:rPr>
              <w:t>TEMP.001</w:t>
            </w:r>
          </w:p>
          <w:p w14:paraId="2E8B4FA5" w14:textId="77777777" w:rsidR="00815DAF" w:rsidRPr="00A75066" w:rsidRDefault="00815DAF" w:rsidP="00A979C2">
            <w:pPr>
              <w:spacing w:after="160" w:line="259" w:lineRule="auto"/>
              <w:rPr>
                <w:highlight w:val="yellow"/>
              </w:rPr>
            </w:pPr>
            <w:r w:rsidRPr="00A75066">
              <w:rPr>
                <w:sz w:val="18"/>
                <w:szCs w:val="18"/>
              </w:rPr>
              <w:t>General Journal Template – Field Validation</w:t>
            </w:r>
          </w:p>
        </w:tc>
        <w:tc>
          <w:tcPr>
            <w:tcW w:w="3053" w:type="dxa"/>
          </w:tcPr>
          <w:p w14:paraId="317B3145" w14:textId="77777777" w:rsidR="00815DAF" w:rsidRPr="00A75066" w:rsidRDefault="00815DAF" w:rsidP="00A979C2">
            <w:pPr>
              <w:spacing w:after="160" w:line="259" w:lineRule="auto"/>
              <w:rPr>
                <w:highlight w:val="yellow"/>
              </w:rPr>
            </w:pPr>
            <w:r w:rsidRPr="00A75066">
              <w:rPr>
                <w:sz w:val="18"/>
                <w:szCs w:val="18"/>
              </w:rPr>
              <w:t>General Ledger &gt;&gt; Journal Entries&gt;&gt; General Journals &gt;&gt; Open in Excel &gt;&gt; Tricon General Journal line entry</w:t>
            </w:r>
          </w:p>
        </w:tc>
        <w:tc>
          <w:tcPr>
            <w:tcW w:w="6660" w:type="dxa"/>
          </w:tcPr>
          <w:p w14:paraId="5E1DE178" w14:textId="77777777" w:rsidR="00815DAF" w:rsidRPr="00A75066" w:rsidRDefault="00815DAF" w:rsidP="00A979C2">
            <w:pPr>
              <w:rPr>
                <w:sz w:val="18"/>
                <w:szCs w:val="18"/>
              </w:rPr>
            </w:pPr>
            <w:r w:rsidRPr="00A75066">
              <w:rPr>
                <w:sz w:val="18"/>
                <w:szCs w:val="18"/>
              </w:rPr>
              <w:t>New template – Tricon general journal line entry is available. The following three fields were added [entity code, property code, unit code]</w:t>
            </w:r>
          </w:p>
          <w:p w14:paraId="3B5FA008" w14:textId="77777777" w:rsidR="00815DAF" w:rsidRPr="00A75066" w:rsidRDefault="00815DAF" w:rsidP="00A979C2">
            <w:pPr>
              <w:rPr>
                <w:sz w:val="18"/>
                <w:szCs w:val="18"/>
              </w:rPr>
            </w:pPr>
          </w:p>
        </w:tc>
        <w:tc>
          <w:tcPr>
            <w:tcW w:w="1530" w:type="dxa"/>
          </w:tcPr>
          <w:p w14:paraId="5E8B368F" w14:textId="77777777" w:rsidR="00815DAF" w:rsidRPr="00022E81" w:rsidRDefault="00815DAF" w:rsidP="00A979C2">
            <w:pPr>
              <w:rPr>
                <w:color w:val="7030A0"/>
                <w:highlight w:val="yellow"/>
              </w:rPr>
            </w:pPr>
          </w:p>
        </w:tc>
      </w:tr>
      <w:tr w:rsidR="00815DAF" w:rsidRPr="00022E81" w14:paraId="62F60643" w14:textId="77777777" w:rsidTr="1E34CE35">
        <w:tc>
          <w:tcPr>
            <w:tcW w:w="895" w:type="dxa"/>
          </w:tcPr>
          <w:p w14:paraId="5CACE184" w14:textId="61106242" w:rsidR="00815DAF" w:rsidRPr="00A75066" w:rsidRDefault="00815DAF" w:rsidP="00A979C2">
            <w:r w:rsidRPr="00A75066">
              <w:t>T.</w:t>
            </w:r>
            <w:r w:rsidR="00E72F06">
              <w:t>52</w:t>
            </w:r>
            <w:r w:rsidRPr="00A75066">
              <w:t>.</w:t>
            </w:r>
            <w:r>
              <w:t>B</w:t>
            </w:r>
          </w:p>
        </w:tc>
        <w:tc>
          <w:tcPr>
            <w:tcW w:w="1717" w:type="dxa"/>
          </w:tcPr>
          <w:p w14:paraId="6F545DE4" w14:textId="77777777" w:rsidR="00815DAF" w:rsidRPr="00A75066" w:rsidRDefault="00815DAF" w:rsidP="00A979C2">
            <w:pPr>
              <w:spacing w:after="160" w:line="259" w:lineRule="auto"/>
              <w:rPr>
                <w:rFonts w:asciiTheme="majorHAnsi" w:hAnsiTheme="majorHAnsi" w:cstheme="majorHAnsi"/>
                <w:sz w:val="18"/>
                <w:szCs w:val="18"/>
              </w:rPr>
            </w:pPr>
            <w:r w:rsidRPr="00A75066">
              <w:rPr>
                <w:rFonts w:asciiTheme="majorHAnsi" w:hAnsiTheme="majorHAnsi" w:cstheme="majorHAnsi"/>
                <w:sz w:val="18"/>
                <w:szCs w:val="18"/>
              </w:rPr>
              <w:t>TEMP.001</w:t>
            </w:r>
          </w:p>
          <w:p w14:paraId="12A2E4F9" w14:textId="77777777" w:rsidR="00815DAF" w:rsidRPr="00A75066" w:rsidRDefault="00815DAF" w:rsidP="00A979C2">
            <w:pPr>
              <w:spacing w:after="160" w:line="259" w:lineRule="auto"/>
              <w:rPr>
                <w:sz w:val="18"/>
                <w:szCs w:val="18"/>
              </w:rPr>
            </w:pPr>
            <w:r w:rsidRPr="00A75066">
              <w:rPr>
                <w:sz w:val="18"/>
                <w:szCs w:val="18"/>
              </w:rPr>
              <w:t>General Journal Template - Property Code</w:t>
            </w:r>
          </w:p>
        </w:tc>
        <w:tc>
          <w:tcPr>
            <w:tcW w:w="3053" w:type="dxa"/>
          </w:tcPr>
          <w:p w14:paraId="0E36E2BA" w14:textId="77777777" w:rsidR="00815DAF" w:rsidRPr="00A75066" w:rsidRDefault="00815DAF" w:rsidP="00A979C2">
            <w:pPr>
              <w:spacing w:after="160" w:line="259" w:lineRule="auto"/>
              <w:rPr>
                <w:sz w:val="18"/>
                <w:szCs w:val="18"/>
              </w:rPr>
            </w:pPr>
            <w:r w:rsidRPr="00A75066">
              <w:rPr>
                <w:sz w:val="18"/>
                <w:szCs w:val="18"/>
              </w:rPr>
              <w:t>General Ledger &gt;&gt; Journal Entries&gt;&gt; General Journals &gt;&gt; Open in Excel &gt;&gt; Tricon General Journal line entry</w:t>
            </w:r>
          </w:p>
        </w:tc>
        <w:tc>
          <w:tcPr>
            <w:tcW w:w="6660" w:type="dxa"/>
          </w:tcPr>
          <w:p w14:paraId="6AA4AADF" w14:textId="77777777" w:rsidR="00815DAF" w:rsidRPr="00A75066" w:rsidRDefault="00815DAF" w:rsidP="00A979C2">
            <w:pPr>
              <w:rPr>
                <w:sz w:val="18"/>
                <w:szCs w:val="18"/>
              </w:rPr>
            </w:pPr>
            <w:r w:rsidRPr="00A75066">
              <w:rPr>
                <w:sz w:val="18"/>
                <w:szCs w:val="18"/>
              </w:rPr>
              <w:t xml:space="preserve">New template – Tricon general journal line entry is available </w:t>
            </w:r>
          </w:p>
          <w:p w14:paraId="4A3C1AC8" w14:textId="77777777" w:rsidR="00815DAF" w:rsidRPr="00A75066" w:rsidRDefault="00815DAF" w:rsidP="00A979C2">
            <w:pPr>
              <w:rPr>
                <w:sz w:val="18"/>
                <w:szCs w:val="18"/>
              </w:rPr>
            </w:pPr>
          </w:p>
          <w:p w14:paraId="7EDC4877" w14:textId="77777777" w:rsidR="00815DAF" w:rsidRPr="00A75066" w:rsidRDefault="00815DAF" w:rsidP="00A979C2">
            <w:pPr>
              <w:rPr>
                <w:sz w:val="18"/>
                <w:szCs w:val="18"/>
              </w:rPr>
            </w:pPr>
            <w:r w:rsidRPr="00A75066">
              <w:rPr>
                <w:sz w:val="18"/>
                <w:szCs w:val="18"/>
              </w:rPr>
              <w:t>Validate when using the open in excel functionality the following three fields will be displayed on the template [entity code, property code, unit code]</w:t>
            </w:r>
          </w:p>
          <w:p w14:paraId="63D4E6F4" w14:textId="77777777" w:rsidR="00815DAF" w:rsidRPr="00A75066" w:rsidRDefault="00815DAF" w:rsidP="00A979C2">
            <w:pPr>
              <w:rPr>
                <w:sz w:val="18"/>
                <w:szCs w:val="18"/>
              </w:rPr>
            </w:pPr>
          </w:p>
          <w:p w14:paraId="79AD03DE" w14:textId="77777777" w:rsidR="00815DAF" w:rsidRPr="00A75066" w:rsidRDefault="00815DAF" w:rsidP="00A979C2">
            <w:pPr>
              <w:rPr>
                <w:sz w:val="18"/>
                <w:szCs w:val="18"/>
              </w:rPr>
            </w:pPr>
            <w:r w:rsidRPr="00A75066">
              <w:rPr>
                <w:sz w:val="18"/>
                <w:szCs w:val="18"/>
              </w:rPr>
              <w:t>Validate the fields are dynamic and allow users to select from a drop down.</w:t>
            </w:r>
          </w:p>
          <w:p w14:paraId="7D7A44B2" w14:textId="77777777" w:rsidR="00815DAF" w:rsidRPr="00A75066" w:rsidRDefault="00815DAF" w:rsidP="00A979C2">
            <w:pPr>
              <w:rPr>
                <w:sz w:val="18"/>
                <w:szCs w:val="18"/>
              </w:rPr>
            </w:pPr>
          </w:p>
          <w:p w14:paraId="56AA53FA" w14:textId="77777777" w:rsidR="00815DAF" w:rsidRPr="00A75066" w:rsidRDefault="00815DAF" w:rsidP="00A979C2">
            <w:pPr>
              <w:rPr>
                <w:sz w:val="18"/>
                <w:szCs w:val="18"/>
              </w:rPr>
            </w:pPr>
            <w:r w:rsidRPr="00A75066">
              <w:rPr>
                <w:sz w:val="18"/>
                <w:szCs w:val="18"/>
              </w:rPr>
              <w:t xml:space="preserve">Validate when a property code is selected, the entity code should default. </w:t>
            </w:r>
          </w:p>
          <w:p w14:paraId="5F648CA3" w14:textId="77777777" w:rsidR="00815DAF" w:rsidRPr="00A75066" w:rsidRDefault="00815DAF" w:rsidP="00A979C2">
            <w:pPr>
              <w:rPr>
                <w:sz w:val="18"/>
                <w:szCs w:val="18"/>
              </w:rPr>
            </w:pPr>
          </w:p>
          <w:p w14:paraId="2F743BDB" w14:textId="77777777" w:rsidR="00815DAF" w:rsidRPr="00A75066" w:rsidRDefault="00815DAF" w:rsidP="00A979C2">
            <w:pPr>
              <w:rPr>
                <w:sz w:val="18"/>
                <w:szCs w:val="18"/>
              </w:rPr>
            </w:pPr>
            <w:r w:rsidRPr="00A75066">
              <w:rPr>
                <w:sz w:val="18"/>
                <w:szCs w:val="18"/>
              </w:rPr>
              <w:t>Validate when values are updated and published back into D365 the journal lines have updated successfully.</w:t>
            </w:r>
          </w:p>
          <w:p w14:paraId="192916F4" w14:textId="77777777" w:rsidR="00815DAF" w:rsidRPr="00A75066" w:rsidRDefault="00815DAF" w:rsidP="00A979C2">
            <w:pPr>
              <w:rPr>
                <w:sz w:val="18"/>
                <w:szCs w:val="18"/>
              </w:rPr>
            </w:pPr>
          </w:p>
          <w:p w14:paraId="586252AD" w14:textId="63025FFC" w:rsidR="00815DAF" w:rsidRPr="00A75066" w:rsidRDefault="00815DAF" w:rsidP="00A979C2">
            <w:pPr>
              <w:rPr>
                <w:sz w:val="18"/>
                <w:szCs w:val="18"/>
              </w:rPr>
            </w:pPr>
            <w:r w:rsidRPr="00A75066">
              <w:rPr>
                <w:sz w:val="18"/>
                <w:szCs w:val="18"/>
              </w:rPr>
              <w:t>Financial dimensions for BU</w:t>
            </w:r>
            <w:r w:rsidR="003325F8">
              <w:rPr>
                <w:sz w:val="18"/>
                <w:szCs w:val="18"/>
              </w:rPr>
              <w:t>, property,</w:t>
            </w:r>
            <w:r w:rsidRPr="00A75066">
              <w:rPr>
                <w:sz w:val="18"/>
                <w:szCs w:val="18"/>
              </w:rPr>
              <w:t xml:space="preserve"> and </w:t>
            </w:r>
            <w:r w:rsidR="003325F8">
              <w:rPr>
                <w:sz w:val="18"/>
                <w:szCs w:val="18"/>
              </w:rPr>
              <w:t>market</w:t>
            </w:r>
            <w:r w:rsidR="003325F8" w:rsidRPr="00A75066">
              <w:rPr>
                <w:sz w:val="18"/>
                <w:szCs w:val="18"/>
              </w:rPr>
              <w:t xml:space="preserve"> </w:t>
            </w:r>
            <w:r w:rsidRPr="00A75066">
              <w:rPr>
                <w:sz w:val="18"/>
                <w:szCs w:val="18"/>
              </w:rPr>
              <w:t>should auto default from the property master based on the property code selected.</w:t>
            </w:r>
          </w:p>
        </w:tc>
        <w:tc>
          <w:tcPr>
            <w:tcW w:w="1530" w:type="dxa"/>
          </w:tcPr>
          <w:p w14:paraId="4F0A8DFD" w14:textId="77777777" w:rsidR="00815DAF" w:rsidRPr="00022E81" w:rsidRDefault="00815DAF" w:rsidP="00A979C2">
            <w:pPr>
              <w:rPr>
                <w:color w:val="7030A0"/>
                <w:highlight w:val="yellow"/>
              </w:rPr>
            </w:pPr>
          </w:p>
        </w:tc>
      </w:tr>
      <w:tr w:rsidR="00815DAF" w:rsidRPr="00022E81" w14:paraId="24731FA8" w14:textId="77777777" w:rsidTr="1E34CE35">
        <w:tc>
          <w:tcPr>
            <w:tcW w:w="895" w:type="dxa"/>
          </w:tcPr>
          <w:p w14:paraId="135B3300" w14:textId="3F015B1B" w:rsidR="00815DAF" w:rsidRPr="00A75066" w:rsidRDefault="00815DAF" w:rsidP="00A979C2">
            <w:r w:rsidRPr="00A75066">
              <w:t>T.</w:t>
            </w:r>
            <w:r w:rsidR="00E72F06">
              <w:t>52</w:t>
            </w:r>
            <w:r w:rsidRPr="00A75066">
              <w:t>.</w:t>
            </w:r>
            <w:r>
              <w:t>C</w:t>
            </w:r>
          </w:p>
        </w:tc>
        <w:tc>
          <w:tcPr>
            <w:tcW w:w="1717" w:type="dxa"/>
          </w:tcPr>
          <w:p w14:paraId="2CC047BD" w14:textId="77777777" w:rsidR="00815DAF" w:rsidRPr="00A75066" w:rsidRDefault="00815DAF" w:rsidP="00A979C2">
            <w:pPr>
              <w:spacing w:after="160" w:line="259" w:lineRule="auto"/>
              <w:rPr>
                <w:rFonts w:asciiTheme="majorHAnsi" w:hAnsiTheme="majorHAnsi" w:cstheme="majorHAnsi"/>
                <w:sz w:val="18"/>
                <w:szCs w:val="18"/>
              </w:rPr>
            </w:pPr>
            <w:r w:rsidRPr="00A75066">
              <w:rPr>
                <w:rFonts w:asciiTheme="majorHAnsi" w:hAnsiTheme="majorHAnsi" w:cstheme="majorHAnsi"/>
                <w:sz w:val="18"/>
                <w:szCs w:val="18"/>
              </w:rPr>
              <w:t>TEMP.001</w:t>
            </w:r>
          </w:p>
          <w:p w14:paraId="678CF519" w14:textId="77777777" w:rsidR="00815DAF" w:rsidRPr="00A75066" w:rsidRDefault="00815DAF" w:rsidP="00A979C2">
            <w:pPr>
              <w:spacing w:after="160" w:line="259" w:lineRule="auto"/>
              <w:rPr>
                <w:sz w:val="18"/>
                <w:szCs w:val="18"/>
              </w:rPr>
            </w:pPr>
            <w:r w:rsidRPr="00A75066">
              <w:rPr>
                <w:sz w:val="18"/>
                <w:szCs w:val="18"/>
              </w:rPr>
              <w:t>General Journal Template - Entity Code</w:t>
            </w:r>
          </w:p>
        </w:tc>
        <w:tc>
          <w:tcPr>
            <w:tcW w:w="3053" w:type="dxa"/>
          </w:tcPr>
          <w:p w14:paraId="25A3BF50" w14:textId="77777777" w:rsidR="00815DAF" w:rsidRPr="00A75066" w:rsidRDefault="00815DAF" w:rsidP="00A979C2">
            <w:pPr>
              <w:spacing w:after="160" w:line="259" w:lineRule="auto"/>
              <w:rPr>
                <w:sz w:val="18"/>
                <w:szCs w:val="18"/>
              </w:rPr>
            </w:pPr>
            <w:r w:rsidRPr="00A75066">
              <w:rPr>
                <w:sz w:val="18"/>
                <w:szCs w:val="18"/>
              </w:rPr>
              <w:t>General Ledger &gt;&gt; Journal Entries&gt;&gt; General Journals &gt;&gt; Open in Excel &gt;&gt; Tricon General Journal line entry</w:t>
            </w:r>
          </w:p>
        </w:tc>
        <w:tc>
          <w:tcPr>
            <w:tcW w:w="6660" w:type="dxa"/>
          </w:tcPr>
          <w:p w14:paraId="15EF23E0" w14:textId="77777777" w:rsidR="00815DAF" w:rsidRPr="00A75066" w:rsidRDefault="00815DAF" w:rsidP="00A979C2">
            <w:pPr>
              <w:rPr>
                <w:sz w:val="18"/>
                <w:szCs w:val="18"/>
              </w:rPr>
            </w:pPr>
            <w:r w:rsidRPr="00A75066">
              <w:rPr>
                <w:sz w:val="18"/>
                <w:szCs w:val="18"/>
              </w:rPr>
              <w:t xml:space="preserve">New template – Tricon general journal line entry is available </w:t>
            </w:r>
          </w:p>
          <w:p w14:paraId="12400A9D" w14:textId="77777777" w:rsidR="00815DAF" w:rsidRPr="00A75066" w:rsidRDefault="00815DAF" w:rsidP="00A979C2">
            <w:pPr>
              <w:rPr>
                <w:sz w:val="18"/>
                <w:szCs w:val="18"/>
              </w:rPr>
            </w:pPr>
          </w:p>
          <w:p w14:paraId="3DE3F264" w14:textId="77777777" w:rsidR="00815DAF" w:rsidRPr="00A75066" w:rsidRDefault="00815DAF" w:rsidP="00A979C2">
            <w:pPr>
              <w:rPr>
                <w:sz w:val="18"/>
                <w:szCs w:val="18"/>
              </w:rPr>
            </w:pPr>
            <w:r w:rsidRPr="00A75066">
              <w:rPr>
                <w:sz w:val="18"/>
                <w:szCs w:val="18"/>
              </w:rPr>
              <w:t>Validate when using the open in excel functionality the following three fields will be displayed on the template [entity code, property code, unit code]</w:t>
            </w:r>
          </w:p>
          <w:p w14:paraId="6CD6B97F" w14:textId="77777777" w:rsidR="00815DAF" w:rsidRPr="00A75066" w:rsidRDefault="00815DAF" w:rsidP="00A979C2">
            <w:pPr>
              <w:rPr>
                <w:sz w:val="18"/>
                <w:szCs w:val="18"/>
              </w:rPr>
            </w:pPr>
          </w:p>
          <w:p w14:paraId="04972ECF" w14:textId="77777777" w:rsidR="00815DAF" w:rsidRPr="00A75066" w:rsidRDefault="00815DAF" w:rsidP="00A979C2">
            <w:pPr>
              <w:rPr>
                <w:sz w:val="18"/>
                <w:szCs w:val="18"/>
              </w:rPr>
            </w:pPr>
            <w:r w:rsidRPr="00A75066">
              <w:rPr>
                <w:sz w:val="18"/>
                <w:szCs w:val="18"/>
              </w:rPr>
              <w:t>Validate the fields are dynamic and allow users to select from a drop down.</w:t>
            </w:r>
          </w:p>
          <w:p w14:paraId="36EB5D71" w14:textId="77777777" w:rsidR="00815DAF" w:rsidRPr="00A75066" w:rsidRDefault="00815DAF" w:rsidP="00A979C2">
            <w:pPr>
              <w:rPr>
                <w:sz w:val="18"/>
                <w:szCs w:val="18"/>
              </w:rPr>
            </w:pPr>
          </w:p>
          <w:p w14:paraId="7E6C9243" w14:textId="177E8AA4" w:rsidR="00815DAF" w:rsidRPr="00A75066" w:rsidRDefault="008F629A" w:rsidP="00A979C2">
            <w:pPr>
              <w:rPr>
                <w:sz w:val="18"/>
                <w:szCs w:val="18"/>
              </w:rPr>
            </w:pPr>
            <w:r w:rsidRPr="00F220E7">
              <w:rPr>
                <w:sz w:val="18"/>
                <w:szCs w:val="18"/>
              </w:rPr>
              <w:t>Validate if only the entity code is selected, the financial dimension for BU should pull from the entity structure master that is related to the entity ID.</w:t>
            </w:r>
          </w:p>
          <w:p w14:paraId="263408DB" w14:textId="77777777" w:rsidR="00815DAF" w:rsidRPr="00A75066" w:rsidRDefault="00815DAF" w:rsidP="00A979C2">
            <w:pPr>
              <w:rPr>
                <w:sz w:val="18"/>
                <w:szCs w:val="18"/>
              </w:rPr>
            </w:pPr>
          </w:p>
          <w:p w14:paraId="35447E6B" w14:textId="77777777" w:rsidR="00815DAF" w:rsidRPr="00A75066" w:rsidRDefault="00815DAF" w:rsidP="00A979C2">
            <w:pPr>
              <w:rPr>
                <w:sz w:val="18"/>
                <w:szCs w:val="18"/>
              </w:rPr>
            </w:pPr>
            <w:r w:rsidRPr="00A75066">
              <w:rPr>
                <w:sz w:val="18"/>
                <w:szCs w:val="18"/>
              </w:rPr>
              <w:t>Validate when values are updated and published back into D365 the journal lines have updated successfully.</w:t>
            </w:r>
          </w:p>
          <w:p w14:paraId="1FB2A5F1" w14:textId="77777777" w:rsidR="00815DAF" w:rsidRPr="00A75066" w:rsidRDefault="00815DAF" w:rsidP="00A979C2">
            <w:pPr>
              <w:rPr>
                <w:sz w:val="18"/>
                <w:szCs w:val="18"/>
              </w:rPr>
            </w:pPr>
          </w:p>
          <w:p w14:paraId="2394C493" w14:textId="77777777" w:rsidR="00815DAF" w:rsidRPr="00A75066" w:rsidRDefault="00815DAF" w:rsidP="00A979C2">
            <w:pPr>
              <w:rPr>
                <w:sz w:val="18"/>
                <w:szCs w:val="18"/>
              </w:rPr>
            </w:pPr>
            <w:r w:rsidRPr="00A75066">
              <w:rPr>
                <w:sz w:val="18"/>
                <w:szCs w:val="18"/>
              </w:rPr>
              <w:lastRenderedPageBreak/>
              <w:t>Financial dimensions for BU should auto default from the entity structure master based on the entity code selected.</w:t>
            </w:r>
          </w:p>
        </w:tc>
        <w:tc>
          <w:tcPr>
            <w:tcW w:w="1530" w:type="dxa"/>
          </w:tcPr>
          <w:p w14:paraId="1D4613D2" w14:textId="77777777" w:rsidR="00815DAF" w:rsidRPr="00022E81" w:rsidRDefault="00815DAF" w:rsidP="00A979C2">
            <w:pPr>
              <w:rPr>
                <w:color w:val="7030A0"/>
                <w:highlight w:val="yellow"/>
              </w:rPr>
            </w:pPr>
          </w:p>
        </w:tc>
      </w:tr>
      <w:tr w:rsidR="00815DAF" w:rsidRPr="00022E81" w14:paraId="6C958334" w14:textId="77777777" w:rsidTr="1E34CE35">
        <w:tc>
          <w:tcPr>
            <w:tcW w:w="895" w:type="dxa"/>
          </w:tcPr>
          <w:p w14:paraId="6F9224A1" w14:textId="3AD90AA3" w:rsidR="00815DAF" w:rsidRPr="00A75066" w:rsidRDefault="00815DAF" w:rsidP="00A979C2">
            <w:r w:rsidRPr="00A75066">
              <w:t>T.</w:t>
            </w:r>
            <w:r w:rsidR="00E72F06">
              <w:t>53</w:t>
            </w:r>
            <w:r w:rsidRPr="00A75066">
              <w:t>.A</w:t>
            </w:r>
          </w:p>
        </w:tc>
        <w:tc>
          <w:tcPr>
            <w:tcW w:w="1717" w:type="dxa"/>
          </w:tcPr>
          <w:p w14:paraId="549421F5" w14:textId="77777777" w:rsidR="00815DAF" w:rsidRPr="00A75066" w:rsidRDefault="00815DAF" w:rsidP="00A979C2">
            <w:pPr>
              <w:spacing w:after="160" w:line="259" w:lineRule="auto"/>
              <w:rPr>
                <w:rFonts w:asciiTheme="majorHAnsi" w:hAnsiTheme="majorHAnsi" w:cstheme="majorHAnsi"/>
                <w:sz w:val="18"/>
                <w:szCs w:val="18"/>
              </w:rPr>
            </w:pPr>
            <w:r w:rsidRPr="00A75066">
              <w:rPr>
                <w:rFonts w:asciiTheme="majorHAnsi" w:hAnsiTheme="majorHAnsi" w:cstheme="majorHAnsi"/>
                <w:sz w:val="18"/>
                <w:szCs w:val="18"/>
              </w:rPr>
              <w:t>TEMP.002</w:t>
            </w:r>
          </w:p>
          <w:p w14:paraId="51E79C61" w14:textId="77777777" w:rsidR="00815DAF" w:rsidRPr="00A75066" w:rsidRDefault="00815DAF" w:rsidP="00A979C2">
            <w:pPr>
              <w:spacing w:after="160" w:line="259" w:lineRule="auto"/>
              <w:rPr>
                <w:sz w:val="18"/>
                <w:szCs w:val="18"/>
              </w:rPr>
            </w:pPr>
            <w:r w:rsidRPr="00A75066">
              <w:rPr>
                <w:sz w:val="18"/>
                <w:szCs w:val="18"/>
              </w:rPr>
              <w:t>Invoice Journal Template – Field Validation</w:t>
            </w:r>
          </w:p>
        </w:tc>
        <w:tc>
          <w:tcPr>
            <w:tcW w:w="3053" w:type="dxa"/>
          </w:tcPr>
          <w:p w14:paraId="3D67100D" w14:textId="77777777" w:rsidR="00815DAF" w:rsidRPr="00A75066" w:rsidRDefault="00815DAF" w:rsidP="00A979C2">
            <w:pPr>
              <w:spacing w:after="160" w:line="259" w:lineRule="auto"/>
              <w:rPr>
                <w:sz w:val="18"/>
                <w:szCs w:val="18"/>
              </w:rPr>
            </w:pPr>
            <w:r w:rsidRPr="00A75066">
              <w:rPr>
                <w:sz w:val="18"/>
                <w:szCs w:val="18"/>
              </w:rPr>
              <w:t>Accounts Payable &gt;&gt; Invoices &gt;&gt; Invoice Journal &gt;&gt; Open lines in excel&gt;&gt; Tricon vendor invoice journal template</w:t>
            </w:r>
          </w:p>
        </w:tc>
        <w:tc>
          <w:tcPr>
            <w:tcW w:w="6660" w:type="dxa"/>
          </w:tcPr>
          <w:p w14:paraId="35DFA242" w14:textId="77777777" w:rsidR="00815DAF" w:rsidRPr="00A75066" w:rsidRDefault="00815DAF" w:rsidP="00A979C2">
            <w:pPr>
              <w:rPr>
                <w:sz w:val="18"/>
                <w:szCs w:val="18"/>
              </w:rPr>
            </w:pPr>
            <w:r w:rsidRPr="00A75066">
              <w:rPr>
                <w:sz w:val="18"/>
                <w:szCs w:val="18"/>
              </w:rPr>
              <w:t>New template – Tricon vendor invoice journal is available.</w:t>
            </w:r>
          </w:p>
          <w:p w14:paraId="5F608827" w14:textId="77777777" w:rsidR="00815DAF" w:rsidRPr="00A75066" w:rsidRDefault="00815DAF" w:rsidP="00A979C2">
            <w:pPr>
              <w:rPr>
                <w:sz w:val="18"/>
                <w:szCs w:val="18"/>
              </w:rPr>
            </w:pPr>
          </w:p>
          <w:p w14:paraId="155439A1" w14:textId="77777777" w:rsidR="00815DAF" w:rsidRPr="00A75066" w:rsidRDefault="00815DAF" w:rsidP="00A979C2">
            <w:pPr>
              <w:rPr>
                <w:sz w:val="18"/>
                <w:szCs w:val="18"/>
              </w:rPr>
            </w:pPr>
            <w:r w:rsidRPr="00A75066">
              <w:rPr>
                <w:sz w:val="18"/>
                <w:szCs w:val="18"/>
              </w:rPr>
              <w:t>The following three fields were added [entity code, property code, unit code]</w:t>
            </w:r>
          </w:p>
          <w:p w14:paraId="5B3399D2" w14:textId="77777777" w:rsidR="00815DAF" w:rsidRPr="00A75066" w:rsidRDefault="00815DAF" w:rsidP="00A979C2">
            <w:pPr>
              <w:rPr>
                <w:sz w:val="18"/>
                <w:szCs w:val="18"/>
              </w:rPr>
            </w:pPr>
          </w:p>
        </w:tc>
        <w:tc>
          <w:tcPr>
            <w:tcW w:w="1530" w:type="dxa"/>
          </w:tcPr>
          <w:p w14:paraId="65A1004D" w14:textId="77777777" w:rsidR="00815DAF" w:rsidRPr="00022E81" w:rsidRDefault="00815DAF" w:rsidP="00A979C2">
            <w:pPr>
              <w:rPr>
                <w:color w:val="7030A0"/>
                <w:highlight w:val="yellow"/>
              </w:rPr>
            </w:pPr>
          </w:p>
        </w:tc>
      </w:tr>
      <w:tr w:rsidR="00815DAF" w:rsidRPr="00022E81" w14:paraId="00B6B786" w14:textId="77777777" w:rsidTr="1E34CE35">
        <w:tc>
          <w:tcPr>
            <w:tcW w:w="895" w:type="dxa"/>
          </w:tcPr>
          <w:p w14:paraId="3ED75E0C" w14:textId="639BB609" w:rsidR="00815DAF" w:rsidRPr="00A75066" w:rsidRDefault="00815DAF" w:rsidP="00A979C2">
            <w:r w:rsidRPr="00A75066">
              <w:t>T.</w:t>
            </w:r>
            <w:r w:rsidR="00E72F06">
              <w:t>53</w:t>
            </w:r>
            <w:r w:rsidRPr="00A75066">
              <w:t>.</w:t>
            </w:r>
            <w:r>
              <w:t>B</w:t>
            </w:r>
          </w:p>
        </w:tc>
        <w:tc>
          <w:tcPr>
            <w:tcW w:w="1717" w:type="dxa"/>
          </w:tcPr>
          <w:p w14:paraId="673FCB72" w14:textId="77777777" w:rsidR="00815DAF" w:rsidRPr="00A75066" w:rsidRDefault="00815DAF" w:rsidP="00A979C2">
            <w:pPr>
              <w:spacing w:after="160" w:line="259" w:lineRule="auto"/>
              <w:rPr>
                <w:rFonts w:asciiTheme="majorHAnsi" w:hAnsiTheme="majorHAnsi" w:cstheme="majorHAnsi"/>
                <w:sz w:val="18"/>
                <w:szCs w:val="18"/>
              </w:rPr>
            </w:pPr>
            <w:r w:rsidRPr="00A75066">
              <w:rPr>
                <w:rFonts w:asciiTheme="majorHAnsi" w:hAnsiTheme="majorHAnsi" w:cstheme="majorHAnsi"/>
                <w:sz w:val="18"/>
                <w:szCs w:val="18"/>
              </w:rPr>
              <w:t>TEMP.002</w:t>
            </w:r>
          </w:p>
          <w:p w14:paraId="156CD37F" w14:textId="77777777" w:rsidR="00815DAF" w:rsidRPr="00A75066" w:rsidRDefault="00815DAF" w:rsidP="00A979C2">
            <w:pPr>
              <w:spacing w:after="160" w:line="259" w:lineRule="auto"/>
              <w:rPr>
                <w:sz w:val="18"/>
                <w:szCs w:val="18"/>
              </w:rPr>
            </w:pPr>
            <w:r w:rsidRPr="00A75066">
              <w:rPr>
                <w:sz w:val="18"/>
                <w:szCs w:val="18"/>
              </w:rPr>
              <w:t>Invoice Journal – Property code</w:t>
            </w:r>
          </w:p>
        </w:tc>
        <w:tc>
          <w:tcPr>
            <w:tcW w:w="3053" w:type="dxa"/>
          </w:tcPr>
          <w:p w14:paraId="0AFA6504" w14:textId="77777777" w:rsidR="00815DAF" w:rsidRPr="00A75066" w:rsidRDefault="00815DAF" w:rsidP="00A979C2">
            <w:pPr>
              <w:spacing w:after="160" w:line="259" w:lineRule="auto"/>
              <w:rPr>
                <w:sz w:val="18"/>
                <w:szCs w:val="18"/>
              </w:rPr>
            </w:pPr>
            <w:r w:rsidRPr="00A75066">
              <w:rPr>
                <w:sz w:val="18"/>
                <w:szCs w:val="18"/>
              </w:rPr>
              <w:t>Accounts Payable &gt;&gt; Invoices &gt;&gt; Invoice Journal &gt;&gt; Open lines in excel&gt;&gt; Tricon vendor invoice journal template</w:t>
            </w:r>
          </w:p>
        </w:tc>
        <w:tc>
          <w:tcPr>
            <w:tcW w:w="6660" w:type="dxa"/>
          </w:tcPr>
          <w:p w14:paraId="4301EE92" w14:textId="77777777" w:rsidR="00815DAF" w:rsidRPr="00A75066" w:rsidRDefault="00815DAF" w:rsidP="00A979C2">
            <w:pPr>
              <w:rPr>
                <w:sz w:val="18"/>
                <w:szCs w:val="18"/>
              </w:rPr>
            </w:pPr>
            <w:r w:rsidRPr="00A75066">
              <w:rPr>
                <w:sz w:val="18"/>
                <w:szCs w:val="18"/>
              </w:rPr>
              <w:t>New template – Tricon vendor invoice journal is available.</w:t>
            </w:r>
          </w:p>
          <w:p w14:paraId="3C2A1FA5" w14:textId="77777777" w:rsidR="00815DAF" w:rsidRDefault="00815DAF" w:rsidP="00A979C2">
            <w:pPr>
              <w:rPr>
                <w:sz w:val="18"/>
                <w:szCs w:val="18"/>
              </w:rPr>
            </w:pPr>
          </w:p>
          <w:p w14:paraId="370CD728" w14:textId="77777777" w:rsidR="00815DAF" w:rsidRPr="00A75066" w:rsidRDefault="00815DAF" w:rsidP="00A979C2">
            <w:pPr>
              <w:rPr>
                <w:sz w:val="18"/>
                <w:szCs w:val="18"/>
              </w:rPr>
            </w:pPr>
            <w:r w:rsidRPr="00A75066">
              <w:rPr>
                <w:sz w:val="18"/>
                <w:szCs w:val="18"/>
              </w:rPr>
              <w:t>Validate when using the open in excel functionality the following three fields will be displayed on the template [entity code, property code, unit code]</w:t>
            </w:r>
          </w:p>
          <w:p w14:paraId="02A6E7AF" w14:textId="77777777" w:rsidR="00815DAF" w:rsidRPr="00A75066" w:rsidRDefault="00815DAF" w:rsidP="00A979C2">
            <w:pPr>
              <w:rPr>
                <w:sz w:val="18"/>
                <w:szCs w:val="18"/>
              </w:rPr>
            </w:pPr>
          </w:p>
          <w:p w14:paraId="5812E95B" w14:textId="77777777" w:rsidR="00815DAF" w:rsidRPr="00A75066" w:rsidRDefault="00815DAF" w:rsidP="00A979C2">
            <w:pPr>
              <w:rPr>
                <w:sz w:val="18"/>
                <w:szCs w:val="18"/>
              </w:rPr>
            </w:pPr>
            <w:r w:rsidRPr="00A75066">
              <w:rPr>
                <w:sz w:val="18"/>
                <w:szCs w:val="18"/>
              </w:rPr>
              <w:t>Validate the fields are dynamic and allow users to select from a drop down.</w:t>
            </w:r>
          </w:p>
          <w:p w14:paraId="688F3E85" w14:textId="77777777" w:rsidR="00815DAF" w:rsidRPr="00A75066" w:rsidRDefault="00815DAF" w:rsidP="00A979C2">
            <w:pPr>
              <w:rPr>
                <w:sz w:val="18"/>
                <w:szCs w:val="18"/>
              </w:rPr>
            </w:pPr>
          </w:p>
          <w:p w14:paraId="5A5E6BD3" w14:textId="77777777" w:rsidR="00815DAF" w:rsidRPr="00A75066" w:rsidRDefault="00815DAF" w:rsidP="00A979C2">
            <w:pPr>
              <w:rPr>
                <w:sz w:val="18"/>
                <w:szCs w:val="18"/>
              </w:rPr>
            </w:pPr>
            <w:r w:rsidRPr="00A75066">
              <w:rPr>
                <w:sz w:val="18"/>
                <w:szCs w:val="18"/>
              </w:rPr>
              <w:t xml:space="preserve">Validate when a property code is selected, the entity code should default. </w:t>
            </w:r>
          </w:p>
          <w:p w14:paraId="735B72FD" w14:textId="77777777" w:rsidR="00815DAF" w:rsidRPr="00A75066" w:rsidRDefault="00815DAF" w:rsidP="00A979C2">
            <w:pPr>
              <w:rPr>
                <w:sz w:val="18"/>
                <w:szCs w:val="18"/>
              </w:rPr>
            </w:pPr>
          </w:p>
          <w:p w14:paraId="16573EFC" w14:textId="77777777" w:rsidR="00815DAF" w:rsidRPr="00A75066" w:rsidRDefault="00815DAF" w:rsidP="00A979C2">
            <w:pPr>
              <w:rPr>
                <w:sz w:val="18"/>
                <w:szCs w:val="18"/>
              </w:rPr>
            </w:pPr>
            <w:r w:rsidRPr="00A75066">
              <w:rPr>
                <w:sz w:val="18"/>
                <w:szCs w:val="18"/>
              </w:rPr>
              <w:t>Validate when values are updated and published back into D365 the journal lines have updated successfully.</w:t>
            </w:r>
          </w:p>
          <w:p w14:paraId="2C1812C1" w14:textId="77777777" w:rsidR="00815DAF" w:rsidRPr="00A75066" w:rsidRDefault="00815DAF" w:rsidP="00A979C2">
            <w:pPr>
              <w:rPr>
                <w:sz w:val="18"/>
                <w:szCs w:val="18"/>
              </w:rPr>
            </w:pPr>
          </w:p>
          <w:p w14:paraId="32943B59" w14:textId="67A36F3A" w:rsidR="00815DAF" w:rsidRPr="00A75066" w:rsidRDefault="00815DAF" w:rsidP="00A979C2">
            <w:pPr>
              <w:rPr>
                <w:sz w:val="18"/>
                <w:szCs w:val="18"/>
              </w:rPr>
            </w:pPr>
            <w:r w:rsidRPr="00A75066">
              <w:rPr>
                <w:sz w:val="18"/>
                <w:szCs w:val="18"/>
              </w:rPr>
              <w:t>Financial dimensions for BU</w:t>
            </w:r>
            <w:r w:rsidR="0070713C">
              <w:rPr>
                <w:sz w:val="18"/>
                <w:szCs w:val="18"/>
              </w:rPr>
              <w:t>, property,</w:t>
            </w:r>
            <w:r w:rsidRPr="00A75066">
              <w:rPr>
                <w:sz w:val="18"/>
                <w:szCs w:val="18"/>
              </w:rPr>
              <w:t xml:space="preserve"> and </w:t>
            </w:r>
            <w:r w:rsidR="0070713C">
              <w:rPr>
                <w:sz w:val="18"/>
                <w:szCs w:val="18"/>
              </w:rPr>
              <w:t>market</w:t>
            </w:r>
            <w:r w:rsidR="0070713C" w:rsidRPr="00A75066">
              <w:rPr>
                <w:sz w:val="18"/>
                <w:szCs w:val="18"/>
              </w:rPr>
              <w:t xml:space="preserve"> </w:t>
            </w:r>
            <w:r w:rsidRPr="00A75066">
              <w:rPr>
                <w:sz w:val="18"/>
                <w:szCs w:val="18"/>
              </w:rPr>
              <w:t>should auto default from the property master based on the property code selected.</w:t>
            </w:r>
          </w:p>
        </w:tc>
        <w:tc>
          <w:tcPr>
            <w:tcW w:w="1530" w:type="dxa"/>
          </w:tcPr>
          <w:p w14:paraId="7BB598E0" w14:textId="77777777" w:rsidR="00815DAF" w:rsidRPr="00022E81" w:rsidRDefault="00815DAF" w:rsidP="00A979C2">
            <w:pPr>
              <w:rPr>
                <w:color w:val="7030A0"/>
                <w:highlight w:val="yellow"/>
              </w:rPr>
            </w:pPr>
          </w:p>
        </w:tc>
      </w:tr>
      <w:tr w:rsidR="00815DAF" w:rsidRPr="00022E81" w14:paraId="63C1CEE5" w14:textId="77777777" w:rsidTr="1E34CE35">
        <w:tc>
          <w:tcPr>
            <w:tcW w:w="895" w:type="dxa"/>
          </w:tcPr>
          <w:p w14:paraId="7CAB43C0" w14:textId="02672FE9" w:rsidR="00815DAF" w:rsidRPr="00A75066" w:rsidRDefault="00815DAF" w:rsidP="00A979C2">
            <w:r w:rsidRPr="00A75066">
              <w:t>T.</w:t>
            </w:r>
            <w:r w:rsidR="00E72F06">
              <w:t>53</w:t>
            </w:r>
            <w:r w:rsidRPr="00A75066">
              <w:t>.</w:t>
            </w:r>
            <w:r>
              <w:t>C</w:t>
            </w:r>
          </w:p>
        </w:tc>
        <w:tc>
          <w:tcPr>
            <w:tcW w:w="1717" w:type="dxa"/>
          </w:tcPr>
          <w:p w14:paraId="5153262B" w14:textId="77777777" w:rsidR="00815DAF" w:rsidRPr="00A75066" w:rsidRDefault="00815DAF" w:rsidP="00A979C2">
            <w:pPr>
              <w:spacing w:after="160" w:line="259" w:lineRule="auto"/>
              <w:rPr>
                <w:rFonts w:asciiTheme="majorHAnsi" w:hAnsiTheme="majorHAnsi" w:cstheme="majorHAnsi"/>
                <w:sz w:val="18"/>
                <w:szCs w:val="18"/>
              </w:rPr>
            </w:pPr>
            <w:r w:rsidRPr="00A75066">
              <w:rPr>
                <w:rFonts w:asciiTheme="majorHAnsi" w:hAnsiTheme="majorHAnsi" w:cstheme="majorHAnsi"/>
                <w:sz w:val="18"/>
                <w:szCs w:val="18"/>
              </w:rPr>
              <w:t>TEMP.002</w:t>
            </w:r>
          </w:p>
          <w:p w14:paraId="7DEC29F1" w14:textId="77777777" w:rsidR="00815DAF" w:rsidRPr="00A75066" w:rsidRDefault="00815DAF" w:rsidP="00A979C2">
            <w:pPr>
              <w:spacing w:after="160" w:line="259" w:lineRule="auto"/>
              <w:rPr>
                <w:sz w:val="18"/>
                <w:szCs w:val="18"/>
              </w:rPr>
            </w:pPr>
            <w:r w:rsidRPr="00A75066">
              <w:rPr>
                <w:sz w:val="18"/>
                <w:szCs w:val="18"/>
              </w:rPr>
              <w:t>Invoice Journal – Entity code</w:t>
            </w:r>
          </w:p>
        </w:tc>
        <w:tc>
          <w:tcPr>
            <w:tcW w:w="3053" w:type="dxa"/>
          </w:tcPr>
          <w:p w14:paraId="6811F916" w14:textId="77777777" w:rsidR="00815DAF" w:rsidRPr="00A75066" w:rsidRDefault="00815DAF" w:rsidP="00A979C2">
            <w:pPr>
              <w:spacing w:after="160" w:line="259" w:lineRule="auto"/>
              <w:rPr>
                <w:sz w:val="18"/>
                <w:szCs w:val="18"/>
              </w:rPr>
            </w:pPr>
            <w:r w:rsidRPr="00A75066">
              <w:rPr>
                <w:sz w:val="18"/>
                <w:szCs w:val="18"/>
              </w:rPr>
              <w:t>Accounts Payable &gt;&gt; Invoices &gt;&gt; Invoice Journal &gt;&gt; Open lines in excel&gt;&gt; Tricon vendor invoice journal template</w:t>
            </w:r>
          </w:p>
        </w:tc>
        <w:tc>
          <w:tcPr>
            <w:tcW w:w="6660" w:type="dxa"/>
          </w:tcPr>
          <w:p w14:paraId="148DA89F" w14:textId="77777777" w:rsidR="00815DAF" w:rsidRPr="00A75066" w:rsidRDefault="00815DAF" w:rsidP="00A979C2">
            <w:pPr>
              <w:rPr>
                <w:sz w:val="18"/>
                <w:szCs w:val="18"/>
              </w:rPr>
            </w:pPr>
            <w:r w:rsidRPr="00A75066">
              <w:rPr>
                <w:sz w:val="18"/>
                <w:szCs w:val="18"/>
              </w:rPr>
              <w:t xml:space="preserve">New template – Tricon vendor invoice journal is available </w:t>
            </w:r>
          </w:p>
          <w:p w14:paraId="198A9742" w14:textId="77777777" w:rsidR="00815DAF" w:rsidRPr="00A75066" w:rsidRDefault="00815DAF" w:rsidP="00A979C2">
            <w:pPr>
              <w:rPr>
                <w:sz w:val="18"/>
                <w:szCs w:val="18"/>
              </w:rPr>
            </w:pPr>
          </w:p>
          <w:p w14:paraId="74D97AFE" w14:textId="77777777" w:rsidR="00815DAF" w:rsidRPr="00A75066" w:rsidRDefault="00815DAF" w:rsidP="00A979C2">
            <w:pPr>
              <w:rPr>
                <w:sz w:val="18"/>
                <w:szCs w:val="18"/>
              </w:rPr>
            </w:pPr>
            <w:r w:rsidRPr="00A75066">
              <w:rPr>
                <w:sz w:val="18"/>
                <w:szCs w:val="18"/>
              </w:rPr>
              <w:t>Validate when using the open in excel functionality the following three fields will be displayed on the template [entity code, property code, unit code]</w:t>
            </w:r>
          </w:p>
          <w:p w14:paraId="56504F11" w14:textId="77777777" w:rsidR="00815DAF" w:rsidRPr="00A75066" w:rsidRDefault="00815DAF" w:rsidP="00A979C2">
            <w:pPr>
              <w:rPr>
                <w:sz w:val="18"/>
                <w:szCs w:val="18"/>
              </w:rPr>
            </w:pPr>
          </w:p>
          <w:p w14:paraId="61F6357C" w14:textId="77777777" w:rsidR="00815DAF" w:rsidRPr="00A75066" w:rsidRDefault="00815DAF" w:rsidP="00A979C2">
            <w:pPr>
              <w:rPr>
                <w:sz w:val="18"/>
                <w:szCs w:val="18"/>
              </w:rPr>
            </w:pPr>
            <w:r w:rsidRPr="00A75066">
              <w:rPr>
                <w:sz w:val="18"/>
                <w:szCs w:val="18"/>
              </w:rPr>
              <w:t>Validate the fields are dynamic and allow users to select from a drop down.</w:t>
            </w:r>
          </w:p>
          <w:p w14:paraId="3D6ECEFB" w14:textId="77777777" w:rsidR="00815DAF" w:rsidRPr="00A75066" w:rsidRDefault="00815DAF" w:rsidP="00A979C2">
            <w:pPr>
              <w:rPr>
                <w:sz w:val="18"/>
                <w:szCs w:val="18"/>
              </w:rPr>
            </w:pPr>
          </w:p>
          <w:p w14:paraId="5F075377" w14:textId="57429132" w:rsidR="00815DAF" w:rsidRPr="00A75066" w:rsidRDefault="00236D5D" w:rsidP="00A979C2">
            <w:pPr>
              <w:rPr>
                <w:sz w:val="18"/>
                <w:szCs w:val="18"/>
              </w:rPr>
            </w:pPr>
            <w:r w:rsidRPr="00F220E7">
              <w:rPr>
                <w:sz w:val="18"/>
                <w:szCs w:val="18"/>
              </w:rPr>
              <w:t>Validate if only the entity code is selected, the financial dimension for BU should pull from the entity structure master that is related to the entity ID.</w:t>
            </w:r>
          </w:p>
          <w:p w14:paraId="3719E5BB" w14:textId="77777777" w:rsidR="00815DAF" w:rsidRPr="00A75066" w:rsidRDefault="00815DAF" w:rsidP="00A979C2">
            <w:pPr>
              <w:rPr>
                <w:sz w:val="18"/>
                <w:szCs w:val="18"/>
              </w:rPr>
            </w:pPr>
          </w:p>
          <w:p w14:paraId="778F072E" w14:textId="77777777" w:rsidR="00815DAF" w:rsidRPr="00A75066" w:rsidRDefault="00815DAF" w:rsidP="00A979C2">
            <w:pPr>
              <w:rPr>
                <w:sz w:val="18"/>
                <w:szCs w:val="18"/>
              </w:rPr>
            </w:pPr>
            <w:r w:rsidRPr="00A75066">
              <w:rPr>
                <w:sz w:val="18"/>
                <w:szCs w:val="18"/>
              </w:rPr>
              <w:t>Validate when values are updated and published back into D365 the journal lines have updated successfully.</w:t>
            </w:r>
          </w:p>
          <w:p w14:paraId="45135E28" w14:textId="77777777" w:rsidR="00815DAF" w:rsidRPr="00A75066" w:rsidRDefault="00815DAF" w:rsidP="00A979C2">
            <w:pPr>
              <w:rPr>
                <w:sz w:val="18"/>
                <w:szCs w:val="18"/>
              </w:rPr>
            </w:pPr>
          </w:p>
          <w:p w14:paraId="130FF47C" w14:textId="77777777" w:rsidR="00815DAF" w:rsidRPr="00A75066" w:rsidRDefault="00815DAF" w:rsidP="00A979C2">
            <w:pPr>
              <w:rPr>
                <w:sz w:val="18"/>
                <w:szCs w:val="18"/>
              </w:rPr>
            </w:pPr>
            <w:r w:rsidRPr="00A75066">
              <w:rPr>
                <w:sz w:val="18"/>
                <w:szCs w:val="18"/>
              </w:rPr>
              <w:t>Financial dimensions for BU should auto default from the entity structure master based on the entity code selected.</w:t>
            </w:r>
          </w:p>
        </w:tc>
        <w:tc>
          <w:tcPr>
            <w:tcW w:w="1530" w:type="dxa"/>
          </w:tcPr>
          <w:p w14:paraId="6622E541" w14:textId="77777777" w:rsidR="00815DAF" w:rsidRPr="00022E81" w:rsidRDefault="00815DAF" w:rsidP="00A979C2">
            <w:pPr>
              <w:rPr>
                <w:color w:val="7030A0"/>
                <w:highlight w:val="yellow"/>
              </w:rPr>
            </w:pPr>
          </w:p>
        </w:tc>
      </w:tr>
      <w:tr w:rsidR="00815DAF" w:rsidRPr="00022E81" w14:paraId="238B9F38" w14:textId="77777777" w:rsidTr="1E34CE35">
        <w:tc>
          <w:tcPr>
            <w:tcW w:w="895" w:type="dxa"/>
          </w:tcPr>
          <w:p w14:paraId="1D2B10B1" w14:textId="2C5DFCE6" w:rsidR="00815DAF" w:rsidRPr="00A75066" w:rsidRDefault="00815DAF" w:rsidP="00A979C2">
            <w:r w:rsidRPr="00A75066">
              <w:lastRenderedPageBreak/>
              <w:t>T.</w:t>
            </w:r>
            <w:r w:rsidR="00E72F06">
              <w:t>5</w:t>
            </w:r>
            <w:r w:rsidR="00524DD0">
              <w:t>4</w:t>
            </w:r>
            <w:r w:rsidRPr="00A75066">
              <w:t>.A</w:t>
            </w:r>
          </w:p>
        </w:tc>
        <w:tc>
          <w:tcPr>
            <w:tcW w:w="1717" w:type="dxa"/>
          </w:tcPr>
          <w:p w14:paraId="182C268D" w14:textId="77777777" w:rsidR="00815DAF" w:rsidRPr="00A75066" w:rsidRDefault="00815DAF" w:rsidP="00A979C2">
            <w:pPr>
              <w:spacing w:after="160" w:line="259" w:lineRule="auto"/>
              <w:rPr>
                <w:rFonts w:asciiTheme="majorHAnsi" w:hAnsiTheme="majorHAnsi" w:cstheme="majorHAnsi"/>
                <w:sz w:val="18"/>
                <w:szCs w:val="18"/>
              </w:rPr>
            </w:pPr>
            <w:r w:rsidRPr="00A75066">
              <w:rPr>
                <w:rFonts w:asciiTheme="majorHAnsi" w:hAnsiTheme="majorHAnsi" w:cstheme="majorHAnsi"/>
                <w:sz w:val="18"/>
                <w:szCs w:val="18"/>
              </w:rPr>
              <w:t>TEMP.003</w:t>
            </w:r>
          </w:p>
          <w:p w14:paraId="70CFB74D" w14:textId="77777777" w:rsidR="00815DAF" w:rsidRPr="00A75066" w:rsidRDefault="00815DAF" w:rsidP="00A979C2">
            <w:pPr>
              <w:spacing w:after="160" w:line="259" w:lineRule="auto"/>
              <w:rPr>
                <w:sz w:val="18"/>
                <w:szCs w:val="18"/>
              </w:rPr>
            </w:pPr>
            <w:r w:rsidRPr="00A75066">
              <w:rPr>
                <w:sz w:val="18"/>
                <w:szCs w:val="18"/>
              </w:rPr>
              <w:t>Fixed Asset Journal Template – Field validation</w:t>
            </w:r>
          </w:p>
        </w:tc>
        <w:tc>
          <w:tcPr>
            <w:tcW w:w="3053" w:type="dxa"/>
          </w:tcPr>
          <w:p w14:paraId="6BB7FB22" w14:textId="77777777" w:rsidR="00815DAF" w:rsidRPr="00A75066" w:rsidRDefault="00815DAF" w:rsidP="00A979C2">
            <w:pPr>
              <w:spacing w:after="160" w:line="259" w:lineRule="auto"/>
              <w:rPr>
                <w:sz w:val="18"/>
                <w:szCs w:val="18"/>
              </w:rPr>
            </w:pPr>
            <w:r w:rsidRPr="00A75066">
              <w:rPr>
                <w:sz w:val="18"/>
                <w:szCs w:val="18"/>
              </w:rPr>
              <w:t>Fixed Assets &gt;&gt; Journal entries &gt;&gt; Fixed asset journals &gt;&gt; Open lines in Excel</w:t>
            </w:r>
          </w:p>
        </w:tc>
        <w:tc>
          <w:tcPr>
            <w:tcW w:w="6660" w:type="dxa"/>
          </w:tcPr>
          <w:p w14:paraId="0C2A326D" w14:textId="77777777" w:rsidR="00815DAF" w:rsidRPr="00A75066" w:rsidRDefault="00815DAF" w:rsidP="00A979C2">
            <w:pPr>
              <w:rPr>
                <w:sz w:val="18"/>
                <w:szCs w:val="18"/>
              </w:rPr>
            </w:pPr>
            <w:r w:rsidRPr="00A75066">
              <w:rPr>
                <w:sz w:val="18"/>
                <w:szCs w:val="18"/>
              </w:rPr>
              <w:t>New template – Tricon fixed asset journal line is available.</w:t>
            </w:r>
          </w:p>
          <w:p w14:paraId="49DD48CD" w14:textId="77777777" w:rsidR="00815DAF" w:rsidRPr="00A75066" w:rsidRDefault="00815DAF" w:rsidP="00A979C2">
            <w:pPr>
              <w:rPr>
                <w:sz w:val="18"/>
                <w:szCs w:val="18"/>
              </w:rPr>
            </w:pPr>
          </w:p>
          <w:p w14:paraId="493ECC12" w14:textId="77777777" w:rsidR="00815DAF" w:rsidRPr="00A75066" w:rsidRDefault="00815DAF" w:rsidP="00A979C2">
            <w:pPr>
              <w:rPr>
                <w:sz w:val="18"/>
                <w:szCs w:val="18"/>
              </w:rPr>
            </w:pPr>
            <w:r w:rsidRPr="00A75066">
              <w:rPr>
                <w:sz w:val="18"/>
                <w:szCs w:val="18"/>
              </w:rPr>
              <w:t>The following three fields were added [entity code, property code, unit code]</w:t>
            </w:r>
          </w:p>
          <w:p w14:paraId="0927A216" w14:textId="77777777" w:rsidR="00815DAF" w:rsidRPr="00A75066" w:rsidRDefault="00815DAF" w:rsidP="00A979C2">
            <w:pPr>
              <w:rPr>
                <w:sz w:val="18"/>
                <w:szCs w:val="18"/>
              </w:rPr>
            </w:pPr>
          </w:p>
        </w:tc>
        <w:tc>
          <w:tcPr>
            <w:tcW w:w="1530" w:type="dxa"/>
          </w:tcPr>
          <w:p w14:paraId="5081EDC6" w14:textId="77777777" w:rsidR="00815DAF" w:rsidRPr="00A75066" w:rsidRDefault="00815DAF" w:rsidP="00A979C2">
            <w:pPr>
              <w:rPr>
                <w:highlight w:val="yellow"/>
              </w:rPr>
            </w:pPr>
          </w:p>
        </w:tc>
      </w:tr>
      <w:tr w:rsidR="00815DAF" w:rsidRPr="00022E81" w14:paraId="7A160D26" w14:textId="77777777" w:rsidTr="1E34CE35">
        <w:tc>
          <w:tcPr>
            <w:tcW w:w="895" w:type="dxa"/>
          </w:tcPr>
          <w:p w14:paraId="3E67FC76" w14:textId="51700CF4" w:rsidR="00815DAF" w:rsidRPr="00F8010A" w:rsidRDefault="00815DAF" w:rsidP="00A979C2">
            <w:r w:rsidRPr="00F8010A">
              <w:t>T.</w:t>
            </w:r>
            <w:r w:rsidR="00524DD0">
              <w:t>54</w:t>
            </w:r>
            <w:r w:rsidRPr="00F8010A">
              <w:t>.</w:t>
            </w:r>
            <w:r>
              <w:t>B</w:t>
            </w:r>
          </w:p>
        </w:tc>
        <w:tc>
          <w:tcPr>
            <w:tcW w:w="1717" w:type="dxa"/>
          </w:tcPr>
          <w:p w14:paraId="364D21E5" w14:textId="77777777" w:rsidR="00815DAF" w:rsidRPr="00F8010A" w:rsidRDefault="00815DAF" w:rsidP="00A979C2">
            <w:pPr>
              <w:spacing w:after="160" w:line="259" w:lineRule="auto"/>
              <w:rPr>
                <w:rFonts w:asciiTheme="majorHAnsi" w:hAnsiTheme="majorHAnsi" w:cstheme="majorHAnsi"/>
                <w:sz w:val="18"/>
                <w:szCs w:val="18"/>
              </w:rPr>
            </w:pPr>
            <w:r w:rsidRPr="00F8010A">
              <w:rPr>
                <w:rFonts w:asciiTheme="majorHAnsi" w:hAnsiTheme="majorHAnsi" w:cstheme="majorHAnsi"/>
                <w:sz w:val="18"/>
                <w:szCs w:val="18"/>
              </w:rPr>
              <w:t>TEMP.003</w:t>
            </w:r>
          </w:p>
          <w:p w14:paraId="481A1EAA" w14:textId="77777777" w:rsidR="00815DAF" w:rsidRPr="00F8010A" w:rsidRDefault="00815DAF" w:rsidP="00A979C2">
            <w:pPr>
              <w:spacing w:after="160" w:line="259" w:lineRule="auto"/>
              <w:rPr>
                <w:highlight w:val="yellow"/>
              </w:rPr>
            </w:pPr>
            <w:r w:rsidRPr="00F8010A">
              <w:rPr>
                <w:sz w:val="18"/>
                <w:szCs w:val="18"/>
              </w:rPr>
              <w:t>Fixed Asset Journal – Property code</w:t>
            </w:r>
          </w:p>
        </w:tc>
        <w:tc>
          <w:tcPr>
            <w:tcW w:w="3053" w:type="dxa"/>
          </w:tcPr>
          <w:p w14:paraId="2D173CBF" w14:textId="77777777" w:rsidR="00815DAF" w:rsidRPr="00F8010A" w:rsidRDefault="00815DAF" w:rsidP="00A979C2">
            <w:pPr>
              <w:spacing w:after="160" w:line="259" w:lineRule="auto"/>
              <w:rPr>
                <w:highlight w:val="yellow"/>
              </w:rPr>
            </w:pPr>
            <w:r w:rsidRPr="00F8010A">
              <w:rPr>
                <w:sz w:val="18"/>
                <w:szCs w:val="18"/>
              </w:rPr>
              <w:t>Fixed Assets &gt;&gt; Journal entries &gt;&gt; Fixed asset journals &gt;&gt; Open lines in Excel</w:t>
            </w:r>
          </w:p>
        </w:tc>
        <w:tc>
          <w:tcPr>
            <w:tcW w:w="6660" w:type="dxa"/>
          </w:tcPr>
          <w:p w14:paraId="6F822ED2" w14:textId="77777777" w:rsidR="00815DAF" w:rsidRPr="00F8010A" w:rsidRDefault="00815DAF" w:rsidP="00A979C2">
            <w:pPr>
              <w:rPr>
                <w:sz w:val="18"/>
                <w:szCs w:val="18"/>
              </w:rPr>
            </w:pPr>
            <w:r w:rsidRPr="00F8010A">
              <w:rPr>
                <w:sz w:val="18"/>
                <w:szCs w:val="18"/>
              </w:rPr>
              <w:t xml:space="preserve">New template – Tricon fixed asset journal line is available </w:t>
            </w:r>
          </w:p>
          <w:p w14:paraId="704B1A68" w14:textId="77777777" w:rsidR="00815DAF" w:rsidRPr="00F8010A" w:rsidRDefault="00815DAF" w:rsidP="00A979C2">
            <w:pPr>
              <w:rPr>
                <w:sz w:val="18"/>
                <w:szCs w:val="18"/>
              </w:rPr>
            </w:pPr>
          </w:p>
          <w:p w14:paraId="0C410C2F" w14:textId="77777777" w:rsidR="00815DAF" w:rsidRPr="00F8010A" w:rsidRDefault="00815DAF" w:rsidP="00A979C2">
            <w:pPr>
              <w:rPr>
                <w:sz w:val="18"/>
                <w:szCs w:val="18"/>
              </w:rPr>
            </w:pPr>
            <w:r w:rsidRPr="00F8010A">
              <w:rPr>
                <w:sz w:val="18"/>
                <w:szCs w:val="18"/>
              </w:rPr>
              <w:t>Validate when using the open in excel functionality the following three fields will be displayed on the template [entity code, property code, unit code]</w:t>
            </w:r>
          </w:p>
          <w:p w14:paraId="367D190D" w14:textId="77777777" w:rsidR="00815DAF" w:rsidRPr="00F8010A" w:rsidRDefault="00815DAF" w:rsidP="00A979C2">
            <w:pPr>
              <w:rPr>
                <w:sz w:val="18"/>
                <w:szCs w:val="18"/>
              </w:rPr>
            </w:pPr>
          </w:p>
          <w:p w14:paraId="7836E77A" w14:textId="77777777" w:rsidR="00815DAF" w:rsidRPr="00F8010A" w:rsidRDefault="00815DAF" w:rsidP="00A979C2">
            <w:pPr>
              <w:rPr>
                <w:sz w:val="18"/>
                <w:szCs w:val="18"/>
              </w:rPr>
            </w:pPr>
            <w:r w:rsidRPr="00F8010A">
              <w:rPr>
                <w:sz w:val="18"/>
                <w:szCs w:val="18"/>
              </w:rPr>
              <w:t>Validate the fields are dynamic and allow users to select from a drop down.</w:t>
            </w:r>
          </w:p>
          <w:p w14:paraId="6D5B38C4" w14:textId="77777777" w:rsidR="00815DAF" w:rsidRPr="00F8010A" w:rsidRDefault="00815DAF" w:rsidP="00A979C2">
            <w:pPr>
              <w:rPr>
                <w:sz w:val="18"/>
                <w:szCs w:val="18"/>
              </w:rPr>
            </w:pPr>
          </w:p>
          <w:p w14:paraId="5F9DA45F" w14:textId="77777777" w:rsidR="00815DAF" w:rsidRPr="00F8010A" w:rsidRDefault="00815DAF" w:rsidP="00A979C2">
            <w:pPr>
              <w:rPr>
                <w:sz w:val="18"/>
                <w:szCs w:val="18"/>
              </w:rPr>
            </w:pPr>
            <w:r w:rsidRPr="00F8010A">
              <w:rPr>
                <w:sz w:val="18"/>
                <w:szCs w:val="18"/>
              </w:rPr>
              <w:t xml:space="preserve">Validate when a property code is selected, the entity code should default. </w:t>
            </w:r>
          </w:p>
          <w:p w14:paraId="3DB7C361" w14:textId="77777777" w:rsidR="00815DAF" w:rsidRPr="00F8010A" w:rsidRDefault="00815DAF" w:rsidP="00A979C2">
            <w:pPr>
              <w:rPr>
                <w:sz w:val="18"/>
                <w:szCs w:val="18"/>
              </w:rPr>
            </w:pPr>
          </w:p>
          <w:p w14:paraId="4DCF252C" w14:textId="77777777" w:rsidR="00815DAF" w:rsidRPr="00F8010A" w:rsidRDefault="00815DAF" w:rsidP="00A979C2">
            <w:pPr>
              <w:rPr>
                <w:sz w:val="18"/>
                <w:szCs w:val="18"/>
              </w:rPr>
            </w:pPr>
            <w:r w:rsidRPr="00F8010A">
              <w:rPr>
                <w:sz w:val="18"/>
                <w:szCs w:val="18"/>
              </w:rPr>
              <w:t>Validate when values are updated and published back into D365 the journal lines have updated successfully.</w:t>
            </w:r>
          </w:p>
          <w:p w14:paraId="1ED1E706" w14:textId="77777777" w:rsidR="00815DAF" w:rsidRPr="00F8010A" w:rsidRDefault="00815DAF" w:rsidP="00A979C2">
            <w:pPr>
              <w:rPr>
                <w:sz w:val="18"/>
                <w:szCs w:val="18"/>
              </w:rPr>
            </w:pPr>
          </w:p>
          <w:p w14:paraId="75988314" w14:textId="1E9D1952" w:rsidR="00815DAF" w:rsidRPr="00F8010A" w:rsidRDefault="00815DAF" w:rsidP="00A979C2">
            <w:r w:rsidRPr="00F8010A">
              <w:rPr>
                <w:sz w:val="18"/>
                <w:szCs w:val="18"/>
              </w:rPr>
              <w:t>Financial dimensions for BU</w:t>
            </w:r>
            <w:r w:rsidR="0070713C">
              <w:rPr>
                <w:sz w:val="18"/>
                <w:szCs w:val="18"/>
              </w:rPr>
              <w:t>, property,</w:t>
            </w:r>
            <w:r w:rsidRPr="00F8010A">
              <w:rPr>
                <w:sz w:val="18"/>
                <w:szCs w:val="18"/>
              </w:rPr>
              <w:t xml:space="preserve"> and </w:t>
            </w:r>
            <w:r w:rsidR="0070713C">
              <w:rPr>
                <w:sz w:val="18"/>
                <w:szCs w:val="18"/>
              </w:rPr>
              <w:t>market</w:t>
            </w:r>
            <w:r w:rsidR="0070713C" w:rsidRPr="00F8010A">
              <w:rPr>
                <w:sz w:val="18"/>
                <w:szCs w:val="18"/>
              </w:rPr>
              <w:t xml:space="preserve"> </w:t>
            </w:r>
            <w:r w:rsidRPr="00F8010A">
              <w:rPr>
                <w:sz w:val="18"/>
                <w:szCs w:val="18"/>
              </w:rPr>
              <w:t>should auto default from the property master based on the property code selected.</w:t>
            </w:r>
          </w:p>
        </w:tc>
        <w:tc>
          <w:tcPr>
            <w:tcW w:w="1530" w:type="dxa"/>
          </w:tcPr>
          <w:p w14:paraId="76E9956A" w14:textId="77777777" w:rsidR="00815DAF" w:rsidRPr="00022E81" w:rsidRDefault="00815DAF" w:rsidP="00A979C2">
            <w:pPr>
              <w:rPr>
                <w:color w:val="7030A0"/>
                <w:highlight w:val="yellow"/>
              </w:rPr>
            </w:pPr>
          </w:p>
        </w:tc>
      </w:tr>
      <w:tr w:rsidR="00815DAF" w:rsidRPr="00022E81" w14:paraId="6C7C09D3" w14:textId="77777777" w:rsidTr="1E34CE35">
        <w:tc>
          <w:tcPr>
            <w:tcW w:w="895" w:type="dxa"/>
          </w:tcPr>
          <w:p w14:paraId="3B035E92" w14:textId="71DA74E0" w:rsidR="00815DAF" w:rsidRPr="00F8010A" w:rsidRDefault="00815DAF" w:rsidP="00A979C2">
            <w:r w:rsidRPr="00F8010A">
              <w:t>T.</w:t>
            </w:r>
            <w:r w:rsidR="00524DD0">
              <w:t>54</w:t>
            </w:r>
            <w:r w:rsidRPr="00F8010A">
              <w:t>.</w:t>
            </w:r>
            <w:r>
              <w:t>C</w:t>
            </w:r>
          </w:p>
        </w:tc>
        <w:tc>
          <w:tcPr>
            <w:tcW w:w="1717" w:type="dxa"/>
          </w:tcPr>
          <w:p w14:paraId="0B4FD2F2" w14:textId="77777777" w:rsidR="00815DAF" w:rsidRPr="00F8010A" w:rsidRDefault="00815DAF" w:rsidP="00A979C2">
            <w:pPr>
              <w:spacing w:after="160" w:line="259" w:lineRule="auto"/>
              <w:rPr>
                <w:rFonts w:asciiTheme="majorHAnsi" w:hAnsiTheme="majorHAnsi" w:cstheme="majorHAnsi"/>
                <w:sz w:val="18"/>
                <w:szCs w:val="18"/>
              </w:rPr>
            </w:pPr>
            <w:r w:rsidRPr="00F8010A">
              <w:rPr>
                <w:rFonts w:asciiTheme="majorHAnsi" w:hAnsiTheme="majorHAnsi" w:cstheme="majorHAnsi"/>
                <w:sz w:val="18"/>
                <w:szCs w:val="18"/>
              </w:rPr>
              <w:t>TEMP.003</w:t>
            </w:r>
          </w:p>
          <w:p w14:paraId="105C4178" w14:textId="77777777" w:rsidR="00815DAF" w:rsidRPr="00F8010A" w:rsidRDefault="00815DAF" w:rsidP="00A979C2">
            <w:pPr>
              <w:spacing w:after="160" w:line="259" w:lineRule="auto"/>
              <w:rPr>
                <w:sz w:val="18"/>
                <w:szCs w:val="18"/>
              </w:rPr>
            </w:pPr>
            <w:r w:rsidRPr="00F8010A">
              <w:rPr>
                <w:sz w:val="18"/>
                <w:szCs w:val="18"/>
              </w:rPr>
              <w:t>Fixed Asset Journal – Entity code</w:t>
            </w:r>
          </w:p>
        </w:tc>
        <w:tc>
          <w:tcPr>
            <w:tcW w:w="3053" w:type="dxa"/>
          </w:tcPr>
          <w:p w14:paraId="3E484ADF" w14:textId="77777777" w:rsidR="00815DAF" w:rsidRPr="00F8010A" w:rsidRDefault="00815DAF" w:rsidP="00A979C2">
            <w:pPr>
              <w:spacing w:after="160" w:line="259" w:lineRule="auto"/>
              <w:rPr>
                <w:sz w:val="18"/>
                <w:szCs w:val="18"/>
              </w:rPr>
            </w:pPr>
            <w:r w:rsidRPr="00F8010A">
              <w:rPr>
                <w:sz w:val="18"/>
                <w:szCs w:val="18"/>
              </w:rPr>
              <w:t>Fixed Assets &gt;&gt; Journal entries &gt;&gt; Fixed asset journals &gt;&gt; Open lines in Excel</w:t>
            </w:r>
          </w:p>
        </w:tc>
        <w:tc>
          <w:tcPr>
            <w:tcW w:w="6660" w:type="dxa"/>
          </w:tcPr>
          <w:p w14:paraId="766D2247" w14:textId="77777777" w:rsidR="00815DAF" w:rsidRPr="00F8010A" w:rsidRDefault="00815DAF" w:rsidP="00A979C2">
            <w:pPr>
              <w:rPr>
                <w:sz w:val="18"/>
                <w:szCs w:val="18"/>
              </w:rPr>
            </w:pPr>
            <w:r w:rsidRPr="00F8010A">
              <w:rPr>
                <w:sz w:val="18"/>
                <w:szCs w:val="18"/>
              </w:rPr>
              <w:t xml:space="preserve">New template – Tricon fixed asset journal line is available </w:t>
            </w:r>
          </w:p>
          <w:p w14:paraId="53C8F2C1" w14:textId="77777777" w:rsidR="00815DAF" w:rsidRPr="00F8010A" w:rsidRDefault="00815DAF" w:rsidP="00A979C2">
            <w:pPr>
              <w:rPr>
                <w:sz w:val="18"/>
                <w:szCs w:val="18"/>
              </w:rPr>
            </w:pPr>
          </w:p>
          <w:p w14:paraId="5F15C4C8" w14:textId="77777777" w:rsidR="00815DAF" w:rsidRPr="00F8010A" w:rsidRDefault="00815DAF" w:rsidP="00A979C2">
            <w:pPr>
              <w:rPr>
                <w:sz w:val="18"/>
                <w:szCs w:val="18"/>
              </w:rPr>
            </w:pPr>
            <w:r w:rsidRPr="00F8010A">
              <w:rPr>
                <w:sz w:val="18"/>
                <w:szCs w:val="18"/>
              </w:rPr>
              <w:t>Validate when using the open in excel functionality the following three fields will be displayed on the template [entity code, property code, unit code]</w:t>
            </w:r>
          </w:p>
          <w:p w14:paraId="612B115C" w14:textId="77777777" w:rsidR="00815DAF" w:rsidRPr="00F8010A" w:rsidRDefault="00815DAF" w:rsidP="00A979C2">
            <w:pPr>
              <w:rPr>
                <w:sz w:val="18"/>
                <w:szCs w:val="18"/>
              </w:rPr>
            </w:pPr>
          </w:p>
          <w:p w14:paraId="4C45D50E" w14:textId="77777777" w:rsidR="00815DAF" w:rsidRPr="00F8010A" w:rsidRDefault="00815DAF" w:rsidP="00A979C2">
            <w:pPr>
              <w:rPr>
                <w:sz w:val="18"/>
                <w:szCs w:val="18"/>
              </w:rPr>
            </w:pPr>
            <w:r w:rsidRPr="00F8010A">
              <w:rPr>
                <w:sz w:val="18"/>
                <w:szCs w:val="18"/>
              </w:rPr>
              <w:t>Validate the fields are dynamic and allow users to select from a drop down.</w:t>
            </w:r>
          </w:p>
          <w:p w14:paraId="2E0B63BC" w14:textId="77777777" w:rsidR="00815DAF" w:rsidRPr="00F8010A" w:rsidRDefault="00815DAF" w:rsidP="00A979C2">
            <w:pPr>
              <w:rPr>
                <w:sz w:val="18"/>
                <w:szCs w:val="18"/>
              </w:rPr>
            </w:pPr>
          </w:p>
          <w:p w14:paraId="05FE017C" w14:textId="73AA009E" w:rsidR="00815DAF" w:rsidRPr="00F8010A" w:rsidRDefault="00400274" w:rsidP="00A979C2">
            <w:pPr>
              <w:rPr>
                <w:sz w:val="18"/>
                <w:szCs w:val="18"/>
              </w:rPr>
            </w:pPr>
            <w:r w:rsidRPr="00F220E7">
              <w:rPr>
                <w:sz w:val="18"/>
                <w:szCs w:val="18"/>
              </w:rPr>
              <w:t>Validate if only the entity code is selected, the financial dimension for BU should pull from the entity structure master that is related to the entity ID.</w:t>
            </w:r>
          </w:p>
          <w:p w14:paraId="7C8BB1E2" w14:textId="77777777" w:rsidR="00815DAF" w:rsidRPr="00F8010A" w:rsidRDefault="00815DAF" w:rsidP="00A979C2">
            <w:pPr>
              <w:rPr>
                <w:sz w:val="18"/>
                <w:szCs w:val="18"/>
              </w:rPr>
            </w:pPr>
          </w:p>
          <w:p w14:paraId="16342204" w14:textId="77777777" w:rsidR="00815DAF" w:rsidRPr="00F8010A" w:rsidRDefault="00815DAF" w:rsidP="00A979C2">
            <w:pPr>
              <w:rPr>
                <w:sz w:val="18"/>
                <w:szCs w:val="18"/>
              </w:rPr>
            </w:pPr>
            <w:r w:rsidRPr="00F8010A">
              <w:rPr>
                <w:sz w:val="18"/>
                <w:szCs w:val="18"/>
              </w:rPr>
              <w:t>Validate when values are updated and published back into D365 the journal lines have updated successfully.</w:t>
            </w:r>
          </w:p>
          <w:p w14:paraId="6909B11E" w14:textId="77777777" w:rsidR="00815DAF" w:rsidRPr="00F8010A" w:rsidRDefault="00815DAF" w:rsidP="00A979C2">
            <w:pPr>
              <w:rPr>
                <w:sz w:val="18"/>
                <w:szCs w:val="18"/>
              </w:rPr>
            </w:pPr>
          </w:p>
          <w:p w14:paraId="33DCB88C" w14:textId="77777777" w:rsidR="00815DAF" w:rsidRPr="00F8010A" w:rsidRDefault="00815DAF" w:rsidP="00A979C2">
            <w:pPr>
              <w:rPr>
                <w:sz w:val="18"/>
                <w:szCs w:val="18"/>
              </w:rPr>
            </w:pPr>
            <w:r w:rsidRPr="00F8010A">
              <w:rPr>
                <w:sz w:val="18"/>
                <w:szCs w:val="18"/>
              </w:rPr>
              <w:t>Financial dimensions for BU should auto default from the entity structure master based on the entity code selected.</w:t>
            </w:r>
          </w:p>
        </w:tc>
        <w:tc>
          <w:tcPr>
            <w:tcW w:w="1530" w:type="dxa"/>
          </w:tcPr>
          <w:p w14:paraId="35A094DF" w14:textId="77777777" w:rsidR="00815DAF" w:rsidRPr="00022E81" w:rsidRDefault="00815DAF" w:rsidP="00A979C2">
            <w:pPr>
              <w:rPr>
                <w:color w:val="7030A0"/>
                <w:highlight w:val="yellow"/>
              </w:rPr>
            </w:pPr>
          </w:p>
        </w:tc>
      </w:tr>
      <w:tr w:rsidR="006D7D89" w:rsidRPr="006D7D89" w14:paraId="3D49863D" w14:textId="77777777" w:rsidTr="1E34CE35">
        <w:tc>
          <w:tcPr>
            <w:tcW w:w="895" w:type="dxa"/>
          </w:tcPr>
          <w:p w14:paraId="2A7FC2DC" w14:textId="305EC9FD" w:rsidR="00096353" w:rsidRPr="006D7D89" w:rsidRDefault="00111D01" w:rsidP="00A979C2">
            <w:pPr>
              <w:rPr>
                <w:color w:val="7030A0"/>
              </w:rPr>
            </w:pPr>
            <w:r w:rsidRPr="006D7D89">
              <w:rPr>
                <w:color w:val="7030A0"/>
              </w:rPr>
              <w:t>T.55.A</w:t>
            </w:r>
          </w:p>
        </w:tc>
        <w:tc>
          <w:tcPr>
            <w:tcW w:w="1717" w:type="dxa"/>
          </w:tcPr>
          <w:p w14:paraId="1A5B0D4E" w14:textId="77777777" w:rsidR="00096353" w:rsidRPr="006D7D89" w:rsidRDefault="00111D01" w:rsidP="00A979C2">
            <w:pPr>
              <w:spacing w:after="160" w:line="259" w:lineRule="auto"/>
              <w:rPr>
                <w:rFonts w:asciiTheme="majorHAnsi" w:hAnsiTheme="majorHAnsi" w:cstheme="majorHAnsi"/>
                <w:color w:val="7030A0"/>
                <w:sz w:val="18"/>
                <w:szCs w:val="18"/>
              </w:rPr>
            </w:pPr>
            <w:r w:rsidRPr="006D7D89">
              <w:rPr>
                <w:rFonts w:asciiTheme="majorHAnsi" w:hAnsiTheme="majorHAnsi" w:cstheme="majorHAnsi"/>
                <w:color w:val="7030A0"/>
                <w:sz w:val="18"/>
                <w:szCs w:val="18"/>
              </w:rPr>
              <w:t xml:space="preserve">TEMP.004 </w:t>
            </w:r>
          </w:p>
          <w:p w14:paraId="026343AC" w14:textId="4629B6F6" w:rsidR="00111D01" w:rsidRPr="006D7D89" w:rsidRDefault="00111D01" w:rsidP="00A979C2">
            <w:pPr>
              <w:spacing w:after="160" w:line="259" w:lineRule="auto"/>
              <w:rPr>
                <w:rFonts w:asciiTheme="majorHAnsi" w:hAnsiTheme="majorHAnsi" w:cstheme="majorHAnsi"/>
                <w:color w:val="7030A0"/>
                <w:sz w:val="18"/>
                <w:szCs w:val="18"/>
              </w:rPr>
            </w:pPr>
            <w:r w:rsidRPr="006D7D89">
              <w:rPr>
                <w:rFonts w:asciiTheme="majorHAnsi" w:hAnsiTheme="majorHAnsi" w:cstheme="majorHAnsi"/>
                <w:color w:val="7030A0"/>
                <w:sz w:val="18"/>
                <w:szCs w:val="18"/>
              </w:rPr>
              <w:lastRenderedPageBreak/>
              <w:t>Project Expense Journal – Field validation</w:t>
            </w:r>
          </w:p>
        </w:tc>
        <w:tc>
          <w:tcPr>
            <w:tcW w:w="3053" w:type="dxa"/>
          </w:tcPr>
          <w:p w14:paraId="3527D77B" w14:textId="67D18F4B" w:rsidR="00096353" w:rsidRPr="006D7D89" w:rsidRDefault="0000178A" w:rsidP="00A979C2">
            <w:pPr>
              <w:spacing w:after="160" w:line="259" w:lineRule="auto"/>
              <w:rPr>
                <w:color w:val="7030A0"/>
                <w:sz w:val="18"/>
                <w:szCs w:val="18"/>
              </w:rPr>
            </w:pPr>
            <w:r w:rsidRPr="006D7D89">
              <w:rPr>
                <w:color w:val="7030A0"/>
                <w:sz w:val="18"/>
                <w:szCs w:val="18"/>
              </w:rPr>
              <w:lastRenderedPageBreak/>
              <w:t>Project management accounting &gt;&gt; Projects &gt;&gt; All projects &gt;&gt; Project tab &gt;&gt; Journals &gt;&gt; Expense</w:t>
            </w:r>
          </w:p>
        </w:tc>
        <w:tc>
          <w:tcPr>
            <w:tcW w:w="6660" w:type="dxa"/>
          </w:tcPr>
          <w:p w14:paraId="71837E32" w14:textId="258B3E23" w:rsidR="00A8789B" w:rsidRPr="006D7D89" w:rsidRDefault="00A8789B" w:rsidP="00A979C2">
            <w:pPr>
              <w:rPr>
                <w:color w:val="7030A0"/>
                <w:sz w:val="18"/>
                <w:szCs w:val="18"/>
              </w:rPr>
            </w:pPr>
            <w:r w:rsidRPr="006D7D89">
              <w:rPr>
                <w:color w:val="7030A0"/>
                <w:sz w:val="18"/>
                <w:szCs w:val="18"/>
              </w:rPr>
              <w:t xml:space="preserve">Validate new template – Tricon Project expense journal is available </w:t>
            </w:r>
          </w:p>
          <w:p w14:paraId="403C3AF3" w14:textId="77777777" w:rsidR="00A8789B" w:rsidRPr="006D7D89" w:rsidRDefault="00A8789B" w:rsidP="00A979C2">
            <w:pPr>
              <w:rPr>
                <w:color w:val="7030A0"/>
                <w:sz w:val="18"/>
                <w:szCs w:val="18"/>
              </w:rPr>
            </w:pPr>
          </w:p>
          <w:p w14:paraId="7A4DFCCA" w14:textId="77777777" w:rsidR="00276B9F" w:rsidRPr="006D7D89" w:rsidRDefault="00276B9F" w:rsidP="00276B9F">
            <w:pPr>
              <w:rPr>
                <w:color w:val="7030A0"/>
                <w:sz w:val="18"/>
                <w:szCs w:val="18"/>
              </w:rPr>
            </w:pPr>
            <w:r w:rsidRPr="006D7D89">
              <w:rPr>
                <w:color w:val="7030A0"/>
                <w:sz w:val="18"/>
                <w:szCs w:val="18"/>
              </w:rPr>
              <w:t>Validate when using the open in excel functionality the following three fields will be displayed on the template [entity code, property code, unit code]</w:t>
            </w:r>
          </w:p>
          <w:p w14:paraId="697AA9FD" w14:textId="77777777" w:rsidR="00A8789B" w:rsidRPr="006D7D89" w:rsidRDefault="00A8789B" w:rsidP="00A979C2">
            <w:pPr>
              <w:rPr>
                <w:color w:val="7030A0"/>
                <w:sz w:val="18"/>
                <w:szCs w:val="18"/>
              </w:rPr>
            </w:pPr>
          </w:p>
          <w:p w14:paraId="548253CA" w14:textId="3AD59CA1" w:rsidR="00A8789B" w:rsidRPr="006D7D89" w:rsidRDefault="00A8789B" w:rsidP="00A979C2">
            <w:pPr>
              <w:rPr>
                <w:color w:val="7030A0"/>
                <w:sz w:val="18"/>
                <w:szCs w:val="18"/>
              </w:rPr>
            </w:pPr>
            <w:r w:rsidRPr="006D7D89">
              <w:rPr>
                <w:color w:val="7030A0"/>
                <w:sz w:val="18"/>
                <w:szCs w:val="18"/>
              </w:rPr>
              <w:t>Validate that the form has drop down selection.</w:t>
            </w:r>
          </w:p>
        </w:tc>
        <w:tc>
          <w:tcPr>
            <w:tcW w:w="1530" w:type="dxa"/>
          </w:tcPr>
          <w:p w14:paraId="26D54F84" w14:textId="77777777" w:rsidR="00096353" w:rsidRPr="006D7D89" w:rsidRDefault="00096353" w:rsidP="00A979C2">
            <w:pPr>
              <w:rPr>
                <w:color w:val="7030A0"/>
                <w:highlight w:val="yellow"/>
              </w:rPr>
            </w:pPr>
          </w:p>
        </w:tc>
      </w:tr>
      <w:tr w:rsidR="006D7D89" w:rsidRPr="006D7D89" w14:paraId="283F6210" w14:textId="77777777" w:rsidTr="1E34CE35">
        <w:tc>
          <w:tcPr>
            <w:tcW w:w="895" w:type="dxa"/>
          </w:tcPr>
          <w:p w14:paraId="4B7719F3" w14:textId="6A312284" w:rsidR="00111D01" w:rsidRPr="006D7D89" w:rsidRDefault="00111D01" w:rsidP="00A979C2">
            <w:pPr>
              <w:rPr>
                <w:color w:val="7030A0"/>
              </w:rPr>
            </w:pPr>
            <w:r w:rsidRPr="006D7D89">
              <w:rPr>
                <w:color w:val="7030A0"/>
              </w:rPr>
              <w:t>T.55.B</w:t>
            </w:r>
          </w:p>
        </w:tc>
        <w:tc>
          <w:tcPr>
            <w:tcW w:w="1717" w:type="dxa"/>
          </w:tcPr>
          <w:p w14:paraId="16B85964" w14:textId="3D0F4844" w:rsidR="00111D01" w:rsidRPr="006D7D89" w:rsidRDefault="00111D01" w:rsidP="00A979C2">
            <w:pPr>
              <w:spacing w:after="160" w:line="259" w:lineRule="auto"/>
              <w:rPr>
                <w:rFonts w:asciiTheme="majorHAnsi" w:hAnsiTheme="majorHAnsi" w:cstheme="majorHAnsi"/>
                <w:color w:val="7030A0"/>
                <w:sz w:val="18"/>
                <w:szCs w:val="18"/>
              </w:rPr>
            </w:pPr>
            <w:r w:rsidRPr="006D7D89">
              <w:rPr>
                <w:rFonts w:asciiTheme="majorHAnsi" w:hAnsiTheme="majorHAnsi" w:cstheme="majorHAnsi"/>
                <w:color w:val="7030A0"/>
                <w:sz w:val="18"/>
                <w:szCs w:val="18"/>
              </w:rPr>
              <w:t>TEMP.004</w:t>
            </w:r>
          </w:p>
          <w:p w14:paraId="332B5DFD" w14:textId="053328FE" w:rsidR="00111D01" w:rsidRPr="006D7D89" w:rsidRDefault="00111D01" w:rsidP="00A979C2">
            <w:pPr>
              <w:spacing w:after="160" w:line="259" w:lineRule="auto"/>
              <w:rPr>
                <w:rFonts w:asciiTheme="majorHAnsi" w:hAnsiTheme="majorHAnsi" w:cstheme="majorHAnsi"/>
                <w:color w:val="7030A0"/>
                <w:sz w:val="18"/>
                <w:szCs w:val="18"/>
              </w:rPr>
            </w:pPr>
            <w:r w:rsidRPr="006D7D89">
              <w:rPr>
                <w:rFonts w:asciiTheme="majorHAnsi" w:hAnsiTheme="majorHAnsi" w:cstheme="majorHAnsi"/>
                <w:color w:val="7030A0"/>
                <w:sz w:val="18"/>
                <w:szCs w:val="18"/>
              </w:rPr>
              <w:t>Project Expense Journal – Property Code</w:t>
            </w:r>
          </w:p>
        </w:tc>
        <w:tc>
          <w:tcPr>
            <w:tcW w:w="3053" w:type="dxa"/>
          </w:tcPr>
          <w:p w14:paraId="21C17D2B" w14:textId="703607C4" w:rsidR="00111D01" w:rsidRPr="006D7D89" w:rsidRDefault="0000178A" w:rsidP="00A979C2">
            <w:pPr>
              <w:spacing w:after="160" w:line="259" w:lineRule="auto"/>
              <w:rPr>
                <w:color w:val="7030A0"/>
                <w:sz w:val="18"/>
                <w:szCs w:val="18"/>
              </w:rPr>
            </w:pPr>
            <w:r w:rsidRPr="006D7D89">
              <w:rPr>
                <w:color w:val="7030A0"/>
                <w:sz w:val="18"/>
                <w:szCs w:val="18"/>
              </w:rPr>
              <w:t>Project management accounting &gt;&gt; Projects &gt;&gt; All projects &gt;&gt; Project tab &gt;&gt; Journals &gt;&gt; Expense</w:t>
            </w:r>
          </w:p>
        </w:tc>
        <w:tc>
          <w:tcPr>
            <w:tcW w:w="6660" w:type="dxa"/>
          </w:tcPr>
          <w:p w14:paraId="29BCF4A7" w14:textId="77777777" w:rsidR="00C06434" w:rsidRPr="006D7D89" w:rsidRDefault="00C06434" w:rsidP="00C06434">
            <w:pPr>
              <w:rPr>
                <w:color w:val="7030A0"/>
                <w:sz w:val="18"/>
                <w:szCs w:val="18"/>
              </w:rPr>
            </w:pPr>
            <w:r w:rsidRPr="006D7D89">
              <w:rPr>
                <w:color w:val="7030A0"/>
                <w:sz w:val="18"/>
                <w:szCs w:val="18"/>
              </w:rPr>
              <w:t xml:space="preserve">Validate new template – Tricon Project expense journal is available </w:t>
            </w:r>
          </w:p>
          <w:p w14:paraId="66F71103" w14:textId="77777777" w:rsidR="00A8789B" w:rsidRPr="006D7D89" w:rsidRDefault="00A8789B" w:rsidP="00A8789B">
            <w:pPr>
              <w:rPr>
                <w:color w:val="7030A0"/>
                <w:sz w:val="18"/>
                <w:szCs w:val="18"/>
              </w:rPr>
            </w:pPr>
          </w:p>
          <w:p w14:paraId="2F549FEB" w14:textId="77777777" w:rsidR="00A8789B" w:rsidRPr="006D7D89" w:rsidRDefault="00A8789B" w:rsidP="00A8789B">
            <w:pPr>
              <w:rPr>
                <w:color w:val="7030A0"/>
                <w:sz w:val="18"/>
                <w:szCs w:val="18"/>
              </w:rPr>
            </w:pPr>
            <w:r w:rsidRPr="006D7D89">
              <w:rPr>
                <w:color w:val="7030A0"/>
                <w:sz w:val="18"/>
                <w:szCs w:val="18"/>
              </w:rPr>
              <w:t>Validate the fields are dynamic and allow users to select from a drop down.</w:t>
            </w:r>
          </w:p>
          <w:p w14:paraId="5C87CF90" w14:textId="77777777" w:rsidR="00A8789B" w:rsidRPr="006D7D89" w:rsidRDefault="00A8789B" w:rsidP="00A8789B">
            <w:pPr>
              <w:rPr>
                <w:color w:val="7030A0"/>
                <w:sz w:val="18"/>
                <w:szCs w:val="18"/>
              </w:rPr>
            </w:pPr>
          </w:p>
          <w:p w14:paraId="6132B54E" w14:textId="77777777" w:rsidR="00A8789B" w:rsidRPr="006D7D89" w:rsidRDefault="00A8789B" w:rsidP="00A8789B">
            <w:pPr>
              <w:rPr>
                <w:color w:val="7030A0"/>
                <w:sz w:val="18"/>
                <w:szCs w:val="18"/>
              </w:rPr>
            </w:pPr>
            <w:r w:rsidRPr="006D7D89">
              <w:rPr>
                <w:color w:val="7030A0"/>
                <w:sz w:val="18"/>
                <w:szCs w:val="18"/>
              </w:rPr>
              <w:t xml:space="preserve">Validate when a property code is selected, the entity code should default. </w:t>
            </w:r>
          </w:p>
          <w:p w14:paraId="7162640C" w14:textId="77777777" w:rsidR="00A8789B" w:rsidRPr="006D7D89" w:rsidRDefault="00A8789B" w:rsidP="00A8789B">
            <w:pPr>
              <w:rPr>
                <w:color w:val="7030A0"/>
                <w:sz w:val="18"/>
                <w:szCs w:val="18"/>
              </w:rPr>
            </w:pPr>
          </w:p>
          <w:p w14:paraId="66A52415" w14:textId="77777777" w:rsidR="00A8789B" w:rsidRPr="006D7D89" w:rsidRDefault="00A8789B" w:rsidP="00A8789B">
            <w:pPr>
              <w:rPr>
                <w:color w:val="7030A0"/>
                <w:sz w:val="18"/>
                <w:szCs w:val="18"/>
              </w:rPr>
            </w:pPr>
            <w:r w:rsidRPr="006D7D89">
              <w:rPr>
                <w:color w:val="7030A0"/>
                <w:sz w:val="18"/>
                <w:szCs w:val="18"/>
              </w:rPr>
              <w:t>Validate when values are updated and published back into D365 the journal lines have updated successfully.</w:t>
            </w:r>
          </w:p>
          <w:p w14:paraId="6866200E" w14:textId="77777777" w:rsidR="00A8789B" w:rsidRPr="006D7D89" w:rsidRDefault="00A8789B" w:rsidP="00A8789B">
            <w:pPr>
              <w:rPr>
                <w:color w:val="7030A0"/>
                <w:sz w:val="18"/>
                <w:szCs w:val="18"/>
              </w:rPr>
            </w:pPr>
          </w:p>
          <w:p w14:paraId="16EB8E53" w14:textId="30E89E8A" w:rsidR="00111D01" w:rsidRPr="006D7D89" w:rsidRDefault="00A8789B" w:rsidP="00A8789B">
            <w:pPr>
              <w:rPr>
                <w:color w:val="7030A0"/>
                <w:sz w:val="18"/>
                <w:szCs w:val="18"/>
              </w:rPr>
            </w:pPr>
            <w:r w:rsidRPr="006D7D89">
              <w:rPr>
                <w:color w:val="7030A0"/>
                <w:sz w:val="18"/>
                <w:szCs w:val="18"/>
              </w:rPr>
              <w:t>Financial dimensions for BU, property, and market should auto default from the property master based on the property code selected.</w:t>
            </w:r>
          </w:p>
        </w:tc>
        <w:tc>
          <w:tcPr>
            <w:tcW w:w="1530" w:type="dxa"/>
          </w:tcPr>
          <w:p w14:paraId="65BFC65D" w14:textId="77777777" w:rsidR="00111D01" w:rsidRPr="006D7D89" w:rsidRDefault="00111D01" w:rsidP="00A979C2">
            <w:pPr>
              <w:rPr>
                <w:color w:val="7030A0"/>
                <w:highlight w:val="yellow"/>
              </w:rPr>
            </w:pPr>
          </w:p>
        </w:tc>
      </w:tr>
      <w:tr w:rsidR="006D7D89" w:rsidRPr="006D7D89" w14:paraId="16FB9727" w14:textId="77777777" w:rsidTr="1E34CE35">
        <w:tc>
          <w:tcPr>
            <w:tcW w:w="895" w:type="dxa"/>
          </w:tcPr>
          <w:p w14:paraId="1028FD06" w14:textId="4CA064EF" w:rsidR="00111D01" w:rsidRPr="006D7D89" w:rsidRDefault="00111D01" w:rsidP="00A979C2">
            <w:pPr>
              <w:rPr>
                <w:color w:val="7030A0"/>
              </w:rPr>
            </w:pPr>
            <w:r w:rsidRPr="006D7D89">
              <w:rPr>
                <w:color w:val="7030A0"/>
              </w:rPr>
              <w:t>T.55.C</w:t>
            </w:r>
          </w:p>
        </w:tc>
        <w:tc>
          <w:tcPr>
            <w:tcW w:w="1717" w:type="dxa"/>
          </w:tcPr>
          <w:p w14:paraId="7D370361" w14:textId="692191FD" w:rsidR="00111D01" w:rsidRPr="006D7D89" w:rsidRDefault="00111D01" w:rsidP="00A979C2">
            <w:pPr>
              <w:spacing w:after="160" w:line="259" w:lineRule="auto"/>
              <w:rPr>
                <w:rFonts w:asciiTheme="majorHAnsi" w:hAnsiTheme="majorHAnsi" w:cstheme="majorHAnsi"/>
                <w:color w:val="7030A0"/>
                <w:sz w:val="18"/>
                <w:szCs w:val="18"/>
              </w:rPr>
            </w:pPr>
            <w:r w:rsidRPr="006D7D89">
              <w:rPr>
                <w:rFonts w:asciiTheme="majorHAnsi" w:hAnsiTheme="majorHAnsi" w:cstheme="majorHAnsi"/>
                <w:color w:val="7030A0"/>
                <w:sz w:val="18"/>
                <w:szCs w:val="18"/>
              </w:rPr>
              <w:t>TEMP.004</w:t>
            </w:r>
          </w:p>
          <w:p w14:paraId="0F7F96E4" w14:textId="236F3AFF" w:rsidR="00111D01" w:rsidRPr="006D7D89" w:rsidRDefault="00111D01" w:rsidP="00A979C2">
            <w:pPr>
              <w:spacing w:after="160" w:line="259" w:lineRule="auto"/>
              <w:rPr>
                <w:rFonts w:asciiTheme="majorHAnsi" w:hAnsiTheme="majorHAnsi" w:cstheme="majorHAnsi"/>
                <w:color w:val="7030A0"/>
                <w:sz w:val="18"/>
                <w:szCs w:val="18"/>
              </w:rPr>
            </w:pPr>
            <w:r w:rsidRPr="006D7D89">
              <w:rPr>
                <w:rFonts w:asciiTheme="majorHAnsi" w:hAnsiTheme="majorHAnsi" w:cstheme="majorHAnsi"/>
                <w:color w:val="7030A0"/>
                <w:sz w:val="18"/>
                <w:szCs w:val="18"/>
              </w:rPr>
              <w:t>Project Expense Journal – Entity Code</w:t>
            </w:r>
          </w:p>
        </w:tc>
        <w:tc>
          <w:tcPr>
            <w:tcW w:w="3053" w:type="dxa"/>
          </w:tcPr>
          <w:p w14:paraId="2CCC55C9" w14:textId="46BBE35B" w:rsidR="00111D01" w:rsidRPr="006D7D89" w:rsidRDefault="0000178A" w:rsidP="00A979C2">
            <w:pPr>
              <w:spacing w:after="160" w:line="259" w:lineRule="auto"/>
              <w:rPr>
                <w:color w:val="7030A0"/>
                <w:sz w:val="18"/>
                <w:szCs w:val="18"/>
              </w:rPr>
            </w:pPr>
            <w:r w:rsidRPr="006D7D89">
              <w:rPr>
                <w:color w:val="7030A0"/>
                <w:sz w:val="18"/>
                <w:szCs w:val="18"/>
              </w:rPr>
              <w:t>Project management accounting &gt;&gt; Projects &gt;&gt; All projects &gt;&gt; Project tab &gt;&gt; Journals &gt;&gt; Expense</w:t>
            </w:r>
          </w:p>
        </w:tc>
        <w:tc>
          <w:tcPr>
            <w:tcW w:w="6660" w:type="dxa"/>
          </w:tcPr>
          <w:p w14:paraId="255B6AB6" w14:textId="77777777" w:rsidR="00C06434" w:rsidRPr="006D7D89" w:rsidRDefault="00C06434" w:rsidP="00C06434">
            <w:pPr>
              <w:rPr>
                <w:color w:val="7030A0"/>
                <w:sz w:val="18"/>
                <w:szCs w:val="18"/>
              </w:rPr>
            </w:pPr>
            <w:r w:rsidRPr="006D7D89">
              <w:rPr>
                <w:color w:val="7030A0"/>
                <w:sz w:val="18"/>
                <w:szCs w:val="18"/>
              </w:rPr>
              <w:t xml:space="preserve">Validate new template – Tricon Project expense journal is available </w:t>
            </w:r>
          </w:p>
          <w:p w14:paraId="11B62549" w14:textId="77777777" w:rsidR="00C06434" w:rsidRPr="006D7D89" w:rsidRDefault="00C06434" w:rsidP="00C06434">
            <w:pPr>
              <w:rPr>
                <w:color w:val="7030A0"/>
                <w:sz w:val="18"/>
                <w:szCs w:val="18"/>
              </w:rPr>
            </w:pPr>
          </w:p>
          <w:p w14:paraId="13C112E6" w14:textId="77777777" w:rsidR="00C06434" w:rsidRPr="006D7D89" w:rsidRDefault="00C06434" w:rsidP="00C06434">
            <w:pPr>
              <w:rPr>
                <w:color w:val="7030A0"/>
                <w:sz w:val="18"/>
                <w:szCs w:val="18"/>
              </w:rPr>
            </w:pPr>
            <w:r w:rsidRPr="006D7D89">
              <w:rPr>
                <w:color w:val="7030A0"/>
                <w:sz w:val="18"/>
                <w:szCs w:val="18"/>
              </w:rPr>
              <w:t>Validate the fields are dynamic and allow users to select from a drop down.</w:t>
            </w:r>
          </w:p>
          <w:p w14:paraId="70FECFED" w14:textId="77777777" w:rsidR="00C06434" w:rsidRPr="006D7D89" w:rsidRDefault="00C06434" w:rsidP="00C06434">
            <w:pPr>
              <w:rPr>
                <w:color w:val="7030A0"/>
                <w:sz w:val="18"/>
                <w:szCs w:val="18"/>
              </w:rPr>
            </w:pPr>
          </w:p>
          <w:p w14:paraId="7A7BB726" w14:textId="663559D0" w:rsidR="00C06434" w:rsidRPr="006D7D89" w:rsidRDefault="00B21DD9" w:rsidP="00C06434">
            <w:pPr>
              <w:rPr>
                <w:color w:val="7030A0"/>
                <w:sz w:val="18"/>
                <w:szCs w:val="18"/>
              </w:rPr>
            </w:pPr>
            <w:r w:rsidRPr="00F220E7">
              <w:rPr>
                <w:sz w:val="18"/>
                <w:szCs w:val="18"/>
              </w:rPr>
              <w:t>Validate if only the entity code is selected, the financial dimension for BU should pull from the entity structure master that is related to the entity ID.</w:t>
            </w:r>
          </w:p>
          <w:p w14:paraId="772E16FA" w14:textId="77777777" w:rsidR="00C06434" w:rsidRPr="006D7D89" w:rsidRDefault="00C06434" w:rsidP="00C06434">
            <w:pPr>
              <w:rPr>
                <w:color w:val="7030A0"/>
                <w:sz w:val="18"/>
                <w:szCs w:val="18"/>
              </w:rPr>
            </w:pPr>
          </w:p>
          <w:p w14:paraId="3E345D7F" w14:textId="77777777" w:rsidR="00C06434" w:rsidRPr="006D7D89" w:rsidRDefault="00C06434" w:rsidP="00C06434">
            <w:pPr>
              <w:rPr>
                <w:color w:val="7030A0"/>
                <w:sz w:val="18"/>
                <w:szCs w:val="18"/>
              </w:rPr>
            </w:pPr>
            <w:r w:rsidRPr="006D7D89">
              <w:rPr>
                <w:color w:val="7030A0"/>
                <w:sz w:val="18"/>
                <w:szCs w:val="18"/>
              </w:rPr>
              <w:t>Validate when values are updated and published back into D365 the journal lines have updated successfully.</w:t>
            </w:r>
          </w:p>
          <w:p w14:paraId="79F3A188" w14:textId="77777777" w:rsidR="00C06434" w:rsidRPr="006D7D89" w:rsidRDefault="00C06434" w:rsidP="00C06434">
            <w:pPr>
              <w:rPr>
                <w:color w:val="7030A0"/>
                <w:sz w:val="18"/>
                <w:szCs w:val="18"/>
              </w:rPr>
            </w:pPr>
          </w:p>
          <w:p w14:paraId="3603D943" w14:textId="1288DACA" w:rsidR="00111D01" w:rsidRPr="006D7D89" w:rsidRDefault="00C06434" w:rsidP="00C06434">
            <w:pPr>
              <w:rPr>
                <w:color w:val="7030A0"/>
                <w:sz w:val="18"/>
                <w:szCs w:val="18"/>
              </w:rPr>
            </w:pPr>
            <w:r w:rsidRPr="006D7D89">
              <w:rPr>
                <w:color w:val="7030A0"/>
                <w:sz w:val="18"/>
                <w:szCs w:val="18"/>
              </w:rPr>
              <w:t>Financial dimensions for BU should auto default from the entity structure master based on the entity code selected.</w:t>
            </w:r>
          </w:p>
        </w:tc>
        <w:tc>
          <w:tcPr>
            <w:tcW w:w="1530" w:type="dxa"/>
          </w:tcPr>
          <w:p w14:paraId="4CB29FA1" w14:textId="77777777" w:rsidR="00111D01" w:rsidRPr="006D7D89" w:rsidRDefault="00111D01" w:rsidP="00A979C2">
            <w:pPr>
              <w:rPr>
                <w:color w:val="7030A0"/>
                <w:highlight w:val="yellow"/>
              </w:rPr>
            </w:pPr>
          </w:p>
        </w:tc>
      </w:tr>
      <w:tr w:rsidR="006D7D89" w:rsidRPr="006D7D89" w14:paraId="4144BD43" w14:textId="77777777" w:rsidTr="1E34CE35">
        <w:tc>
          <w:tcPr>
            <w:tcW w:w="895" w:type="dxa"/>
          </w:tcPr>
          <w:p w14:paraId="6C4E5C87" w14:textId="7A36E7A6" w:rsidR="00C06434" w:rsidRPr="006D7D89" w:rsidRDefault="00C06434" w:rsidP="00C06434">
            <w:pPr>
              <w:rPr>
                <w:color w:val="7030A0"/>
              </w:rPr>
            </w:pPr>
            <w:r w:rsidRPr="006D7D89">
              <w:rPr>
                <w:color w:val="7030A0"/>
              </w:rPr>
              <w:t>T.55.A</w:t>
            </w:r>
          </w:p>
        </w:tc>
        <w:tc>
          <w:tcPr>
            <w:tcW w:w="1717" w:type="dxa"/>
          </w:tcPr>
          <w:p w14:paraId="2761B987" w14:textId="16E20103" w:rsidR="00C06434" w:rsidRPr="006D7D89" w:rsidRDefault="00C06434" w:rsidP="00C06434">
            <w:pPr>
              <w:spacing w:after="160" w:line="259" w:lineRule="auto"/>
              <w:rPr>
                <w:rFonts w:asciiTheme="majorHAnsi" w:hAnsiTheme="majorHAnsi" w:cstheme="majorHAnsi"/>
                <w:color w:val="7030A0"/>
                <w:sz w:val="18"/>
                <w:szCs w:val="18"/>
              </w:rPr>
            </w:pPr>
            <w:r w:rsidRPr="006D7D89">
              <w:rPr>
                <w:rFonts w:asciiTheme="majorHAnsi" w:hAnsiTheme="majorHAnsi" w:cstheme="majorHAnsi"/>
                <w:color w:val="7030A0"/>
                <w:sz w:val="18"/>
                <w:szCs w:val="18"/>
              </w:rPr>
              <w:t>TEMP.005</w:t>
            </w:r>
          </w:p>
          <w:p w14:paraId="154098C9" w14:textId="5FC51C21" w:rsidR="00C06434" w:rsidRPr="006D7D89" w:rsidRDefault="00C06434" w:rsidP="00C06434">
            <w:pPr>
              <w:spacing w:after="160" w:line="259" w:lineRule="auto"/>
              <w:rPr>
                <w:rFonts w:asciiTheme="majorHAnsi" w:hAnsiTheme="majorHAnsi" w:cstheme="majorHAnsi"/>
                <w:color w:val="7030A0"/>
                <w:sz w:val="18"/>
                <w:szCs w:val="18"/>
              </w:rPr>
            </w:pPr>
            <w:r w:rsidRPr="006D7D89">
              <w:rPr>
                <w:rFonts w:asciiTheme="majorHAnsi" w:hAnsiTheme="majorHAnsi" w:cstheme="majorHAnsi"/>
                <w:color w:val="7030A0"/>
                <w:sz w:val="18"/>
                <w:szCs w:val="18"/>
              </w:rPr>
              <w:t>Project Item – Field validation</w:t>
            </w:r>
          </w:p>
        </w:tc>
        <w:tc>
          <w:tcPr>
            <w:tcW w:w="3053" w:type="dxa"/>
          </w:tcPr>
          <w:p w14:paraId="6A3226AB" w14:textId="6F4EE2A6" w:rsidR="00C06434" w:rsidRPr="006D7D89" w:rsidRDefault="00C06434" w:rsidP="00C06434">
            <w:pPr>
              <w:spacing w:after="160" w:line="259" w:lineRule="auto"/>
              <w:rPr>
                <w:color w:val="7030A0"/>
                <w:sz w:val="18"/>
                <w:szCs w:val="18"/>
              </w:rPr>
            </w:pPr>
            <w:r w:rsidRPr="006D7D89">
              <w:rPr>
                <w:color w:val="7030A0"/>
                <w:sz w:val="18"/>
                <w:szCs w:val="18"/>
              </w:rPr>
              <w:t>Project management accounting &gt;&gt; Projects &gt;&gt; All projects &gt;&gt; Project tab &gt;&gt; Journals &gt;&gt; Item</w:t>
            </w:r>
          </w:p>
        </w:tc>
        <w:tc>
          <w:tcPr>
            <w:tcW w:w="6660" w:type="dxa"/>
          </w:tcPr>
          <w:p w14:paraId="1D572976" w14:textId="4851D526" w:rsidR="00C06434" w:rsidRPr="006D7D89" w:rsidRDefault="00C06434" w:rsidP="00C06434">
            <w:pPr>
              <w:rPr>
                <w:color w:val="7030A0"/>
                <w:sz w:val="18"/>
                <w:szCs w:val="18"/>
              </w:rPr>
            </w:pPr>
            <w:r w:rsidRPr="006D7D89">
              <w:rPr>
                <w:color w:val="7030A0"/>
                <w:sz w:val="18"/>
                <w:szCs w:val="18"/>
              </w:rPr>
              <w:t xml:space="preserve">Validate new template – Tricon Project Item journal is available </w:t>
            </w:r>
          </w:p>
          <w:p w14:paraId="33DE434C" w14:textId="77777777" w:rsidR="00C06434" w:rsidRPr="006D7D89" w:rsidRDefault="00C06434" w:rsidP="00C06434">
            <w:pPr>
              <w:rPr>
                <w:color w:val="7030A0"/>
                <w:sz w:val="18"/>
                <w:szCs w:val="18"/>
              </w:rPr>
            </w:pPr>
          </w:p>
          <w:p w14:paraId="70C8939F" w14:textId="77777777" w:rsidR="00C06434" w:rsidRPr="006D7D89" w:rsidRDefault="00C06434" w:rsidP="00C06434">
            <w:pPr>
              <w:rPr>
                <w:color w:val="7030A0"/>
                <w:sz w:val="18"/>
                <w:szCs w:val="18"/>
              </w:rPr>
            </w:pPr>
            <w:r w:rsidRPr="006D7D89">
              <w:rPr>
                <w:color w:val="7030A0"/>
                <w:sz w:val="18"/>
                <w:szCs w:val="18"/>
              </w:rPr>
              <w:t>Validate when using the open in excel functionality the following three fields will be displayed on the template [entity code, property code, unit code]</w:t>
            </w:r>
          </w:p>
          <w:p w14:paraId="59D432DF" w14:textId="77777777" w:rsidR="00C06434" w:rsidRPr="006D7D89" w:rsidRDefault="00C06434" w:rsidP="00C06434">
            <w:pPr>
              <w:rPr>
                <w:color w:val="7030A0"/>
                <w:sz w:val="18"/>
                <w:szCs w:val="18"/>
              </w:rPr>
            </w:pPr>
          </w:p>
          <w:p w14:paraId="21024B2F" w14:textId="3CB07572" w:rsidR="00C06434" w:rsidRPr="006D7D89" w:rsidRDefault="00C06434" w:rsidP="00C06434">
            <w:pPr>
              <w:rPr>
                <w:color w:val="7030A0"/>
                <w:sz w:val="18"/>
                <w:szCs w:val="18"/>
              </w:rPr>
            </w:pPr>
            <w:r w:rsidRPr="006D7D89">
              <w:rPr>
                <w:color w:val="7030A0"/>
                <w:sz w:val="18"/>
                <w:szCs w:val="18"/>
              </w:rPr>
              <w:t>Validate that the form has drop down selection.</w:t>
            </w:r>
          </w:p>
        </w:tc>
        <w:tc>
          <w:tcPr>
            <w:tcW w:w="1530" w:type="dxa"/>
          </w:tcPr>
          <w:p w14:paraId="700B147A" w14:textId="77777777" w:rsidR="00C06434" w:rsidRPr="006D7D89" w:rsidRDefault="00C06434" w:rsidP="00C06434">
            <w:pPr>
              <w:rPr>
                <w:color w:val="7030A0"/>
                <w:highlight w:val="yellow"/>
              </w:rPr>
            </w:pPr>
          </w:p>
        </w:tc>
      </w:tr>
      <w:tr w:rsidR="006D7D89" w:rsidRPr="006D7D89" w14:paraId="7D390692" w14:textId="77777777" w:rsidTr="1E34CE35">
        <w:tc>
          <w:tcPr>
            <w:tcW w:w="895" w:type="dxa"/>
          </w:tcPr>
          <w:p w14:paraId="5E039808" w14:textId="72D9EA0E" w:rsidR="00C06434" w:rsidRPr="006D7D89" w:rsidRDefault="00C06434" w:rsidP="00C06434">
            <w:pPr>
              <w:rPr>
                <w:color w:val="7030A0"/>
              </w:rPr>
            </w:pPr>
            <w:r w:rsidRPr="006D7D89">
              <w:rPr>
                <w:color w:val="7030A0"/>
              </w:rPr>
              <w:t>T.55.B</w:t>
            </w:r>
          </w:p>
        </w:tc>
        <w:tc>
          <w:tcPr>
            <w:tcW w:w="1717" w:type="dxa"/>
          </w:tcPr>
          <w:p w14:paraId="57B2B73C" w14:textId="18C6D021" w:rsidR="00C06434" w:rsidRPr="006D7D89" w:rsidRDefault="00C06434" w:rsidP="00C06434">
            <w:pPr>
              <w:spacing w:after="160" w:line="259" w:lineRule="auto"/>
              <w:rPr>
                <w:rFonts w:asciiTheme="majorHAnsi" w:hAnsiTheme="majorHAnsi" w:cstheme="majorHAnsi"/>
                <w:color w:val="7030A0"/>
                <w:sz w:val="18"/>
                <w:szCs w:val="18"/>
              </w:rPr>
            </w:pPr>
            <w:r w:rsidRPr="006D7D89">
              <w:rPr>
                <w:rFonts w:asciiTheme="majorHAnsi" w:hAnsiTheme="majorHAnsi" w:cstheme="majorHAnsi"/>
                <w:color w:val="7030A0"/>
                <w:sz w:val="18"/>
                <w:szCs w:val="18"/>
              </w:rPr>
              <w:t>TEMP.005</w:t>
            </w:r>
          </w:p>
          <w:p w14:paraId="4AEC469E" w14:textId="6AA85ADD" w:rsidR="00C06434" w:rsidRPr="006D7D89" w:rsidRDefault="00C06434" w:rsidP="00C06434">
            <w:pPr>
              <w:spacing w:after="160" w:line="259" w:lineRule="auto"/>
              <w:rPr>
                <w:rFonts w:asciiTheme="majorHAnsi" w:hAnsiTheme="majorHAnsi" w:cstheme="majorHAnsi"/>
                <w:color w:val="7030A0"/>
                <w:sz w:val="18"/>
                <w:szCs w:val="18"/>
              </w:rPr>
            </w:pPr>
            <w:r w:rsidRPr="006D7D89">
              <w:rPr>
                <w:rFonts w:asciiTheme="majorHAnsi" w:hAnsiTheme="majorHAnsi" w:cstheme="majorHAnsi"/>
                <w:color w:val="7030A0"/>
                <w:sz w:val="18"/>
                <w:szCs w:val="18"/>
              </w:rPr>
              <w:t>Project Item Journal – Property Code</w:t>
            </w:r>
          </w:p>
        </w:tc>
        <w:tc>
          <w:tcPr>
            <w:tcW w:w="3053" w:type="dxa"/>
          </w:tcPr>
          <w:p w14:paraId="655E01D3" w14:textId="52BE3104" w:rsidR="00C06434" w:rsidRPr="006D7D89" w:rsidRDefault="00C06434" w:rsidP="00C06434">
            <w:pPr>
              <w:spacing w:after="160" w:line="259" w:lineRule="auto"/>
              <w:rPr>
                <w:color w:val="7030A0"/>
                <w:sz w:val="18"/>
                <w:szCs w:val="18"/>
              </w:rPr>
            </w:pPr>
            <w:r w:rsidRPr="006D7D89">
              <w:rPr>
                <w:color w:val="7030A0"/>
                <w:sz w:val="18"/>
                <w:szCs w:val="18"/>
              </w:rPr>
              <w:t>Project management accounting &gt;&gt; Projects &gt;&gt; All projects &gt;&gt; Project tab &gt;&gt; Journals &gt;&gt; Item</w:t>
            </w:r>
          </w:p>
        </w:tc>
        <w:tc>
          <w:tcPr>
            <w:tcW w:w="6660" w:type="dxa"/>
          </w:tcPr>
          <w:p w14:paraId="54E99F4F" w14:textId="77777777" w:rsidR="00C06434" w:rsidRPr="006D7D89" w:rsidRDefault="00C06434" w:rsidP="00C06434">
            <w:pPr>
              <w:rPr>
                <w:color w:val="7030A0"/>
                <w:sz w:val="18"/>
                <w:szCs w:val="18"/>
              </w:rPr>
            </w:pPr>
            <w:r w:rsidRPr="006D7D89">
              <w:rPr>
                <w:color w:val="7030A0"/>
                <w:sz w:val="18"/>
                <w:szCs w:val="18"/>
              </w:rPr>
              <w:t xml:space="preserve">Validate new template – Tricon Project Item journal is available </w:t>
            </w:r>
          </w:p>
          <w:p w14:paraId="1D0CEE6B" w14:textId="77777777" w:rsidR="00C06434" w:rsidRPr="006D7D89" w:rsidRDefault="00C06434" w:rsidP="00C06434">
            <w:pPr>
              <w:rPr>
                <w:color w:val="7030A0"/>
                <w:sz w:val="18"/>
                <w:szCs w:val="18"/>
              </w:rPr>
            </w:pPr>
          </w:p>
          <w:p w14:paraId="142347B4" w14:textId="77777777" w:rsidR="00C06434" w:rsidRPr="006D7D89" w:rsidRDefault="00C06434" w:rsidP="00C06434">
            <w:pPr>
              <w:rPr>
                <w:color w:val="7030A0"/>
                <w:sz w:val="18"/>
                <w:szCs w:val="18"/>
              </w:rPr>
            </w:pPr>
            <w:r w:rsidRPr="006D7D89">
              <w:rPr>
                <w:color w:val="7030A0"/>
                <w:sz w:val="18"/>
                <w:szCs w:val="18"/>
              </w:rPr>
              <w:t>Validate the fields are dynamic and allow users to select from a drop down.</w:t>
            </w:r>
          </w:p>
          <w:p w14:paraId="28828D26" w14:textId="77777777" w:rsidR="00C06434" w:rsidRPr="006D7D89" w:rsidRDefault="00C06434" w:rsidP="00C06434">
            <w:pPr>
              <w:rPr>
                <w:color w:val="7030A0"/>
                <w:sz w:val="18"/>
                <w:szCs w:val="18"/>
              </w:rPr>
            </w:pPr>
          </w:p>
          <w:p w14:paraId="336DAC98" w14:textId="77777777" w:rsidR="00C06434" w:rsidRPr="006D7D89" w:rsidRDefault="00C06434" w:rsidP="00C06434">
            <w:pPr>
              <w:rPr>
                <w:color w:val="7030A0"/>
                <w:sz w:val="18"/>
                <w:szCs w:val="18"/>
              </w:rPr>
            </w:pPr>
            <w:r w:rsidRPr="006D7D89">
              <w:rPr>
                <w:color w:val="7030A0"/>
                <w:sz w:val="18"/>
                <w:szCs w:val="18"/>
              </w:rPr>
              <w:t xml:space="preserve">Validate when a property code is selected, the entity code should default. </w:t>
            </w:r>
          </w:p>
          <w:p w14:paraId="11830921" w14:textId="77777777" w:rsidR="00C06434" w:rsidRPr="006D7D89" w:rsidRDefault="00C06434" w:rsidP="00C06434">
            <w:pPr>
              <w:rPr>
                <w:color w:val="7030A0"/>
                <w:sz w:val="18"/>
                <w:szCs w:val="18"/>
              </w:rPr>
            </w:pPr>
          </w:p>
          <w:p w14:paraId="6B01FC85" w14:textId="77777777" w:rsidR="00C06434" w:rsidRPr="006D7D89" w:rsidRDefault="00C06434" w:rsidP="00C06434">
            <w:pPr>
              <w:rPr>
                <w:color w:val="7030A0"/>
                <w:sz w:val="18"/>
                <w:szCs w:val="18"/>
              </w:rPr>
            </w:pPr>
            <w:r w:rsidRPr="006D7D89">
              <w:rPr>
                <w:color w:val="7030A0"/>
                <w:sz w:val="18"/>
                <w:szCs w:val="18"/>
              </w:rPr>
              <w:lastRenderedPageBreak/>
              <w:t>Validate when values are updated and published back into D365 the journal lines have updated successfully.</w:t>
            </w:r>
          </w:p>
          <w:p w14:paraId="464169BC" w14:textId="77777777" w:rsidR="00C06434" w:rsidRPr="006D7D89" w:rsidRDefault="00C06434" w:rsidP="00C06434">
            <w:pPr>
              <w:rPr>
                <w:color w:val="7030A0"/>
                <w:sz w:val="18"/>
                <w:szCs w:val="18"/>
              </w:rPr>
            </w:pPr>
          </w:p>
          <w:p w14:paraId="6278E11A" w14:textId="56822F08" w:rsidR="00C06434" w:rsidRPr="006D7D89" w:rsidRDefault="00C06434" w:rsidP="00C06434">
            <w:pPr>
              <w:rPr>
                <w:color w:val="7030A0"/>
                <w:sz w:val="18"/>
                <w:szCs w:val="18"/>
              </w:rPr>
            </w:pPr>
            <w:r w:rsidRPr="006D7D89">
              <w:rPr>
                <w:color w:val="7030A0"/>
                <w:sz w:val="18"/>
                <w:szCs w:val="18"/>
              </w:rPr>
              <w:t>Financial dimensions for BU, property, and market should auto default from the property master based on the property code selected.</w:t>
            </w:r>
          </w:p>
        </w:tc>
        <w:tc>
          <w:tcPr>
            <w:tcW w:w="1530" w:type="dxa"/>
          </w:tcPr>
          <w:p w14:paraId="5260A066" w14:textId="77777777" w:rsidR="00C06434" w:rsidRPr="006D7D89" w:rsidRDefault="00C06434" w:rsidP="00C06434">
            <w:pPr>
              <w:rPr>
                <w:color w:val="7030A0"/>
                <w:highlight w:val="yellow"/>
              </w:rPr>
            </w:pPr>
          </w:p>
        </w:tc>
      </w:tr>
      <w:tr w:rsidR="006D7D89" w:rsidRPr="006D7D89" w14:paraId="28AFEDDD" w14:textId="77777777" w:rsidTr="1E34CE35">
        <w:tc>
          <w:tcPr>
            <w:tcW w:w="895" w:type="dxa"/>
          </w:tcPr>
          <w:p w14:paraId="4D6435E9" w14:textId="4DD4E94A" w:rsidR="00C06434" w:rsidRPr="00191B1C" w:rsidRDefault="00C06434" w:rsidP="00C06434">
            <w:pPr>
              <w:rPr>
                <w:color w:val="7030A0"/>
              </w:rPr>
            </w:pPr>
            <w:r w:rsidRPr="00191B1C">
              <w:rPr>
                <w:color w:val="7030A0"/>
              </w:rPr>
              <w:t>T.55.C</w:t>
            </w:r>
          </w:p>
        </w:tc>
        <w:tc>
          <w:tcPr>
            <w:tcW w:w="1717" w:type="dxa"/>
          </w:tcPr>
          <w:p w14:paraId="5EEF113D" w14:textId="07B71492" w:rsidR="00C06434" w:rsidRPr="00191B1C" w:rsidRDefault="00C06434" w:rsidP="00C06434">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TEMP.005</w:t>
            </w:r>
          </w:p>
          <w:p w14:paraId="18750CC1" w14:textId="1E8B3EA5" w:rsidR="00C06434" w:rsidRPr="00191B1C" w:rsidRDefault="00C06434" w:rsidP="00C06434">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Project Item Journal – Entity Code</w:t>
            </w:r>
          </w:p>
        </w:tc>
        <w:tc>
          <w:tcPr>
            <w:tcW w:w="3053" w:type="dxa"/>
          </w:tcPr>
          <w:p w14:paraId="5D770B2C" w14:textId="5BE08ADD" w:rsidR="00C06434" w:rsidRPr="00191B1C" w:rsidRDefault="00C06434" w:rsidP="00C06434">
            <w:pPr>
              <w:spacing w:after="160" w:line="259" w:lineRule="auto"/>
              <w:rPr>
                <w:color w:val="7030A0"/>
                <w:sz w:val="18"/>
                <w:szCs w:val="18"/>
              </w:rPr>
            </w:pPr>
            <w:r w:rsidRPr="00191B1C">
              <w:rPr>
                <w:color w:val="7030A0"/>
                <w:sz w:val="18"/>
                <w:szCs w:val="18"/>
              </w:rPr>
              <w:t>Project management accounting &gt;&gt; Projects &gt;&gt; All projects &gt;&gt; Project tab &gt;&gt; Journals &gt;&gt; Item</w:t>
            </w:r>
          </w:p>
        </w:tc>
        <w:tc>
          <w:tcPr>
            <w:tcW w:w="6660" w:type="dxa"/>
          </w:tcPr>
          <w:p w14:paraId="43158A15" w14:textId="77777777" w:rsidR="00C06434" w:rsidRPr="00191B1C" w:rsidRDefault="00C06434" w:rsidP="00C06434">
            <w:pPr>
              <w:rPr>
                <w:color w:val="7030A0"/>
                <w:sz w:val="18"/>
                <w:szCs w:val="18"/>
              </w:rPr>
            </w:pPr>
            <w:r w:rsidRPr="00191B1C">
              <w:rPr>
                <w:color w:val="7030A0"/>
                <w:sz w:val="18"/>
                <w:szCs w:val="18"/>
              </w:rPr>
              <w:t xml:space="preserve">Validate new template – Tricon Project Item journal is available </w:t>
            </w:r>
          </w:p>
          <w:p w14:paraId="204BC4AC" w14:textId="77777777" w:rsidR="00C06434" w:rsidRPr="00191B1C" w:rsidRDefault="00C06434" w:rsidP="00C06434">
            <w:pPr>
              <w:rPr>
                <w:color w:val="7030A0"/>
                <w:sz w:val="18"/>
                <w:szCs w:val="18"/>
              </w:rPr>
            </w:pPr>
          </w:p>
          <w:p w14:paraId="15C4B5D5" w14:textId="77777777" w:rsidR="00C06434" w:rsidRPr="00191B1C" w:rsidRDefault="00C06434" w:rsidP="00C06434">
            <w:pPr>
              <w:rPr>
                <w:color w:val="7030A0"/>
                <w:sz w:val="18"/>
                <w:szCs w:val="18"/>
              </w:rPr>
            </w:pPr>
            <w:r w:rsidRPr="00191B1C">
              <w:rPr>
                <w:color w:val="7030A0"/>
                <w:sz w:val="18"/>
                <w:szCs w:val="18"/>
              </w:rPr>
              <w:t>Validate the fields are dynamic and allow users to select from a drop down.</w:t>
            </w:r>
          </w:p>
          <w:p w14:paraId="36805A76" w14:textId="58BE49DC" w:rsidR="00C06434" w:rsidRPr="00191B1C" w:rsidRDefault="00C06434" w:rsidP="00C06434">
            <w:pPr>
              <w:rPr>
                <w:color w:val="7030A0"/>
                <w:sz w:val="18"/>
                <w:szCs w:val="18"/>
              </w:rPr>
            </w:pPr>
          </w:p>
          <w:p w14:paraId="2EFBB6B2" w14:textId="50C48D3F" w:rsidR="00C06434" w:rsidRPr="00191B1C" w:rsidRDefault="00DC00D7" w:rsidP="00C06434">
            <w:pPr>
              <w:rPr>
                <w:color w:val="7030A0"/>
                <w:sz w:val="18"/>
                <w:szCs w:val="18"/>
              </w:rPr>
            </w:pPr>
            <w:r w:rsidRPr="00F220E7">
              <w:rPr>
                <w:sz w:val="18"/>
                <w:szCs w:val="18"/>
              </w:rPr>
              <w:t>Validate if only the entity code is selected, the financial dimension for BU should pull from the entity structure master that is related to the entity ID.</w:t>
            </w:r>
          </w:p>
          <w:p w14:paraId="099CA45B" w14:textId="77777777" w:rsidR="00C06434" w:rsidRPr="00191B1C" w:rsidRDefault="00C06434" w:rsidP="00C06434">
            <w:pPr>
              <w:rPr>
                <w:color w:val="7030A0"/>
                <w:sz w:val="18"/>
                <w:szCs w:val="18"/>
              </w:rPr>
            </w:pPr>
            <w:r w:rsidRPr="00191B1C">
              <w:rPr>
                <w:color w:val="7030A0"/>
                <w:sz w:val="18"/>
                <w:szCs w:val="18"/>
              </w:rPr>
              <w:t>Validate when values are updated and published back into D365 the journal lines have updated successfully.</w:t>
            </w:r>
          </w:p>
          <w:p w14:paraId="5959FACB" w14:textId="77777777" w:rsidR="00C06434" w:rsidRPr="00191B1C" w:rsidRDefault="00C06434" w:rsidP="00C06434">
            <w:pPr>
              <w:rPr>
                <w:color w:val="7030A0"/>
                <w:sz w:val="18"/>
                <w:szCs w:val="18"/>
              </w:rPr>
            </w:pPr>
          </w:p>
          <w:p w14:paraId="3AF486A1" w14:textId="6BF71F60" w:rsidR="00C06434" w:rsidRPr="00191B1C" w:rsidRDefault="00C06434" w:rsidP="00C06434">
            <w:pPr>
              <w:rPr>
                <w:color w:val="7030A0"/>
                <w:sz w:val="18"/>
                <w:szCs w:val="18"/>
              </w:rPr>
            </w:pPr>
            <w:r w:rsidRPr="00191B1C">
              <w:rPr>
                <w:color w:val="7030A0"/>
                <w:sz w:val="18"/>
                <w:szCs w:val="18"/>
              </w:rPr>
              <w:t>Financial dimensions for BU should auto default from the entity structure master based on the entity code selected.</w:t>
            </w:r>
          </w:p>
        </w:tc>
        <w:tc>
          <w:tcPr>
            <w:tcW w:w="1530" w:type="dxa"/>
          </w:tcPr>
          <w:p w14:paraId="51DD9AB1" w14:textId="77777777" w:rsidR="00C06434" w:rsidRPr="006D7D89" w:rsidRDefault="00C06434" w:rsidP="00C06434">
            <w:pPr>
              <w:rPr>
                <w:color w:val="7030A0"/>
                <w:highlight w:val="yellow"/>
              </w:rPr>
            </w:pPr>
          </w:p>
        </w:tc>
      </w:tr>
      <w:tr w:rsidR="006D7D89" w:rsidRPr="006D7D89" w14:paraId="02DAABF6" w14:textId="77777777" w:rsidTr="1E34CE35">
        <w:tc>
          <w:tcPr>
            <w:tcW w:w="895" w:type="dxa"/>
          </w:tcPr>
          <w:p w14:paraId="27327930" w14:textId="4407502F" w:rsidR="00C06434" w:rsidRPr="00191B1C" w:rsidRDefault="00C06434" w:rsidP="00C06434">
            <w:pPr>
              <w:rPr>
                <w:color w:val="7030A0"/>
              </w:rPr>
            </w:pPr>
            <w:r w:rsidRPr="00191B1C">
              <w:rPr>
                <w:color w:val="7030A0"/>
              </w:rPr>
              <w:t>T.56.A</w:t>
            </w:r>
          </w:p>
        </w:tc>
        <w:tc>
          <w:tcPr>
            <w:tcW w:w="1717" w:type="dxa"/>
          </w:tcPr>
          <w:p w14:paraId="37D8712E" w14:textId="52947004" w:rsidR="00C06434" w:rsidRPr="00191B1C" w:rsidRDefault="00C06434" w:rsidP="00C06434">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TEMP.006</w:t>
            </w:r>
          </w:p>
          <w:p w14:paraId="565FEA8C" w14:textId="79AEE8C2" w:rsidR="00C06434" w:rsidRPr="00191B1C" w:rsidRDefault="00C06434" w:rsidP="00C06434">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Project Hour Journal – Field Validation</w:t>
            </w:r>
          </w:p>
        </w:tc>
        <w:tc>
          <w:tcPr>
            <w:tcW w:w="3053" w:type="dxa"/>
          </w:tcPr>
          <w:p w14:paraId="38B5DAF8" w14:textId="0540793D" w:rsidR="00C06434" w:rsidRPr="00191B1C" w:rsidRDefault="00C06434" w:rsidP="00C06434">
            <w:pPr>
              <w:spacing w:after="160" w:line="259" w:lineRule="auto"/>
              <w:rPr>
                <w:color w:val="7030A0"/>
                <w:sz w:val="18"/>
                <w:szCs w:val="18"/>
              </w:rPr>
            </w:pPr>
            <w:r w:rsidRPr="00191B1C">
              <w:rPr>
                <w:color w:val="7030A0"/>
                <w:sz w:val="18"/>
                <w:szCs w:val="18"/>
              </w:rPr>
              <w:t>Project management accounting &gt;&gt; Projects &gt;&gt; All projects &gt;&gt; Project tab &gt;&gt; Journals &gt;&gt; Hours</w:t>
            </w:r>
          </w:p>
        </w:tc>
        <w:tc>
          <w:tcPr>
            <w:tcW w:w="6660" w:type="dxa"/>
          </w:tcPr>
          <w:p w14:paraId="6BA386C1" w14:textId="7359E72C" w:rsidR="00C06434" w:rsidRPr="00191B1C" w:rsidRDefault="00C06434" w:rsidP="00C06434">
            <w:pPr>
              <w:rPr>
                <w:color w:val="7030A0"/>
                <w:sz w:val="18"/>
                <w:szCs w:val="18"/>
              </w:rPr>
            </w:pPr>
            <w:r w:rsidRPr="00191B1C">
              <w:rPr>
                <w:color w:val="7030A0"/>
                <w:sz w:val="18"/>
                <w:szCs w:val="18"/>
              </w:rPr>
              <w:t xml:space="preserve">Validate new template – Tricon Project </w:t>
            </w:r>
            <w:r w:rsidR="00162CFC" w:rsidRPr="00191B1C">
              <w:rPr>
                <w:color w:val="7030A0"/>
                <w:sz w:val="18"/>
                <w:szCs w:val="18"/>
              </w:rPr>
              <w:t>hours</w:t>
            </w:r>
            <w:r w:rsidRPr="00191B1C">
              <w:rPr>
                <w:color w:val="7030A0"/>
                <w:sz w:val="18"/>
                <w:szCs w:val="18"/>
              </w:rPr>
              <w:t xml:space="preserve"> journal is available </w:t>
            </w:r>
          </w:p>
          <w:p w14:paraId="7B757A51" w14:textId="77777777" w:rsidR="00C06434" w:rsidRPr="00191B1C" w:rsidRDefault="00C06434" w:rsidP="00C06434">
            <w:pPr>
              <w:rPr>
                <w:color w:val="7030A0"/>
                <w:sz w:val="18"/>
                <w:szCs w:val="18"/>
              </w:rPr>
            </w:pPr>
          </w:p>
          <w:p w14:paraId="64E27E51" w14:textId="77777777" w:rsidR="00C06434" w:rsidRPr="00191B1C" w:rsidRDefault="00C06434" w:rsidP="00C06434">
            <w:pPr>
              <w:rPr>
                <w:color w:val="7030A0"/>
                <w:sz w:val="18"/>
                <w:szCs w:val="18"/>
              </w:rPr>
            </w:pPr>
            <w:r w:rsidRPr="00191B1C">
              <w:rPr>
                <w:color w:val="7030A0"/>
                <w:sz w:val="18"/>
                <w:szCs w:val="18"/>
              </w:rPr>
              <w:t>Validate when using the open in excel functionality the following three fields will be displayed on the template [entity code, property code, unit code]</w:t>
            </w:r>
          </w:p>
          <w:p w14:paraId="6014E43B" w14:textId="77777777" w:rsidR="00C06434" w:rsidRPr="00191B1C" w:rsidRDefault="00C06434" w:rsidP="00C06434">
            <w:pPr>
              <w:rPr>
                <w:color w:val="7030A0"/>
                <w:sz w:val="18"/>
                <w:szCs w:val="18"/>
              </w:rPr>
            </w:pPr>
          </w:p>
          <w:p w14:paraId="339E3B54" w14:textId="1C84A079" w:rsidR="00C06434" w:rsidRPr="00191B1C" w:rsidRDefault="00C06434" w:rsidP="00C06434">
            <w:pPr>
              <w:rPr>
                <w:color w:val="7030A0"/>
                <w:sz w:val="18"/>
                <w:szCs w:val="18"/>
              </w:rPr>
            </w:pPr>
            <w:r w:rsidRPr="00191B1C">
              <w:rPr>
                <w:color w:val="7030A0"/>
                <w:sz w:val="18"/>
                <w:szCs w:val="18"/>
              </w:rPr>
              <w:t>Validate that the form has drop down selection.</w:t>
            </w:r>
          </w:p>
        </w:tc>
        <w:tc>
          <w:tcPr>
            <w:tcW w:w="1530" w:type="dxa"/>
          </w:tcPr>
          <w:p w14:paraId="5856DA2F" w14:textId="77777777" w:rsidR="00C06434" w:rsidRPr="006D7D89" w:rsidRDefault="00C06434" w:rsidP="00C06434">
            <w:pPr>
              <w:rPr>
                <w:color w:val="7030A0"/>
                <w:highlight w:val="yellow"/>
              </w:rPr>
            </w:pPr>
          </w:p>
        </w:tc>
      </w:tr>
      <w:tr w:rsidR="006D7D89" w:rsidRPr="006D7D89" w14:paraId="20F40517" w14:textId="77777777" w:rsidTr="1E34CE35">
        <w:tc>
          <w:tcPr>
            <w:tcW w:w="895" w:type="dxa"/>
          </w:tcPr>
          <w:p w14:paraId="6D43F92D" w14:textId="1ABB4F28" w:rsidR="00C06434" w:rsidRPr="00191B1C" w:rsidRDefault="00C06434" w:rsidP="00C06434">
            <w:pPr>
              <w:rPr>
                <w:color w:val="7030A0"/>
              </w:rPr>
            </w:pPr>
            <w:r w:rsidRPr="00191B1C">
              <w:rPr>
                <w:color w:val="7030A0"/>
              </w:rPr>
              <w:t>T.56.B</w:t>
            </w:r>
          </w:p>
        </w:tc>
        <w:tc>
          <w:tcPr>
            <w:tcW w:w="1717" w:type="dxa"/>
          </w:tcPr>
          <w:p w14:paraId="0CD024E2" w14:textId="77777777" w:rsidR="00C06434" w:rsidRPr="00191B1C" w:rsidRDefault="00C06434" w:rsidP="00C06434">
            <w:pPr>
              <w:spacing w:after="160" w:line="259" w:lineRule="auto"/>
              <w:rPr>
                <w:rFonts w:asciiTheme="majorHAnsi" w:hAnsiTheme="majorHAnsi" w:cstheme="majorHAnsi"/>
                <w:color w:val="7030A0"/>
                <w:sz w:val="18"/>
                <w:szCs w:val="18"/>
              </w:rPr>
            </w:pPr>
            <w:commentRangeStart w:id="105"/>
            <w:r w:rsidRPr="00191B1C">
              <w:rPr>
                <w:rFonts w:asciiTheme="majorHAnsi" w:hAnsiTheme="majorHAnsi" w:cstheme="majorHAnsi"/>
                <w:color w:val="7030A0"/>
                <w:sz w:val="18"/>
                <w:szCs w:val="18"/>
              </w:rPr>
              <w:t>TEMP.006</w:t>
            </w:r>
          </w:p>
          <w:p w14:paraId="63BB149A" w14:textId="335B935E" w:rsidR="00C06434" w:rsidRPr="00191B1C" w:rsidRDefault="00C06434" w:rsidP="00C06434">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Project Hour Journal – Property Code</w:t>
            </w:r>
            <w:commentRangeEnd w:id="105"/>
            <w:r w:rsidR="00B207F3">
              <w:rPr>
                <w:rStyle w:val="CommentReference"/>
                <w:rFonts w:eastAsiaTheme="minorHAnsi"/>
                <w:lang w:val="en-US"/>
              </w:rPr>
              <w:commentReference w:id="105"/>
            </w:r>
          </w:p>
        </w:tc>
        <w:tc>
          <w:tcPr>
            <w:tcW w:w="3053" w:type="dxa"/>
          </w:tcPr>
          <w:p w14:paraId="1B124F75" w14:textId="7B20CA19" w:rsidR="00C06434" w:rsidRPr="00191B1C" w:rsidRDefault="00C06434" w:rsidP="00C06434">
            <w:pPr>
              <w:spacing w:after="160" w:line="259" w:lineRule="auto"/>
              <w:rPr>
                <w:color w:val="7030A0"/>
                <w:sz w:val="18"/>
                <w:szCs w:val="18"/>
              </w:rPr>
            </w:pPr>
            <w:r w:rsidRPr="00191B1C">
              <w:rPr>
                <w:color w:val="7030A0"/>
                <w:sz w:val="18"/>
                <w:szCs w:val="18"/>
              </w:rPr>
              <w:t>Project management accounting &gt;&gt; Projects &gt;&gt; All projects &gt;&gt; Project tab &gt;&gt; Journals &gt;&gt; Hours</w:t>
            </w:r>
          </w:p>
        </w:tc>
        <w:tc>
          <w:tcPr>
            <w:tcW w:w="6660" w:type="dxa"/>
          </w:tcPr>
          <w:p w14:paraId="028D46F3" w14:textId="77777777" w:rsidR="00162CFC" w:rsidRPr="00191B1C" w:rsidRDefault="00162CFC" w:rsidP="00162CFC">
            <w:pPr>
              <w:rPr>
                <w:color w:val="7030A0"/>
                <w:sz w:val="18"/>
                <w:szCs w:val="18"/>
              </w:rPr>
            </w:pPr>
            <w:r w:rsidRPr="00191B1C">
              <w:rPr>
                <w:color w:val="7030A0"/>
                <w:sz w:val="18"/>
                <w:szCs w:val="18"/>
              </w:rPr>
              <w:t xml:space="preserve">Validate new template – Tricon Project hours journal is available </w:t>
            </w:r>
          </w:p>
          <w:p w14:paraId="3B580525" w14:textId="77777777" w:rsidR="00C06434" w:rsidRPr="00191B1C" w:rsidRDefault="00C06434" w:rsidP="00C06434">
            <w:pPr>
              <w:rPr>
                <w:color w:val="7030A0"/>
                <w:sz w:val="18"/>
                <w:szCs w:val="18"/>
              </w:rPr>
            </w:pPr>
          </w:p>
          <w:p w14:paraId="3ACA3F92" w14:textId="77777777" w:rsidR="00C06434" w:rsidRPr="00191B1C" w:rsidRDefault="00C06434" w:rsidP="00C06434">
            <w:pPr>
              <w:rPr>
                <w:color w:val="7030A0"/>
                <w:sz w:val="18"/>
                <w:szCs w:val="18"/>
              </w:rPr>
            </w:pPr>
            <w:r w:rsidRPr="00191B1C">
              <w:rPr>
                <w:color w:val="7030A0"/>
                <w:sz w:val="18"/>
                <w:szCs w:val="18"/>
              </w:rPr>
              <w:t>Validate the fields are dynamic and allow users to select from a drop down.</w:t>
            </w:r>
          </w:p>
          <w:p w14:paraId="7BF5A9CA" w14:textId="77777777" w:rsidR="00C06434" w:rsidRPr="00191B1C" w:rsidRDefault="00C06434" w:rsidP="00C06434">
            <w:pPr>
              <w:rPr>
                <w:color w:val="7030A0"/>
                <w:sz w:val="18"/>
                <w:szCs w:val="18"/>
              </w:rPr>
            </w:pPr>
          </w:p>
          <w:p w14:paraId="1A7F9DDA" w14:textId="77777777" w:rsidR="00C06434" w:rsidRPr="00191B1C" w:rsidRDefault="00C06434" w:rsidP="00C06434">
            <w:pPr>
              <w:rPr>
                <w:color w:val="7030A0"/>
                <w:sz w:val="18"/>
                <w:szCs w:val="18"/>
              </w:rPr>
            </w:pPr>
            <w:r w:rsidRPr="00191B1C">
              <w:rPr>
                <w:color w:val="7030A0"/>
                <w:sz w:val="18"/>
                <w:szCs w:val="18"/>
              </w:rPr>
              <w:t xml:space="preserve">Validate when a property code is selected, the entity code should default. </w:t>
            </w:r>
          </w:p>
          <w:p w14:paraId="2CD7643A" w14:textId="77777777" w:rsidR="00C06434" w:rsidRPr="00191B1C" w:rsidRDefault="00C06434" w:rsidP="00C06434">
            <w:pPr>
              <w:rPr>
                <w:color w:val="7030A0"/>
                <w:sz w:val="18"/>
                <w:szCs w:val="18"/>
              </w:rPr>
            </w:pPr>
          </w:p>
          <w:p w14:paraId="5E2CC91B" w14:textId="77777777" w:rsidR="00C06434" w:rsidRPr="00191B1C" w:rsidRDefault="00C06434" w:rsidP="00C06434">
            <w:pPr>
              <w:rPr>
                <w:color w:val="7030A0"/>
                <w:sz w:val="18"/>
                <w:szCs w:val="18"/>
              </w:rPr>
            </w:pPr>
            <w:r w:rsidRPr="00191B1C">
              <w:rPr>
                <w:color w:val="7030A0"/>
                <w:sz w:val="18"/>
                <w:szCs w:val="18"/>
              </w:rPr>
              <w:t>Validate when values are updated and published back into D365 the journal lines have updated successfully.</w:t>
            </w:r>
          </w:p>
          <w:p w14:paraId="772BE7F2" w14:textId="77777777" w:rsidR="00C06434" w:rsidRPr="00191B1C" w:rsidRDefault="00C06434" w:rsidP="00C06434">
            <w:pPr>
              <w:rPr>
                <w:color w:val="7030A0"/>
                <w:sz w:val="18"/>
                <w:szCs w:val="18"/>
              </w:rPr>
            </w:pPr>
          </w:p>
          <w:p w14:paraId="287F0A7B" w14:textId="6A6E38A1" w:rsidR="00C06434" w:rsidRPr="00191B1C" w:rsidRDefault="00C06434" w:rsidP="00C06434">
            <w:pPr>
              <w:rPr>
                <w:color w:val="7030A0"/>
                <w:sz w:val="18"/>
                <w:szCs w:val="18"/>
              </w:rPr>
            </w:pPr>
            <w:r w:rsidRPr="00191B1C">
              <w:rPr>
                <w:color w:val="7030A0"/>
                <w:sz w:val="18"/>
                <w:szCs w:val="18"/>
              </w:rPr>
              <w:t>Financial dimensions for BU, property, and market should auto default from the property master based on the property code selected.</w:t>
            </w:r>
          </w:p>
        </w:tc>
        <w:tc>
          <w:tcPr>
            <w:tcW w:w="1530" w:type="dxa"/>
          </w:tcPr>
          <w:p w14:paraId="2CC1D565" w14:textId="77777777" w:rsidR="00C06434" w:rsidRPr="006D7D89" w:rsidRDefault="00C06434" w:rsidP="00C06434">
            <w:pPr>
              <w:rPr>
                <w:color w:val="7030A0"/>
                <w:highlight w:val="yellow"/>
              </w:rPr>
            </w:pPr>
          </w:p>
        </w:tc>
      </w:tr>
      <w:tr w:rsidR="006D7D89" w:rsidRPr="006D7D89" w14:paraId="6DB4716D" w14:textId="77777777" w:rsidTr="1E34CE35">
        <w:tc>
          <w:tcPr>
            <w:tcW w:w="895" w:type="dxa"/>
          </w:tcPr>
          <w:p w14:paraId="66F34815" w14:textId="08243DBB" w:rsidR="00C06434" w:rsidRPr="00191B1C" w:rsidRDefault="00C06434" w:rsidP="00C06434">
            <w:pPr>
              <w:rPr>
                <w:color w:val="7030A0"/>
              </w:rPr>
            </w:pPr>
            <w:r w:rsidRPr="00191B1C">
              <w:rPr>
                <w:color w:val="7030A0"/>
              </w:rPr>
              <w:t>T.56.C</w:t>
            </w:r>
          </w:p>
        </w:tc>
        <w:tc>
          <w:tcPr>
            <w:tcW w:w="1717" w:type="dxa"/>
          </w:tcPr>
          <w:p w14:paraId="3144ECE7" w14:textId="77777777" w:rsidR="00C06434" w:rsidRPr="00191B1C" w:rsidRDefault="00C06434" w:rsidP="00C06434">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TEMP.006</w:t>
            </w:r>
          </w:p>
          <w:p w14:paraId="1E212FB6" w14:textId="4123D0CC" w:rsidR="00C06434" w:rsidRPr="00191B1C" w:rsidRDefault="00C06434" w:rsidP="00C06434">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Project Hour Journal – Entity Code</w:t>
            </w:r>
          </w:p>
        </w:tc>
        <w:tc>
          <w:tcPr>
            <w:tcW w:w="3053" w:type="dxa"/>
          </w:tcPr>
          <w:p w14:paraId="7A302A09" w14:textId="27DC5FA8" w:rsidR="00C06434" w:rsidRPr="00191B1C" w:rsidRDefault="00C06434" w:rsidP="00C06434">
            <w:pPr>
              <w:spacing w:after="160" w:line="259" w:lineRule="auto"/>
              <w:rPr>
                <w:color w:val="7030A0"/>
                <w:sz w:val="18"/>
                <w:szCs w:val="18"/>
              </w:rPr>
            </w:pPr>
            <w:r w:rsidRPr="00191B1C">
              <w:rPr>
                <w:color w:val="7030A0"/>
                <w:sz w:val="18"/>
                <w:szCs w:val="18"/>
              </w:rPr>
              <w:t>Project management accounting &gt;&gt; Projects &gt;&gt; All projects &gt;&gt; Project tab &gt;&gt; Journals &gt;&gt; Hours</w:t>
            </w:r>
          </w:p>
        </w:tc>
        <w:tc>
          <w:tcPr>
            <w:tcW w:w="6660" w:type="dxa"/>
          </w:tcPr>
          <w:p w14:paraId="0BC8AC58" w14:textId="77777777" w:rsidR="00162CFC" w:rsidRPr="00191B1C" w:rsidRDefault="00162CFC" w:rsidP="00162CFC">
            <w:pPr>
              <w:rPr>
                <w:color w:val="7030A0"/>
                <w:sz w:val="18"/>
                <w:szCs w:val="18"/>
              </w:rPr>
            </w:pPr>
            <w:r w:rsidRPr="00191B1C">
              <w:rPr>
                <w:color w:val="7030A0"/>
                <w:sz w:val="18"/>
                <w:szCs w:val="18"/>
              </w:rPr>
              <w:t xml:space="preserve">Validate new template – Tricon Project hours journal is available </w:t>
            </w:r>
          </w:p>
          <w:p w14:paraId="3176F949" w14:textId="77777777" w:rsidR="00C06434" w:rsidRPr="00191B1C" w:rsidRDefault="00C06434" w:rsidP="00C06434">
            <w:pPr>
              <w:rPr>
                <w:color w:val="7030A0"/>
                <w:sz w:val="18"/>
                <w:szCs w:val="18"/>
              </w:rPr>
            </w:pPr>
          </w:p>
          <w:p w14:paraId="3C4634B8" w14:textId="77777777" w:rsidR="00C06434" w:rsidRPr="00191B1C" w:rsidRDefault="00C06434" w:rsidP="00C06434">
            <w:pPr>
              <w:rPr>
                <w:color w:val="7030A0"/>
                <w:sz w:val="18"/>
                <w:szCs w:val="18"/>
              </w:rPr>
            </w:pPr>
            <w:r w:rsidRPr="00191B1C">
              <w:rPr>
                <w:color w:val="7030A0"/>
                <w:sz w:val="18"/>
                <w:szCs w:val="18"/>
              </w:rPr>
              <w:t>Validate the fields are dynamic and allow users to select from a drop down.</w:t>
            </w:r>
          </w:p>
          <w:p w14:paraId="6C615075" w14:textId="77777777" w:rsidR="00C06434" w:rsidRPr="00191B1C" w:rsidRDefault="00C06434" w:rsidP="00C06434">
            <w:pPr>
              <w:rPr>
                <w:color w:val="7030A0"/>
                <w:sz w:val="18"/>
                <w:szCs w:val="18"/>
              </w:rPr>
            </w:pPr>
          </w:p>
          <w:p w14:paraId="6C587BA2" w14:textId="77777777" w:rsidR="00C06434" w:rsidRPr="00191B1C" w:rsidRDefault="00C06434" w:rsidP="00C06434">
            <w:pPr>
              <w:rPr>
                <w:color w:val="7030A0"/>
                <w:sz w:val="18"/>
                <w:szCs w:val="18"/>
              </w:rPr>
            </w:pPr>
            <w:r w:rsidRPr="00191B1C">
              <w:rPr>
                <w:color w:val="7030A0"/>
                <w:sz w:val="18"/>
                <w:szCs w:val="18"/>
              </w:rPr>
              <w:t xml:space="preserve">Validate when a property code is selected, the entity code should default. </w:t>
            </w:r>
          </w:p>
          <w:p w14:paraId="198BDBAF" w14:textId="77777777" w:rsidR="00C06434" w:rsidRPr="00191B1C" w:rsidRDefault="00C06434" w:rsidP="00C06434">
            <w:pPr>
              <w:rPr>
                <w:color w:val="7030A0"/>
                <w:sz w:val="18"/>
                <w:szCs w:val="18"/>
              </w:rPr>
            </w:pPr>
          </w:p>
          <w:p w14:paraId="2577765B" w14:textId="77777777" w:rsidR="00C06434" w:rsidRPr="00191B1C" w:rsidRDefault="00C06434" w:rsidP="00C06434">
            <w:pPr>
              <w:rPr>
                <w:color w:val="7030A0"/>
                <w:sz w:val="18"/>
                <w:szCs w:val="18"/>
              </w:rPr>
            </w:pPr>
            <w:r w:rsidRPr="00191B1C">
              <w:rPr>
                <w:color w:val="7030A0"/>
                <w:sz w:val="18"/>
                <w:szCs w:val="18"/>
              </w:rPr>
              <w:lastRenderedPageBreak/>
              <w:t>Validate when values are updated and published back into D365 the journal lines have updated successfully.</w:t>
            </w:r>
          </w:p>
          <w:p w14:paraId="73045A38" w14:textId="77777777" w:rsidR="00C06434" w:rsidRPr="00191B1C" w:rsidRDefault="00C06434" w:rsidP="00C06434">
            <w:pPr>
              <w:rPr>
                <w:color w:val="7030A0"/>
                <w:sz w:val="18"/>
                <w:szCs w:val="18"/>
              </w:rPr>
            </w:pPr>
          </w:p>
          <w:p w14:paraId="24C9A211" w14:textId="09061C65" w:rsidR="00C06434" w:rsidRPr="00191B1C" w:rsidRDefault="00C06434" w:rsidP="00C06434">
            <w:pPr>
              <w:rPr>
                <w:color w:val="7030A0"/>
                <w:sz w:val="18"/>
                <w:szCs w:val="18"/>
              </w:rPr>
            </w:pPr>
            <w:r w:rsidRPr="00191B1C">
              <w:rPr>
                <w:color w:val="7030A0"/>
                <w:sz w:val="18"/>
                <w:szCs w:val="18"/>
              </w:rPr>
              <w:t>Financial dimensions for BU should auto default from the entity structure master based on the entity code selected.</w:t>
            </w:r>
          </w:p>
        </w:tc>
        <w:tc>
          <w:tcPr>
            <w:tcW w:w="1530" w:type="dxa"/>
          </w:tcPr>
          <w:p w14:paraId="665B3752" w14:textId="77777777" w:rsidR="00C06434" w:rsidRPr="006D7D89" w:rsidRDefault="00C06434" w:rsidP="00C06434">
            <w:pPr>
              <w:rPr>
                <w:color w:val="7030A0"/>
                <w:highlight w:val="yellow"/>
              </w:rPr>
            </w:pPr>
          </w:p>
        </w:tc>
      </w:tr>
      <w:tr w:rsidR="006D7D89" w:rsidRPr="006D7D89" w14:paraId="5BC2CE8C" w14:textId="77777777" w:rsidTr="1E34CE35">
        <w:tc>
          <w:tcPr>
            <w:tcW w:w="895" w:type="dxa"/>
          </w:tcPr>
          <w:p w14:paraId="0B134EA8" w14:textId="1392591C" w:rsidR="00162CFC" w:rsidRPr="00191B1C" w:rsidRDefault="00162CFC" w:rsidP="00162CFC">
            <w:pPr>
              <w:rPr>
                <w:color w:val="7030A0"/>
              </w:rPr>
            </w:pPr>
            <w:r w:rsidRPr="00191B1C">
              <w:rPr>
                <w:color w:val="7030A0"/>
              </w:rPr>
              <w:t>T.57.A</w:t>
            </w:r>
          </w:p>
        </w:tc>
        <w:tc>
          <w:tcPr>
            <w:tcW w:w="1717" w:type="dxa"/>
          </w:tcPr>
          <w:p w14:paraId="52252164" w14:textId="77777777" w:rsidR="00162CFC" w:rsidRPr="00191B1C" w:rsidRDefault="00162CFC" w:rsidP="00162CFC">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TEMP.007</w:t>
            </w:r>
          </w:p>
          <w:p w14:paraId="7EBD4663" w14:textId="4E068018" w:rsidR="00162CFC" w:rsidRPr="00191B1C" w:rsidRDefault="00162CFC" w:rsidP="00162CFC">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Project Fee Journal – Field Validation</w:t>
            </w:r>
          </w:p>
        </w:tc>
        <w:tc>
          <w:tcPr>
            <w:tcW w:w="3053" w:type="dxa"/>
          </w:tcPr>
          <w:p w14:paraId="3E424F7B" w14:textId="5CAB9DA3" w:rsidR="00162CFC" w:rsidRPr="00191B1C" w:rsidRDefault="00162CFC" w:rsidP="00162CFC">
            <w:pPr>
              <w:spacing w:after="160" w:line="259" w:lineRule="auto"/>
              <w:rPr>
                <w:color w:val="7030A0"/>
                <w:sz w:val="18"/>
                <w:szCs w:val="18"/>
              </w:rPr>
            </w:pPr>
            <w:r w:rsidRPr="00191B1C">
              <w:rPr>
                <w:color w:val="7030A0"/>
                <w:sz w:val="18"/>
                <w:szCs w:val="18"/>
              </w:rPr>
              <w:t>Project management accounting &gt;&gt; Projects &gt;&gt; All projects &gt;&gt; Project tab &gt;&gt; Journals &gt;&gt; Fees</w:t>
            </w:r>
          </w:p>
        </w:tc>
        <w:tc>
          <w:tcPr>
            <w:tcW w:w="6660" w:type="dxa"/>
          </w:tcPr>
          <w:p w14:paraId="4E2C6818" w14:textId="18D4B243" w:rsidR="00162CFC" w:rsidRPr="00191B1C" w:rsidRDefault="00162CFC" w:rsidP="00162CFC">
            <w:pPr>
              <w:rPr>
                <w:color w:val="7030A0"/>
                <w:sz w:val="18"/>
                <w:szCs w:val="18"/>
              </w:rPr>
            </w:pPr>
            <w:r w:rsidRPr="00191B1C">
              <w:rPr>
                <w:color w:val="7030A0"/>
                <w:sz w:val="18"/>
                <w:szCs w:val="18"/>
              </w:rPr>
              <w:t xml:space="preserve">Validate new template – Tricon Project Fees journal is available </w:t>
            </w:r>
          </w:p>
          <w:p w14:paraId="18A251A3" w14:textId="77777777" w:rsidR="00162CFC" w:rsidRPr="00191B1C" w:rsidRDefault="00162CFC" w:rsidP="00162CFC">
            <w:pPr>
              <w:rPr>
                <w:color w:val="7030A0"/>
                <w:sz w:val="18"/>
                <w:szCs w:val="18"/>
              </w:rPr>
            </w:pPr>
          </w:p>
          <w:p w14:paraId="2622A9CA" w14:textId="77777777" w:rsidR="00162CFC" w:rsidRPr="00191B1C" w:rsidRDefault="00162CFC" w:rsidP="00162CFC">
            <w:pPr>
              <w:rPr>
                <w:color w:val="7030A0"/>
                <w:sz w:val="18"/>
                <w:szCs w:val="18"/>
              </w:rPr>
            </w:pPr>
            <w:r w:rsidRPr="00191B1C">
              <w:rPr>
                <w:color w:val="7030A0"/>
                <w:sz w:val="18"/>
                <w:szCs w:val="18"/>
              </w:rPr>
              <w:t>Validate when using the open in excel functionality the following three fields will be displayed on the template [entity code, property code, unit code]</w:t>
            </w:r>
          </w:p>
          <w:p w14:paraId="1AD8807A" w14:textId="77777777" w:rsidR="00162CFC" w:rsidRPr="00191B1C" w:rsidRDefault="00162CFC" w:rsidP="00162CFC">
            <w:pPr>
              <w:rPr>
                <w:color w:val="7030A0"/>
                <w:sz w:val="18"/>
                <w:szCs w:val="18"/>
              </w:rPr>
            </w:pPr>
          </w:p>
          <w:p w14:paraId="10F003EB" w14:textId="7EC596D7" w:rsidR="00162CFC" w:rsidRPr="00191B1C" w:rsidRDefault="00162CFC" w:rsidP="00162CFC">
            <w:pPr>
              <w:rPr>
                <w:color w:val="7030A0"/>
                <w:sz w:val="18"/>
                <w:szCs w:val="18"/>
              </w:rPr>
            </w:pPr>
            <w:r w:rsidRPr="00191B1C">
              <w:rPr>
                <w:color w:val="7030A0"/>
                <w:sz w:val="18"/>
                <w:szCs w:val="18"/>
              </w:rPr>
              <w:t>Validate that the form has drop down selection.</w:t>
            </w:r>
          </w:p>
        </w:tc>
        <w:tc>
          <w:tcPr>
            <w:tcW w:w="1530" w:type="dxa"/>
          </w:tcPr>
          <w:p w14:paraId="62D306DD" w14:textId="77777777" w:rsidR="00162CFC" w:rsidRPr="006D7D89" w:rsidRDefault="00162CFC" w:rsidP="00162CFC">
            <w:pPr>
              <w:rPr>
                <w:color w:val="7030A0"/>
                <w:highlight w:val="yellow"/>
              </w:rPr>
            </w:pPr>
          </w:p>
        </w:tc>
      </w:tr>
      <w:tr w:rsidR="006D7D89" w:rsidRPr="006D7D89" w14:paraId="61EFF46A" w14:textId="77777777" w:rsidTr="1E34CE35">
        <w:tc>
          <w:tcPr>
            <w:tcW w:w="895" w:type="dxa"/>
          </w:tcPr>
          <w:p w14:paraId="656E6CEC" w14:textId="01680A76" w:rsidR="00162CFC" w:rsidRPr="00191B1C" w:rsidRDefault="00162CFC" w:rsidP="00162CFC">
            <w:pPr>
              <w:rPr>
                <w:color w:val="7030A0"/>
              </w:rPr>
            </w:pPr>
            <w:r w:rsidRPr="00191B1C">
              <w:rPr>
                <w:color w:val="7030A0"/>
              </w:rPr>
              <w:t>T.57.B</w:t>
            </w:r>
          </w:p>
        </w:tc>
        <w:tc>
          <w:tcPr>
            <w:tcW w:w="1717" w:type="dxa"/>
          </w:tcPr>
          <w:p w14:paraId="3B5198B7" w14:textId="77777777" w:rsidR="00162CFC" w:rsidRPr="00191B1C" w:rsidRDefault="00162CFC" w:rsidP="00162CFC">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TEMP.007</w:t>
            </w:r>
          </w:p>
          <w:p w14:paraId="5855943E" w14:textId="3EE9A0BD" w:rsidR="00162CFC" w:rsidRPr="00191B1C" w:rsidRDefault="00162CFC" w:rsidP="00162CFC">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Project Fee Journal – Property Code</w:t>
            </w:r>
          </w:p>
        </w:tc>
        <w:tc>
          <w:tcPr>
            <w:tcW w:w="3053" w:type="dxa"/>
          </w:tcPr>
          <w:p w14:paraId="6624E7B0" w14:textId="4D577B72" w:rsidR="00162CFC" w:rsidRPr="00191B1C" w:rsidRDefault="00162CFC" w:rsidP="00162CFC">
            <w:pPr>
              <w:spacing w:after="160" w:line="259" w:lineRule="auto"/>
              <w:rPr>
                <w:color w:val="7030A0"/>
                <w:sz w:val="18"/>
                <w:szCs w:val="18"/>
              </w:rPr>
            </w:pPr>
            <w:r w:rsidRPr="00191B1C">
              <w:rPr>
                <w:color w:val="7030A0"/>
                <w:sz w:val="18"/>
                <w:szCs w:val="18"/>
              </w:rPr>
              <w:t>Project management accounting &gt;&gt; Projects &gt;&gt; All projects &gt;&gt; Project tab &gt;&gt; Journals &gt;&gt; Fees</w:t>
            </w:r>
          </w:p>
        </w:tc>
        <w:tc>
          <w:tcPr>
            <w:tcW w:w="6660" w:type="dxa"/>
          </w:tcPr>
          <w:p w14:paraId="25155CF5" w14:textId="77777777" w:rsidR="00162CFC" w:rsidRPr="00191B1C" w:rsidRDefault="00162CFC" w:rsidP="00162CFC">
            <w:pPr>
              <w:rPr>
                <w:color w:val="7030A0"/>
                <w:sz w:val="18"/>
                <w:szCs w:val="18"/>
              </w:rPr>
            </w:pPr>
            <w:r w:rsidRPr="00191B1C">
              <w:rPr>
                <w:color w:val="7030A0"/>
                <w:sz w:val="18"/>
                <w:szCs w:val="18"/>
              </w:rPr>
              <w:t xml:space="preserve">Validate new template – Tricon Project Fees journal is available </w:t>
            </w:r>
          </w:p>
          <w:p w14:paraId="05C7AEA7" w14:textId="77777777" w:rsidR="00162CFC" w:rsidRPr="00191B1C" w:rsidRDefault="00162CFC" w:rsidP="00162CFC">
            <w:pPr>
              <w:rPr>
                <w:color w:val="7030A0"/>
                <w:sz w:val="18"/>
                <w:szCs w:val="18"/>
              </w:rPr>
            </w:pPr>
          </w:p>
          <w:p w14:paraId="5883FFBA" w14:textId="77777777" w:rsidR="00162CFC" w:rsidRPr="00191B1C" w:rsidRDefault="00162CFC" w:rsidP="00162CFC">
            <w:pPr>
              <w:rPr>
                <w:color w:val="7030A0"/>
                <w:sz w:val="18"/>
                <w:szCs w:val="18"/>
              </w:rPr>
            </w:pPr>
            <w:r w:rsidRPr="00191B1C">
              <w:rPr>
                <w:color w:val="7030A0"/>
                <w:sz w:val="18"/>
                <w:szCs w:val="18"/>
              </w:rPr>
              <w:t>Validate the fields are dynamic and allow users to select from a drop down.</w:t>
            </w:r>
          </w:p>
          <w:p w14:paraId="5AF67236" w14:textId="77777777" w:rsidR="00162CFC" w:rsidRPr="00191B1C" w:rsidRDefault="00162CFC" w:rsidP="00162CFC">
            <w:pPr>
              <w:rPr>
                <w:color w:val="7030A0"/>
                <w:sz w:val="18"/>
                <w:szCs w:val="18"/>
              </w:rPr>
            </w:pPr>
          </w:p>
          <w:p w14:paraId="3B88742F" w14:textId="77777777" w:rsidR="00162CFC" w:rsidRPr="00191B1C" w:rsidRDefault="00162CFC" w:rsidP="00162CFC">
            <w:pPr>
              <w:rPr>
                <w:color w:val="7030A0"/>
                <w:sz w:val="18"/>
                <w:szCs w:val="18"/>
              </w:rPr>
            </w:pPr>
            <w:r w:rsidRPr="00191B1C">
              <w:rPr>
                <w:color w:val="7030A0"/>
                <w:sz w:val="18"/>
                <w:szCs w:val="18"/>
              </w:rPr>
              <w:t xml:space="preserve">Validate when a property code is selected, the entity code should default. </w:t>
            </w:r>
          </w:p>
          <w:p w14:paraId="7CDDFE7F" w14:textId="77777777" w:rsidR="00162CFC" w:rsidRPr="00191B1C" w:rsidRDefault="00162CFC" w:rsidP="00162CFC">
            <w:pPr>
              <w:rPr>
                <w:color w:val="7030A0"/>
                <w:sz w:val="18"/>
                <w:szCs w:val="18"/>
              </w:rPr>
            </w:pPr>
          </w:p>
          <w:p w14:paraId="6B793CA7" w14:textId="77777777" w:rsidR="00162CFC" w:rsidRPr="00191B1C" w:rsidRDefault="00162CFC" w:rsidP="00162CFC">
            <w:pPr>
              <w:rPr>
                <w:color w:val="7030A0"/>
                <w:sz w:val="18"/>
                <w:szCs w:val="18"/>
              </w:rPr>
            </w:pPr>
            <w:r w:rsidRPr="00191B1C">
              <w:rPr>
                <w:color w:val="7030A0"/>
                <w:sz w:val="18"/>
                <w:szCs w:val="18"/>
              </w:rPr>
              <w:t>Validate when values are updated and published back into D365 the journal lines have updated successfully.</w:t>
            </w:r>
          </w:p>
          <w:p w14:paraId="2518CFE0" w14:textId="77777777" w:rsidR="00162CFC" w:rsidRPr="00191B1C" w:rsidRDefault="00162CFC" w:rsidP="00162CFC">
            <w:pPr>
              <w:rPr>
                <w:color w:val="7030A0"/>
                <w:sz w:val="18"/>
                <w:szCs w:val="18"/>
              </w:rPr>
            </w:pPr>
          </w:p>
          <w:p w14:paraId="30D92A9F" w14:textId="43EB8BEE" w:rsidR="00162CFC" w:rsidRPr="00191B1C" w:rsidRDefault="00162CFC" w:rsidP="00162CFC">
            <w:pPr>
              <w:rPr>
                <w:color w:val="7030A0"/>
                <w:sz w:val="18"/>
                <w:szCs w:val="18"/>
              </w:rPr>
            </w:pPr>
            <w:r w:rsidRPr="00191B1C">
              <w:rPr>
                <w:color w:val="7030A0"/>
                <w:sz w:val="18"/>
                <w:szCs w:val="18"/>
              </w:rPr>
              <w:t>Financial dimensions for BU, property, and market should auto default from the property master based on the property code selected.</w:t>
            </w:r>
          </w:p>
        </w:tc>
        <w:tc>
          <w:tcPr>
            <w:tcW w:w="1530" w:type="dxa"/>
          </w:tcPr>
          <w:p w14:paraId="1644EDE1" w14:textId="77777777" w:rsidR="00162CFC" w:rsidRPr="006D7D89" w:rsidRDefault="00162CFC" w:rsidP="00162CFC">
            <w:pPr>
              <w:rPr>
                <w:color w:val="7030A0"/>
                <w:highlight w:val="yellow"/>
              </w:rPr>
            </w:pPr>
          </w:p>
        </w:tc>
      </w:tr>
      <w:tr w:rsidR="006D7D89" w:rsidRPr="006D7D89" w14:paraId="5DAF1E0A" w14:textId="77777777" w:rsidTr="1E34CE35">
        <w:trPr>
          <w:trHeight w:val="2627"/>
        </w:trPr>
        <w:tc>
          <w:tcPr>
            <w:tcW w:w="895" w:type="dxa"/>
          </w:tcPr>
          <w:p w14:paraId="3961808C" w14:textId="612C33A9" w:rsidR="00162CFC" w:rsidRPr="00191B1C" w:rsidRDefault="00162CFC" w:rsidP="00162CFC">
            <w:pPr>
              <w:rPr>
                <w:color w:val="7030A0"/>
              </w:rPr>
            </w:pPr>
            <w:r w:rsidRPr="00191B1C">
              <w:rPr>
                <w:color w:val="7030A0"/>
              </w:rPr>
              <w:t>T.57.C</w:t>
            </w:r>
          </w:p>
        </w:tc>
        <w:tc>
          <w:tcPr>
            <w:tcW w:w="1717" w:type="dxa"/>
          </w:tcPr>
          <w:p w14:paraId="59C910F1" w14:textId="77777777" w:rsidR="00162CFC" w:rsidRPr="00191B1C" w:rsidRDefault="00162CFC" w:rsidP="00162CFC">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TEMP.007</w:t>
            </w:r>
          </w:p>
          <w:p w14:paraId="6C8D44BC" w14:textId="24623344" w:rsidR="00162CFC" w:rsidRPr="00191B1C" w:rsidRDefault="00162CFC" w:rsidP="00162CFC">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Project Fee Journal – Entity Code</w:t>
            </w:r>
          </w:p>
        </w:tc>
        <w:tc>
          <w:tcPr>
            <w:tcW w:w="3053" w:type="dxa"/>
          </w:tcPr>
          <w:p w14:paraId="0292E440" w14:textId="16679773" w:rsidR="00162CFC" w:rsidRPr="00191B1C" w:rsidRDefault="00162CFC" w:rsidP="00162CFC">
            <w:pPr>
              <w:spacing w:after="160" w:line="259" w:lineRule="auto"/>
              <w:rPr>
                <w:color w:val="7030A0"/>
                <w:sz w:val="18"/>
                <w:szCs w:val="18"/>
              </w:rPr>
            </w:pPr>
            <w:r w:rsidRPr="00191B1C">
              <w:rPr>
                <w:color w:val="7030A0"/>
                <w:sz w:val="18"/>
                <w:szCs w:val="18"/>
              </w:rPr>
              <w:t>Project management accounting &gt;&gt; Projects &gt;&gt; All projects &gt;&gt; Project tab &gt;&gt; Journals &gt;&gt; Fees</w:t>
            </w:r>
          </w:p>
        </w:tc>
        <w:tc>
          <w:tcPr>
            <w:tcW w:w="6660" w:type="dxa"/>
          </w:tcPr>
          <w:p w14:paraId="0C57A3D5" w14:textId="77777777" w:rsidR="00162CFC" w:rsidRPr="00191B1C" w:rsidRDefault="00162CFC" w:rsidP="00162CFC">
            <w:pPr>
              <w:rPr>
                <w:color w:val="7030A0"/>
                <w:sz w:val="18"/>
                <w:szCs w:val="18"/>
              </w:rPr>
            </w:pPr>
            <w:r w:rsidRPr="00191B1C">
              <w:rPr>
                <w:color w:val="7030A0"/>
                <w:sz w:val="18"/>
                <w:szCs w:val="18"/>
              </w:rPr>
              <w:t xml:space="preserve">Validate new template – Tricon Project Fees journal is available </w:t>
            </w:r>
          </w:p>
          <w:p w14:paraId="208E73BD" w14:textId="77777777" w:rsidR="00162CFC" w:rsidRPr="00191B1C" w:rsidRDefault="00162CFC" w:rsidP="00162CFC">
            <w:pPr>
              <w:rPr>
                <w:color w:val="7030A0"/>
                <w:sz w:val="18"/>
                <w:szCs w:val="18"/>
              </w:rPr>
            </w:pPr>
          </w:p>
          <w:p w14:paraId="13FAD934" w14:textId="77777777" w:rsidR="00162CFC" w:rsidRPr="00191B1C" w:rsidRDefault="00162CFC" w:rsidP="00162CFC">
            <w:pPr>
              <w:rPr>
                <w:color w:val="7030A0"/>
                <w:sz w:val="18"/>
                <w:szCs w:val="18"/>
              </w:rPr>
            </w:pPr>
            <w:r w:rsidRPr="00191B1C">
              <w:rPr>
                <w:color w:val="7030A0"/>
                <w:sz w:val="18"/>
                <w:szCs w:val="18"/>
              </w:rPr>
              <w:t>Validate the fields are dynamic and allow users to select from a drop down.</w:t>
            </w:r>
          </w:p>
          <w:p w14:paraId="196B5491" w14:textId="77777777" w:rsidR="00162CFC" w:rsidRPr="00191B1C" w:rsidRDefault="00162CFC" w:rsidP="00162CFC">
            <w:pPr>
              <w:rPr>
                <w:color w:val="7030A0"/>
                <w:sz w:val="18"/>
                <w:szCs w:val="18"/>
              </w:rPr>
            </w:pPr>
          </w:p>
          <w:p w14:paraId="45980CC0" w14:textId="772B59B5" w:rsidR="00162CFC" w:rsidRPr="00191B1C" w:rsidRDefault="00DB1B5A" w:rsidP="00162CFC">
            <w:pPr>
              <w:rPr>
                <w:color w:val="7030A0"/>
                <w:sz w:val="18"/>
                <w:szCs w:val="18"/>
              </w:rPr>
            </w:pPr>
            <w:r w:rsidRPr="00F220E7">
              <w:rPr>
                <w:sz w:val="18"/>
                <w:szCs w:val="18"/>
              </w:rPr>
              <w:t>Validate if only the entity code is selected, the financial dimension for BU should pull from the entity structure master that is related to the entity ID.</w:t>
            </w:r>
          </w:p>
          <w:p w14:paraId="752E05ED" w14:textId="77777777" w:rsidR="00162CFC" w:rsidRPr="00191B1C" w:rsidRDefault="00162CFC" w:rsidP="00162CFC">
            <w:pPr>
              <w:rPr>
                <w:color w:val="7030A0"/>
                <w:sz w:val="18"/>
                <w:szCs w:val="18"/>
              </w:rPr>
            </w:pPr>
          </w:p>
          <w:p w14:paraId="01A64FAF" w14:textId="77777777" w:rsidR="00162CFC" w:rsidRPr="00191B1C" w:rsidRDefault="00162CFC" w:rsidP="00162CFC">
            <w:pPr>
              <w:rPr>
                <w:color w:val="7030A0"/>
                <w:sz w:val="18"/>
                <w:szCs w:val="18"/>
              </w:rPr>
            </w:pPr>
            <w:r w:rsidRPr="00191B1C">
              <w:rPr>
                <w:color w:val="7030A0"/>
                <w:sz w:val="18"/>
                <w:szCs w:val="18"/>
              </w:rPr>
              <w:t>Validate when values are updated and published back into D365 the journal lines have updated successfully.</w:t>
            </w:r>
          </w:p>
          <w:p w14:paraId="644BA658" w14:textId="77777777" w:rsidR="00162CFC" w:rsidRPr="00191B1C" w:rsidRDefault="00162CFC" w:rsidP="00162CFC">
            <w:pPr>
              <w:rPr>
                <w:color w:val="7030A0"/>
                <w:sz w:val="18"/>
                <w:szCs w:val="18"/>
              </w:rPr>
            </w:pPr>
          </w:p>
          <w:p w14:paraId="584B19C8" w14:textId="45395988" w:rsidR="00162CFC" w:rsidRPr="00191B1C" w:rsidRDefault="00162CFC" w:rsidP="00162CFC">
            <w:pPr>
              <w:rPr>
                <w:color w:val="7030A0"/>
                <w:sz w:val="18"/>
                <w:szCs w:val="18"/>
              </w:rPr>
            </w:pPr>
            <w:r w:rsidRPr="00191B1C">
              <w:rPr>
                <w:color w:val="7030A0"/>
                <w:sz w:val="18"/>
                <w:szCs w:val="18"/>
              </w:rPr>
              <w:t>Financial dimensions for BU should auto default from the entity structure master based on the entity code selected.</w:t>
            </w:r>
          </w:p>
        </w:tc>
        <w:tc>
          <w:tcPr>
            <w:tcW w:w="1530" w:type="dxa"/>
          </w:tcPr>
          <w:p w14:paraId="5428DFC7" w14:textId="77777777" w:rsidR="00162CFC" w:rsidRPr="006D7D89" w:rsidRDefault="00162CFC" w:rsidP="00162CFC">
            <w:pPr>
              <w:rPr>
                <w:color w:val="7030A0"/>
                <w:highlight w:val="yellow"/>
              </w:rPr>
            </w:pPr>
          </w:p>
        </w:tc>
      </w:tr>
      <w:tr w:rsidR="006D7D89" w:rsidRPr="006D7D89" w14:paraId="31453BEE" w14:textId="77777777" w:rsidTr="1E34CE35">
        <w:tc>
          <w:tcPr>
            <w:tcW w:w="895" w:type="dxa"/>
          </w:tcPr>
          <w:p w14:paraId="5DCF3829" w14:textId="1632A3A5" w:rsidR="00424D10" w:rsidRPr="00191B1C" w:rsidRDefault="00424D10" w:rsidP="00424D10">
            <w:pPr>
              <w:rPr>
                <w:color w:val="7030A0"/>
              </w:rPr>
            </w:pPr>
            <w:r w:rsidRPr="00191B1C">
              <w:rPr>
                <w:color w:val="7030A0"/>
              </w:rPr>
              <w:t>T.58.A</w:t>
            </w:r>
          </w:p>
        </w:tc>
        <w:tc>
          <w:tcPr>
            <w:tcW w:w="1717" w:type="dxa"/>
          </w:tcPr>
          <w:p w14:paraId="146B90FF" w14:textId="77777777" w:rsidR="00424D10" w:rsidRPr="00191B1C" w:rsidRDefault="00424D10" w:rsidP="00424D10">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TEMP.008</w:t>
            </w:r>
          </w:p>
          <w:p w14:paraId="71AA6D82" w14:textId="63FA7C19" w:rsidR="00424D10" w:rsidRPr="00191B1C" w:rsidRDefault="00424D10" w:rsidP="00424D10">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Prepaid- Field Validation</w:t>
            </w:r>
          </w:p>
        </w:tc>
        <w:tc>
          <w:tcPr>
            <w:tcW w:w="3053" w:type="dxa"/>
          </w:tcPr>
          <w:p w14:paraId="323814A8" w14:textId="260B7708" w:rsidR="00424D10" w:rsidRPr="00191B1C" w:rsidRDefault="00424D10" w:rsidP="00424D10">
            <w:pPr>
              <w:spacing w:after="160" w:line="259" w:lineRule="auto"/>
              <w:rPr>
                <w:color w:val="7030A0"/>
                <w:sz w:val="18"/>
                <w:szCs w:val="18"/>
              </w:rPr>
            </w:pPr>
            <w:r w:rsidRPr="00191B1C">
              <w:rPr>
                <w:color w:val="7030A0"/>
                <w:sz w:val="18"/>
                <w:szCs w:val="18"/>
              </w:rPr>
              <w:t>General Ledger &gt;&gt; Inquiries and reports &gt;&gt; Prepayment &gt;&gt; Prepaid invoice</w:t>
            </w:r>
            <w:r w:rsidR="000D6BEB" w:rsidRPr="00191B1C">
              <w:rPr>
                <w:color w:val="7030A0"/>
                <w:sz w:val="18"/>
                <w:szCs w:val="18"/>
              </w:rPr>
              <w:t xml:space="preserve"> proposal</w:t>
            </w:r>
          </w:p>
        </w:tc>
        <w:tc>
          <w:tcPr>
            <w:tcW w:w="6660" w:type="dxa"/>
          </w:tcPr>
          <w:p w14:paraId="0E8629E1" w14:textId="760A26EC" w:rsidR="00424D10" w:rsidRPr="00191B1C" w:rsidRDefault="00424D10" w:rsidP="00424D10">
            <w:pPr>
              <w:rPr>
                <w:color w:val="7030A0"/>
                <w:sz w:val="18"/>
                <w:szCs w:val="18"/>
              </w:rPr>
            </w:pPr>
            <w:r w:rsidRPr="00191B1C">
              <w:rPr>
                <w:color w:val="7030A0"/>
                <w:sz w:val="18"/>
                <w:szCs w:val="18"/>
              </w:rPr>
              <w:t xml:space="preserve">Validate new template – Tricon Prepaid Invoice </w:t>
            </w:r>
            <w:r w:rsidR="000D6BEB" w:rsidRPr="00191B1C">
              <w:rPr>
                <w:color w:val="7030A0"/>
                <w:sz w:val="18"/>
                <w:szCs w:val="18"/>
              </w:rPr>
              <w:t>proposal</w:t>
            </w:r>
            <w:r w:rsidRPr="00191B1C">
              <w:rPr>
                <w:color w:val="7030A0"/>
                <w:sz w:val="18"/>
                <w:szCs w:val="18"/>
              </w:rPr>
              <w:t xml:space="preserve"> is available </w:t>
            </w:r>
          </w:p>
          <w:p w14:paraId="4C014A98" w14:textId="77777777" w:rsidR="00424D10" w:rsidRPr="00191B1C" w:rsidRDefault="00424D10" w:rsidP="00424D10">
            <w:pPr>
              <w:rPr>
                <w:color w:val="7030A0"/>
                <w:sz w:val="18"/>
                <w:szCs w:val="18"/>
              </w:rPr>
            </w:pPr>
          </w:p>
          <w:p w14:paraId="68978959" w14:textId="77777777" w:rsidR="00424D10" w:rsidRPr="00191B1C" w:rsidRDefault="00424D10" w:rsidP="00424D10">
            <w:pPr>
              <w:rPr>
                <w:color w:val="7030A0"/>
                <w:sz w:val="18"/>
                <w:szCs w:val="18"/>
              </w:rPr>
            </w:pPr>
            <w:r w:rsidRPr="00191B1C">
              <w:rPr>
                <w:color w:val="7030A0"/>
                <w:sz w:val="18"/>
                <w:szCs w:val="18"/>
              </w:rPr>
              <w:t>Validate when using the open in excel functionality the following three fields will be displayed on the template [entity code, property code, unit code]</w:t>
            </w:r>
          </w:p>
          <w:p w14:paraId="187D1D43" w14:textId="77777777" w:rsidR="00424D10" w:rsidRPr="00191B1C" w:rsidRDefault="00424D10" w:rsidP="00424D10">
            <w:pPr>
              <w:rPr>
                <w:color w:val="7030A0"/>
                <w:sz w:val="18"/>
                <w:szCs w:val="18"/>
              </w:rPr>
            </w:pPr>
          </w:p>
          <w:p w14:paraId="2C7D3165" w14:textId="12D84578" w:rsidR="00424D10" w:rsidRPr="00191B1C" w:rsidRDefault="00424D10" w:rsidP="00424D10">
            <w:pPr>
              <w:rPr>
                <w:color w:val="7030A0"/>
                <w:sz w:val="18"/>
                <w:szCs w:val="18"/>
              </w:rPr>
            </w:pPr>
            <w:r w:rsidRPr="00191B1C">
              <w:rPr>
                <w:color w:val="7030A0"/>
                <w:sz w:val="18"/>
                <w:szCs w:val="18"/>
              </w:rPr>
              <w:lastRenderedPageBreak/>
              <w:t>Validate that the form has drop down selection.</w:t>
            </w:r>
          </w:p>
        </w:tc>
        <w:tc>
          <w:tcPr>
            <w:tcW w:w="1530" w:type="dxa"/>
          </w:tcPr>
          <w:p w14:paraId="59DCCAA7" w14:textId="77777777" w:rsidR="00424D10" w:rsidRPr="006D7D89" w:rsidRDefault="00424D10" w:rsidP="00424D10">
            <w:pPr>
              <w:rPr>
                <w:color w:val="7030A0"/>
                <w:highlight w:val="yellow"/>
              </w:rPr>
            </w:pPr>
          </w:p>
        </w:tc>
      </w:tr>
      <w:tr w:rsidR="006D7D89" w:rsidRPr="006D7D89" w14:paraId="0A1F2AF8" w14:textId="77777777" w:rsidTr="1E34CE35">
        <w:tc>
          <w:tcPr>
            <w:tcW w:w="895" w:type="dxa"/>
          </w:tcPr>
          <w:p w14:paraId="4D2BAF5B" w14:textId="1A02B19C" w:rsidR="00424D10" w:rsidRPr="00191B1C" w:rsidRDefault="00424D10" w:rsidP="00424D10">
            <w:pPr>
              <w:rPr>
                <w:color w:val="7030A0"/>
              </w:rPr>
            </w:pPr>
            <w:r w:rsidRPr="00191B1C">
              <w:rPr>
                <w:color w:val="7030A0"/>
              </w:rPr>
              <w:t>T.58.B</w:t>
            </w:r>
          </w:p>
        </w:tc>
        <w:tc>
          <w:tcPr>
            <w:tcW w:w="1717" w:type="dxa"/>
          </w:tcPr>
          <w:p w14:paraId="0B68D0B1" w14:textId="77777777" w:rsidR="00424D10" w:rsidRPr="00191B1C" w:rsidRDefault="00424D10" w:rsidP="00424D10">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TEMP.008</w:t>
            </w:r>
          </w:p>
          <w:p w14:paraId="1FF303B0" w14:textId="7053BC4A" w:rsidR="00424D10" w:rsidRPr="00191B1C" w:rsidRDefault="00424D10" w:rsidP="00424D10">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Prepaid- Property code</w:t>
            </w:r>
          </w:p>
        </w:tc>
        <w:tc>
          <w:tcPr>
            <w:tcW w:w="3053" w:type="dxa"/>
          </w:tcPr>
          <w:p w14:paraId="48E1314E" w14:textId="3DF128A2" w:rsidR="00424D10" w:rsidRPr="00191B1C" w:rsidRDefault="00424D10" w:rsidP="00424D10">
            <w:pPr>
              <w:spacing w:after="160" w:line="259" w:lineRule="auto"/>
              <w:rPr>
                <w:color w:val="7030A0"/>
                <w:sz w:val="18"/>
                <w:szCs w:val="18"/>
              </w:rPr>
            </w:pPr>
            <w:r w:rsidRPr="00191B1C">
              <w:rPr>
                <w:color w:val="7030A0"/>
                <w:sz w:val="18"/>
                <w:szCs w:val="18"/>
              </w:rPr>
              <w:t xml:space="preserve">General Ledger &gt;&gt; Inquiries and reports &gt;&gt; Prepayment &gt;&gt; Prepaid invoice </w:t>
            </w:r>
            <w:r w:rsidR="000D6BEB" w:rsidRPr="00191B1C">
              <w:rPr>
                <w:color w:val="7030A0"/>
                <w:sz w:val="18"/>
                <w:szCs w:val="18"/>
              </w:rPr>
              <w:t>proposal</w:t>
            </w:r>
          </w:p>
        </w:tc>
        <w:tc>
          <w:tcPr>
            <w:tcW w:w="6660" w:type="dxa"/>
          </w:tcPr>
          <w:p w14:paraId="0FA74EF2" w14:textId="77777777" w:rsidR="000D6BEB" w:rsidRPr="00191B1C" w:rsidRDefault="000D6BEB" w:rsidP="000D6BEB">
            <w:pPr>
              <w:rPr>
                <w:color w:val="7030A0"/>
                <w:sz w:val="18"/>
                <w:szCs w:val="18"/>
              </w:rPr>
            </w:pPr>
            <w:r w:rsidRPr="00191B1C">
              <w:rPr>
                <w:color w:val="7030A0"/>
                <w:sz w:val="18"/>
                <w:szCs w:val="18"/>
              </w:rPr>
              <w:t xml:space="preserve">Validate new template – Tricon Prepaid Invoice proposal is available </w:t>
            </w:r>
          </w:p>
          <w:p w14:paraId="77E801F0" w14:textId="77777777" w:rsidR="00424D10" w:rsidRPr="00191B1C" w:rsidRDefault="00424D10" w:rsidP="00424D10">
            <w:pPr>
              <w:rPr>
                <w:color w:val="7030A0"/>
                <w:sz w:val="18"/>
                <w:szCs w:val="18"/>
              </w:rPr>
            </w:pPr>
          </w:p>
          <w:p w14:paraId="1A9F4209" w14:textId="77777777" w:rsidR="00424D10" w:rsidRPr="00191B1C" w:rsidRDefault="00424D10" w:rsidP="00424D10">
            <w:pPr>
              <w:rPr>
                <w:color w:val="7030A0"/>
                <w:sz w:val="18"/>
                <w:szCs w:val="18"/>
              </w:rPr>
            </w:pPr>
            <w:r w:rsidRPr="00191B1C">
              <w:rPr>
                <w:color w:val="7030A0"/>
                <w:sz w:val="18"/>
                <w:szCs w:val="18"/>
              </w:rPr>
              <w:t>Validate the fields are dynamic and allow users to select from a drop down.</w:t>
            </w:r>
          </w:p>
          <w:p w14:paraId="6AB511D5" w14:textId="77777777" w:rsidR="00424D10" w:rsidRPr="00191B1C" w:rsidRDefault="00424D10" w:rsidP="00424D10">
            <w:pPr>
              <w:rPr>
                <w:color w:val="7030A0"/>
                <w:sz w:val="18"/>
                <w:szCs w:val="18"/>
              </w:rPr>
            </w:pPr>
          </w:p>
          <w:p w14:paraId="3F7A0BEB" w14:textId="77777777" w:rsidR="00424D10" w:rsidRPr="00191B1C" w:rsidRDefault="00424D10" w:rsidP="00424D10">
            <w:pPr>
              <w:rPr>
                <w:color w:val="7030A0"/>
                <w:sz w:val="18"/>
                <w:szCs w:val="18"/>
              </w:rPr>
            </w:pPr>
            <w:r w:rsidRPr="00191B1C">
              <w:rPr>
                <w:color w:val="7030A0"/>
                <w:sz w:val="18"/>
                <w:szCs w:val="18"/>
              </w:rPr>
              <w:t xml:space="preserve">Validate when a property code is selected, the entity code should default. </w:t>
            </w:r>
          </w:p>
          <w:p w14:paraId="482813A8" w14:textId="77777777" w:rsidR="00424D10" w:rsidRPr="00191B1C" w:rsidRDefault="00424D10" w:rsidP="00424D10">
            <w:pPr>
              <w:rPr>
                <w:color w:val="7030A0"/>
                <w:sz w:val="18"/>
                <w:szCs w:val="18"/>
              </w:rPr>
            </w:pPr>
          </w:p>
          <w:p w14:paraId="4486F357" w14:textId="77777777" w:rsidR="00424D10" w:rsidRPr="00191B1C" w:rsidRDefault="00424D10" w:rsidP="00424D10">
            <w:pPr>
              <w:rPr>
                <w:color w:val="7030A0"/>
                <w:sz w:val="18"/>
                <w:szCs w:val="18"/>
              </w:rPr>
            </w:pPr>
            <w:r w:rsidRPr="00191B1C">
              <w:rPr>
                <w:color w:val="7030A0"/>
                <w:sz w:val="18"/>
                <w:szCs w:val="18"/>
              </w:rPr>
              <w:t>Validate when values are updated and published back into D365 the journal lines have updated successfully.</w:t>
            </w:r>
          </w:p>
          <w:p w14:paraId="08322C3F" w14:textId="77777777" w:rsidR="00424D10" w:rsidRPr="00191B1C" w:rsidRDefault="00424D10" w:rsidP="00424D10">
            <w:pPr>
              <w:rPr>
                <w:color w:val="7030A0"/>
                <w:sz w:val="18"/>
                <w:szCs w:val="18"/>
              </w:rPr>
            </w:pPr>
          </w:p>
          <w:p w14:paraId="022D6A49" w14:textId="07D825FC" w:rsidR="00424D10" w:rsidRPr="00191B1C" w:rsidRDefault="00424D10" w:rsidP="00424D10">
            <w:pPr>
              <w:rPr>
                <w:color w:val="7030A0"/>
                <w:sz w:val="18"/>
                <w:szCs w:val="18"/>
              </w:rPr>
            </w:pPr>
            <w:r w:rsidRPr="00191B1C">
              <w:rPr>
                <w:color w:val="7030A0"/>
                <w:sz w:val="18"/>
                <w:szCs w:val="18"/>
              </w:rPr>
              <w:t>Financial dimensions for BU, property, and market should auto default from the property master based on the property code selected.</w:t>
            </w:r>
          </w:p>
        </w:tc>
        <w:tc>
          <w:tcPr>
            <w:tcW w:w="1530" w:type="dxa"/>
          </w:tcPr>
          <w:p w14:paraId="23532A0B" w14:textId="77777777" w:rsidR="00424D10" w:rsidRPr="006D7D89" w:rsidRDefault="00424D10" w:rsidP="00424D10">
            <w:pPr>
              <w:rPr>
                <w:color w:val="7030A0"/>
                <w:highlight w:val="yellow"/>
              </w:rPr>
            </w:pPr>
          </w:p>
        </w:tc>
      </w:tr>
      <w:tr w:rsidR="006D7D89" w:rsidRPr="006D7D89" w14:paraId="2C2D12E0" w14:textId="77777777" w:rsidTr="1E34CE35">
        <w:tc>
          <w:tcPr>
            <w:tcW w:w="895" w:type="dxa"/>
          </w:tcPr>
          <w:p w14:paraId="7353EAA5" w14:textId="7ED934D7" w:rsidR="00424D10" w:rsidRPr="00191B1C" w:rsidRDefault="00424D10" w:rsidP="00424D10">
            <w:pPr>
              <w:rPr>
                <w:color w:val="7030A0"/>
              </w:rPr>
            </w:pPr>
            <w:r w:rsidRPr="00191B1C">
              <w:rPr>
                <w:color w:val="7030A0"/>
              </w:rPr>
              <w:t>T.58.C</w:t>
            </w:r>
          </w:p>
        </w:tc>
        <w:tc>
          <w:tcPr>
            <w:tcW w:w="1717" w:type="dxa"/>
          </w:tcPr>
          <w:p w14:paraId="743BA818" w14:textId="77777777" w:rsidR="00424D10" w:rsidRPr="00191B1C" w:rsidRDefault="00424D10" w:rsidP="00424D10">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TEMP.008</w:t>
            </w:r>
          </w:p>
          <w:p w14:paraId="755DA9C9" w14:textId="68772C36" w:rsidR="00424D10" w:rsidRPr="00191B1C" w:rsidRDefault="00424D10" w:rsidP="00424D10">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Prepaid- Entity Code</w:t>
            </w:r>
          </w:p>
        </w:tc>
        <w:tc>
          <w:tcPr>
            <w:tcW w:w="3053" w:type="dxa"/>
          </w:tcPr>
          <w:p w14:paraId="254768F3" w14:textId="0882F87D" w:rsidR="00424D10" w:rsidRPr="00191B1C" w:rsidRDefault="00424D10" w:rsidP="00424D10">
            <w:pPr>
              <w:spacing w:after="160" w:line="259" w:lineRule="auto"/>
              <w:rPr>
                <w:color w:val="7030A0"/>
                <w:sz w:val="18"/>
                <w:szCs w:val="18"/>
              </w:rPr>
            </w:pPr>
            <w:r w:rsidRPr="00191B1C">
              <w:rPr>
                <w:color w:val="7030A0"/>
                <w:sz w:val="18"/>
                <w:szCs w:val="18"/>
              </w:rPr>
              <w:t xml:space="preserve">General Ledger &gt;&gt; Inquiries and reports &gt;&gt; Prepayment &gt;&gt; Prepaid invoice </w:t>
            </w:r>
            <w:r w:rsidR="000D6BEB" w:rsidRPr="00191B1C">
              <w:rPr>
                <w:color w:val="7030A0"/>
                <w:sz w:val="18"/>
                <w:szCs w:val="18"/>
              </w:rPr>
              <w:t>proposal</w:t>
            </w:r>
          </w:p>
        </w:tc>
        <w:tc>
          <w:tcPr>
            <w:tcW w:w="6660" w:type="dxa"/>
          </w:tcPr>
          <w:p w14:paraId="7D9F8287" w14:textId="77777777" w:rsidR="000D6BEB" w:rsidRPr="00191B1C" w:rsidRDefault="000D6BEB" w:rsidP="000D6BEB">
            <w:pPr>
              <w:rPr>
                <w:color w:val="7030A0"/>
                <w:sz w:val="18"/>
                <w:szCs w:val="18"/>
              </w:rPr>
            </w:pPr>
            <w:r w:rsidRPr="00191B1C">
              <w:rPr>
                <w:color w:val="7030A0"/>
                <w:sz w:val="18"/>
                <w:szCs w:val="18"/>
              </w:rPr>
              <w:t xml:space="preserve">Validate new template – Tricon Prepaid Invoice proposal is available </w:t>
            </w:r>
          </w:p>
          <w:p w14:paraId="536EA4B1" w14:textId="77777777" w:rsidR="00424D10" w:rsidRPr="00191B1C" w:rsidRDefault="00424D10" w:rsidP="00424D10">
            <w:pPr>
              <w:rPr>
                <w:color w:val="7030A0"/>
                <w:sz w:val="18"/>
                <w:szCs w:val="18"/>
              </w:rPr>
            </w:pPr>
          </w:p>
          <w:p w14:paraId="56B1049F" w14:textId="77777777" w:rsidR="00424D10" w:rsidRPr="00191B1C" w:rsidRDefault="00424D10" w:rsidP="00424D10">
            <w:pPr>
              <w:rPr>
                <w:color w:val="7030A0"/>
                <w:sz w:val="18"/>
                <w:szCs w:val="18"/>
              </w:rPr>
            </w:pPr>
            <w:r w:rsidRPr="00191B1C">
              <w:rPr>
                <w:color w:val="7030A0"/>
                <w:sz w:val="18"/>
                <w:szCs w:val="18"/>
              </w:rPr>
              <w:t>Validate the fields are dynamic and allow users to select from a drop down.</w:t>
            </w:r>
          </w:p>
          <w:p w14:paraId="600B3E4C" w14:textId="77777777" w:rsidR="00424D10" w:rsidRPr="00191B1C" w:rsidRDefault="00424D10" w:rsidP="00424D10">
            <w:pPr>
              <w:rPr>
                <w:color w:val="7030A0"/>
                <w:sz w:val="18"/>
                <w:szCs w:val="18"/>
              </w:rPr>
            </w:pPr>
          </w:p>
          <w:p w14:paraId="2A61D116" w14:textId="6944856F" w:rsidR="00424D10" w:rsidRPr="00191B1C" w:rsidRDefault="00870C61" w:rsidP="00424D10">
            <w:pPr>
              <w:rPr>
                <w:color w:val="7030A0"/>
                <w:sz w:val="18"/>
                <w:szCs w:val="18"/>
              </w:rPr>
            </w:pPr>
            <w:r w:rsidRPr="00F220E7">
              <w:rPr>
                <w:sz w:val="18"/>
                <w:szCs w:val="18"/>
              </w:rPr>
              <w:t>Validate if only the entity code is selected, the financial dimension for BU should pull from the entity structure master that is related to the entity ID.</w:t>
            </w:r>
          </w:p>
          <w:p w14:paraId="059F0CEA" w14:textId="77777777" w:rsidR="00424D10" w:rsidRPr="00191B1C" w:rsidRDefault="00424D10" w:rsidP="00424D10">
            <w:pPr>
              <w:rPr>
                <w:color w:val="7030A0"/>
                <w:sz w:val="18"/>
                <w:szCs w:val="18"/>
              </w:rPr>
            </w:pPr>
          </w:p>
          <w:p w14:paraId="41BF3145" w14:textId="77777777" w:rsidR="00424D10" w:rsidRPr="00191B1C" w:rsidRDefault="00424D10" w:rsidP="00424D10">
            <w:pPr>
              <w:rPr>
                <w:color w:val="7030A0"/>
                <w:sz w:val="18"/>
                <w:szCs w:val="18"/>
              </w:rPr>
            </w:pPr>
            <w:r w:rsidRPr="00191B1C">
              <w:rPr>
                <w:color w:val="7030A0"/>
                <w:sz w:val="18"/>
                <w:szCs w:val="18"/>
              </w:rPr>
              <w:t>Validate when values are updated and published back into D365 the journal lines have updated successfully.</w:t>
            </w:r>
          </w:p>
          <w:p w14:paraId="5ED1E9C0" w14:textId="77777777" w:rsidR="00424D10" w:rsidRPr="00191B1C" w:rsidRDefault="00424D10" w:rsidP="00424D10">
            <w:pPr>
              <w:rPr>
                <w:color w:val="7030A0"/>
                <w:sz w:val="18"/>
                <w:szCs w:val="18"/>
              </w:rPr>
            </w:pPr>
          </w:p>
          <w:p w14:paraId="3F91FF87" w14:textId="360141BE" w:rsidR="00424D10" w:rsidRPr="00191B1C" w:rsidRDefault="00424D10" w:rsidP="00424D10">
            <w:pPr>
              <w:rPr>
                <w:color w:val="7030A0"/>
                <w:sz w:val="18"/>
                <w:szCs w:val="18"/>
              </w:rPr>
            </w:pPr>
            <w:r w:rsidRPr="00191B1C">
              <w:rPr>
                <w:color w:val="7030A0"/>
                <w:sz w:val="18"/>
                <w:szCs w:val="18"/>
              </w:rPr>
              <w:t>Financial dimensions for BU should auto default from the entity structure master based on the entity code selected.</w:t>
            </w:r>
          </w:p>
        </w:tc>
        <w:tc>
          <w:tcPr>
            <w:tcW w:w="1530" w:type="dxa"/>
          </w:tcPr>
          <w:p w14:paraId="5F04C24C" w14:textId="77777777" w:rsidR="00424D10" w:rsidRPr="006D7D89" w:rsidRDefault="00424D10" w:rsidP="00424D10">
            <w:pPr>
              <w:rPr>
                <w:color w:val="7030A0"/>
                <w:highlight w:val="yellow"/>
              </w:rPr>
            </w:pPr>
          </w:p>
        </w:tc>
      </w:tr>
      <w:tr w:rsidR="006D7D89" w:rsidRPr="006D7D89" w14:paraId="5CCCF5CB" w14:textId="77777777" w:rsidTr="1E34CE35">
        <w:tc>
          <w:tcPr>
            <w:tcW w:w="895" w:type="dxa"/>
          </w:tcPr>
          <w:p w14:paraId="62A97DC7" w14:textId="4B6E8D20" w:rsidR="008C2DD2" w:rsidRPr="00191B1C" w:rsidRDefault="008C2DD2" w:rsidP="008C2DD2">
            <w:pPr>
              <w:rPr>
                <w:color w:val="7030A0"/>
              </w:rPr>
            </w:pPr>
            <w:r w:rsidRPr="00191B1C">
              <w:rPr>
                <w:color w:val="7030A0"/>
              </w:rPr>
              <w:t>T.59.A</w:t>
            </w:r>
          </w:p>
        </w:tc>
        <w:tc>
          <w:tcPr>
            <w:tcW w:w="1717" w:type="dxa"/>
          </w:tcPr>
          <w:p w14:paraId="13528DD7" w14:textId="77777777" w:rsidR="008C2DD2" w:rsidRPr="00191B1C" w:rsidRDefault="008C2DD2" w:rsidP="008C2DD2">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TEMP.009</w:t>
            </w:r>
          </w:p>
          <w:p w14:paraId="1B4B22EC" w14:textId="4603AF2D" w:rsidR="008C2DD2" w:rsidRPr="00191B1C" w:rsidRDefault="008C2DD2" w:rsidP="008C2DD2">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HOA-Field Validation</w:t>
            </w:r>
          </w:p>
        </w:tc>
        <w:tc>
          <w:tcPr>
            <w:tcW w:w="3053" w:type="dxa"/>
          </w:tcPr>
          <w:p w14:paraId="2C87733B" w14:textId="6058F097" w:rsidR="008C2DD2" w:rsidRPr="00191B1C" w:rsidRDefault="008C2DD2" w:rsidP="008C2DD2">
            <w:pPr>
              <w:spacing w:after="160" w:line="259" w:lineRule="auto"/>
              <w:rPr>
                <w:color w:val="7030A0"/>
                <w:sz w:val="18"/>
                <w:szCs w:val="18"/>
              </w:rPr>
            </w:pPr>
            <w:r w:rsidRPr="00191B1C">
              <w:rPr>
                <w:color w:val="7030A0"/>
                <w:sz w:val="18"/>
                <w:szCs w:val="18"/>
              </w:rPr>
              <w:t>Property Management &gt;&gt; Management &gt;&gt; Properties &gt;&gt; Management tab &gt;&gt; Setup &gt;&gt; HOA</w:t>
            </w:r>
          </w:p>
        </w:tc>
        <w:tc>
          <w:tcPr>
            <w:tcW w:w="6660" w:type="dxa"/>
          </w:tcPr>
          <w:p w14:paraId="6F9A2FC3" w14:textId="0925E3F0" w:rsidR="008C2DD2" w:rsidRPr="00191B1C" w:rsidRDefault="008C2DD2" w:rsidP="008C2DD2">
            <w:pPr>
              <w:rPr>
                <w:color w:val="7030A0"/>
                <w:sz w:val="18"/>
                <w:szCs w:val="18"/>
              </w:rPr>
            </w:pPr>
            <w:r w:rsidRPr="00191B1C">
              <w:rPr>
                <w:color w:val="7030A0"/>
                <w:sz w:val="18"/>
                <w:szCs w:val="18"/>
              </w:rPr>
              <w:t xml:space="preserve">Validate new template – Tricon Prepaid </w:t>
            </w:r>
            <w:r w:rsidR="00F913D2" w:rsidRPr="00191B1C">
              <w:rPr>
                <w:color w:val="7030A0"/>
                <w:sz w:val="18"/>
                <w:szCs w:val="18"/>
              </w:rPr>
              <w:t>HOA vendor defaults</w:t>
            </w:r>
            <w:r w:rsidRPr="00191B1C">
              <w:rPr>
                <w:color w:val="7030A0"/>
                <w:sz w:val="18"/>
                <w:szCs w:val="18"/>
              </w:rPr>
              <w:t xml:space="preserve"> </w:t>
            </w:r>
            <w:proofErr w:type="gramStart"/>
            <w:r w:rsidRPr="00191B1C">
              <w:rPr>
                <w:color w:val="7030A0"/>
                <w:sz w:val="18"/>
                <w:szCs w:val="18"/>
              </w:rPr>
              <w:t>is</w:t>
            </w:r>
            <w:proofErr w:type="gramEnd"/>
            <w:r w:rsidRPr="00191B1C">
              <w:rPr>
                <w:color w:val="7030A0"/>
                <w:sz w:val="18"/>
                <w:szCs w:val="18"/>
              </w:rPr>
              <w:t xml:space="preserve"> available </w:t>
            </w:r>
          </w:p>
          <w:p w14:paraId="09272DC6" w14:textId="77777777" w:rsidR="008C2DD2" w:rsidRPr="00191B1C" w:rsidRDefault="008C2DD2" w:rsidP="008C2DD2">
            <w:pPr>
              <w:rPr>
                <w:color w:val="7030A0"/>
                <w:sz w:val="18"/>
                <w:szCs w:val="18"/>
              </w:rPr>
            </w:pPr>
          </w:p>
          <w:p w14:paraId="3F13C7FE" w14:textId="77777777" w:rsidR="008C2DD2" w:rsidRPr="00191B1C" w:rsidRDefault="008C2DD2" w:rsidP="008C2DD2">
            <w:pPr>
              <w:rPr>
                <w:color w:val="7030A0"/>
                <w:sz w:val="18"/>
                <w:szCs w:val="18"/>
              </w:rPr>
            </w:pPr>
            <w:r w:rsidRPr="00191B1C">
              <w:rPr>
                <w:color w:val="7030A0"/>
                <w:sz w:val="18"/>
                <w:szCs w:val="18"/>
              </w:rPr>
              <w:t>Validate when using the open in excel functionality the following three fields will be displayed on the template [entity code, property code, unit code]</w:t>
            </w:r>
          </w:p>
          <w:p w14:paraId="74EC248D" w14:textId="77777777" w:rsidR="008C2DD2" w:rsidRPr="00191B1C" w:rsidRDefault="008C2DD2" w:rsidP="008C2DD2">
            <w:pPr>
              <w:rPr>
                <w:color w:val="7030A0"/>
                <w:sz w:val="18"/>
                <w:szCs w:val="18"/>
              </w:rPr>
            </w:pPr>
          </w:p>
          <w:p w14:paraId="635C5A73" w14:textId="224327CA" w:rsidR="008C2DD2" w:rsidRPr="00191B1C" w:rsidRDefault="008C2DD2" w:rsidP="008C2DD2">
            <w:pPr>
              <w:rPr>
                <w:color w:val="7030A0"/>
                <w:sz w:val="18"/>
                <w:szCs w:val="18"/>
              </w:rPr>
            </w:pPr>
            <w:r w:rsidRPr="00191B1C">
              <w:rPr>
                <w:color w:val="7030A0"/>
                <w:sz w:val="18"/>
                <w:szCs w:val="18"/>
              </w:rPr>
              <w:t>Validate that the form has drop down selection.</w:t>
            </w:r>
          </w:p>
        </w:tc>
        <w:tc>
          <w:tcPr>
            <w:tcW w:w="1530" w:type="dxa"/>
          </w:tcPr>
          <w:p w14:paraId="6906DA92" w14:textId="77777777" w:rsidR="008C2DD2" w:rsidRPr="006D7D89" w:rsidRDefault="008C2DD2" w:rsidP="008C2DD2">
            <w:pPr>
              <w:rPr>
                <w:color w:val="7030A0"/>
                <w:highlight w:val="yellow"/>
              </w:rPr>
            </w:pPr>
          </w:p>
        </w:tc>
      </w:tr>
      <w:tr w:rsidR="006D7D89" w:rsidRPr="006D7D89" w14:paraId="30056D4D" w14:textId="77777777" w:rsidTr="1E34CE35">
        <w:tc>
          <w:tcPr>
            <w:tcW w:w="895" w:type="dxa"/>
          </w:tcPr>
          <w:p w14:paraId="1CD1E98A" w14:textId="690AEE86" w:rsidR="008C2DD2" w:rsidRPr="00191B1C" w:rsidRDefault="008C2DD2" w:rsidP="008C2DD2">
            <w:pPr>
              <w:rPr>
                <w:color w:val="7030A0"/>
              </w:rPr>
            </w:pPr>
            <w:r w:rsidRPr="00191B1C">
              <w:rPr>
                <w:color w:val="7030A0"/>
              </w:rPr>
              <w:t>T.59.B</w:t>
            </w:r>
          </w:p>
        </w:tc>
        <w:tc>
          <w:tcPr>
            <w:tcW w:w="1717" w:type="dxa"/>
          </w:tcPr>
          <w:p w14:paraId="43B9E1E0" w14:textId="77777777" w:rsidR="008C2DD2" w:rsidRPr="00191B1C" w:rsidRDefault="008C2DD2" w:rsidP="008C2DD2">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TEMP.009</w:t>
            </w:r>
          </w:p>
          <w:p w14:paraId="3BF92601" w14:textId="548E3163" w:rsidR="008C2DD2" w:rsidRPr="00191B1C" w:rsidRDefault="008C2DD2" w:rsidP="008C2DD2">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HOA- Property Code</w:t>
            </w:r>
          </w:p>
        </w:tc>
        <w:tc>
          <w:tcPr>
            <w:tcW w:w="3053" w:type="dxa"/>
          </w:tcPr>
          <w:p w14:paraId="6033CA28" w14:textId="35A69D69" w:rsidR="008C2DD2" w:rsidRPr="00191B1C" w:rsidRDefault="008C2DD2" w:rsidP="008C2DD2">
            <w:pPr>
              <w:spacing w:after="160" w:line="259" w:lineRule="auto"/>
              <w:rPr>
                <w:color w:val="7030A0"/>
                <w:sz w:val="18"/>
                <w:szCs w:val="18"/>
              </w:rPr>
            </w:pPr>
            <w:r w:rsidRPr="00191B1C">
              <w:rPr>
                <w:color w:val="7030A0"/>
                <w:sz w:val="18"/>
                <w:szCs w:val="18"/>
              </w:rPr>
              <w:t>Property Management &gt;&gt; Management &gt;&gt; Properties &gt;&gt; Management tab &gt;&gt; Setup &gt;&gt; HOA</w:t>
            </w:r>
          </w:p>
        </w:tc>
        <w:tc>
          <w:tcPr>
            <w:tcW w:w="6660" w:type="dxa"/>
          </w:tcPr>
          <w:p w14:paraId="6C2D2EBC" w14:textId="7FF5A8A5" w:rsidR="00F913D2" w:rsidRPr="00191B1C" w:rsidRDefault="00F913D2" w:rsidP="00F913D2">
            <w:pPr>
              <w:rPr>
                <w:color w:val="7030A0"/>
                <w:sz w:val="18"/>
                <w:szCs w:val="18"/>
              </w:rPr>
            </w:pPr>
            <w:r w:rsidRPr="00191B1C">
              <w:rPr>
                <w:color w:val="7030A0"/>
                <w:sz w:val="18"/>
                <w:szCs w:val="18"/>
              </w:rPr>
              <w:t xml:space="preserve">Validate new template – Tricon Prepaid HOA vendor </w:t>
            </w:r>
            <w:r w:rsidRPr="006D7D89">
              <w:rPr>
                <w:color w:val="7030A0"/>
                <w:sz w:val="18"/>
                <w:szCs w:val="18"/>
              </w:rPr>
              <w:t xml:space="preserve">defaults </w:t>
            </w:r>
            <w:r w:rsidR="006D7D89" w:rsidRPr="006D7D89">
              <w:rPr>
                <w:color w:val="7030A0"/>
                <w:sz w:val="18"/>
                <w:szCs w:val="18"/>
              </w:rPr>
              <w:t>are</w:t>
            </w:r>
            <w:r w:rsidRPr="006D7D89">
              <w:rPr>
                <w:color w:val="7030A0"/>
                <w:sz w:val="18"/>
                <w:szCs w:val="18"/>
              </w:rPr>
              <w:t xml:space="preserve"> available</w:t>
            </w:r>
            <w:r w:rsidRPr="00191B1C">
              <w:rPr>
                <w:color w:val="7030A0"/>
                <w:sz w:val="18"/>
                <w:szCs w:val="18"/>
              </w:rPr>
              <w:t xml:space="preserve"> </w:t>
            </w:r>
          </w:p>
          <w:p w14:paraId="72519039" w14:textId="77777777" w:rsidR="008C2DD2" w:rsidRPr="00191B1C" w:rsidRDefault="008C2DD2" w:rsidP="008C2DD2">
            <w:pPr>
              <w:rPr>
                <w:color w:val="7030A0"/>
                <w:sz w:val="18"/>
                <w:szCs w:val="18"/>
              </w:rPr>
            </w:pPr>
          </w:p>
          <w:p w14:paraId="3E16D3B7" w14:textId="77777777" w:rsidR="008C2DD2" w:rsidRPr="00191B1C" w:rsidRDefault="008C2DD2" w:rsidP="008C2DD2">
            <w:pPr>
              <w:rPr>
                <w:color w:val="7030A0"/>
                <w:sz w:val="18"/>
                <w:szCs w:val="18"/>
              </w:rPr>
            </w:pPr>
            <w:r w:rsidRPr="00191B1C">
              <w:rPr>
                <w:color w:val="7030A0"/>
                <w:sz w:val="18"/>
                <w:szCs w:val="18"/>
              </w:rPr>
              <w:t>Validate the fields are dynamic and allow users to select from a drop down.</w:t>
            </w:r>
          </w:p>
          <w:p w14:paraId="0CC4FACF" w14:textId="77777777" w:rsidR="008C2DD2" w:rsidRPr="00191B1C" w:rsidRDefault="008C2DD2" w:rsidP="008C2DD2">
            <w:pPr>
              <w:rPr>
                <w:color w:val="7030A0"/>
                <w:sz w:val="18"/>
                <w:szCs w:val="18"/>
              </w:rPr>
            </w:pPr>
          </w:p>
          <w:p w14:paraId="7BD69D2E" w14:textId="77777777" w:rsidR="008C2DD2" w:rsidRPr="00191B1C" w:rsidRDefault="008C2DD2" w:rsidP="008C2DD2">
            <w:pPr>
              <w:rPr>
                <w:color w:val="7030A0"/>
                <w:sz w:val="18"/>
                <w:szCs w:val="18"/>
              </w:rPr>
            </w:pPr>
            <w:r w:rsidRPr="00191B1C">
              <w:rPr>
                <w:color w:val="7030A0"/>
                <w:sz w:val="18"/>
                <w:szCs w:val="18"/>
              </w:rPr>
              <w:t xml:space="preserve">Validate when a property code is selected, the entity code should default. </w:t>
            </w:r>
          </w:p>
          <w:p w14:paraId="7358E093" w14:textId="77777777" w:rsidR="008C2DD2" w:rsidRPr="00191B1C" w:rsidRDefault="008C2DD2" w:rsidP="008C2DD2">
            <w:pPr>
              <w:rPr>
                <w:color w:val="7030A0"/>
                <w:sz w:val="18"/>
                <w:szCs w:val="18"/>
              </w:rPr>
            </w:pPr>
          </w:p>
          <w:p w14:paraId="33AC52C7" w14:textId="77777777" w:rsidR="008C2DD2" w:rsidRPr="00191B1C" w:rsidRDefault="008C2DD2" w:rsidP="008C2DD2">
            <w:pPr>
              <w:rPr>
                <w:color w:val="7030A0"/>
                <w:sz w:val="18"/>
                <w:szCs w:val="18"/>
              </w:rPr>
            </w:pPr>
            <w:r w:rsidRPr="00191B1C">
              <w:rPr>
                <w:color w:val="7030A0"/>
                <w:sz w:val="18"/>
                <w:szCs w:val="18"/>
              </w:rPr>
              <w:t>Validate when values are updated and published back into D365 the journal lines have updated successfully.</w:t>
            </w:r>
          </w:p>
          <w:p w14:paraId="74F05B01" w14:textId="77777777" w:rsidR="008C2DD2" w:rsidRPr="00191B1C" w:rsidRDefault="008C2DD2" w:rsidP="008C2DD2">
            <w:pPr>
              <w:rPr>
                <w:color w:val="7030A0"/>
                <w:sz w:val="18"/>
                <w:szCs w:val="18"/>
              </w:rPr>
            </w:pPr>
          </w:p>
          <w:p w14:paraId="3DDF398C" w14:textId="43E036D7" w:rsidR="008C2DD2" w:rsidRPr="00191B1C" w:rsidRDefault="008C2DD2" w:rsidP="008C2DD2">
            <w:pPr>
              <w:rPr>
                <w:color w:val="7030A0"/>
                <w:sz w:val="18"/>
                <w:szCs w:val="18"/>
              </w:rPr>
            </w:pPr>
            <w:r w:rsidRPr="00191B1C">
              <w:rPr>
                <w:color w:val="7030A0"/>
                <w:sz w:val="18"/>
                <w:szCs w:val="18"/>
              </w:rPr>
              <w:lastRenderedPageBreak/>
              <w:t>Financial dimensions for BU, property, and market should auto default from the property master based on the property code selected.</w:t>
            </w:r>
          </w:p>
        </w:tc>
        <w:tc>
          <w:tcPr>
            <w:tcW w:w="1530" w:type="dxa"/>
          </w:tcPr>
          <w:p w14:paraId="37AF819B" w14:textId="77777777" w:rsidR="008C2DD2" w:rsidRPr="006D7D89" w:rsidRDefault="008C2DD2" w:rsidP="008C2DD2">
            <w:pPr>
              <w:rPr>
                <w:color w:val="7030A0"/>
                <w:highlight w:val="yellow"/>
              </w:rPr>
            </w:pPr>
          </w:p>
        </w:tc>
      </w:tr>
      <w:tr w:rsidR="006D7D89" w:rsidRPr="006D7D89" w14:paraId="258FF9C2" w14:textId="77777777" w:rsidTr="1E34CE35">
        <w:tc>
          <w:tcPr>
            <w:tcW w:w="895" w:type="dxa"/>
          </w:tcPr>
          <w:p w14:paraId="4F4F0B14" w14:textId="199E8947" w:rsidR="008C2DD2" w:rsidRPr="00191B1C" w:rsidRDefault="008C2DD2" w:rsidP="008C2DD2">
            <w:pPr>
              <w:rPr>
                <w:color w:val="7030A0"/>
              </w:rPr>
            </w:pPr>
            <w:r w:rsidRPr="00191B1C">
              <w:rPr>
                <w:color w:val="7030A0"/>
              </w:rPr>
              <w:t>T.59.C</w:t>
            </w:r>
          </w:p>
        </w:tc>
        <w:tc>
          <w:tcPr>
            <w:tcW w:w="1717" w:type="dxa"/>
          </w:tcPr>
          <w:p w14:paraId="538EE56A" w14:textId="77777777" w:rsidR="008C2DD2" w:rsidRPr="00191B1C" w:rsidRDefault="008C2DD2" w:rsidP="008C2DD2">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TEMP.009</w:t>
            </w:r>
          </w:p>
          <w:p w14:paraId="2668D02A" w14:textId="71F68E80" w:rsidR="008C2DD2" w:rsidRPr="00191B1C" w:rsidRDefault="008C2DD2" w:rsidP="008C2DD2">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HOA- Entity Code</w:t>
            </w:r>
          </w:p>
        </w:tc>
        <w:tc>
          <w:tcPr>
            <w:tcW w:w="3053" w:type="dxa"/>
          </w:tcPr>
          <w:p w14:paraId="1E06A331" w14:textId="1AB30FC4" w:rsidR="008C2DD2" w:rsidRPr="00191B1C" w:rsidRDefault="008C2DD2" w:rsidP="008C2DD2">
            <w:pPr>
              <w:spacing w:after="160" w:line="259" w:lineRule="auto"/>
              <w:rPr>
                <w:color w:val="7030A0"/>
                <w:sz w:val="18"/>
                <w:szCs w:val="18"/>
              </w:rPr>
            </w:pPr>
            <w:r w:rsidRPr="00191B1C">
              <w:rPr>
                <w:color w:val="7030A0"/>
                <w:sz w:val="18"/>
                <w:szCs w:val="18"/>
              </w:rPr>
              <w:t>Property Management &gt;&gt; Management &gt;&gt; Properties &gt;&gt; Management tab &gt;&gt; Setup &gt;&gt; HOA</w:t>
            </w:r>
          </w:p>
        </w:tc>
        <w:tc>
          <w:tcPr>
            <w:tcW w:w="6660" w:type="dxa"/>
          </w:tcPr>
          <w:p w14:paraId="015BEB4E" w14:textId="77777777" w:rsidR="00F913D2" w:rsidRPr="00191B1C" w:rsidRDefault="00F913D2" w:rsidP="00F913D2">
            <w:pPr>
              <w:rPr>
                <w:color w:val="7030A0"/>
                <w:sz w:val="18"/>
                <w:szCs w:val="18"/>
              </w:rPr>
            </w:pPr>
            <w:r w:rsidRPr="00191B1C">
              <w:rPr>
                <w:color w:val="7030A0"/>
                <w:sz w:val="18"/>
                <w:szCs w:val="18"/>
              </w:rPr>
              <w:t xml:space="preserve">Validate new template – Tricon Prepaid HOA vendor defaults </w:t>
            </w:r>
            <w:proofErr w:type="gramStart"/>
            <w:r w:rsidRPr="00191B1C">
              <w:rPr>
                <w:color w:val="7030A0"/>
                <w:sz w:val="18"/>
                <w:szCs w:val="18"/>
              </w:rPr>
              <w:t>is</w:t>
            </w:r>
            <w:proofErr w:type="gramEnd"/>
            <w:r w:rsidRPr="00191B1C">
              <w:rPr>
                <w:color w:val="7030A0"/>
                <w:sz w:val="18"/>
                <w:szCs w:val="18"/>
              </w:rPr>
              <w:t xml:space="preserve"> available </w:t>
            </w:r>
          </w:p>
          <w:p w14:paraId="4746B0DD" w14:textId="77777777" w:rsidR="008C2DD2" w:rsidRPr="00191B1C" w:rsidRDefault="008C2DD2" w:rsidP="008C2DD2">
            <w:pPr>
              <w:rPr>
                <w:color w:val="7030A0"/>
                <w:sz w:val="18"/>
                <w:szCs w:val="18"/>
              </w:rPr>
            </w:pPr>
          </w:p>
          <w:p w14:paraId="7DFBE2E0" w14:textId="77777777" w:rsidR="008C2DD2" w:rsidRPr="00191B1C" w:rsidRDefault="008C2DD2" w:rsidP="008C2DD2">
            <w:pPr>
              <w:rPr>
                <w:color w:val="7030A0"/>
                <w:sz w:val="18"/>
                <w:szCs w:val="18"/>
              </w:rPr>
            </w:pPr>
            <w:r w:rsidRPr="00191B1C">
              <w:rPr>
                <w:color w:val="7030A0"/>
                <w:sz w:val="18"/>
                <w:szCs w:val="18"/>
              </w:rPr>
              <w:t>Validate the fields are dynamic and allow users to select from a drop down.</w:t>
            </w:r>
          </w:p>
          <w:p w14:paraId="433BAE5A" w14:textId="58BE49DC" w:rsidR="008C2DD2" w:rsidRPr="00191B1C" w:rsidRDefault="008C2DD2" w:rsidP="008C2DD2">
            <w:pPr>
              <w:rPr>
                <w:color w:val="7030A0"/>
                <w:sz w:val="18"/>
                <w:szCs w:val="18"/>
              </w:rPr>
            </w:pPr>
          </w:p>
          <w:p w14:paraId="04F3D609" w14:textId="0DAD47D2" w:rsidR="008C2DD2" w:rsidRPr="00191B1C" w:rsidRDefault="0066759A" w:rsidP="008C2DD2">
            <w:pPr>
              <w:rPr>
                <w:color w:val="7030A0"/>
                <w:sz w:val="18"/>
                <w:szCs w:val="18"/>
              </w:rPr>
            </w:pPr>
            <w:r w:rsidRPr="00F220E7">
              <w:rPr>
                <w:sz w:val="18"/>
                <w:szCs w:val="18"/>
              </w:rPr>
              <w:t>Validate if only the entity code is selected, the financial dimension for BU should pull from the entity structure master that is related to the entity ID.</w:t>
            </w:r>
          </w:p>
          <w:p w14:paraId="1966CCFF" w14:textId="77777777" w:rsidR="008C2DD2" w:rsidRPr="00191B1C" w:rsidRDefault="008C2DD2" w:rsidP="008C2DD2">
            <w:pPr>
              <w:rPr>
                <w:color w:val="7030A0"/>
                <w:sz w:val="18"/>
                <w:szCs w:val="18"/>
              </w:rPr>
            </w:pPr>
            <w:r w:rsidRPr="00191B1C">
              <w:rPr>
                <w:color w:val="7030A0"/>
                <w:sz w:val="18"/>
                <w:szCs w:val="18"/>
              </w:rPr>
              <w:t>Validate when values are updated and published back into D365 the journal lines have updated successfully.</w:t>
            </w:r>
          </w:p>
          <w:p w14:paraId="17D30F2E" w14:textId="77777777" w:rsidR="008C2DD2" w:rsidRPr="00191B1C" w:rsidRDefault="008C2DD2" w:rsidP="008C2DD2">
            <w:pPr>
              <w:rPr>
                <w:color w:val="7030A0"/>
                <w:sz w:val="18"/>
                <w:szCs w:val="18"/>
              </w:rPr>
            </w:pPr>
          </w:p>
          <w:p w14:paraId="7FAF50A9" w14:textId="16FA2890" w:rsidR="008C2DD2" w:rsidRPr="00191B1C" w:rsidRDefault="008C2DD2" w:rsidP="008C2DD2">
            <w:pPr>
              <w:rPr>
                <w:color w:val="7030A0"/>
                <w:sz w:val="18"/>
                <w:szCs w:val="18"/>
              </w:rPr>
            </w:pPr>
            <w:r w:rsidRPr="00191B1C">
              <w:rPr>
                <w:color w:val="7030A0"/>
                <w:sz w:val="18"/>
                <w:szCs w:val="18"/>
              </w:rPr>
              <w:t>Financial dimensions for BU should auto default from the entity structure master based on the entity code selected.</w:t>
            </w:r>
          </w:p>
        </w:tc>
        <w:tc>
          <w:tcPr>
            <w:tcW w:w="1530" w:type="dxa"/>
          </w:tcPr>
          <w:p w14:paraId="03B656A3" w14:textId="77777777" w:rsidR="008C2DD2" w:rsidRPr="006D7D89" w:rsidRDefault="008C2DD2" w:rsidP="008C2DD2">
            <w:pPr>
              <w:rPr>
                <w:color w:val="7030A0"/>
                <w:highlight w:val="yellow"/>
              </w:rPr>
            </w:pPr>
          </w:p>
        </w:tc>
      </w:tr>
    </w:tbl>
    <w:p w14:paraId="1A3794FD" w14:textId="76A136E1" w:rsidR="00815DAF" w:rsidRPr="000F2A97" w:rsidRDefault="00815DAF" w:rsidP="00815DAF">
      <w:pPr>
        <w:rPr>
          <w:rFonts w:asciiTheme="majorHAnsi" w:hAnsiTheme="majorHAnsi"/>
          <w:color w:val="FF0000"/>
        </w:rPr>
      </w:pPr>
    </w:p>
    <w:p w14:paraId="02B6A923" w14:textId="15FCFBF6" w:rsidR="00A81B55" w:rsidRPr="00815DAF" w:rsidRDefault="003F5FF3" w:rsidP="00930756">
      <w:pPr>
        <w:pStyle w:val="Heading3"/>
      </w:pPr>
      <w:r>
        <w:t xml:space="preserve">Data Management - </w:t>
      </w:r>
      <w:r w:rsidR="00A81B55">
        <w:t>Data Entity Template</w:t>
      </w:r>
    </w:p>
    <w:tbl>
      <w:tblPr>
        <w:tblStyle w:val="TableGrid"/>
        <w:tblW w:w="13855" w:type="dxa"/>
        <w:tblLayout w:type="fixed"/>
        <w:tblLook w:val="04A0" w:firstRow="1" w:lastRow="0" w:firstColumn="1" w:lastColumn="0" w:noHBand="0" w:noVBand="1"/>
      </w:tblPr>
      <w:tblGrid>
        <w:gridCol w:w="895"/>
        <w:gridCol w:w="1717"/>
        <w:gridCol w:w="3053"/>
        <w:gridCol w:w="6660"/>
        <w:gridCol w:w="1530"/>
      </w:tblGrid>
      <w:tr w:rsidR="00A81B55" w:rsidRPr="00B21961" w14:paraId="4C1F4E7D" w14:textId="77777777" w:rsidTr="1E34CE35">
        <w:tc>
          <w:tcPr>
            <w:tcW w:w="895" w:type="dxa"/>
            <w:shd w:val="clear" w:color="auto" w:fill="FDE9D9" w:themeFill="accent6" w:themeFillTint="33"/>
          </w:tcPr>
          <w:p w14:paraId="34836281" w14:textId="77777777" w:rsidR="00A81B55" w:rsidRPr="00B21961" w:rsidRDefault="00A81B55" w:rsidP="00A979C2">
            <w:pPr>
              <w:rPr>
                <w:b/>
              </w:rPr>
            </w:pPr>
            <w:r>
              <w:rPr>
                <w:b/>
              </w:rPr>
              <w:t>ID</w:t>
            </w:r>
          </w:p>
        </w:tc>
        <w:tc>
          <w:tcPr>
            <w:tcW w:w="1717" w:type="dxa"/>
            <w:shd w:val="clear" w:color="auto" w:fill="FDE9D9" w:themeFill="accent6" w:themeFillTint="33"/>
          </w:tcPr>
          <w:p w14:paraId="2F66D0F3" w14:textId="77777777" w:rsidR="00A81B55" w:rsidRPr="00B21961" w:rsidRDefault="00A81B55" w:rsidP="00A979C2">
            <w:pPr>
              <w:rPr>
                <w:b/>
              </w:rPr>
            </w:pPr>
            <w:r w:rsidRPr="00B21961">
              <w:rPr>
                <w:b/>
              </w:rPr>
              <w:t>Scenario</w:t>
            </w:r>
          </w:p>
        </w:tc>
        <w:tc>
          <w:tcPr>
            <w:tcW w:w="3053" w:type="dxa"/>
            <w:shd w:val="clear" w:color="auto" w:fill="FDE9D9" w:themeFill="accent6" w:themeFillTint="33"/>
          </w:tcPr>
          <w:p w14:paraId="166ABBD8" w14:textId="77777777" w:rsidR="00A81B55" w:rsidRPr="00B21961" w:rsidRDefault="00A81B55" w:rsidP="00A979C2">
            <w:pPr>
              <w:rPr>
                <w:b/>
              </w:rPr>
            </w:pPr>
            <w:r w:rsidRPr="00B21961">
              <w:rPr>
                <w:b/>
              </w:rPr>
              <w:t xml:space="preserve">Steps </w:t>
            </w:r>
          </w:p>
        </w:tc>
        <w:tc>
          <w:tcPr>
            <w:tcW w:w="6660" w:type="dxa"/>
            <w:shd w:val="clear" w:color="auto" w:fill="FDE9D9" w:themeFill="accent6" w:themeFillTint="33"/>
          </w:tcPr>
          <w:p w14:paraId="17B4FE7A" w14:textId="77777777" w:rsidR="00A81B55" w:rsidRPr="00B21961" w:rsidRDefault="00A81B55" w:rsidP="00A979C2">
            <w:pPr>
              <w:tabs>
                <w:tab w:val="right" w:pos="4464"/>
              </w:tabs>
              <w:rPr>
                <w:b/>
              </w:rPr>
            </w:pPr>
            <w:r>
              <w:rPr>
                <w:b/>
              </w:rPr>
              <w:t>Expected Outcome</w:t>
            </w:r>
          </w:p>
        </w:tc>
        <w:tc>
          <w:tcPr>
            <w:tcW w:w="1530" w:type="dxa"/>
            <w:shd w:val="clear" w:color="auto" w:fill="FDE9D9" w:themeFill="accent6" w:themeFillTint="33"/>
          </w:tcPr>
          <w:p w14:paraId="159339DB" w14:textId="77777777" w:rsidR="00A81B55" w:rsidRPr="00B21961" w:rsidRDefault="00A81B55" w:rsidP="00A979C2">
            <w:pPr>
              <w:rPr>
                <w:b/>
              </w:rPr>
            </w:pPr>
            <w:r>
              <w:rPr>
                <w:b/>
              </w:rPr>
              <w:t>Pass/Fail</w:t>
            </w:r>
          </w:p>
        </w:tc>
      </w:tr>
      <w:tr w:rsidR="00A81B55" w:rsidRPr="00A81B55" w14:paraId="35130B36" w14:textId="77777777" w:rsidTr="1E34CE35">
        <w:tc>
          <w:tcPr>
            <w:tcW w:w="13855" w:type="dxa"/>
            <w:gridSpan w:val="5"/>
          </w:tcPr>
          <w:p w14:paraId="4FFCDBF4" w14:textId="77777777" w:rsidR="00A81B55" w:rsidRPr="00F220E7" w:rsidRDefault="00A81B55" w:rsidP="00A979C2">
            <w:pPr>
              <w:pStyle w:val="Heading2"/>
              <w:jc w:val="center"/>
              <w:outlineLvl w:val="1"/>
              <w:rPr>
                <w:rStyle w:val="eop"/>
                <w:rFonts w:ascii="Calibri" w:hAnsi="Calibri" w:cs="Calibri"/>
                <w:sz w:val="24"/>
                <w:szCs w:val="24"/>
                <w:shd w:val="clear" w:color="auto" w:fill="FFFFFF"/>
              </w:rPr>
            </w:pPr>
            <w:r w:rsidRPr="00F220E7">
              <w:rPr>
                <w:rStyle w:val="eop"/>
                <w:rFonts w:ascii="Calibri" w:hAnsi="Calibri" w:cs="Calibri"/>
                <w:sz w:val="24"/>
                <w:szCs w:val="24"/>
                <w:shd w:val="clear" w:color="auto" w:fill="FFFFFF"/>
              </w:rPr>
              <w:t>DATA ENTITY TEMPLATES</w:t>
            </w:r>
          </w:p>
          <w:p w14:paraId="328F0206" w14:textId="77777777" w:rsidR="00A81B55" w:rsidRPr="00F220E7" w:rsidRDefault="00A81B55" w:rsidP="00A979C2">
            <w:pPr>
              <w:rPr>
                <w:bCs/>
                <w:sz w:val="18"/>
                <w:szCs w:val="18"/>
              </w:rPr>
            </w:pPr>
            <w:r w:rsidRPr="00F220E7">
              <w:rPr>
                <w:bCs/>
                <w:sz w:val="18"/>
                <w:szCs w:val="18"/>
              </w:rPr>
              <w:t>The following open in excel templates will contain the following fields and logic:</w:t>
            </w:r>
          </w:p>
          <w:p w14:paraId="334D669D" w14:textId="77777777" w:rsidR="00A81B55" w:rsidRPr="00F220E7" w:rsidRDefault="00A81B55" w:rsidP="003715C9">
            <w:pPr>
              <w:pStyle w:val="ListParagraph"/>
              <w:numPr>
                <w:ilvl w:val="0"/>
                <w:numId w:val="17"/>
              </w:numPr>
              <w:rPr>
                <w:b/>
              </w:rPr>
            </w:pPr>
            <w:r w:rsidRPr="00F220E7">
              <w:rPr>
                <w:sz w:val="18"/>
                <w:szCs w:val="18"/>
              </w:rPr>
              <w:t>Validate the following three fields [ Entity code, Property code, Unit code] were added to the data entities.</w:t>
            </w:r>
          </w:p>
          <w:p w14:paraId="3B6664FC" w14:textId="77777777" w:rsidR="00A81B55" w:rsidRPr="00F220E7" w:rsidRDefault="00A81B55" w:rsidP="003715C9">
            <w:pPr>
              <w:pStyle w:val="ListParagraph"/>
              <w:numPr>
                <w:ilvl w:val="0"/>
                <w:numId w:val="17"/>
              </w:numPr>
              <w:rPr>
                <w:b/>
              </w:rPr>
            </w:pPr>
            <w:r w:rsidRPr="00F220E7">
              <w:rPr>
                <w:bCs/>
                <w:sz w:val="18"/>
                <w:szCs w:val="18"/>
              </w:rPr>
              <w:t>Property code values can be inputted onto the form and published back into D365.</w:t>
            </w:r>
          </w:p>
          <w:p w14:paraId="55EE612E" w14:textId="2E14007E" w:rsidR="00A81B55" w:rsidRPr="00F220E7" w:rsidRDefault="00A81B55" w:rsidP="003715C9">
            <w:pPr>
              <w:pStyle w:val="ListParagraph"/>
              <w:numPr>
                <w:ilvl w:val="0"/>
                <w:numId w:val="17"/>
              </w:numPr>
              <w:rPr>
                <w:b/>
              </w:rPr>
            </w:pPr>
            <w:r w:rsidRPr="00F220E7">
              <w:rPr>
                <w:bCs/>
                <w:sz w:val="18"/>
                <w:szCs w:val="18"/>
              </w:rPr>
              <w:t>Entity code values can be inputted onto the form and published back into D365.</w:t>
            </w:r>
          </w:p>
        </w:tc>
      </w:tr>
      <w:tr w:rsidR="00A81B55" w:rsidRPr="00F220E7" w14:paraId="44B76337" w14:textId="77777777" w:rsidTr="1E34CE35">
        <w:tc>
          <w:tcPr>
            <w:tcW w:w="895" w:type="dxa"/>
          </w:tcPr>
          <w:p w14:paraId="36A1E6DE" w14:textId="3BE68CDF" w:rsidR="00A81B55" w:rsidRPr="00F220E7" w:rsidRDefault="00A81B55" w:rsidP="00A979C2">
            <w:r w:rsidRPr="00F220E7">
              <w:t>T.</w:t>
            </w:r>
            <w:r w:rsidR="00DB2FC8">
              <w:t>60</w:t>
            </w:r>
            <w:r w:rsidRPr="00F220E7">
              <w:t>.A</w:t>
            </w:r>
          </w:p>
        </w:tc>
        <w:tc>
          <w:tcPr>
            <w:tcW w:w="1717" w:type="dxa"/>
          </w:tcPr>
          <w:p w14:paraId="7C229ABA" w14:textId="35514864" w:rsidR="00A81B55" w:rsidRPr="00F220E7" w:rsidRDefault="00146661" w:rsidP="00A979C2">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DATA</w:t>
            </w:r>
            <w:r w:rsidR="00A81B55" w:rsidRPr="00F220E7">
              <w:rPr>
                <w:rFonts w:asciiTheme="majorHAnsi" w:hAnsiTheme="majorHAnsi" w:cstheme="majorHAnsi"/>
                <w:sz w:val="18"/>
                <w:szCs w:val="18"/>
              </w:rPr>
              <w:t>.001</w:t>
            </w:r>
          </w:p>
          <w:p w14:paraId="5696C7BB" w14:textId="77777777" w:rsidR="00A81B55" w:rsidRPr="00F220E7" w:rsidRDefault="00A81B55" w:rsidP="00A979C2">
            <w:pPr>
              <w:spacing w:after="160" w:line="259" w:lineRule="auto"/>
              <w:rPr>
                <w:rFonts w:asciiTheme="majorHAnsi" w:hAnsiTheme="majorHAnsi" w:cstheme="majorHAnsi"/>
                <w:sz w:val="18"/>
                <w:szCs w:val="18"/>
              </w:rPr>
            </w:pPr>
            <w:r w:rsidRPr="00F220E7">
              <w:rPr>
                <w:sz w:val="18"/>
                <w:szCs w:val="18"/>
              </w:rPr>
              <w:t>General Journal Template – Field Validation</w:t>
            </w:r>
          </w:p>
        </w:tc>
        <w:tc>
          <w:tcPr>
            <w:tcW w:w="3053" w:type="dxa"/>
          </w:tcPr>
          <w:p w14:paraId="50F27649" w14:textId="58BE49DC" w:rsidR="008D1082" w:rsidRDefault="008303B2" w:rsidP="008D1082">
            <w:pPr>
              <w:pStyle w:val="NoSpacing"/>
              <w:rPr>
                <w:sz w:val="18"/>
                <w:szCs w:val="18"/>
              </w:rPr>
            </w:pPr>
            <w:r w:rsidRPr="1E34CE35">
              <w:rPr>
                <w:sz w:val="18"/>
                <w:szCs w:val="18"/>
              </w:rPr>
              <w:t>Data Management &gt;&gt; Import&gt;&gt; Entity Type &gt;&gt;</w:t>
            </w:r>
            <w:r w:rsidR="008D1082" w:rsidRPr="1E34CE35">
              <w:rPr>
                <w:sz w:val="18"/>
                <w:szCs w:val="18"/>
              </w:rPr>
              <w:t>General Journal</w:t>
            </w:r>
          </w:p>
          <w:p w14:paraId="71793C01" w14:textId="58BE49DC" w:rsidR="00A81B55" w:rsidRPr="00F220E7" w:rsidRDefault="00A81B55" w:rsidP="00A979C2">
            <w:pPr>
              <w:spacing w:after="160" w:line="259" w:lineRule="auto"/>
              <w:rPr>
                <w:sz w:val="18"/>
                <w:szCs w:val="18"/>
              </w:rPr>
            </w:pPr>
          </w:p>
        </w:tc>
        <w:tc>
          <w:tcPr>
            <w:tcW w:w="6660" w:type="dxa"/>
          </w:tcPr>
          <w:p w14:paraId="52FFE1DB" w14:textId="7EF17531" w:rsidR="00A81B55" w:rsidRPr="00F220E7" w:rsidRDefault="003715C9" w:rsidP="00A979C2">
            <w:pPr>
              <w:rPr>
                <w:sz w:val="18"/>
                <w:szCs w:val="18"/>
              </w:rPr>
            </w:pPr>
            <w:r w:rsidRPr="00F220E7">
              <w:rPr>
                <w:sz w:val="18"/>
                <w:szCs w:val="18"/>
              </w:rPr>
              <w:t>Validate</w:t>
            </w:r>
            <w:r w:rsidR="00A81B55" w:rsidRPr="00F220E7">
              <w:rPr>
                <w:sz w:val="18"/>
                <w:szCs w:val="18"/>
              </w:rPr>
              <w:t xml:space="preserve"> </w:t>
            </w:r>
            <w:r w:rsidRPr="00F220E7">
              <w:rPr>
                <w:sz w:val="18"/>
                <w:szCs w:val="18"/>
              </w:rPr>
              <w:t>t</w:t>
            </w:r>
            <w:r w:rsidR="00A81B55" w:rsidRPr="00F220E7">
              <w:rPr>
                <w:sz w:val="18"/>
                <w:szCs w:val="18"/>
              </w:rPr>
              <w:t xml:space="preserve">he following three fields were added </w:t>
            </w:r>
            <w:r w:rsidRPr="00F220E7">
              <w:rPr>
                <w:sz w:val="18"/>
                <w:szCs w:val="18"/>
              </w:rPr>
              <w:t xml:space="preserve">to the entity templates. </w:t>
            </w:r>
            <w:r w:rsidR="00A81B55" w:rsidRPr="00F220E7">
              <w:rPr>
                <w:sz w:val="18"/>
                <w:szCs w:val="18"/>
              </w:rPr>
              <w:t>[entity code, property code, unit code]</w:t>
            </w:r>
          </w:p>
          <w:p w14:paraId="1029D915" w14:textId="3079ACE8" w:rsidR="003715C9" w:rsidRPr="00F220E7" w:rsidRDefault="003715C9" w:rsidP="00A979C2">
            <w:pPr>
              <w:rPr>
                <w:sz w:val="18"/>
                <w:szCs w:val="18"/>
              </w:rPr>
            </w:pPr>
          </w:p>
          <w:p w14:paraId="46EB158D" w14:textId="09B1C4D3" w:rsidR="003715C9" w:rsidRPr="00F220E7" w:rsidRDefault="003715C9" w:rsidP="00A979C2">
            <w:pPr>
              <w:rPr>
                <w:sz w:val="18"/>
                <w:szCs w:val="18"/>
              </w:rPr>
            </w:pPr>
            <w:r w:rsidRPr="00F220E7">
              <w:rPr>
                <w:sz w:val="18"/>
                <w:szCs w:val="18"/>
              </w:rPr>
              <w:t xml:space="preserve">Download each of the three templates to confirm. </w:t>
            </w:r>
          </w:p>
          <w:p w14:paraId="3D887330" w14:textId="77777777" w:rsidR="00A81B55" w:rsidRPr="00F220E7" w:rsidRDefault="00A81B55" w:rsidP="00A979C2">
            <w:pPr>
              <w:rPr>
                <w:sz w:val="18"/>
                <w:szCs w:val="18"/>
              </w:rPr>
            </w:pPr>
          </w:p>
        </w:tc>
        <w:tc>
          <w:tcPr>
            <w:tcW w:w="1530" w:type="dxa"/>
          </w:tcPr>
          <w:p w14:paraId="36B7D01B" w14:textId="77777777" w:rsidR="00A81B55" w:rsidRPr="00F220E7" w:rsidRDefault="00A81B55" w:rsidP="00A979C2">
            <w:pPr>
              <w:rPr>
                <w:highlight w:val="yellow"/>
              </w:rPr>
            </w:pPr>
          </w:p>
        </w:tc>
      </w:tr>
      <w:tr w:rsidR="00A81B55" w:rsidRPr="00F220E7" w14:paraId="7F1251CE" w14:textId="77777777" w:rsidTr="1E34CE35">
        <w:tc>
          <w:tcPr>
            <w:tcW w:w="895" w:type="dxa"/>
          </w:tcPr>
          <w:p w14:paraId="4A6612CA" w14:textId="0C6B263D" w:rsidR="00A81B55" w:rsidRPr="00F220E7" w:rsidRDefault="00A81B55" w:rsidP="00A979C2">
            <w:r w:rsidRPr="00F220E7">
              <w:t>T.</w:t>
            </w:r>
            <w:r w:rsidR="00AC305F">
              <w:t>60</w:t>
            </w:r>
            <w:r w:rsidRPr="00F220E7">
              <w:t>.B</w:t>
            </w:r>
          </w:p>
        </w:tc>
        <w:tc>
          <w:tcPr>
            <w:tcW w:w="1717" w:type="dxa"/>
          </w:tcPr>
          <w:p w14:paraId="48EBB91B" w14:textId="6F0691FE" w:rsidR="00A81B55" w:rsidRPr="00F220E7" w:rsidRDefault="00146661" w:rsidP="00A979C2">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DATA</w:t>
            </w:r>
            <w:commentRangeStart w:id="106"/>
            <w:r w:rsidR="00A81B55" w:rsidRPr="00F220E7">
              <w:rPr>
                <w:rFonts w:asciiTheme="majorHAnsi" w:hAnsiTheme="majorHAnsi" w:cstheme="majorHAnsi"/>
                <w:sz w:val="18"/>
                <w:szCs w:val="18"/>
              </w:rPr>
              <w:t>.001</w:t>
            </w:r>
            <w:commentRangeEnd w:id="106"/>
            <w:r w:rsidRPr="00F220E7">
              <w:rPr>
                <w:rStyle w:val="CommentReference"/>
                <w:rFonts w:eastAsiaTheme="minorHAnsi"/>
                <w:lang w:val="en-US"/>
              </w:rPr>
              <w:commentReference w:id="106"/>
            </w:r>
          </w:p>
          <w:p w14:paraId="162925F7" w14:textId="77777777" w:rsidR="00A81B55" w:rsidRPr="00F220E7" w:rsidRDefault="00A81B55" w:rsidP="00A979C2">
            <w:pPr>
              <w:spacing w:after="160" w:line="259" w:lineRule="auto"/>
              <w:rPr>
                <w:rFonts w:asciiTheme="majorHAnsi" w:hAnsiTheme="majorHAnsi" w:cstheme="majorHAnsi"/>
                <w:sz w:val="18"/>
                <w:szCs w:val="18"/>
              </w:rPr>
            </w:pPr>
            <w:r w:rsidRPr="00F220E7">
              <w:rPr>
                <w:sz w:val="18"/>
                <w:szCs w:val="18"/>
              </w:rPr>
              <w:t>General Journal Template - Property Code</w:t>
            </w:r>
          </w:p>
        </w:tc>
        <w:tc>
          <w:tcPr>
            <w:tcW w:w="3053" w:type="dxa"/>
          </w:tcPr>
          <w:p w14:paraId="160D51CE" w14:textId="58BE49DC" w:rsidR="008303B2" w:rsidRDefault="008303B2" w:rsidP="008303B2">
            <w:pPr>
              <w:pStyle w:val="NoSpacing"/>
              <w:rPr>
                <w:sz w:val="18"/>
                <w:szCs w:val="18"/>
              </w:rPr>
            </w:pPr>
            <w:r w:rsidRPr="1E34CE35">
              <w:rPr>
                <w:sz w:val="18"/>
                <w:szCs w:val="18"/>
              </w:rPr>
              <w:t>Data Management &gt;&gt; Import&gt;&gt; Entity Type &gt;&gt;General Journal</w:t>
            </w:r>
          </w:p>
          <w:p w14:paraId="43A23073" w14:textId="58BE49DC" w:rsidR="00A81B55" w:rsidRPr="00F220E7" w:rsidRDefault="00A81B55" w:rsidP="00A979C2">
            <w:pPr>
              <w:spacing w:after="160" w:line="259" w:lineRule="auto"/>
              <w:rPr>
                <w:sz w:val="18"/>
                <w:szCs w:val="18"/>
              </w:rPr>
            </w:pPr>
          </w:p>
        </w:tc>
        <w:tc>
          <w:tcPr>
            <w:tcW w:w="6660" w:type="dxa"/>
          </w:tcPr>
          <w:p w14:paraId="77A49FB0" w14:textId="77777777" w:rsidR="00146661" w:rsidRPr="00F220E7" w:rsidRDefault="00A81B55" w:rsidP="00A979C2">
            <w:pPr>
              <w:rPr>
                <w:sz w:val="18"/>
                <w:szCs w:val="18"/>
              </w:rPr>
            </w:pPr>
            <w:r w:rsidRPr="00F220E7">
              <w:rPr>
                <w:sz w:val="18"/>
                <w:szCs w:val="18"/>
              </w:rPr>
              <w:t xml:space="preserve">Validate when using the </w:t>
            </w:r>
            <w:r w:rsidR="00146661" w:rsidRPr="00F220E7">
              <w:rPr>
                <w:sz w:val="18"/>
                <w:szCs w:val="18"/>
              </w:rPr>
              <w:t xml:space="preserve">data entity template through data management user can input the property code. </w:t>
            </w:r>
          </w:p>
          <w:p w14:paraId="6C943E9E" w14:textId="77777777" w:rsidR="00146661" w:rsidRPr="00F220E7" w:rsidRDefault="00146661" w:rsidP="00A979C2">
            <w:pPr>
              <w:rPr>
                <w:sz w:val="18"/>
                <w:szCs w:val="18"/>
              </w:rPr>
            </w:pPr>
          </w:p>
          <w:p w14:paraId="4DBAC82E" w14:textId="77777777" w:rsidR="00146661" w:rsidRPr="00F220E7" w:rsidRDefault="00146661" w:rsidP="00A979C2">
            <w:pPr>
              <w:rPr>
                <w:sz w:val="18"/>
                <w:szCs w:val="18"/>
              </w:rPr>
            </w:pPr>
            <w:r w:rsidRPr="00F220E7">
              <w:rPr>
                <w:sz w:val="18"/>
                <w:szCs w:val="18"/>
              </w:rPr>
              <w:t>Validate that the file can be imported into D365</w:t>
            </w:r>
          </w:p>
          <w:p w14:paraId="042A4866" w14:textId="77777777" w:rsidR="00146661" w:rsidRPr="00F220E7" w:rsidRDefault="00146661" w:rsidP="00A979C2">
            <w:pPr>
              <w:rPr>
                <w:sz w:val="18"/>
                <w:szCs w:val="18"/>
              </w:rPr>
            </w:pPr>
          </w:p>
          <w:p w14:paraId="2D128A48" w14:textId="08208325" w:rsidR="00A81B55" w:rsidRPr="00F220E7" w:rsidRDefault="00146661" w:rsidP="00A979C2">
            <w:pPr>
              <w:rPr>
                <w:sz w:val="18"/>
                <w:szCs w:val="18"/>
              </w:rPr>
            </w:pPr>
            <w:r w:rsidRPr="00F220E7">
              <w:rPr>
                <w:sz w:val="18"/>
                <w:szCs w:val="18"/>
              </w:rPr>
              <w:t xml:space="preserve">The journal line has consumed the information. </w:t>
            </w:r>
          </w:p>
        </w:tc>
        <w:tc>
          <w:tcPr>
            <w:tcW w:w="1530" w:type="dxa"/>
          </w:tcPr>
          <w:p w14:paraId="3B4FCA57" w14:textId="77777777" w:rsidR="00A81B55" w:rsidRPr="00F220E7" w:rsidRDefault="00A81B55" w:rsidP="00A979C2">
            <w:pPr>
              <w:rPr>
                <w:highlight w:val="yellow"/>
              </w:rPr>
            </w:pPr>
          </w:p>
        </w:tc>
      </w:tr>
      <w:tr w:rsidR="00A81B55" w:rsidRPr="00F220E7" w14:paraId="32EE6CA3" w14:textId="77777777" w:rsidTr="1E34CE35">
        <w:tc>
          <w:tcPr>
            <w:tcW w:w="895" w:type="dxa"/>
          </w:tcPr>
          <w:p w14:paraId="7CD942BE" w14:textId="66440357" w:rsidR="00A81B55" w:rsidRPr="00F220E7" w:rsidRDefault="00A81B55" w:rsidP="00A979C2">
            <w:r w:rsidRPr="00F220E7">
              <w:t>T.</w:t>
            </w:r>
            <w:r w:rsidR="00AC305F">
              <w:t>60</w:t>
            </w:r>
            <w:r w:rsidRPr="00F220E7">
              <w:t>.C</w:t>
            </w:r>
          </w:p>
        </w:tc>
        <w:tc>
          <w:tcPr>
            <w:tcW w:w="1717" w:type="dxa"/>
          </w:tcPr>
          <w:p w14:paraId="35E27D6B" w14:textId="39D37631" w:rsidR="00A81B55" w:rsidRPr="00F220E7" w:rsidRDefault="00146661" w:rsidP="00A979C2">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DATA</w:t>
            </w:r>
            <w:r w:rsidR="00A81B55" w:rsidRPr="00F220E7">
              <w:rPr>
                <w:rFonts w:asciiTheme="majorHAnsi" w:hAnsiTheme="majorHAnsi" w:cstheme="majorHAnsi"/>
                <w:sz w:val="18"/>
                <w:szCs w:val="18"/>
              </w:rPr>
              <w:t>.001</w:t>
            </w:r>
          </w:p>
          <w:p w14:paraId="4CF2383A" w14:textId="77777777" w:rsidR="00A81B55" w:rsidRPr="00F220E7" w:rsidRDefault="00A81B55" w:rsidP="00A979C2">
            <w:pPr>
              <w:spacing w:after="160" w:line="259" w:lineRule="auto"/>
              <w:rPr>
                <w:rFonts w:asciiTheme="majorHAnsi" w:hAnsiTheme="majorHAnsi" w:cstheme="majorHAnsi"/>
                <w:sz w:val="18"/>
                <w:szCs w:val="18"/>
              </w:rPr>
            </w:pPr>
            <w:r w:rsidRPr="00F220E7">
              <w:rPr>
                <w:sz w:val="18"/>
                <w:szCs w:val="18"/>
              </w:rPr>
              <w:lastRenderedPageBreak/>
              <w:t>General Journal Template - Entity Code</w:t>
            </w:r>
          </w:p>
        </w:tc>
        <w:tc>
          <w:tcPr>
            <w:tcW w:w="3053" w:type="dxa"/>
          </w:tcPr>
          <w:p w14:paraId="27705E53" w14:textId="58BE49DC" w:rsidR="008303B2" w:rsidRDefault="008303B2" w:rsidP="008303B2">
            <w:pPr>
              <w:pStyle w:val="NoSpacing"/>
              <w:rPr>
                <w:sz w:val="18"/>
                <w:szCs w:val="18"/>
              </w:rPr>
            </w:pPr>
            <w:r w:rsidRPr="1E34CE35">
              <w:rPr>
                <w:sz w:val="18"/>
                <w:szCs w:val="18"/>
              </w:rPr>
              <w:lastRenderedPageBreak/>
              <w:t>Data Management &gt;&gt; Import&gt;&gt; Entity Type &gt;&gt;General Journal</w:t>
            </w:r>
          </w:p>
          <w:p w14:paraId="0363F86B" w14:textId="58BE49DC" w:rsidR="00A81B55" w:rsidRPr="00F220E7" w:rsidRDefault="00A81B55" w:rsidP="00A979C2">
            <w:pPr>
              <w:spacing w:after="160" w:line="259" w:lineRule="auto"/>
              <w:rPr>
                <w:sz w:val="18"/>
                <w:szCs w:val="18"/>
              </w:rPr>
            </w:pPr>
          </w:p>
        </w:tc>
        <w:tc>
          <w:tcPr>
            <w:tcW w:w="6660" w:type="dxa"/>
          </w:tcPr>
          <w:p w14:paraId="1CB6169B" w14:textId="1C04ECC4" w:rsidR="00146661" w:rsidRPr="00F220E7" w:rsidRDefault="00146661" w:rsidP="00146661">
            <w:pPr>
              <w:rPr>
                <w:sz w:val="18"/>
                <w:szCs w:val="18"/>
              </w:rPr>
            </w:pPr>
            <w:r w:rsidRPr="00F220E7">
              <w:rPr>
                <w:sz w:val="18"/>
                <w:szCs w:val="18"/>
              </w:rPr>
              <w:lastRenderedPageBreak/>
              <w:t>Validate when using the data entity template through data management user can input the</w:t>
            </w:r>
            <w:r w:rsidR="00BF2327" w:rsidRPr="00F220E7">
              <w:rPr>
                <w:sz w:val="18"/>
                <w:szCs w:val="18"/>
              </w:rPr>
              <w:t xml:space="preserve"> entity</w:t>
            </w:r>
            <w:r w:rsidRPr="00F220E7">
              <w:rPr>
                <w:sz w:val="18"/>
                <w:szCs w:val="18"/>
              </w:rPr>
              <w:t xml:space="preserve"> code. </w:t>
            </w:r>
          </w:p>
          <w:p w14:paraId="108DFF58" w14:textId="77777777" w:rsidR="00146661" w:rsidRPr="00F220E7" w:rsidRDefault="00146661" w:rsidP="00146661">
            <w:pPr>
              <w:rPr>
                <w:sz w:val="18"/>
                <w:szCs w:val="18"/>
              </w:rPr>
            </w:pPr>
          </w:p>
          <w:p w14:paraId="32898DF0" w14:textId="77777777" w:rsidR="00146661" w:rsidRPr="00F220E7" w:rsidRDefault="00146661" w:rsidP="00146661">
            <w:pPr>
              <w:rPr>
                <w:sz w:val="18"/>
                <w:szCs w:val="18"/>
              </w:rPr>
            </w:pPr>
            <w:r w:rsidRPr="00F220E7">
              <w:rPr>
                <w:sz w:val="18"/>
                <w:szCs w:val="18"/>
              </w:rPr>
              <w:lastRenderedPageBreak/>
              <w:t>Validate that the file can be imported into D365</w:t>
            </w:r>
          </w:p>
          <w:p w14:paraId="62170827" w14:textId="77777777" w:rsidR="00146661" w:rsidRPr="00F220E7" w:rsidRDefault="00146661" w:rsidP="00146661">
            <w:pPr>
              <w:rPr>
                <w:sz w:val="18"/>
                <w:szCs w:val="18"/>
              </w:rPr>
            </w:pPr>
          </w:p>
          <w:p w14:paraId="27CBB4E4" w14:textId="1DD2D8D4" w:rsidR="00146661" w:rsidRPr="00F220E7" w:rsidRDefault="00146661" w:rsidP="00146661">
            <w:pPr>
              <w:rPr>
                <w:sz w:val="18"/>
                <w:szCs w:val="18"/>
              </w:rPr>
            </w:pPr>
            <w:r w:rsidRPr="00F220E7">
              <w:rPr>
                <w:sz w:val="18"/>
                <w:szCs w:val="18"/>
              </w:rPr>
              <w:t>The journal line has consumed the information.</w:t>
            </w:r>
          </w:p>
          <w:p w14:paraId="60FB4415" w14:textId="35AB401B" w:rsidR="00A81B55" w:rsidRPr="00F220E7" w:rsidRDefault="00A81B55" w:rsidP="00A979C2">
            <w:pPr>
              <w:rPr>
                <w:sz w:val="18"/>
                <w:szCs w:val="18"/>
              </w:rPr>
            </w:pPr>
          </w:p>
        </w:tc>
        <w:tc>
          <w:tcPr>
            <w:tcW w:w="1530" w:type="dxa"/>
          </w:tcPr>
          <w:p w14:paraId="226FB7E4" w14:textId="77777777" w:rsidR="00A81B55" w:rsidRPr="00F220E7" w:rsidRDefault="00A81B55" w:rsidP="00A979C2">
            <w:pPr>
              <w:rPr>
                <w:highlight w:val="yellow"/>
              </w:rPr>
            </w:pPr>
          </w:p>
        </w:tc>
      </w:tr>
      <w:tr w:rsidR="00BF2327" w:rsidRPr="00F220E7" w14:paraId="144A5657" w14:textId="77777777" w:rsidTr="1E34CE35">
        <w:tc>
          <w:tcPr>
            <w:tcW w:w="895" w:type="dxa"/>
          </w:tcPr>
          <w:p w14:paraId="7FCA75A3" w14:textId="0D193375" w:rsidR="00BF2327" w:rsidRPr="00F220E7" w:rsidRDefault="00BF2327" w:rsidP="00BF2327">
            <w:r w:rsidRPr="00F220E7">
              <w:t>T.</w:t>
            </w:r>
            <w:r w:rsidR="00AC305F">
              <w:t>61</w:t>
            </w:r>
            <w:r w:rsidRPr="00F220E7">
              <w:t>.A</w:t>
            </w:r>
          </w:p>
        </w:tc>
        <w:tc>
          <w:tcPr>
            <w:tcW w:w="1717" w:type="dxa"/>
          </w:tcPr>
          <w:p w14:paraId="150FF8E9" w14:textId="723B89BE" w:rsidR="00BF2327" w:rsidRPr="00F220E7" w:rsidRDefault="00BF2327" w:rsidP="00BF2327">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DATA.002</w:t>
            </w:r>
          </w:p>
          <w:p w14:paraId="20CCBE84" w14:textId="77777777" w:rsidR="00BF2327" w:rsidRPr="00F220E7" w:rsidRDefault="00BF2327" w:rsidP="00BF2327">
            <w:pPr>
              <w:spacing w:after="160" w:line="259" w:lineRule="auto"/>
              <w:rPr>
                <w:rFonts w:asciiTheme="majorHAnsi" w:hAnsiTheme="majorHAnsi" w:cstheme="majorHAnsi"/>
                <w:sz w:val="18"/>
                <w:szCs w:val="18"/>
              </w:rPr>
            </w:pPr>
            <w:r w:rsidRPr="00F220E7">
              <w:rPr>
                <w:sz w:val="18"/>
                <w:szCs w:val="18"/>
              </w:rPr>
              <w:t>Invoice Journal Template – Field Validation</w:t>
            </w:r>
          </w:p>
        </w:tc>
        <w:tc>
          <w:tcPr>
            <w:tcW w:w="3053" w:type="dxa"/>
          </w:tcPr>
          <w:p w14:paraId="22BC3A0B" w14:textId="58BE49DC" w:rsidR="008303B2" w:rsidRDefault="008303B2" w:rsidP="008303B2">
            <w:pPr>
              <w:pStyle w:val="NoSpacing"/>
              <w:rPr>
                <w:sz w:val="18"/>
                <w:szCs w:val="18"/>
              </w:rPr>
            </w:pPr>
            <w:r w:rsidRPr="1E34CE35">
              <w:rPr>
                <w:sz w:val="18"/>
                <w:szCs w:val="18"/>
              </w:rPr>
              <w:t>Data Management &gt;&gt; Import&gt;&gt; Entity Type &gt;&gt;</w:t>
            </w:r>
            <w:r w:rsidR="000075C5" w:rsidRPr="1E34CE35">
              <w:rPr>
                <w:sz w:val="18"/>
                <w:szCs w:val="18"/>
              </w:rPr>
              <w:t xml:space="preserve"> Vendor invoice journal</w:t>
            </w:r>
          </w:p>
          <w:p w14:paraId="69B58672" w14:textId="58BE49DC" w:rsidR="00BF2327" w:rsidRPr="00F220E7" w:rsidRDefault="00BF2327" w:rsidP="00BF2327">
            <w:pPr>
              <w:spacing w:after="160" w:line="259" w:lineRule="auto"/>
              <w:rPr>
                <w:sz w:val="18"/>
                <w:szCs w:val="18"/>
              </w:rPr>
            </w:pPr>
          </w:p>
        </w:tc>
        <w:tc>
          <w:tcPr>
            <w:tcW w:w="6660" w:type="dxa"/>
          </w:tcPr>
          <w:p w14:paraId="78F3E7A7" w14:textId="77777777" w:rsidR="00BF2327" w:rsidRPr="00F220E7" w:rsidRDefault="00BF2327" w:rsidP="00BF2327">
            <w:pPr>
              <w:rPr>
                <w:sz w:val="18"/>
                <w:szCs w:val="18"/>
              </w:rPr>
            </w:pPr>
            <w:r w:rsidRPr="00F220E7">
              <w:rPr>
                <w:sz w:val="18"/>
                <w:szCs w:val="18"/>
              </w:rPr>
              <w:t>Validate the following three fields were added to the entity templates. [entity code, property code, unit code]</w:t>
            </w:r>
          </w:p>
          <w:p w14:paraId="400AEC2D" w14:textId="77777777" w:rsidR="00BF2327" w:rsidRPr="00F220E7" w:rsidRDefault="00BF2327" w:rsidP="00BF2327">
            <w:pPr>
              <w:rPr>
                <w:sz w:val="18"/>
                <w:szCs w:val="18"/>
              </w:rPr>
            </w:pPr>
          </w:p>
          <w:p w14:paraId="7E135395" w14:textId="77777777" w:rsidR="00BF2327" w:rsidRPr="00F220E7" w:rsidRDefault="00BF2327" w:rsidP="00BF2327">
            <w:pPr>
              <w:rPr>
                <w:sz w:val="18"/>
                <w:szCs w:val="18"/>
              </w:rPr>
            </w:pPr>
            <w:r w:rsidRPr="00F220E7">
              <w:rPr>
                <w:sz w:val="18"/>
                <w:szCs w:val="18"/>
              </w:rPr>
              <w:t xml:space="preserve">Download each of the three templates to confirm. </w:t>
            </w:r>
          </w:p>
          <w:p w14:paraId="656E9939" w14:textId="77777777" w:rsidR="00BF2327" w:rsidRPr="00F220E7" w:rsidRDefault="00BF2327" w:rsidP="00BF2327">
            <w:pPr>
              <w:rPr>
                <w:sz w:val="18"/>
                <w:szCs w:val="18"/>
              </w:rPr>
            </w:pPr>
          </w:p>
        </w:tc>
        <w:tc>
          <w:tcPr>
            <w:tcW w:w="1530" w:type="dxa"/>
          </w:tcPr>
          <w:p w14:paraId="5EF91292" w14:textId="77777777" w:rsidR="00BF2327" w:rsidRPr="00F220E7" w:rsidRDefault="00BF2327" w:rsidP="00BF2327">
            <w:pPr>
              <w:rPr>
                <w:highlight w:val="yellow"/>
              </w:rPr>
            </w:pPr>
          </w:p>
        </w:tc>
      </w:tr>
      <w:tr w:rsidR="00BF2327" w:rsidRPr="00F220E7" w14:paraId="1CEC8CBC" w14:textId="77777777" w:rsidTr="1E34CE35">
        <w:tc>
          <w:tcPr>
            <w:tcW w:w="895" w:type="dxa"/>
          </w:tcPr>
          <w:p w14:paraId="02DEFF48" w14:textId="1C5F7762" w:rsidR="00BF2327" w:rsidRPr="00F220E7" w:rsidRDefault="00BF2327" w:rsidP="00BF2327">
            <w:r w:rsidRPr="00F220E7">
              <w:t>T.</w:t>
            </w:r>
            <w:r w:rsidR="00AC305F">
              <w:t>61</w:t>
            </w:r>
            <w:r w:rsidRPr="00F220E7">
              <w:t>.B</w:t>
            </w:r>
          </w:p>
        </w:tc>
        <w:tc>
          <w:tcPr>
            <w:tcW w:w="1717" w:type="dxa"/>
          </w:tcPr>
          <w:p w14:paraId="3FF41F0F" w14:textId="47CD502C" w:rsidR="00BF2327" w:rsidRPr="00F220E7" w:rsidRDefault="00BF2327" w:rsidP="00BF2327">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DATA.002</w:t>
            </w:r>
          </w:p>
          <w:p w14:paraId="13585B3F" w14:textId="77777777" w:rsidR="00BF2327" w:rsidRPr="00F220E7" w:rsidRDefault="00BF2327" w:rsidP="00BF2327">
            <w:pPr>
              <w:spacing w:after="160" w:line="259" w:lineRule="auto"/>
              <w:rPr>
                <w:rFonts w:asciiTheme="majorHAnsi" w:hAnsiTheme="majorHAnsi" w:cstheme="majorHAnsi"/>
                <w:sz w:val="18"/>
                <w:szCs w:val="18"/>
              </w:rPr>
            </w:pPr>
            <w:r w:rsidRPr="00F220E7">
              <w:rPr>
                <w:sz w:val="18"/>
                <w:szCs w:val="18"/>
              </w:rPr>
              <w:t>Invoice Journal – Property code</w:t>
            </w:r>
          </w:p>
        </w:tc>
        <w:tc>
          <w:tcPr>
            <w:tcW w:w="3053" w:type="dxa"/>
          </w:tcPr>
          <w:p w14:paraId="582508BC" w14:textId="58BE49DC" w:rsidR="008279C8" w:rsidRDefault="008279C8" w:rsidP="008279C8">
            <w:pPr>
              <w:pStyle w:val="NoSpacing"/>
              <w:rPr>
                <w:sz w:val="18"/>
                <w:szCs w:val="18"/>
              </w:rPr>
            </w:pPr>
            <w:r w:rsidRPr="1E34CE35">
              <w:rPr>
                <w:sz w:val="18"/>
                <w:szCs w:val="18"/>
              </w:rPr>
              <w:t>Data Management &gt;&gt; Import&gt;&gt; Entity Type &gt;&gt; Vendor invoice journal</w:t>
            </w:r>
          </w:p>
          <w:p w14:paraId="3FB12D5E" w14:textId="58BE49DC" w:rsidR="00BF2327" w:rsidRPr="00F220E7" w:rsidRDefault="00BF2327" w:rsidP="00BF2327">
            <w:pPr>
              <w:spacing w:after="160" w:line="259" w:lineRule="auto"/>
              <w:rPr>
                <w:sz w:val="18"/>
                <w:szCs w:val="18"/>
              </w:rPr>
            </w:pPr>
          </w:p>
        </w:tc>
        <w:tc>
          <w:tcPr>
            <w:tcW w:w="6660" w:type="dxa"/>
          </w:tcPr>
          <w:p w14:paraId="65C5C795" w14:textId="77777777" w:rsidR="00BF2327" w:rsidRPr="00F220E7" w:rsidRDefault="00BF2327" w:rsidP="00BF2327">
            <w:pPr>
              <w:rPr>
                <w:sz w:val="18"/>
                <w:szCs w:val="18"/>
              </w:rPr>
            </w:pPr>
            <w:r w:rsidRPr="00F220E7">
              <w:rPr>
                <w:sz w:val="18"/>
                <w:szCs w:val="18"/>
              </w:rPr>
              <w:t xml:space="preserve">Validate when using the data entity template through data management user can input the property code. </w:t>
            </w:r>
          </w:p>
          <w:p w14:paraId="6F869EA7" w14:textId="77777777" w:rsidR="00BF2327" w:rsidRPr="00F220E7" w:rsidRDefault="00BF2327" w:rsidP="00BF2327">
            <w:pPr>
              <w:rPr>
                <w:sz w:val="18"/>
                <w:szCs w:val="18"/>
              </w:rPr>
            </w:pPr>
          </w:p>
          <w:p w14:paraId="1A8172B8" w14:textId="77777777" w:rsidR="00BF2327" w:rsidRPr="00F220E7" w:rsidRDefault="00BF2327" w:rsidP="00BF2327">
            <w:pPr>
              <w:rPr>
                <w:sz w:val="18"/>
                <w:szCs w:val="18"/>
              </w:rPr>
            </w:pPr>
            <w:r w:rsidRPr="00F220E7">
              <w:rPr>
                <w:sz w:val="18"/>
                <w:szCs w:val="18"/>
              </w:rPr>
              <w:t>Validate that the file can be imported into D365</w:t>
            </w:r>
          </w:p>
          <w:p w14:paraId="731AAEAB" w14:textId="77777777" w:rsidR="00BF2327" w:rsidRPr="00F220E7" w:rsidRDefault="00BF2327" w:rsidP="00BF2327">
            <w:pPr>
              <w:rPr>
                <w:sz w:val="18"/>
                <w:szCs w:val="18"/>
              </w:rPr>
            </w:pPr>
          </w:p>
          <w:p w14:paraId="071DF8E1" w14:textId="61ABCE4E" w:rsidR="00BF2327" w:rsidRPr="00F220E7" w:rsidRDefault="00BF2327" w:rsidP="00BF2327">
            <w:pPr>
              <w:rPr>
                <w:sz w:val="18"/>
                <w:szCs w:val="18"/>
              </w:rPr>
            </w:pPr>
            <w:r w:rsidRPr="00F220E7">
              <w:rPr>
                <w:sz w:val="18"/>
                <w:szCs w:val="18"/>
              </w:rPr>
              <w:t xml:space="preserve">The journal line has consumed the information. </w:t>
            </w:r>
          </w:p>
        </w:tc>
        <w:tc>
          <w:tcPr>
            <w:tcW w:w="1530" w:type="dxa"/>
          </w:tcPr>
          <w:p w14:paraId="23E17FB2" w14:textId="77777777" w:rsidR="00BF2327" w:rsidRPr="00F220E7" w:rsidRDefault="00BF2327" w:rsidP="00BF2327">
            <w:pPr>
              <w:rPr>
                <w:highlight w:val="yellow"/>
              </w:rPr>
            </w:pPr>
          </w:p>
        </w:tc>
      </w:tr>
      <w:tr w:rsidR="00BF2327" w:rsidRPr="00F220E7" w14:paraId="223D4807" w14:textId="77777777" w:rsidTr="1E34CE35">
        <w:tc>
          <w:tcPr>
            <w:tcW w:w="895" w:type="dxa"/>
          </w:tcPr>
          <w:p w14:paraId="39DFBD32" w14:textId="11CBBCB0" w:rsidR="00BF2327" w:rsidRPr="00F220E7" w:rsidRDefault="00BF2327" w:rsidP="00BF2327">
            <w:r w:rsidRPr="00F220E7">
              <w:t>T.</w:t>
            </w:r>
            <w:r w:rsidR="00AC305F">
              <w:t>61</w:t>
            </w:r>
            <w:r w:rsidRPr="00F220E7">
              <w:t>.C</w:t>
            </w:r>
          </w:p>
        </w:tc>
        <w:tc>
          <w:tcPr>
            <w:tcW w:w="1717" w:type="dxa"/>
          </w:tcPr>
          <w:p w14:paraId="576A0A25" w14:textId="0AF590B3" w:rsidR="00BF2327" w:rsidRPr="00F220E7" w:rsidRDefault="00BF2327" w:rsidP="00BF2327">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DATA.002</w:t>
            </w:r>
          </w:p>
          <w:p w14:paraId="1A140543" w14:textId="77777777" w:rsidR="00BF2327" w:rsidRPr="00F220E7" w:rsidRDefault="00BF2327" w:rsidP="00BF2327">
            <w:pPr>
              <w:spacing w:after="160" w:line="259" w:lineRule="auto"/>
              <w:rPr>
                <w:rFonts w:asciiTheme="majorHAnsi" w:hAnsiTheme="majorHAnsi" w:cstheme="majorHAnsi"/>
                <w:sz w:val="18"/>
                <w:szCs w:val="18"/>
              </w:rPr>
            </w:pPr>
            <w:r w:rsidRPr="00F220E7">
              <w:rPr>
                <w:sz w:val="18"/>
                <w:szCs w:val="18"/>
              </w:rPr>
              <w:t>Invoice Journal – Entity code</w:t>
            </w:r>
          </w:p>
        </w:tc>
        <w:tc>
          <w:tcPr>
            <w:tcW w:w="3053" w:type="dxa"/>
          </w:tcPr>
          <w:p w14:paraId="4A763CA3" w14:textId="58BE49DC" w:rsidR="008279C8" w:rsidRDefault="008279C8" w:rsidP="008279C8">
            <w:pPr>
              <w:pStyle w:val="NoSpacing"/>
              <w:rPr>
                <w:sz w:val="18"/>
                <w:szCs w:val="18"/>
              </w:rPr>
            </w:pPr>
            <w:r w:rsidRPr="1E34CE35">
              <w:rPr>
                <w:sz w:val="18"/>
                <w:szCs w:val="18"/>
              </w:rPr>
              <w:t>Data Management &gt;&gt; Import&gt;&gt; Entity Type &gt;&gt; Vendor invoice journal</w:t>
            </w:r>
          </w:p>
          <w:p w14:paraId="0D1A8A53" w14:textId="58BE49DC" w:rsidR="00BF2327" w:rsidRPr="00F220E7" w:rsidRDefault="00BF2327" w:rsidP="00BF2327">
            <w:pPr>
              <w:spacing w:after="160" w:line="259" w:lineRule="auto"/>
              <w:rPr>
                <w:sz w:val="18"/>
                <w:szCs w:val="18"/>
              </w:rPr>
            </w:pPr>
          </w:p>
        </w:tc>
        <w:tc>
          <w:tcPr>
            <w:tcW w:w="6660" w:type="dxa"/>
          </w:tcPr>
          <w:p w14:paraId="5279D8BD" w14:textId="77777777" w:rsidR="00BF2327" w:rsidRPr="00F220E7" w:rsidRDefault="00BF2327" w:rsidP="00BF2327">
            <w:pPr>
              <w:rPr>
                <w:sz w:val="18"/>
                <w:szCs w:val="18"/>
              </w:rPr>
            </w:pPr>
            <w:r w:rsidRPr="00F220E7">
              <w:rPr>
                <w:sz w:val="18"/>
                <w:szCs w:val="18"/>
              </w:rPr>
              <w:t xml:space="preserve">Validate when using the data entity template through data management user can input the entity code. </w:t>
            </w:r>
          </w:p>
          <w:p w14:paraId="277CBD87" w14:textId="77777777" w:rsidR="00BF2327" w:rsidRPr="00F220E7" w:rsidRDefault="00BF2327" w:rsidP="00BF2327">
            <w:pPr>
              <w:rPr>
                <w:sz w:val="18"/>
                <w:szCs w:val="18"/>
              </w:rPr>
            </w:pPr>
          </w:p>
          <w:p w14:paraId="777FA8F9" w14:textId="77777777" w:rsidR="00BF2327" w:rsidRPr="00F220E7" w:rsidRDefault="00BF2327" w:rsidP="00BF2327">
            <w:pPr>
              <w:rPr>
                <w:sz w:val="18"/>
                <w:szCs w:val="18"/>
              </w:rPr>
            </w:pPr>
            <w:r w:rsidRPr="00F220E7">
              <w:rPr>
                <w:sz w:val="18"/>
                <w:szCs w:val="18"/>
              </w:rPr>
              <w:t>Validate that the file can be imported into D365</w:t>
            </w:r>
          </w:p>
          <w:p w14:paraId="77825CDA" w14:textId="77777777" w:rsidR="00BF2327" w:rsidRPr="00F220E7" w:rsidRDefault="00BF2327" w:rsidP="00BF2327">
            <w:pPr>
              <w:rPr>
                <w:sz w:val="18"/>
                <w:szCs w:val="18"/>
              </w:rPr>
            </w:pPr>
          </w:p>
          <w:p w14:paraId="5F3115E6" w14:textId="77777777" w:rsidR="00BF2327" w:rsidRPr="00F220E7" w:rsidRDefault="00BF2327" w:rsidP="00BF2327">
            <w:pPr>
              <w:rPr>
                <w:sz w:val="18"/>
                <w:szCs w:val="18"/>
              </w:rPr>
            </w:pPr>
            <w:r w:rsidRPr="00F220E7">
              <w:rPr>
                <w:sz w:val="18"/>
                <w:szCs w:val="18"/>
              </w:rPr>
              <w:t>The journal line has consumed the information.</w:t>
            </w:r>
          </w:p>
          <w:p w14:paraId="0361DB87" w14:textId="17166DAA" w:rsidR="00BF2327" w:rsidRPr="00F220E7" w:rsidRDefault="00BF2327" w:rsidP="00BF2327">
            <w:pPr>
              <w:rPr>
                <w:sz w:val="18"/>
                <w:szCs w:val="18"/>
              </w:rPr>
            </w:pPr>
          </w:p>
        </w:tc>
        <w:tc>
          <w:tcPr>
            <w:tcW w:w="1530" w:type="dxa"/>
          </w:tcPr>
          <w:p w14:paraId="5C2F6B89" w14:textId="77777777" w:rsidR="00BF2327" w:rsidRPr="00F220E7" w:rsidRDefault="00BF2327" w:rsidP="00BF2327">
            <w:pPr>
              <w:rPr>
                <w:highlight w:val="yellow"/>
              </w:rPr>
            </w:pPr>
          </w:p>
        </w:tc>
      </w:tr>
      <w:tr w:rsidR="00BF2327" w:rsidRPr="00F220E7" w14:paraId="15924A82" w14:textId="77777777" w:rsidTr="1E34CE35">
        <w:tc>
          <w:tcPr>
            <w:tcW w:w="895" w:type="dxa"/>
          </w:tcPr>
          <w:p w14:paraId="2401058B" w14:textId="6CEE8B26" w:rsidR="00BF2327" w:rsidRPr="00F220E7" w:rsidRDefault="00BF2327" w:rsidP="00BF2327">
            <w:r w:rsidRPr="00F220E7">
              <w:t>T.</w:t>
            </w:r>
            <w:r w:rsidR="002A53FB">
              <w:t>62</w:t>
            </w:r>
            <w:r w:rsidRPr="00F220E7">
              <w:t>.A</w:t>
            </w:r>
          </w:p>
        </w:tc>
        <w:tc>
          <w:tcPr>
            <w:tcW w:w="1717" w:type="dxa"/>
          </w:tcPr>
          <w:p w14:paraId="563E6688" w14:textId="2DD6659B" w:rsidR="00BF2327" w:rsidRPr="00F220E7" w:rsidRDefault="00BF2327" w:rsidP="00BF2327">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DATA.003</w:t>
            </w:r>
          </w:p>
          <w:p w14:paraId="32F062B9" w14:textId="77777777" w:rsidR="00BF2327" w:rsidRPr="00F220E7" w:rsidRDefault="00BF2327" w:rsidP="00BF2327">
            <w:pPr>
              <w:spacing w:after="160" w:line="259" w:lineRule="auto"/>
              <w:rPr>
                <w:rFonts w:asciiTheme="majorHAnsi" w:hAnsiTheme="majorHAnsi" w:cstheme="majorHAnsi"/>
                <w:sz w:val="18"/>
                <w:szCs w:val="18"/>
              </w:rPr>
            </w:pPr>
            <w:r w:rsidRPr="00F220E7">
              <w:rPr>
                <w:sz w:val="18"/>
                <w:szCs w:val="18"/>
              </w:rPr>
              <w:t>Fixed Asset Journal Template – Field validation</w:t>
            </w:r>
          </w:p>
        </w:tc>
        <w:tc>
          <w:tcPr>
            <w:tcW w:w="3053" w:type="dxa"/>
          </w:tcPr>
          <w:p w14:paraId="4A197ADA" w14:textId="58BE49DC" w:rsidR="008642D8" w:rsidRDefault="008642D8" w:rsidP="008642D8">
            <w:pPr>
              <w:pStyle w:val="NoSpacing"/>
              <w:rPr>
                <w:sz w:val="18"/>
                <w:szCs w:val="18"/>
              </w:rPr>
            </w:pPr>
            <w:r w:rsidRPr="1E34CE35">
              <w:rPr>
                <w:sz w:val="18"/>
                <w:szCs w:val="18"/>
              </w:rPr>
              <w:t xml:space="preserve">Data Management &gt;&gt; Import&gt;&gt; Entity Type &gt;&gt; </w:t>
            </w:r>
            <w:commentRangeStart w:id="107"/>
            <w:r w:rsidRPr="1E34CE35">
              <w:rPr>
                <w:sz w:val="18"/>
                <w:szCs w:val="18"/>
              </w:rPr>
              <w:t>Fixed asset journal or fixed asset journal v2 entity</w:t>
            </w:r>
            <w:commentRangeEnd w:id="107"/>
            <w:r>
              <w:rPr>
                <w:rStyle w:val="CommentReference"/>
              </w:rPr>
              <w:commentReference w:id="107"/>
            </w:r>
          </w:p>
          <w:p w14:paraId="4B081B96" w14:textId="58BE49DC" w:rsidR="00BF2327" w:rsidRPr="00F220E7" w:rsidRDefault="00BF2327" w:rsidP="00BF2327">
            <w:pPr>
              <w:spacing w:after="160" w:line="259" w:lineRule="auto"/>
              <w:rPr>
                <w:sz w:val="18"/>
                <w:szCs w:val="18"/>
              </w:rPr>
            </w:pPr>
          </w:p>
        </w:tc>
        <w:tc>
          <w:tcPr>
            <w:tcW w:w="6660" w:type="dxa"/>
          </w:tcPr>
          <w:p w14:paraId="1381F775" w14:textId="77777777" w:rsidR="00BF2327" w:rsidRPr="00F220E7" w:rsidRDefault="00BF2327" w:rsidP="00BF2327">
            <w:pPr>
              <w:rPr>
                <w:sz w:val="18"/>
                <w:szCs w:val="18"/>
              </w:rPr>
            </w:pPr>
            <w:r w:rsidRPr="00F220E7">
              <w:rPr>
                <w:sz w:val="18"/>
                <w:szCs w:val="18"/>
              </w:rPr>
              <w:t>Validate the following three fields were added to the entity templates. [entity code, property code, unit code]</w:t>
            </w:r>
          </w:p>
          <w:p w14:paraId="7BFF116D" w14:textId="77777777" w:rsidR="00BF2327" w:rsidRPr="00F220E7" w:rsidRDefault="00BF2327" w:rsidP="00BF2327">
            <w:pPr>
              <w:rPr>
                <w:sz w:val="18"/>
                <w:szCs w:val="18"/>
              </w:rPr>
            </w:pPr>
          </w:p>
          <w:p w14:paraId="034C7F35" w14:textId="77777777" w:rsidR="00BF2327" w:rsidRPr="00F220E7" w:rsidRDefault="00BF2327" w:rsidP="00BF2327">
            <w:pPr>
              <w:rPr>
                <w:sz w:val="18"/>
                <w:szCs w:val="18"/>
              </w:rPr>
            </w:pPr>
            <w:r w:rsidRPr="00F220E7">
              <w:rPr>
                <w:sz w:val="18"/>
                <w:szCs w:val="18"/>
              </w:rPr>
              <w:t xml:space="preserve">Download each of the three templates to confirm. </w:t>
            </w:r>
          </w:p>
          <w:p w14:paraId="6B3CE484" w14:textId="77777777" w:rsidR="00BF2327" w:rsidRPr="00F220E7" w:rsidRDefault="00BF2327" w:rsidP="00BF2327">
            <w:pPr>
              <w:rPr>
                <w:sz w:val="18"/>
                <w:szCs w:val="18"/>
              </w:rPr>
            </w:pPr>
          </w:p>
        </w:tc>
        <w:tc>
          <w:tcPr>
            <w:tcW w:w="1530" w:type="dxa"/>
          </w:tcPr>
          <w:p w14:paraId="1A1793EA" w14:textId="77777777" w:rsidR="00BF2327" w:rsidRPr="00F220E7" w:rsidRDefault="00BF2327" w:rsidP="00BF2327">
            <w:pPr>
              <w:rPr>
                <w:highlight w:val="yellow"/>
              </w:rPr>
            </w:pPr>
          </w:p>
        </w:tc>
      </w:tr>
      <w:tr w:rsidR="00BF2327" w:rsidRPr="00F220E7" w14:paraId="2908EA19" w14:textId="77777777" w:rsidTr="1E34CE35">
        <w:tc>
          <w:tcPr>
            <w:tcW w:w="895" w:type="dxa"/>
          </w:tcPr>
          <w:p w14:paraId="2841102E" w14:textId="102B0BAE" w:rsidR="00BF2327" w:rsidRPr="00F220E7" w:rsidRDefault="00BF2327" w:rsidP="00BF2327">
            <w:r w:rsidRPr="00F220E7">
              <w:t>T.</w:t>
            </w:r>
            <w:r w:rsidR="002A53FB">
              <w:t>62</w:t>
            </w:r>
            <w:r w:rsidRPr="00F220E7">
              <w:t>.B</w:t>
            </w:r>
          </w:p>
        </w:tc>
        <w:tc>
          <w:tcPr>
            <w:tcW w:w="1717" w:type="dxa"/>
          </w:tcPr>
          <w:p w14:paraId="63167BF7" w14:textId="331DD6CB" w:rsidR="00BF2327" w:rsidRPr="00F220E7" w:rsidRDefault="00BF2327" w:rsidP="00BF2327">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DATA.003</w:t>
            </w:r>
          </w:p>
          <w:p w14:paraId="709EA8F7" w14:textId="77777777" w:rsidR="00BF2327" w:rsidRPr="00F220E7" w:rsidRDefault="00BF2327" w:rsidP="00BF2327">
            <w:pPr>
              <w:spacing w:after="160" w:line="259" w:lineRule="auto"/>
              <w:rPr>
                <w:rFonts w:asciiTheme="majorHAnsi" w:hAnsiTheme="majorHAnsi" w:cstheme="majorHAnsi"/>
                <w:sz w:val="18"/>
                <w:szCs w:val="18"/>
              </w:rPr>
            </w:pPr>
            <w:r w:rsidRPr="00F220E7">
              <w:rPr>
                <w:sz w:val="18"/>
                <w:szCs w:val="18"/>
              </w:rPr>
              <w:t>Fixed Asset Journal – Property code</w:t>
            </w:r>
          </w:p>
        </w:tc>
        <w:tc>
          <w:tcPr>
            <w:tcW w:w="3053" w:type="dxa"/>
          </w:tcPr>
          <w:p w14:paraId="5E8C7FCC" w14:textId="58BE49DC" w:rsidR="008642D8" w:rsidRDefault="008642D8" w:rsidP="008642D8">
            <w:pPr>
              <w:pStyle w:val="NoSpacing"/>
              <w:rPr>
                <w:sz w:val="18"/>
                <w:szCs w:val="18"/>
              </w:rPr>
            </w:pPr>
            <w:r w:rsidRPr="1E34CE35">
              <w:rPr>
                <w:sz w:val="18"/>
                <w:szCs w:val="18"/>
              </w:rPr>
              <w:t xml:space="preserve">Data Management &gt;&gt; Import&gt;&gt; Entity Type &gt;&gt; </w:t>
            </w:r>
            <w:commentRangeStart w:id="108"/>
            <w:r w:rsidRPr="1E34CE35">
              <w:rPr>
                <w:sz w:val="18"/>
                <w:szCs w:val="18"/>
              </w:rPr>
              <w:t>Fixed asset journal or fixed asset journal v2 entity</w:t>
            </w:r>
            <w:commentRangeEnd w:id="108"/>
            <w:r>
              <w:rPr>
                <w:rStyle w:val="CommentReference"/>
              </w:rPr>
              <w:commentReference w:id="108"/>
            </w:r>
          </w:p>
          <w:p w14:paraId="11C4FDB3" w14:textId="58BE49DC" w:rsidR="00BF2327" w:rsidRPr="00F220E7" w:rsidRDefault="00BF2327" w:rsidP="00BF2327">
            <w:pPr>
              <w:spacing w:after="160" w:line="259" w:lineRule="auto"/>
              <w:rPr>
                <w:sz w:val="18"/>
                <w:szCs w:val="18"/>
              </w:rPr>
            </w:pPr>
          </w:p>
        </w:tc>
        <w:tc>
          <w:tcPr>
            <w:tcW w:w="6660" w:type="dxa"/>
          </w:tcPr>
          <w:p w14:paraId="543A9DF3" w14:textId="77777777" w:rsidR="00BF2327" w:rsidRPr="00F220E7" w:rsidRDefault="00BF2327" w:rsidP="00BF2327">
            <w:pPr>
              <w:rPr>
                <w:sz w:val="18"/>
                <w:szCs w:val="18"/>
              </w:rPr>
            </w:pPr>
            <w:r w:rsidRPr="00F220E7">
              <w:rPr>
                <w:sz w:val="18"/>
                <w:szCs w:val="18"/>
              </w:rPr>
              <w:t xml:space="preserve">Validate when using the data entity template through data management user can input the property code. </w:t>
            </w:r>
          </w:p>
          <w:p w14:paraId="67CA68C3" w14:textId="77777777" w:rsidR="00BF2327" w:rsidRPr="00F220E7" w:rsidRDefault="00BF2327" w:rsidP="00BF2327">
            <w:pPr>
              <w:rPr>
                <w:sz w:val="18"/>
                <w:szCs w:val="18"/>
              </w:rPr>
            </w:pPr>
          </w:p>
          <w:p w14:paraId="5B21F9D9" w14:textId="77777777" w:rsidR="00BF2327" w:rsidRPr="00F220E7" w:rsidRDefault="00BF2327" w:rsidP="00BF2327">
            <w:pPr>
              <w:rPr>
                <w:sz w:val="18"/>
                <w:szCs w:val="18"/>
              </w:rPr>
            </w:pPr>
            <w:r w:rsidRPr="00F220E7">
              <w:rPr>
                <w:sz w:val="18"/>
                <w:szCs w:val="18"/>
              </w:rPr>
              <w:t>Validate that the file can be imported into D365</w:t>
            </w:r>
          </w:p>
          <w:p w14:paraId="417AE115" w14:textId="77777777" w:rsidR="00BF2327" w:rsidRPr="00F220E7" w:rsidRDefault="00BF2327" w:rsidP="00BF2327">
            <w:pPr>
              <w:rPr>
                <w:sz w:val="18"/>
                <w:szCs w:val="18"/>
              </w:rPr>
            </w:pPr>
          </w:p>
          <w:p w14:paraId="6C18858A" w14:textId="2219C802" w:rsidR="00BF2327" w:rsidRPr="00F220E7" w:rsidRDefault="00BF2327" w:rsidP="00BF2327">
            <w:pPr>
              <w:rPr>
                <w:sz w:val="18"/>
                <w:szCs w:val="18"/>
              </w:rPr>
            </w:pPr>
            <w:r w:rsidRPr="00F220E7">
              <w:rPr>
                <w:sz w:val="18"/>
                <w:szCs w:val="18"/>
              </w:rPr>
              <w:t xml:space="preserve">The journal line has consumed the information. </w:t>
            </w:r>
          </w:p>
        </w:tc>
        <w:tc>
          <w:tcPr>
            <w:tcW w:w="1530" w:type="dxa"/>
          </w:tcPr>
          <w:p w14:paraId="03C7F4D9" w14:textId="77777777" w:rsidR="00BF2327" w:rsidRPr="00F220E7" w:rsidRDefault="00BF2327" w:rsidP="00BF2327">
            <w:pPr>
              <w:rPr>
                <w:highlight w:val="yellow"/>
              </w:rPr>
            </w:pPr>
          </w:p>
        </w:tc>
      </w:tr>
      <w:tr w:rsidR="00BF2327" w:rsidRPr="00F220E7" w14:paraId="77647778" w14:textId="77777777" w:rsidTr="1E34CE35">
        <w:tc>
          <w:tcPr>
            <w:tcW w:w="895" w:type="dxa"/>
          </w:tcPr>
          <w:p w14:paraId="56097C93" w14:textId="6A2F4437" w:rsidR="00BF2327" w:rsidRPr="00F220E7" w:rsidRDefault="00BF2327" w:rsidP="00BF2327">
            <w:r w:rsidRPr="00F220E7">
              <w:t>T.</w:t>
            </w:r>
            <w:r w:rsidR="002A53FB">
              <w:t>62</w:t>
            </w:r>
            <w:r w:rsidRPr="00F220E7">
              <w:t>.C</w:t>
            </w:r>
          </w:p>
        </w:tc>
        <w:tc>
          <w:tcPr>
            <w:tcW w:w="1717" w:type="dxa"/>
          </w:tcPr>
          <w:p w14:paraId="44FCF5C9" w14:textId="7D05DDDC" w:rsidR="00BF2327" w:rsidRPr="00F220E7" w:rsidRDefault="00BF2327" w:rsidP="00BF2327">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DATA.003</w:t>
            </w:r>
          </w:p>
          <w:p w14:paraId="376DE674" w14:textId="77777777" w:rsidR="00BF2327" w:rsidRPr="00F220E7" w:rsidRDefault="00BF2327" w:rsidP="00BF2327">
            <w:pPr>
              <w:spacing w:after="160" w:line="259" w:lineRule="auto"/>
              <w:rPr>
                <w:rFonts w:asciiTheme="majorHAnsi" w:hAnsiTheme="majorHAnsi" w:cstheme="majorHAnsi"/>
                <w:sz w:val="18"/>
                <w:szCs w:val="18"/>
              </w:rPr>
            </w:pPr>
            <w:r w:rsidRPr="00F220E7">
              <w:rPr>
                <w:sz w:val="18"/>
                <w:szCs w:val="18"/>
              </w:rPr>
              <w:t>Fixed Asset Journal – Entity code</w:t>
            </w:r>
          </w:p>
        </w:tc>
        <w:tc>
          <w:tcPr>
            <w:tcW w:w="3053" w:type="dxa"/>
          </w:tcPr>
          <w:p w14:paraId="2C1F2754" w14:textId="58BE49DC" w:rsidR="008642D8" w:rsidRDefault="008642D8" w:rsidP="008642D8">
            <w:pPr>
              <w:pStyle w:val="NoSpacing"/>
              <w:rPr>
                <w:sz w:val="18"/>
                <w:szCs w:val="18"/>
              </w:rPr>
            </w:pPr>
            <w:r w:rsidRPr="1E34CE35">
              <w:rPr>
                <w:sz w:val="18"/>
                <w:szCs w:val="18"/>
              </w:rPr>
              <w:t xml:space="preserve">Data Management &gt;&gt; Import&gt;&gt; Entity Type &gt;&gt; </w:t>
            </w:r>
            <w:commentRangeStart w:id="109"/>
            <w:r w:rsidRPr="1E34CE35">
              <w:rPr>
                <w:sz w:val="18"/>
                <w:szCs w:val="18"/>
              </w:rPr>
              <w:t>Fixed asset journal or fixed asset journal v2 entity</w:t>
            </w:r>
            <w:commentRangeEnd w:id="109"/>
            <w:r>
              <w:rPr>
                <w:rStyle w:val="CommentReference"/>
              </w:rPr>
              <w:commentReference w:id="109"/>
            </w:r>
          </w:p>
          <w:p w14:paraId="0E2EC018" w14:textId="58BE49DC" w:rsidR="00BF2327" w:rsidRPr="00F220E7" w:rsidRDefault="00BF2327" w:rsidP="00BF2327">
            <w:pPr>
              <w:spacing w:after="160" w:line="259" w:lineRule="auto"/>
              <w:rPr>
                <w:sz w:val="18"/>
                <w:szCs w:val="18"/>
              </w:rPr>
            </w:pPr>
          </w:p>
        </w:tc>
        <w:tc>
          <w:tcPr>
            <w:tcW w:w="6660" w:type="dxa"/>
          </w:tcPr>
          <w:p w14:paraId="6811D241" w14:textId="77777777" w:rsidR="00BF2327" w:rsidRPr="00F220E7" w:rsidRDefault="00BF2327" w:rsidP="00BF2327">
            <w:pPr>
              <w:rPr>
                <w:sz w:val="18"/>
                <w:szCs w:val="18"/>
              </w:rPr>
            </w:pPr>
            <w:r w:rsidRPr="00F220E7">
              <w:rPr>
                <w:sz w:val="18"/>
                <w:szCs w:val="18"/>
              </w:rPr>
              <w:t xml:space="preserve">Validate when using the data entity template through data management user can input the entity code. </w:t>
            </w:r>
          </w:p>
          <w:p w14:paraId="0EBBE92C" w14:textId="77777777" w:rsidR="00BF2327" w:rsidRPr="00F220E7" w:rsidRDefault="00BF2327" w:rsidP="00BF2327">
            <w:pPr>
              <w:rPr>
                <w:sz w:val="18"/>
                <w:szCs w:val="18"/>
              </w:rPr>
            </w:pPr>
          </w:p>
          <w:p w14:paraId="59ED037E" w14:textId="77777777" w:rsidR="00BF2327" w:rsidRPr="00F220E7" w:rsidRDefault="00BF2327" w:rsidP="00BF2327">
            <w:pPr>
              <w:rPr>
                <w:sz w:val="18"/>
                <w:szCs w:val="18"/>
              </w:rPr>
            </w:pPr>
            <w:r w:rsidRPr="00F220E7">
              <w:rPr>
                <w:sz w:val="18"/>
                <w:szCs w:val="18"/>
              </w:rPr>
              <w:t>Validate that the file can be imported into D365</w:t>
            </w:r>
          </w:p>
          <w:p w14:paraId="74ABCFB0" w14:textId="77777777" w:rsidR="00BF2327" w:rsidRPr="00F220E7" w:rsidRDefault="00BF2327" w:rsidP="00BF2327">
            <w:pPr>
              <w:rPr>
                <w:sz w:val="18"/>
                <w:szCs w:val="18"/>
              </w:rPr>
            </w:pPr>
          </w:p>
          <w:p w14:paraId="7E4B87BF" w14:textId="77777777" w:rsidR="00BF2327" w:rsidRPr="00F220E7" w:rsidRDefault="00BF2327" w:rsidP="00BF2327">
            <w:pPr>
              <w:rPr>
                <w:sz w:val="18"/>
                <w:szCs w:val="18"/>
              </w:rPr>
            </w:pPr>
            <w:r w:rsidRPr="00F220E7">
              <w:rPr>
                <w:sz w:val="18"/>
                <w:szCs w:val="18"/>
              </w:rPr>
              <w:t>The journal line has consumed the information.</w:t>
            </w:r>
          </w:p>
          <w:p w14:paraId="172971CB" w14:textId="521AC559" w:rsidR="00BF2327" w:rsidRPr="00F220E7" w:rsidRDefault="00BF2327" w:rsidP="00BF2327">
            <w:pPr>
              <w:rPr>
                <w:sz w:val="18"/>
                <w:szCs w:val="18"/>
              </w:rPr>
            </w:pPr>
          </w:p>
        </w:tc>
        <w:tc>
          <w:tcPr>
            <w:tcW w:w="1530" w:type="dxa"/>
          </w:tcPr>
          <w:p w14:paraId="2BFF2CBF" w14:textId="77777777" w:rsidR="00BF2327" w:rsidRPr="00F220E7" w:rsidRDefault="00BF2327" w:rsidP="00BF2327">
            <w:pPr>
              <w:rPr>
                <w:highlight w:val="yellow"/>
              </w:rPr>
            </w:pPr>
          </w:p>
        </w:tc>
      </w:tr>
    </w:tbl>
    <w:p w14:paraId="63E001A7" w14:textId="77777777" w:rsidR="00A81B55" w:rsidRPr="00F220E7" w:rsidRDefault="00A81B55" w:rsidP="00A81B55">
      <w:pPr>
        <w:rPr>
          <w:rFonts w:asciiTheme="majorHAnsi" w:hAnsiTheme="majorHAnsi"/>
        </w:rPr>
      </w:pPr>
    </w:p>
    <w:p w14:paraId="6E9A5D6A" w14:textId="4C8D3AD3" w:rsidR="00A81B55" w:rsidRPr="00F220E7" w:rsidRDefault="00A81B55" w:rsidP="00930756">
      <w:pPr>
        <w:pStyle w:val="Heading3"/>
      </w:pPr>
      <w:r w:rsidRPr="00F220E7">
        <w:t>Default Value</w:t>
      </w:r>
      <w:r w:rsidR="007A6B56" w:rsidRPr="00F220E7">
        <w:t>-Inter modules</w:t>
      </w:r>
    </w:p>
    <w:p w14:paraId="44C7C308" w14:textId="2B39FAED" w:rsidR="00972D01" w:rsidRPr="00F220E7" w:rsidRDefault="00972D01" w:rsidP="00930756">
      <w:pPr>
        <w:pStyle w:val="Heading4"/>
      </w:pPr>
      <w:r w:rsidRPr="00F220E7">
        <w:t>Project Related</w:t>
      </w:r>
    </w:p>
    <w:tbl>
      <w:tblPr>
        <w:tblStyle w:val="TableGrid"/>
        <w:tblW w:w="13855" w:type="dxa"/>
        <w:tblLayout w:type="fixed"/>
        <w:tblLook w:val="04A0" w:firstRow="1" w:lastRow="0" w:firstColumn="1" w:lastColumn="0" w:noHBand="0" w:noVBand="1"/>
      </w:tblPr>
      <w:tblGrid>
        <w:gridCol w:w="895"/>
        <w:gridCol w:w="1717"/>
        <w:gridCol w:w="3053"/>
        <w:gridCol w:w="6660"/>
        <w:gridCol w:w="1530"/>
      </w:tblGrid>
      <w:tr w:rsidR="00F220E7" w:rsidRPr="00F220E7" w14:paraId="751108F5" w14:textId="77777777" w:rsidTr="1E34CE35">
        <w:tc>
          <w:tcPr>
            <w:tcW w:w="895" w:type="dxa"/>
            <w:shd w:val="clear" w:color="auto" w:fill="FDE9D9" w:themeFill="accent6" w:themeFillTint="33"/>
          </w:tcPr>
          <w:p w14:paraId="32FE9622" w14:textId="77777777" w:rsidR="00A81B55" w:rsidRPr="00F220E7" w:rsidRDefault="00A81B55" w:rsidP="00A979C2">
            <w:pPr>
              <w:rPr>
                <w:b/>
              </w:rPr>
            </w:pPr>
            <w:r w:rsidRPr="00F220E7">
              <w:rPr>
                <w:b/>
              </w:rPr>
              <w:t>ID</w:t>
            </w:r>
          </w:p>
        </w:tc>
        <w:tc>
          <w:tcPr>
            <w:tcW w:w="1717" w:type="dxa"/>
            <w:shd w:val="clear" w:color="auto" w:fill="FDE9D9" w:themeFill="accent6" w:themeFillTint="33"/>
          </w:tcPr>
          <w:p w14:paraId="6BD25C1C" w14:textId="77777777" w:rsidR="00A81B55" w:rsidRPr="00F220E7" w:rsidRDefault="00A81B55" w:rsidP="00A979C2">
            <w:pPr>
              <w:rPr>
                <w:b/>
              </w:rPr>
            </w:pPr>
            <w:r w:rsidRPr="00F220E7">
              <w:rPr>
                <w:b/>
              </w:rPr>
              <w:t>Scenario</w:t>
            </w:r>
          </w:p>
        </w:tc>
        <w:tc>
          <w:tcPr>
            <w:tcW w:w="3053" w:type="dxa"/>
            <w:shd w:val="clear" w:color="auto" w:fill="FDE9D9" w:themeFill="accent6" w:themeFillTint="33"/>
          </w:tcPr>
          <w:p w14:paraId="00247C23" w14:textId="77777777" w:rsidR="00A81B55" w:rsidRPr="00F220E7" w:rsidRDefault="00A81B55" w:rsidP="00A979C2">
            <w:pPr>
              <w:rPr>
                <w:b/>
              </w:rPr>
            </w:pPr>
            <w:r w:rsidRPr="00F220E7">
              <w:rPr>
                <w:b/>
              </w:rPr>
              <w:t xml:space="preserve">Steps </w:t>
            </w:r>
          </w:p>
        </w:tc>
        <w:tc>
          <w:tcPr>
            <w:tcW w:w="6660" w:type="dxa"/>
            <w:shd w:val="clear" w:color="auto" w:fill="FDE9D9" w:themeFill="accent6" w:themeFillTint="33"/>
          </w:tcPr>
          <w:p w14:paraId="12BAF5CD" w14:textId="77777777" w:rsidR="00A81B55" w:rsidRPr="00F220E7" w:rsidRDefault="00A81B55" w:rsidP="00A979C2">
            <w:pPr>
              <w:tabs>
                <w:tab w:val="right" w:pos="4464"/>
              </w:tabs>
              <w:rPr>
                <w:b/>
              </w:rPr>
            </w:pPr>
            <w:r w:rsidRPr="00F220E7">
              <w:rPr>
                <w:b/>
              </w:rPr>
              <w:t>Expected Outcome</w:t>
            </w:r>
          </w:p>
        </w:tc>
        <w:tc>
          <w:tcPr>
            <w:tcW w:w="1530" w:type="dxa"/>
            <w:shd w:val="clear" w:color="auto" w:fill="FDE9D9" w:themeFill="accent6" w:themeFillTint="33"/>
          </w:tcPr>
          <w:p w14:paraId="29747DF6" w14:textId="77777777" w:rsidR="00A81B55" w:rsidRPr="00F220E7" w:rsidRDefault="00A81B55" w:rsidP="00A979C2">
            <w:pPr>
              <w:rPr>
                <w:b/>
              </w:rPr>
            </w:pPr>
            <w:r w:rsidRPr="00F220E7">
              <w:rPr>
                <w:b/>
              </w:rPr>
              <w:t>Pass/Fail</w:t>
            </w:r>
          </w:p>
        </w:tc>
      </w:tr>
      <w:tr w:rsidR="00F220E7" w:rsidRPr="00F220E7" w14:paraId="5348FEC6" w14:textId="77777777" w:rsidTr="1E34CE35">
        <w:tc>
          <w:tcPr>
            <w:tcW w:w="13855" w:type="dxa"/>
            <w:gridSpan w:val="5"/>
          </w:tcPr>
          <w:p w14:paraId="2F82BE38" w14:textId="77777777" w:rsidR="00A81B55" w:rsidRPr="00F220E7" w:rsidRDefault="00A81B55" w:rsidP="00A979C2">
            <w:pPr>
              <w:pStyle w:val="Heading2"/>
              <w:jc w:val="center"/>
              <w:outlineLvl w:val="1"/>
              <w:rPr>
                <w:rStyle w:val="eop"/>
                <w:rFonts w:ascii="Calibri" w:hAnsi="Calibri" w:cs="Calibri"/>
                <w:sz w:val="24"/>
                <w:szCs w:val="24"/>
                <w:shd w:val="clear" w:color="auto" w:fill="FFFFFF"/>
              </w:rPr>
            </w:pPr>
            <w:r w:rsidRPr="00F220E7">
              <w:rPr>
                <w:rStyle w:val="eop"/>
                <w:rFonts w:ascii="Calibri" w:hAnsi="Calibri" w:cs="Calibri"/>
                <w:sz w:val="24"/>
                <w:szCs w:val="24"/>
                <w:shd w:val="clear" w:color="auto" w:fill="FFFFFF"/>
              </w:rPr>
              <w:t>DEFAULT VALUES</w:t>
            </w:r>
          </w:p>
          <w:p w14:paraId="45C833A0" w14:textId="77777777" w:rsidR="00A81B55" w:rsidRPr="00F220E7" w:rsidRDefault="00A81B55" w:rsidP="00A979C2">
            <w:pPr>
              <w:rPr>
                <w:b/>
                <w:bCs/>
                <w:sz w:val="18"/>
                <w:szCs w:val="18"/>
              </w:rPr>
            </w:pPr>
            <w:r w:rsidRPr="00F220E7">
              <w:rPr>
                <w:sz w:val="18"/>
                <w:szCs w:val="18"/>
              </w:rPr>
              <w:t>The following test for default values is to ensure that the three fields [Entity code, property code, and unit code] are properly filled in based on the origin of the data</w:t>
            </w:r>
            <w:r w:rsidRPr="00F220E7">
              <w:rPr>
                <w:b/>
                <w:bCs/>
                <w:sz w:val="18"/>
                <w:szCs w:val="18"/>
              </w:rPr>
              <w:t>:</w:t>
            </w:r>
          </w:p>
          <w:p w14:paraId="2C714D54" w14:textId="77777777" w:rsidR="00A81B55" w:rsidRPr="00F220E7" w:rsidRDefault="00A81B55" w:rsidP="00A979C2">
            <w:pPr>
              <w:rPr>
                <w:b/>
                <w:bCs/>
                <w:sz w:val="18"/>
                <w:szCs w:val="18"/>
              </w:rPr>
            </w:pPr>
          </w:p>
          <w:p w14:paraId="2353DBB0" w14:textId="78A40E50" w:rsidR="00A221F4" w:rsidRPr="00F220E7" w:rsidRDefault="00A81B55" w:rsidP="00A221F4">
            <w:pPr>
              <w:pStyle w:val="ListParagraph"/>
              <w:numPr>
                <w:ilvl w:val="0"/>
                <w:numId w:val="18"/>
              </w:numPr>
              <w:rPr>
                <w:b/>
              </w:rPr>
            </w:pPr>
            <w:r w:rsidRPr="00F220E7">
              <w:rPr>
                <w:bCs/>
                <w:sz w:val="18"/>
                <w:szCs w:val="18"/>
              </w:rPr>
              <w:t xml:space="preserve">Validate </w:t>
            </w:r>
            <w:r w:rsidR="00A221F4" w:rsidRPr="00F220E7">
              <w:rPr>
                <w:bCs/>
                <w:sz w:val="18"/>
                <w:szCs w:val="18"/>
              </w:rPr>
              <w:t xml:space="preserve">when using the property code </w:t>
            </w:r>
            <w:r w:rsidRPr="00F220E7">
              <w:rPr>
                <w:bCs/>
                <w:sz w:val="18"/>
                <w:szCs w:val="18"/>
              </w:rPr>
              <w:t>that the [ entity code,</w:t>
            </w:r>
            <w:r w:rsidR="00A221F4" w:rsidRPr="00F220E7">
              <w:rPr>
                <w:bCs/>
                <w:sz w:val="18"/>
                <w:szCs w:val="18"/>
              </w:rPr>
              <w:t xml:space="preserve"> and</w:t>
            </w:r>
            <w:r w:rsidRPr="00F220E7">
              <w:rPr>
                <w:bCs/>
                <w:sz w:val="18"/>
                <w:szCs w:val="18"/>
              </w:rPr>
              <w:t xml:space="preserve"> property code] destination forms are derived from the source.</w:t>
            </w:r>
            <w:r w:rsidR="00A221F4" w:rsidRPr="00F220E7">
              <w:rPr>
                <w:bCs/>
                <w:sz w:val="18"/>
                <w:szCs w:val="18"/>
              </w:rPr>
              <w:t xml:space="preserve"> When a unit code is selected, then the [entity code, property code, and unit code] destination forms are defaulted from the source</w:t>
            </w:r>
            <w:r w:rsidR="00093EC9" w:rsidRPr="00F220E7">
              <w:rPr>
                <w:bCs/>
                <w:sz w:val="18"/>
                <w:szCs w:val="18"/>
              </w:rPr>
              <w:t xml:space="preserve"> and unit code is left blank.</w:t>
            </w:r>
          </w:p>
          <w:p w14:paraId="11B8BB9D" w14:textId="08C97F36" w:rsidR="00A221F4" w:rsidRPr="00F220E7" w:rsidRDefault="00A221F4" w:rsidP="00A221F4">
            <w:pPr>
              <w:pStyle w:val="ListParagraph"/>
              <w:numPr>
                <w:ilvl w:val="0"/>
                <w:numId w:val="18"/>
              </w:numPr>
              <w:rPr>
                <w:b/>
              </w:rPr>
            </w:pPr>
            <w:r w:rsidRPr="00F220E7">
              <w:rPr>
                <w:bCs/>
                <w:sz w:val="18"/>
                <w:szCs w:val="18"/>
              </w:rPr>
              <w:t>Validate when using the entity code that the [ entity code] destination forms are derived from the source and the property code and unit code fields are left blank.</w:t>
            </w:r>
          </w:p>
          <w:p w14:paraId="7C73DE53" w14:textId="3521E627" w:rsidR="00093EC9" w:rsidRPr="00F220E7" w:rsidRDefault="00093EC9" w:rsidP="00093EC9">
            <w:pPr>
              <w:pStyle w:val="ListParagraph"/>
              <w:numPr>
                <w:ilvl w:val="0"/>
                <w:numId w:val="18"/>
              </w:numPr>
              <w:rPr>
                <w:b/>
              </w:rPr>
            </w:pPr>
            <w:r w:rsidRPr="00F220E7">
              <w:rPr>
                <w:bCs/>
                <w:sz w:val="18"/>
                <w:szCs w:val="18"/>
              </w:rPr>
              <w:t>Validate when using the unit code that the [ entity code, property code, and unit code] destination forms are derived from the source.</w:t>
            </w:r>
          </w:p>
          <w:p w14:paraId="4130E5FB" w14:textId="77777777" w:rsidR="00093EC9" w:rsidRPr="00F220E7" w:rsidRDefault="00093EC9" w:rsidP="00093EC9">
            <w:pPr>
              <w:pStyle w:val="ListParagraph"/>
              <w:rPr>
                <w:b/>
              </w:rPr>
            </w:pPr>
          </w:p>
          <w:p w14:paraId="3ABAEC27" w14:textId="77777777" w:rsidR="00BF2327" w:rsidRPr="00F220E7" w:rsidRDefault="00BF2327" w:rsidP="00BF2327">
            <w:pPr>
              <w:ind w:left="360"/>
              <w:rPr>
                <w:bCs/>
                <w:sz w:val="18"/>
                <w:szCs w:val="18"/>
              </w:rPr>
            </w:pPr>
          </w:p>
          <w:p w14:paraId="78C8F585" w14:textId="7C469479" w:rsidR="00A81B55" w:rsidRPr="00F220E7" w:rsidRDefault="00A81B55" w:rsidP="00BF2327">
            <w:pPr>
              <w:pStyle w:val="ListParagraph"/>
              <w:rPr>
                <w:bCs/>
                <w:sz w:val="18"/>
                <w:szCs w:val="18"/>
                <w:highlight w:val="lightGray"/>
              </w:rPr>
            </w:pPr>
            <w:r w:rsidRPr="00F220E7">
              <w:rPr>
                <w:b/>
                <w:sz w:val="18"/>
                <w:szCs w:val="18"/>
                <w:highlight w:val="lightGray"/>
                <w:u w:val="single"/>
              </w:rPr>
              <w:t>RISK</w:t>
            </w:r>
            <w:r w:rsidRPr="00F220E7">
              <w:rPr>
                <w:bCs/>
                <w:sz w:val="18"/>
                <w:szCs w:val="18"/>
                <w:highlight w:val="lightGray"/>
              </w:rPr>
              <w:t xml:space="preserve">: Need to regression test this area once the bulk transfer subsets are developed to ensure there is no impact to the following tests. </w:t>
            </w:r>
          </w:p>
          <w:p w14:paraId="507FD631" w14:textId="77777777" w:rsidR="00A81B55" w:rsidRPr="00F220E7" w:rsidRDefault="00A81B55" w:rsidP="00A221F4">
            <w:pPr>
              <w:pStyle w:val="ListParagraph"/>
              <w:numPr>
                <w:ilvl w:val="1"/>
                <w:numId w:val="4"/>
              </w:numPr>
              <w:rPr>
                <w:b/>
                <w:u w:val="single"/>
              </w:rPr>
            </w:pPr>
            <w:r w:rsidRPr="00F220E7">
              <w:rPr>
                <w:bCs/>
                <w:sz w:val="18"/>
                <w:szCs w:val="18"/>
                <w:highlight w:val="lightGray"/>
              </w:rPr>
              <w:t>In addition, need to add testing that include ownership changes mid process once the bulk transfer subset is completed.</w:t>
            </w:r>
          </w:p>
        </w:tc>
      </w:tr>
      <w:tr w:rsidR="00F220E7" w:rsidRPr="00F220E7" w14:paraId="23510C73" w14:textId="77777777" w:rsidTr="1E34CE35">
        <w:tc>
          <w:tcPr>
            <w:tcW w:w="895" w:type="dxa"/>
          </w:tcPr>
          <w:p w14:paraId="3262DE21" w14:textId="4A2C71C6" w:rsidR="00A81B55" w:rsidRPr="00F220E7" w:rsidRDefault="00A81B55" w:rsidP="00A979C2">
            <w:r w:rsidRPr="00F220E7">
              <w:t>T.</w:t>
            </w:r>
            <w:r w:rsidR="002A53FB">
              <w:t>63</w:t>
            </w:r>
            <w:r w:rsidRPr="00F220E7">
              <w:t>.</w:t>
            </w:r>
            <w:r w:rsidR="00A221F4" w:rsidRPr="00F220E7">
              <w:t>B</w:t>
            </w:r>
          </w:p>
        </w:tc>
        <w:tc>
          <w:tcPr>
            <w:tcW w:w="1717" w:type="dxa"/>
          </w:tcPr>
          <w:p w14:paraId="15F0568E" w14:textId="77777777" w:rsidR="00A81B55" w:rsidRPr="00F220E7" w:rsidRDefault="00A81B55" w:rsidP="00A979C2">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DEF.001</w:t>
            </w:r>
          </w:p>
          <w:p w14:paraId="403552C3" w14:textId="77777777" w:rsidR="00A81B55" w:rsidRPr="00F220E7" w:rsidRDefault="00A81B55" w:rsidP="00A979C2">
            <w:pPr>
              <w:rPr>
                <w:sz w:val="18"/>
                <w:szCs w:val="18"/>
              </w:rPr>
            </w:pPr>
            <w:r w:rsidRPr="00F220E7">
              <w:rPr>
                <w:sz w:val="18"/>
                <w:szCs w:val="18"/>
              </w:rPr>
              <w:t>Create a PO from the project screen- Property code</w:t>
            </w:r>
          </w:p>
        </w:tc>
        <w:tc>
          <w:tcPr>
            <w:tcW w:w="3053" w:type="dxa"/>
          </w:tcPr>
          <w:p w14:paraId="58B4E020" w14:textId="77777777" w:rsidR="00A81B55" w:rsidRPr="00F220E7" w:rsidRDefault="00A81B55" w:rsidP="00A979C2">
            <w:pPr>
              <w:pStyle w:val="NoSpacing"/>
              <w:rPr>
                <w:sz w:val="18"/>
                <w:szCs w:val="18"/>
              </w:rPr>
            </w:pPr>
            <w:r w:rsidRPr="00F220E7">
              <w:rPr>
                <w:sz w:val="18"/>
                <w:szCs w:val="18"/>
              </w:rPr>
              <w:t>Project management accounting &gt;&gt; Projects &gt;&gt; All Projects &gt;&gt; Manage tab &gt;&gt; New &gt;&gt; Item task &gt;&gt; Purchase order &gt;&gt; New Purchase order parameter, purchase order header and lines</w:t>
            </w:r>
          </w:p>
          <w:p w14:paraId="2E070AEF" w14:textId="77777777" w:rsidR="00A81B55" w:rsidRPr="00F220E7" w:rsidRDefault="00A81B55" w:rsidP="00A979C2">
            <w:pPr>
              <w:pStyle w:val="NoSpacing"/>
              <w:rPr>
                <w:sz w:val="18"/>
                <w:szCs w:val="18"/>
              </w:rPr>
            </w:pPr>
          </w:p>
          <w:p w14:paraId="3E6D2DBA" w14:textId="77777777" w:rsidR="00A81B55" w:rsidRPr="00F220E7" w:rsidRDefault="00A81B55" w:rsidP="004B1026">
            <w:pPr>
              <w:pStyle w:val="NoSpacing"/>
              <w:rPr>
                <w:sz w:val="18"/>
                <w:szCs w:val="18"/>
              </w:rPr>
            </w:pPr>
          </w:p>
        </w:tc>
        <w:tc>
          <w:tcPr>
            <w:tcW w:w="6660" w:type="dxa"/>
          </w:tcPr>
          <w:p w14:paraId="007DB878" w14:textId="4691B950" w:rsidR="00D64A4C" w:rsidRPr="00F220E7" w:rsidRDefault="00D64A4C" w:rsidP="00A979C2">
            <w:pPr>
              <w:rPr>
                <w:sz w:val="18"/>
                <w:szCs w:val="18"/>
              </w:rPr>
            </w:pPr>
            <w:r w:rsidRPr="00F220E7">
              <w:rPr>
                <w:sz w:val="18"/>
                <w:szCs w:val="18"/>
              </w:rPr>
              <w:t xml:space="preserve">Select a project that has property code defined. </w:t>
            </w:r>
          </w:p>
          <w:p w14:paraId="5F7F16B1" w14:textId="77777777" w:rsidR="00D64A4C" w:rsidRPr="00F220E7" w:rsidRDefault="00D64A4C" w:rsidP="00A979C2">
            <w:pPr>
              <w:rPr>
                <w:sz w:val="18"/>
                <w:szCs w:val="18"/>
              </w:rPr>
            </w:pPr>
          </w:p>
          <w:p w14:paraId="25A21414" w14:textId="46CB4E0A" w:rsidR="00D64A4C" w:rsidRPr="00F220E7" w:rsidRDefault="00D64A4C" w:rsidP="00A979C2">
            <w:pPr>
              <w:rPr>
                <w:sz w:val="18"/>
                <w:szCs w:val="18"/>
              </w:rPr>
            </w:pPr>
            <w:r w:rsidRPr="00F220E7">
              <w:rPr>
                <w:sz w:val="18"/>
                <w:szCs w:val="18"/>
              </w:rPr>
              <w:t xml:space="preserve">Create a purchase order from the project master. </w:t>
            </w:r>
          </w:p>
          <w:p w14:paraId="65ECC195" w14:textId="77777777" w:rsidR="00D64A4C" w:rsidRPr="00F220E7" w:rsidRDefault="00D64A4C" w:rsidP="00A979C2">
            <w:pPr>
              <w:rPr>
                <w:sz w:val="18"/>
                <w:szCs w:val="18"/>
              </w:rPr>
            </w:pPr>
          </w:p>
          <w:p w14:paraId="155F02C5" w14:textId="77777777" w:rsidR="0066622A" w:rsidRPr="00F220E7" w:rsidRDefault="00A81B55" w:rsidP="00A979C2">
            <w:pPr>
              <w:rPr>
                <w:sz w:val="18"/>
                <w:szCs w:val="18"/>
              </w:rPr>
            </w:pPr>
            <w:r w:rsidRPr="00F220E7">
              <w:rPr>
                <w:sz w:val="18"/>
                <w:szCs w:val="18"/>
              </w:rPr>
              <w:t xml:space="preserve">The PO </w:t>
            </w:r>
            <w:r w:rsidR="0066622A" w:rsidRPr="00F220E7">
              <w:rPr>
                <w:sz w:val="18"/>
                <w:szCs w:val="18"/>
              </w:rPr>
              <w:t xml:space="preserve">creation form </w:t>
            </w:r>
            <w:r w:rsidRPr="00F220E7">
              <w:rPr>
                <w:sz w:val="18"/>
                <w:szCs w:val="18"/>
              </w:rPr>
              <w:t>should auto default the entity code</w:t>
            </w:r>
            <w:r w:rsidR="00D64A4C" w:rsidRPr="00F220E7">
              <w:rPr>
                <w:sz w:val="18"/>
                <w:szCs w:val="18"/>
              </w:rPr>
              <w:t>, property code, and unit code fields</w:t>
            </w:r>
            <w:r w:rsidRPr="00F220E7">
              <w:rPr>
                <w:sz w:val="18"/>
                <w:szCs w:val="18"/>
              </w:rPr>
              <w:t xml:space="preserve"> from project</w:t>
            </w:r>
            <w:r w:rsidR="0066622A" w:rsidRPr="00F220E7">
              <w:rPr>
                <w:sz w:val="18"/>
                <w:szCs w:val="18"/>
              </w:rPr>
              <w:t>.</w:t>
            </w:r>
          </w:p>
          <w:p w14:paraId="2BC4D271" w14:textId="77777777" w:rsidR="0066622A" w:rsidRPr="00F220E7" w:rsidRDefault="0066622A" w:rsidP="00A979C2">
            <w:pPr>
              <w:rPr>
                <w:sz w:val="18"/>
                <w:szCs w:val="18"/>
              </w:rPr>
            </w:pPr>
          </w:p>
          <w:p w14:paraId="7D800FC9" w14:textId="1803BBFC" w:rsidR="00A81B55" w:rsidRPr="00F220E7" w:rsidRDefault="0066622A" w:rsidP="00A979C2">
            <w:pPr>
              <w:rPr>
                <w:sz w:val="18"/>
                <w:szCs w:val="18"/>
              </w:rPr>
            </w:pPr>
            <w:r w:rsidRPr="00F220E7">
              <w:rPr>
                <w:sz w:val="18"/>
                <w:szCs w:val="18"/>
              </w:rPr>
              <w:t>The entity code, property code and unit code should default</w:t>
            </w:r>
            <w:r w:rsidR="00A81B55" w:rsidRPr="00F220E7">
              <w:rPr>
                <w:sz w:val="18"/>
                <w:szCs w:val="18"/>
              </w:rPr>
              <w:t xml:space="preserve"> to the purchase order header and line</w:t>
            </w:r>
            <w:r w:rsidR="00D64A4C" w:rsidRPr="00F220E7">
              <w:rPr>
                <w:sz w:val="18"/>
                <w:szCs w:val="18"/>
              </w:rPr>
              <w:t>s</w:t>
            </w:r>
            <w:r w:rsidR="00A81B55" w:rsidRPr="00F220E7">
              <w:rPr>
                <w:sz w:val="18"/>
                <w:szCs w:val="18"/>
              </w:rPr>
              <w:t xml:space="preserve">. </w:t>
            </w:r>
          </w:p>
          <w:p w14:paraId="34EA87CF" w14:textId="77777777" w:rsidR="00A81B55" w:rsidRPr="00F220E7" w:rsidRDefault="00A81B55" w:rsidP="00A979C2">
            <w:pPr>
              <w:rPr>
                <w:sz w:val="18"/>
                <w:szCs w:val="18"/>
              </w:rPr>
            </w:pPr>
          </w:p>
          <w:p w14:paraId="2468D85B" w14:textId="3E835155" w:rsidR="00A81B55" w:rsidRPr="00F220E7" w:rsidRDefault="00A81B55" w:rsidP="00A979C2">
            <w:pPr>
              <w:rPr>
                <w:sz w:val="18"/>
                <w:szCs w:val="18"/>
              </w:rPr>
            </w:pPr>
            <w:r w:rsidRPr="00F220E7">
              <w:rPr>
                <w:sz w:val="18"/>
                <w:szCs w:val="18"/>
              </w:rPr>
              <w:t xml:space="preserve">The entity code, property code, and unit code should not be editable. </w:t>
            </w:r>
          </w:p>
          <w:p w14:paraId="4ED40C69" w14:textId="77777777" w:rsidR="00FA7D21" w:rsidRPr="00F220E7" w:rsidRDefault="00FA7D21" w:rsidP="00A979C2">
            <w:pPr>
              <w:rPr>
                <w:sz w:val="18"/>
                <w:szCs w:val="18"/>
              </w:rPr>
            </w:pPr>
          </w:p>
          <w:p w14:paraId="6540F1D3" w14:textId="77777777" w:rsidR="00A81B55" w:rsidRPr="00F220E7" w:rsidRDefault="00A81B55" w:rsidP="00A979C2">
            <w:pPr>
              <w:rPr>
                <w:sz w:val="18"/>
                <w:szCs w:val="18"/>
              </w:rPr>
            </w:pPr>
            <w:r w:rsidRPr="00F220E7">
              <w:rPr>
                <w:sz w:val="18"/>
                <w:szCs w:val="18"/>
              </w:rPr>
              <w:t>(</w:t>
            </w:r>
            <w:r w:rsidRPr="00F220E7">
              <w:rPr>
                <w:b/>
                <w:bCs/>
                <w:sz w:val="18"/>
                <w:szCs w:val="18"/>
              </w:rPr>
              <w:t>Note</w:t>
            </w:r>
            <w:r w:rsidRPr="00F220E7">
              <w:rPr>
                <w:sz w:val="18"/>
                <w:szCs w:val="18"/>
              </w:rPr>
              <w:t>: This is dependent on the bulk transfer subset that open projects will go through an update process when ownership changes.)</w:t>
            </w:r>
          </w:p>
          <w:p w14:paraId="078A1288" w14:textId="77777777" w:rsidR="00A81B55" w:rsidRPr="00F220E7" w:rsidRDefault="00A81B55" w:rsidP="00A979C2">
            <w:pPr>
              <w:rPr>
                <w:sz w:val="18"/>
                <w:szCs w:val="18"/>
              </w:rPr>
            </w:pPr>
          </w:p>
          <w:p w14:paraId="7CE24A57" w14:textId="7145EEB0" w:rsidR="00A81B55" w:rsidRPr="00F220E7" w:rsidRDefault="00A81B55" w:rsidP="00A979C2">
            <w:pPr>
              <w:rPr>
                <w:sz w:val="18"/>
                <w:szCs w:val="18"/>
              </w:rPr>
            </w:pPr>
            <w:r w:rsidRPr="00F220E7">
              <w:rPr>
                <w:sz w:val="18"/>
                <w:szCs w:val="18"/>
              </w:rPr>
              <w:t xml:space="preserve">The financial dimension should auto populate </w:t>
            </w:r>
            <w:r w:rsidR="00FA7D21" w:rsidRPr="00F220E7">
              <w:rPr>
                <w:sz w:val="18"/>
                <w:szCs w:val="18"/>
              </w:rPr>
              <w:t xml:space="preserve">from the project ID used. </w:t>
            </w:r>
          </w:p>
        </w:tc>
        <w:tc>
          <w:tcPr>
            <w:tcW w:w="1530" w:type="dxa"/>
          </w:tcPr>
          <w:p w14:paraId="104ADEC6" w14:textId="77777777" w:rsidR="00A81B55" w:rsidRPr="00F220E7" w:rsidRDefault="00A81B55" w:rsidP="00A979C2">
            <w:pPr>
              <w:rPr>
                <w:highlight w:val="yellow"/>
              </w:rPr>
            </w:pPr>
          </w:p>
        </w:tc>
      </w:tr>
      <w:tr w:rsidR="00F220E7" w:rsidRPr="00F220E7" w14:paraId="0247C210" w14:textId="77777777" w:rsidTr="1E34CE35">
        <w:tc>
          <w:tcPr>
            <w:tcW w:w="895" w:type="dxa"/>
          </w:tcPr>
          <w:p w14:paraId="77576C4B" w14:textId="23730F56" w:rsidR="0066622A" w:rsidRPr="00F220E7" w:rsidRDefault="0066622A" w:rsidP="0066622A">
            <w:r w:rsidRPr="00F220E7">
              <w:lastRenderedPageBreak/>
              <w:t>T.</w:t>
            </w:r>
            <w:r w:rsidR="002A53FB">
              <w:t>63</w:t>
            </w:r>
            <w:r w:rsidRPr="00F220E7">
              <w:t>.C</w:t>
            </w:r>
          </w:p>
        </w:tc>
        <w:tc>
          <w:tcPr>
            <w:tcW w:w="1717" w:type="dxa"/>
          </w:tcPr>
          <w:p w14:paraId="6FE27540" w14:textId="77777777" w:rsidR="0066622A" w:rsidRPr="00F220E7" w:rsidRDefault="0066622A" w:rsidP="0066622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DEF.001</w:t>
            </w:r>
          </w:p>
          <w:p w14:paraId="5DB909C4" w14:textId="77777777" w:rsidR="0066622A" w:rsidRPr="00F220E7" w:rsidRDefault="0066622A" w:rsidP="0066622A">
            <w:pPr>
              <w:rPr>
                <w:sz w:val="18"/>
                <w:szCs w:val="18"/>
              </w:rPr>
            </w:pPr>
            <w:r w:rsidRPr="00F220E7">
              <w:rPr>
                <w:sz w:val="18"/>
                <w:szCs w:val="18"/>
              </w:rPr>
              <w:t>Create a PO from the project screen- Entity Code</w:t>
            </w:r>
          </w:p>
        </w:tc>
        <w:tc>
          <w:tcPr>
            <w:tcW w:w="3053" w:type="dxa"/>
          </w:tcPr>
          <w:p w14:paraId="1EB8853D" w14:textId="77777777" w:rsidR="0066622A" w:rsidRPr="00F220E7" w:rsidRDefault="0066622A" w:rsidP="0066622A">
            <w:pPr>
              <w:pStyle w:val="NoSpacing"/>
              <w:rPr>
                <w:sz w:val="18"/>
                <w:szCs w:val="18"/>
              </w:rPr>
            </w:pPr>
            <w:r w:rsidRPr="00F220E7">
              <w:rPr>
                <w:sz w:val="18"/>
                <w:szCs w:val="18"/>
              </w:rPr>
              <w:t>Project management accounting &gt;&gt; Projects &gt;&gt; All Projects &gt;&gt; Manage tab &gt;&gt; New &gt;&gt; Item task &gt;&gt; Purchase order &gt;&gt; New Purchase order parameter, purchase order header and lines</w:t>
            </w:r>
          </w:p>
          <w:p w14:paraId="27DC3141" w14:textId="77777777" w:rsidR="0066622A" w:rsidRPr="00F220E7" w:rsidRDefault="0066622A" w:rsidP="0066622A">
            <w:pPr>
              <w:pStyle w:val="NoSpacing"/>
              <w:rPr>
                <w:sz w:val="18"/>
                <w:szCs w:val="18"/>
              </w:rPr>
            </w:pPr>
          </w:p>
          <w:p w14:paraId="3ADA661A" w14:textId="77777777" w:rsidR="0066622A" w:rsidRPr="00F220E7" w:rsidRDefault="0066622A" w:rsidP="004B1026">
            <w:pPr>
              <w:pStyle w:val="NoSpacing"/>
              <w:rPr>
                <w:sz w:val="18"/>
                <w:szCs w:val="18"/>
              </w:rPr>
            </w:pPr>
          </w:p>
        </w:tc>
        <w:tc>
          <w:tcPr>
            <w:tcW w:w="6660" w:type="dxa"/>
          </w:tcPr>
          <w:p w14:paraId="287C29DA" w14:textId="36A39D77" w:rsidR="0066622A" w:rsidRPr="00F220E7" w:rsidRDefault="0066622A" w:rsidP="0066622A">
            <w:pPr>
              <w:rPr>
                <w:sz w:val="18"/>
                <w:szCs w:val="18"/>
              </w:rPr>
            </w:pPr>
            <w:r w:rsidRPr="00F220E7">
              <w:rPr>
                <w:sz w:val="18"/>
                <w:szCs w:val="18"/>
              </w:rPr>
              <w:t xml:space="preserve">Select a project that has entity code defined. </w:t>
            </w:r>
          </w:p>
          <w:p w14:paraId="3E5E5FC5" w14:textId="77777777" w:rsidR="0066622A" w:rsidRPr="00F220E7" w:rsidRDefault="0066622A" w:rsidP="0066622A">
            <w:pPr>
              <w:rPr>
                <w:sz w:val="18"/>
                <w:szCs w:val="18"/>
              </w:rPr>
            </w:pPr>
          </w:p>
          <w:p w14:paraId="458CDEA9" w14:textId="77777777" w:rsidR="0066622A" w:rsidRPr="00F220E7" w:rsidRDefault="0066622A" w:rsidP="0066622A">
            <w:pPr>
              <w:rPr>
                <w:sz w:val="18"/>
                <w:szCs w:val="18"/>
              </w:rPr>
            </w:pPr>
            <w:r w:rsidRPr="00F220E7">
              <w:rPr>
                <w:sz w:val="18"/>
                <w:szCs w:val="18"/>
              </w:rPr>
              <w:t xml:space="preserve">Create a purchase order from the project master. </w:t>
            </w:r>
          </w:p>
          <w:p w14:paraId="4846C7EB" w14:textId="77777777" w:rsidR="0066622A" w:rsidRPr="00F220E7" w:rsidRDefault="0066622A" w:rsidP="0066622A">
            <w:pPr>
              <w:rPr>
                <w:sz w:val="18"/>
                <w:szCs w:val="18"/>
              </w:rPr>
            </w:pPr>
          </w:p>
          <w:p w14:paraId="5E7069FF" w14:textId="77777777" w:rsidR="0066622A" w:rsidRPr="00F220E7" w:rsidRDefault="0066622A" w:rsidP="0066622A">
            <w:pPr>
              <w:rPr>
                <w:sz w:val="18"/>
                <w:szCs w:val="18"/>
              </w:rPr>
            </w:pPr>
            <w:r w:rsidRPr="00F220E7">
              <w:rPr>
                <w:sz w:val="18"/>
                <w:szCs w:val="18"/>
              </w:rPr>
              <w:t>The PO creation form should auto default the entity code, property code, and unit code fields from project.</w:t>
            </w:r>
          </w:p>
          <w:p w14:paraId="199F3D7F" w14:textId="77777777" w:rsidR="0066622A" w:rsidRPr="00F220E7" w:rsidRDefault="0066622A" w:rsidP="0066622A">
            <w:pPr>
              <w:rPr>
                <w:sz w:val="18"/>
                <w:szCs w:val="18"/>
              </w:rPr>
            </w:pPr>
          </w:p>
          <w:p w14:paraId="0D06ED28" w14:textId="77777777" w:rsidR="0066622A" w:rsidRPr="00F220E7" w:rsidRDefault="0066622A" w:rsidP="0066622A">
            <w:pPr>
              <w:rPr>
                <w:sz w:val="18"/>
                <w:szCs w:val="18"/>
              </w:rPr>
            </w:pPr>
            <w:r w:rsidRPr="00F220E7">
              <w:rPr>
                <w:sz w:val="18"/>
                <w:szCs w:val="18"/>
              </w:rPr>
              <w:t xml:space="preserve">The entity code, property code and unit code should default to the purchase order header and lines. </w:t>
            </w:r>
          </w:p>
          <w:p w14:paraId="5DC4DDF6" w14:textId="77777777" w:rsidR="0066622A" w:rsidRPr="00F220E7" w:rsidRDefault="0066622A" w:rsidP="0066622A">
            <w:pPr>
              <w:rPr>
                <w:sz w:val="18"/>
                <w:szCs w:val="18"/>
              </w:rPr>
            </w:pPr>
          </w:p>
          <w:p w14:paraId="64841CAD" w14:textId="77777777" w:rsidR="0066622A" w:rsidRPr="00F220E7" w:rsidRDefault="0066622A" w:rsidP="0066622A">
            <w:pPr>
              <w:rPr>
                <w:sz w:val="18"/>
                <w:szCs w:val="18"/>
              </w:rPr>
            </w:pPr>
            <w:r w:rsidRPr="00F220E7">
              <w:rPr>
                <w:sz w:val="18"/>
                <w:szCs w:val="18"/>
              </w:rPr>
              <w:t xml:space="preserve">The entity code, property code, and unit code should not be editable. </w:t>
            </w:r>
          </w:p>
          <w:p w14:paraId="3B4D11C8" w14:textId="77777777" w:rsidR="0066622A" w:rsidRPr="00F220E7" w:rsidRDefault="0066622A" w:rsidP="0066622A">
            <w:pPr>
              <w:rPr>
                <w:sz w:val="18"/>
                <w:szCs w:val="18"/>
              </w:rPr>
            </w:pPr>
          </w:p>
          <w:p w14:paraId="16B005F1" w14:textId="77777777" w:rsidR="0066622A" w:rsidRPr="00F220E7" w:rsidRDefault="0066622A" w:rsidP="0066622A">
            <w:pPr>
              <w:rPr>
                <w:sz w:val="18"/>
                <w:szCs w:val="18"/>
              </w:rPr>
            </w:pPr>
            <w:r w:rsidRPr="00F220E7">
              <w:rPr>
                <w:sz w:val="18"/>
                <w:szCs w:val="18"/>
              </w:rPr>
              <w:t>(</w:t>
            </w:r>
            <w:r w:rsidRPr="00F220E7">
              <w:rPr>
                <w:b/>
                <w:bCs/>
                <w:sz w:val="18"/>
                <w:szCs w:val="18"/>
              </w:rPr>
              <w:t>Note</w:t>
            </w:r>
            <w:r w:rsidRPr="00F220E7">
              <w:rPr>
                <w:sz w:val="18"/>
                <w:szCs w:val="18"/>
              </w:rPr>
              <w:t>: This is dependent on the bulk transfer subset that open projects will go through an update process when ownership changes.)</w:t>
            </w:r>
          </w:p>
          <w:p w14:paraId="79E0B1AF" w14:textId="77777777" w:rsidR="0066622A" w:rsidRPr="00F220E7" w:rsidRDefault="0066622A" w:rsidP="0066622A">
            <w:pPr>
              <w:rPr>
                <w:sz w:val="18"/>
                <w:szCs w:val="18"/>
              </w:rPr>
            </w:pPr>
          </w:p>
          <w:p w14:paraId="6DB47986" w14:textId="3C0D7D30" w:rsidR="0066622A" w:rsidRPr="00F220E7" w:rsidRDefault="0066622A" w:rsidP="0066622A">
            <w:pPr>
              <w:rPr>
                <w:sz w:val="18"/>
                <w:szCs w:val="18"/>
              </w:rPr>
            </w:pPr>
            <w:r w:rsidRPr="00F220E7">
              <w:rPr>
                <w:sz w:val="18"/>
                <w:szCs w:val="18"/>
              </w:rPr>
              <w:t xml:space="preserve">The financial dimension should auto populate from the project ID used. </w:t>
            </w:r>
          </w:p>
        </w:tc>
        <w:tc>
          <w:tcPr>
            <w:tcW w:w="1530" w:type="dxa"/>
          </w:tcPr>
          <w:p w14:paraId="3FA6EFBB" w14:textId="77777777" w:rsidR="0066622A" w:rsidRPr="00F220E7" w:rsidRDefault="0066622A" w:rsidP="0066622A">
            <w:pPr>
              <w:rPr>
                <w:highlight w:val="yellow"/>
              </w:rPr>
            </w:pPr>
          </w:p>
        </w:tc>
      </w:tr>
      <w:tr w:rsidR="0066622A" w:rsidRPr="00F220E7" w14:paraId="41E26999" w14:textId="77777777" w:rsidTr="1E34CE35">
        <w:tc>
          <w:tcPr>
            <w:tcW w:w="895" w:type="dxa"/>
          </w:tcPr>
          <w:p w14:paraId="7613F585" w14:textId="3C23DB59" w:rsidR="0066622A" w:rsidRPr="00F220E7" w:rsidRDefault="0066622A" w:rsidP="0066622A">
            <w:r w:rsidRPr="00F220E7">
              <w:t>T.</w:t>
            </w:r>
            <w:r w:rsidR="0080175E">
              <w:t>63</w:t>
            </w:r>
            <w:r w:rsidRPr="00F220E7">
              <w:t>.D</w:t>
            </w:r>
          </w:p>
        </w:tc>
        <w:tc>
          <w:tcPr>
            <w:tcW w:w="1717" w:type="dxa"/>
          </w:tcPr>
          <w:p w14:paraId="6B19F698" w14:textId="77777777" w:rsidR="0066622A" w:rsidRPr="00F220E7" w:rsidRDefault="0066622A" w:rsidP="0066622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DEF.001</w:t>
            </w:r>
          </w:p>
          <w:p w14:paraId="76BEEA7F" w14:textId="0B389692" w:rsidR="0066622A" w:rsidRPr="00F220E7" w:rsidRDefault="0066622A" w:rsidP="0066622A">
            <w:pPr>
              <w:spacing w:after="160" w:line="259" w:lineRule="auto"/>
              <w:rPr>
                <w:rFonts w:asciiTheme="majorHAnsi" w:hAnsiTheme="majorHAnsi" w:cstheme="majorHAnsi"/>
                <w:sz w:val="18"/>
                <w:szCs w:val="18"/>
              </w:rPr>
            </w:pPr>
            <w:r w:rsidRPr="00F220E7">
              <w:rPr>
                <w:sz w:val="18"/>
                <w:szCs w:val="18"/>
              </w:rPr>
              <w:t xml:space="preserve">Create a PO from the project screen- </w:t>
            </w:r>
            <w:r w:rsidR="004B1026" w:rsidRPr="00F220E7">
              <w:rPr>
                <w:sz w:val="18"/>
                <w:szCs w:val="18"/>
              </w:rPr>
              <w:t>Unit</w:t>
            </w:r>
            <w:r w:rsidRPr="00F220E7">
              <w:rPr>
                <w:sz w:val="18"/>
                <w:szCs w:val="18"/>
              </w:rPr>
              <w:t xml:space="preserve"> Code</w:t>
            </w:r>
          </w:p>
        </w:tc>
        <w:tc>
          <w:tcPr>
            <w:tcW w:w="3053" w:type="dxa"/>
          </w:tcPr>
          <w:p w14:paraId="0D8D6CB3" w14:textId="77777777" w:rsidR="0066622A" w:rsidRPr="00F220E7" w:rsidRDefault="0066622A" w:rsidP="0066622A">
            <w:pPr>
              <w:pStyle w:val="NoSpacing"/>
              <w:rPr>
                <w:sz w:val="18"/>
                <w:szCs w:val="18"/>
              </w:rPr>
            </w:pPr>
            <w:r w:rsidRPr="00F220E7">
              <w:rPr>
                <w:sz w:val="18"/>
                <w:szCs w:val="18"/>
              </w:rPr>
              <w:t>Project management accounting &gt;&gt; Projects &gt;&gt; All Projects &gt;&gt; Manage tab &gt;&gt; New &gt;&gt; Item task &gt;&gt; Purchase order &gt;&gt; New Purchase order parameter, purchase order header and lines</w:t>
            </w:r>
          </w:p>
          <w:p w14:paraId="058FC02F" w14:textId="77777777" w:rsidR="0066622A" w:rsidRPr="00F220E7" w:rsidRDefault="0066622A" w:rsidP="0066622A">
            <w:pPr>
              <w:pStyle w:val="NoSpacing"/>
              <w:rPr>
                <w:sz w:val="18"/>
                <w:szCs w:val="18"/>
              </w:rPr>
            </w:pPr>
          </w:p>
          <w:p w14:paraId="1536FBA8" w14:textId="77777777" w:rsidR="0066622A" w:rsidRPr="00F220E7" w:rsidRDefault="0066622A" w:rsidP="004B1026">
            <w:pPr>
              <w:pStyle w:val="NoSpacing"/>
              <w:rPr>
                <w:sz w:val="18"/>
                <w:szCs w:val="18"/>
              </w:rPr>
            </w:pPr>
          </w:p>
        </w:tc>
        <w:tc>
          <w:tcPr>
            <w:tcW w:w="6660" w:type="dxa"/>
          </w:tcPr>
          <w:p w14:paraId="380619FC" w14:textId="49278B4E" w:rsidR="0066622A" w:rsidRPr="00F220E7" w:rsidRDefault="0066622A" w:rsidP="0066622A">
            <w:pPr>
              <w:rPr>
                <w:sz w:val="18"/>
                <w:szCs w:val="18"/>
              </w:rPr>
            </w:pPr>
            <w:r w:rsidRPr="00F220E7">
              <w:rPr>
                <w:sz w:val="18"/>
                <w:szCs w:val="18"/>
              </w:rPr>
              <w:t xml:space="preserve">Select a project that has unit code defined. </w:t>
            </w:r>
          </w:p>
          <w:p w14:paraId="5D1FAC51" w14:textId="77777777" w:rsidR="0066622A" w:rsidRPr="00F220E7" w:rsidRDefault="0066622A" w:rsidP="0066622A">
            <w:pPr>
              <w:rPr>
                <w:sz w:val="18"/>
                <w:szCs w:val="18"/>
              </w:rPr>
            </w:pPr>
          </w:p>
          <w:p w14:paraId="23227C1D" w14:textId="77777777" w:rsidR="0066622A" w:rsidRPr="00F220E7" w:rsidRDefault="0066622A" w:rsidP="0066622A">
            <w:pPr>
              <w:rPr>
                <w:sz w:val="18"/>
                <w:szCs w:val="18"/>
              </w:rPr>
            </w:pPr>
            <w:r w:rsidRPr="00F220E7">
              <w:rPr>
                <w:sz w:val="18"/>
                <w:szCs w:val="18"/>
              </w:rPr>
              <w:t xml:space="preserve">Create a purchase order from the project master. </w:t>
            </w:r>
          </w:p>
          <w:p w14:paraId="7D003275" w14:textId="77777777" w:rsidR="0066622A" w:rsidRPr="00F220E7" w:rsidRDefault="0066622A" w:rsidP="0066622A">
            <w:pPr>
              <w:rPr>
                <w:sz w:val="18"/>
                <w:szCs w:val="18"/>
              </w:rPr>
            </w:pPr>
          </w:p>
          <w:p w14:paraId="0B9CAF1D" w14:textId="77777777" w:rsidR="0066622A" w:rsidRPr="00F220E7" w:rsidRDefault="0066622A" w:rsidP="0066622A">
            <w:pPr>
              <w:rPr>
                <w:sz w:val="18"/>
                <w:szCs w:val="18"/>
              </w:rPr>
            </w:pPr>
            <w:r w:rsidRPr="00F220E7">
              <w:rPr>
                <w:sz w:val="18"/>
                <w:szCs w:val="18"/>
              </w:rPr>
              <w:t>The PO creation form should auto default the entity code, property code, and unit code fields from project.</w:t>
            </w:r>
          </w:p>
          <w:p w14:paraId="14F6A1B6" w14:textId="77777777" w:rsidR="0066622A" w:rsidRPr="00F220E7" w:rsidRDefault="0066622A" w:rsidP="0066622A">
            <w:pPr>
              <w:rPr>
                <w:sz w:val="18"/>
                <w:szCs w:val="18"/>
              </w:rPr>
            </w:pPr>
          </w:p>
          <w:p w14:paraId="54A6831B" w14:textId="77777777" w:rsidR="0066622A" w:rsidRPr="00F220E7" w:rsidRDefault="0066622A" w:rsidP="0066622A">
            <w:pPr>
              <w:rPr>
                <w:sz w:val="18"/>
                <w:szCs w:val="18"/>
              </w:rPr>
            </w:pPr>
            <w:r w:rsidRPr="00F220E7">
              <w:rPr>
                <w:sz w:val="18"/>
                <w:szCs w:val="18"/>
              </w:rPr>
              <w:t xml:space="preserve">The entity code, property code and unit code should default to the purchase order header and lines. </w:t>
            </w:r>
          </w:p>
          <w:p w14:paraId="1300814C" w14:textId="77777777" w:rsidR="0066622A" w:rsidRPr="00F220E7" w:rsidRDefault="0066622A" w:rsidP="0066622A">
            <w:pPr>
              <w:rPr>
                <w:sz w:val="18"/>
                <w:szCs w:val="18"/>
              </w:rPr>
            </w:pPr>
          </w:p>
          <w:p w14:paraId="156CF5F6" w14:textId="77777777" w:rsidR="0066622A" w:rsidRPr="00F220E7" w:rsidRDefault="0066622A" w:rsidP="0066622A">
            <w:pPr>
              <w:rPr>
                <w:sz w:val="18"/>
                <w:szCs w:val="18"/>
              </w:rPr>
            </w:pPr>
            <w:r w:rsidRPr="00F220E7">
              <w:rPr>
                <w:sz w:val="18"/>
                <w:szCs w:val="18"/>
              </w:rPr>
              <w:t xml:space="preserve">The entity code, property code, and unit code should not be editable. </w:t>
            </w:r>
          </w:p>
          <w:p w14:paraId="10249E6F" w14:textId="77777777" w:rsidR="0066622A" w:rsidRPr="00F220E7" w:rsidRDefault="0066622A" w:rsidP="0066622A">
            <w:pPr>
              <w:rPr>
                <w:sz w:val="18"/>
                <w:szCs w:val="18"/>
              </w:rPr>
            </w:pPr>
          </w:p>
          <w:p w14:paraId="67DEC769" w14:textId="77777777" w:rsidR="0066622A" w:rsidRPr="00F220E7" w:rsidRDefault="0066622A" w:rsidP="0066622A">
            <w:pPr>
              <w:rPr>
                <w:sz w:val="18"/>
                <w:szCs w:val="18"/>
              </w:rPr>
            </w:pPr>
            <w:r w:rsidRPr="00F220E7">
              <w:rPr>
                <w:sz w:val="18"/>
                <w:szCs w:val="18"/>
              </w:rPr>
              <w:t>(</w:t>
            </w:r>
            <w:r w:rsidRPr="00F220E7">
              <w:rPr>
                <w:b/>
                <w:bCs/>
                <w:sz w:val="18"/>
                <w:szCs w:val="18"/>
              </w:rPr>
              <w:t>Note</w:t>
            </w:r>
            <w:r w:rsidRPr="00F220E7">
              <w:rPr>
                <w:sz w:val="18"/>
                <w:szCs w:val="18"/>
              </w:rPr>
              <w:t>: This is dependent on the bulk transfer subset that open projects will go through an update process when ownership changes.)</w:t>
            </w:r>
          </w:p>
          <w:p w14:paraId="68950519" w14:textId="77777777" w:rsidR="0066622A" w:rsidRPr="00F220E7" w:rsidRDefault="0066622A" w:rsidP="0066622A">
            <w:pPr>
              <w:rPr>
                <w:sz w:val="18"/>
                <w:szCs w:val="18"/>
              </w:rPr>
            </w:pPr>
          </w:p>
          <w:p w14:paraId="796116B2" w14:textId="37F176E2" w:rsidR="0066622A" w:rsidRPr="00F220E7" w:rsidRDefault="0066622A" w:rsidP="0066622A">
            <w:pPr>
              <w:rPr>
                <w:sz w:val="18"/>
                <w:szCs w:val="18"/>
              </w:rPr>
            </w:pPr>
            <w:r w:rsidRPr="00F220E7">
              <w:rPr>
                <w:sz w:val="18"/>
                <w:szCs w:val="18"/>
              </w:rPr>
              <w:t xml:space="preserve">The financial dimension should auto populate from the project ID used. </w:t>
            </w:r>
          </w:p>
        </w:tc>
        <w:tc>
          <w:tcPr>
            <w:tcW w:w="1530" w:type="dxa"/>
          </w:tcPr>
          <w:p w14:paraId="1CB0B37C" w14:textId="77777777" w:rsidR="0066622A" w:rsidRPr="00F220E7" w:rsidRDefault="0066622A" w:rsidP="0066622A">
            <w:pPr>
              <w:rPr>
                <w:highlight w:val="yellow"/>
              </w:rPr>
            </w:pPr>
          </w:p>
        </w:tc>
      </w:tr>
      <w:tr w:rsidR="0066622A" w:rsidRPr="00F220E7" w14:paraId="39040F22" w14:textId="77777777" w:rsidTr="1E34CE35">
        <w:tc>
          <w:tcPr>
            <w:tcW w:w="895" w:type="dxa"/>
          </w:tcPr>
          <w:p w14:paraId="59701A59" w14:textId="6A790494" w:rsidR="0066622A" w:rsidRPr="00F220E7" w:rsidRDefault="0066622A" w:rsidP="0066622A">
            <w:r w:rsidRPr="00F220E7">
              <w:t>T.</w:t>
            </w:r>
            <w:r w:rsidR="0080175E">
              <w:t>64</w:t>
            </w:r>
            <w:r w:rsidRPr="00F220E7">
              <w:t>.B</w:t>
            </w:r>
          </w:p>
        </w:tc>
        <w:tc>
          <w:tcPr>
            <w:tcW w:w="1717" w:type="dxa"/>
          </w:tcPr>
          <w:p w14:paraId="7CC3327E" w14:textId="77777777" w:rsidR="0066622A" w:rsidRPr="00F220E7" w:rsidRDefault="0066622A" w:rsidP="0066622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DEF.001</w:t>
            </w:r>
          </w:p>
          <w:p w14:paraId="3CAFA073" w14:textId="43D95E54" w:rsidR="0066622A" w:rsidRPr="00F220E7" w:rsidRDefault="0066622A" w:rsidP="0066622A">
            <w:pPr>
              <w:spacing w:after="160" w:line="259" w:lineRule="auto"/>
              <w:rPr>
                <w:rFonts w:asciiTheme="majorHAnsi" w:hAnsiTheme="majorHAnsi" w:cstheme="majorHAnsi"/>
                <w:sz w:val="18"/>
                <w:szCs w:val="18"/>
              </w:rPr>
            </w:pPr>
            <w:r w:rsidRPr="00F220E7">
              <w:rPr>
                <w:sz w:val="18"/>
                <w:szCs w:val="18"/>
              </w:rPr>
              <w:t xml:space="preserve">Create a PO from the project </w:t>
            </w:r>
            <w:r w:rsidR="004B1026" w:rsidRPr="00F220E7">
              <w:rPr>
                <w:sz w:val="18"/>
                <w:szCs w:val="18"/>
              </w:rPr>
              <w:t>module</w:t>
            </w:r>
            <w:r w:rsidRPr="00F220E7">
              <w:rPr>
                <w:sz w:val="18"/>
                <w:szCs w:val="18"/>
              </w:rPr>
              <w:t>- Property code</w:t>
            </w:r>
          </w:p>
        </w:tc>
        <w:tc>
          <w:tcPr>
            <w:tcW w:w="3053" w:type="dxa"/>
          </w:tcPr>
          <w:p w14:paraId="627574A9" w14:textId="60326CD5" w:rsidR="0066622A" w:rsidRPr="00F220E7" w:rsidRDefault="0066622A" w:rsidP="0066622A">
            <w:pPr>
              <w:pStyle w:val="NoSpacing"/>
              <w:rPr>
                <w:sz w:val="18"/>
                <w:szCs w:val="18"/>
              </w:rPr>
            </w:pPr>
            <w:r w:rsidRPr="00F220E7">
              <w:rPr>
                <w:sz w:val="18"/>
                <w:szCs w:val="18"/>
              </w:rPr>
              <w:t>Project management accounting &gt;&gt; Item tasks &gt;&gt; New project purchase order parameter</w:t>
            </w:r>
            <w:r w:rsidR="004B1026" w:rsidRPr="00F220E7">
              <w:rPr>
                <w:sz w:val="18"/>
                <w:szCs w:val="18"/>
              </w:rPr>
              <w:t xml:space="preserve"> and </w:t>
            </w:r>
            <w:r w:rsidRPr="00F220E7">
              <w:rPr>
                <w:sz w:val="18"/>
                <w:szCs w:val="18"/>
              </w:rPr>
              <w:t>purchase order header and lines</w:t>
            </w:r>
          </w:p>
          <w:p w14:paraId="38AB26A2" w14:textId="77777777" w:rsidR="0066622A" w:rsidRPr="00F220E7" w:rsidRDefault="0066622A" w:rsidP="0066622A">
            <w:pPr>
              <w:pStyle w:val="NoSpacing"/>
              <w:rPr>
                <w:sz w:val="18"/>
                <w:szCs w:val="18"/>
              </w:rPr>
            </w:pPr>
          </w:p>
        </w:tc>
        <w:tc>
          <w:tcPr>
            <w:tcW w:w="6660" w:type="dxa"/>
          </w:tcPr>
          <w:p w14:paraId="4F095E92" w14:textId="77777777" w:rsidR="0066622A" w:rsidRPr="00F220E7" w:rsidRDefault="0066622A" w:rsidP="0066622A">
            <w:pPr>
              <w:rPr>
                <w:sz w:val="18"/>
                <w:szCs w:val="18"/>
              </w:rPr>
            </w:pPr>
            <w:r w:rsidRPr="00F220E7">
              <w:rPr>
                <w:sz w:val="18"/>
                <w:szCs w:val="18"/>
              </w:rPr>
              <w:t xml:space="preserve">Select a project that has property code defined. </w:t>
            </w:r>
          </w:p>
          <w:p w14:paraId="357DE573" w14:textId="77777777" w:rsidR="0066622A" w:rsidRPr="00F220E7" w:rsidRDefault="0066622A" w:rsidP="0066622A">
            <w:pPr>
              <w:rPr>
                <w:sz w:val="18"/>
                <w:szCs w:val="18"/>
              </w:rPr>
            </w:pPr>
          </w:p>
          <w:p w14:paraId="39D84186" w14:textId="3B7451F4" w:rsidR="0066622A" w:rsidRPr="00F220E7" w:rsidRDefault="0066622A" w:rsidP="0066622A">
            <w:pPr>
              <w:rPr>
                <w:sz w:val="18"/>
                <w:szCs w:val="18"/>
              </w:rPr>
            </w:pPr>
            <w:r w:rsidRPr="00F220E7">
              <w:rPr>
                <w:sz w:val="18"/>
                <w:szCs w:val="18"/>
              </w:rPr>
              <w:t xml:space="preserve">Create a purchase order from the project </w:t>
            </w:r>
            <w:r w:rsidR="004B1026" w:rsidRPr="00F220E7">
              <w:rPr>
                <w:sz w:val="18"/>
                <w:szCs w:val="18"/>
              </w:rPr>
              <w:t>module</w:t>
            </w:r>
            <w:r w:rsidRPr="00F220E7">
              <w:rPr>
                <w:sz w:val="18"/>
                <w:szCs w:val="18"/>
              </w:rPr>
              <w:t xml:space="preserve">. </w:t>
            </w:r>
          </w:p>
          <w:p w14:paraId="385675DD" w14:textId="77777777" w:rsidR="0066622A" w:rsidRPr="00F220E7" w:rsidRDefault="0066622A" w:rsidP="0066622A">
            <w:pPr>
              <w:rPr>
                <w:sz w:val="18"/>
                <w:szCs w:val="18"/>
              </w:rPr>
            </w:pPr>
          </w:p>
          <w:p w14:paraId="67F4845C" w14:textId="77777777" w:rsidR="0066622A" w:rsidRPr="00F220E7" w:rsidRDefault="0066622A" w:rsidP="0066622A">
            <w:pPr>
              <w:rPr>
                <w:sz w:val="18"/>
                <w:szCs w:val="18"/>
              </w:rPr>
            </w:pPr>
            <w:r w:rsidRPr="00F220E7">
              <w:rPr>
                <w:sz w:val="18"/>
                <w:szCs w:val="18"/>
              </w:rPr>
              <w:t>The PO creation form should auto default the entity code, property code, and unit code fields from project.</w:t>
            </w:r>
          </w:p>
          <w:p w14:paraId="2A86BEE6" w14:textId="77777777" w:rsidR="0066622A" w:rsidRPr="00F220E7" w:rsidRDefault="0066622A" w:rsidP="0066622A">
            <w:pPr>
              <w:rPr>
                <w:sz w:val="18"/>
                <w:szCs w:val="18"/>
              </w:rPr>
            </w:pPr>
          </w:p>
          <w:p w14:paraId="0E56529A" w14:textId="77777777" w:rsidR="0066622A" w:rsidRPr="00F220E7" w:rsidRDefault="0066622A" w:rsidP="0066622A">
            <w:pPr>
              <w:rPr>
                <w:sz w:val="18"/>
                <w:szCs w:val="18"/>
              </w:rPr>
            </w:pPr>
            <w:r w:rsidRPr="00F220E7">
              <w:rPr>
                <w:sz w:val="18"/>
                <w:szCs w:val="18"/>
              </w:rPr>
              <w:lastRenderedPageBreak/>
              <w:t xml:space="preserve">The entity code, property code and unit code should default to the purchase order header and lines. </w:t>
            </w:r>
          </w:p>
          <w:p w14:paraId="20AB97A4" w14:textId="77777777" w:rsidR="0066622A" w:rsidRPr="00F220E7" w:rsidRDefault="0066622A" w:rsidP="0066622A">
            <w:pPr>
              <w:rPr>
                <w:sz w:val="18"/>
                <w:szCs w:val="18"/>
              </w:rPr>
            </w:pPr>
          </w:p>
          <w:p w14:paraId="71E5432B" w14:textId="77777777" w:rsidR="0066622A" w:rsidRPr="00F220E7" w:rsidRDefault="0066622A" w:rsidP="0066622A">
            <w:pPr>
              <w:rPr>
                <w:sz w:val="18"/>
                <w:szCs w:val="18"/>
              </w:rPr>
            </w:pPr>
            <w:r w:rsidRPr="00F220E7">
              <w:rPr>
                <w:sz w:val="18"/>
                <w:szCs w:val="18"/>
              </w:rPr>
              <w:t xml:space="preserve">The entity code, property code, and unit code should not be editable. </w:t>
            </w:r>
          </w:p>
          <w:p w14:paraId="034ECB9A" w14:textId="77777777" w:rsidR="0066622A" w:rsidRPr="00F220E7" w:rsidRDefault="0066622A" w:rsidP="0066622A">
            <w:pPr>
              <w:rPr>
                <w:sz w:val="18"/>
                <w:szCs w:val="18"/>
              </w:rPr>
            </w:pPr>
          </w:p>
          <w:p w14:paraId="00E5738B" w14:textId="77777777" w:rsidR="0066622A" w:rsidRPr="00F220E7" w:rsidRDefault="0066622A" w:rsidP="0066622A">
            <w:pPr>
              <w:rPr>
                <w:sz w:val="18"/>
                <w:szCs w:val="18"/>
              </w:rPr>
            </w:pPr>
            <w:r w:rsidRPr="00F220E7">
              <w:rPr>
                <w:sz w:val="18"/>
                <w:szCs w:val="18"/>
              </w:rPr>
              <w:t>(</w:t>
            </w:r>
            <w:r w:rsidRPr="00F220E7">
              <w:rPr>
                <w:b/>
                <w:bCs/>
                <w:sz w:val="18"/>
                <w:szCs w:val="18"/>
              </w:rPr>
              <w:t>Note</w:t>
            </w:r>
            <w:r w:rsidRPr="00F220E7">
              <w:rPr>
                <w:sz w:val="18"/>
                <w:szCs w:val="18"/>
              </w:rPr>
              <w:t>: This is dependent on the bulk transfer subset that open projects will go through an update process when ownership changes.)</w:t>
            </w:r>
          </w:p>
          <w:p w14:paraId="7D8E4F7F" w14:textId="77777777" w:rsidR="0066622A" w:rsidRPr="00F220E7" w:rsidRDefault="0066622A" w:rsidP="0066622A">
            <w:pPr>
              <w:rPr>
                <w:sz w:val="18"/>
                <w:szCs w:val="18"/>
              </w:rPr>
            </w:pPr>
          </w:p>
          <w:p w14:paraId="18F5D9F0" w14:textId="578CAE38" w:rsidR="0066622A" w:rsidRPr="00F220E7" w:rsidRDefault="0066622A" w:rsidP="0066622A">
            <w:pPr>
              <w:rPr>
                <w:sz w:val="18"/>
                <w:szCs w:val="18"/>
              </w:rPr>
            </w:pPr>
            <w:r w:rsidRPr="00F220E7">
              <w:rPr>
                <w:sz w:val="18"/>
                <w:szCs w:val="18"/>
              </w:rPr>
              <w:t xml:space="preserve">The financial dimension should auto populate from the project ID used. </w:t>
            </w:r>
          </w:p>
        </w:tc>
        <w:tc>
          <w:tcPr>
            <w:tcW w:w="1530" w:type="dxa"/>
          </w:tcPr>
          <w:p w14:paraId="2AB691CC" w14:textId="77777777" w:rsidR="0066622A" w:rsidRPr="00F220E7" w:rsidRDefault="0066622A" w:rsidP="0066622A">
            <w:pPr>
              <w:rPr>
                <w:highlight w:val="yellow"/>
              </w:rPr>
            </w:pPr>
          </w:p>
        </w:tc>
      </w:tr>
      <w:tr w:rsidR="0066622A" w:rsidRPr="00F220E7" w14:paraId="15D816B0" w14:textId="77777777" w:rsidTr="1E34CE35">
        <w:tc>
          <w:tcPr>
            <w:tcW w:w="895" w:type="dxa"/>
          </w:tcPr>
          <w:p w14:paraId="36BDF3E4" w14:textId="1BD361F3" w:rsidR="0066622A" w:rsidRPr="00F220E7" w:rsidRDefault="0066622A" w:rsidP="0066622A">
            <w:r w:rsidRPr="00F220E7">
              <w:t>T.</w:t>
            </w:r>
            <w:r w:rsidR="0080175E">
              <w:t>64</w:t>
            </w:r>
            <w:r w:rsidRPr="00F220E7">
              <w:t>.C</w:t>
            </w:r>
          </w:p>
        </w:tc>
        <w:tc>
          <w:tcPr>
            <w:tcW w:w="1717" w:type="dxa"/>
          </w:tcPr>
          <w:p w14:paraId="07CF9F62" w14:textId="77777777" w:rsidR="0066622A" w:rsidRPr="00F220E7" w:rsidRDefault="0066622A" w:rsidP="0066622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DEF.001</w:t>
            </w:r>
          </w:p>
          <w:p w14:paraId="30423BEF" w14:textId="53BD47B6" w:rsidR="0066622A" w:rsidRPr="00F220E7" w:rsidRDefault="0066622A" w:rsidP="0066622A">
            <w:pPr>
              <w:spacing w:after="160" w:line="259" w:lineRule="auto"/>
              <w:rPr>
                <w:rFonts w:asciiTheme="majorHAnsi" w:hAnsiTheme="majorHAnsi" w:cstheme="majorHAnsi"/>
                <w:sz w:val="18"/>
                <w:szCs w:val="18"/>
              </w:rPr>
            </w:pPr>
            <w:r w:rsidRPr="00F220E7">
              <w:rPr>
                <w:sz w:val="18"/>
                <w:szCs w:val="18"/>
              </w:rPr>
              <w:t xml:space="preserve">Create a PO from the project </w:t>
            </w:r>
            <w:r w:rsidR="004B1026" w:rsidRPr="00F220E7">
              <w:rPr>
                <w:sz w:val="18"/>
                <w:szCs w:val="18"/>
              </w:rPr>
              <w:t>module</w:t>
            </w:r>
            <w:r w:rsidRPr="00F220E7">
              <w:rPr>
                <w:sz w:val="18"/>
                <w:szCs w:val="18"/>
              </w:rPr>
              <w:t>- Entity Code</w:t>
            </w:r>
          </w:p>
        </w:tc>
        <w:tc>
          <w:tcPr>
            <w:tcW w:w="3053" w:type="dxa"/>
          </w:tcPr>
          <w:p w14:paraId="7570ACEF" w14:textId="77777777" w:rsidR="004B1026" w:rsidRPr="00F220E7" w:rsidRDefault="004B1026" w:rsidP="004B1026">
            <w:pPr>
              <w:pStyle w:val="NoSpacing"/>
              <w:rPr>
                <w:sz w:val="18"/>
                <w:szCs w:val="18"/>
              </w:rPr>
            </w:pPr>
            <w:r w:rsidRPr="00F220E7">
              <w:rPr>
                <w:sz w:val="18"/>
                <w:szCs w:val="18"/>
              </w:rPr>
              <w:t>Project management accounting &gt;&gt; Item tasks &gt;&gt; New project purchase order parameter and purchase order header and lines</w:t>
            </w:r>
          </w:p>
          <w:p w14:paraId="78020BF3" w14:textId="77777777" w:rsidR="0066622A" w:rsidRPr="00F220E7" w:rsidRDefault="0066622A" w:rsidP="0066622A">
            <w:pPr>
              <w:pStyle w:val="NoSpacing"/>
              <w:rPr>
                <w:sz w:val="18"/>
                <w:szCs w:val="18"/>
              </w:rPr>
            </w:pPr>
          </w:p>
        </w:tc>
        <w:tc>
          <w:tcPr>
            <w:tcW w:w="6660" w:type="dxa"/>
          </w:tcPr>
          <w:p w14:paraId="25747C80" w14:textId="77777777" w:rsidR="0066622A" w:rsidRPr="00F220E7" w:rsidRDefault="0066622A" w:rsidP="0066622A">
            <w:pPr>
              <w:rPr>
                <w:sz w:val="18"/>
                <w:szCs w:val="18"/>
              </w:rPr>
            </w:pPr>
            <w:r w:rsidRPr="00F220E7">
              <w:rPr>
                <w:sz w:val="18"/>
                <w:szCs w:val="18"/>
              </w:rPr>
              <w:t xml:space="preserve">Select a project that has entity code defined. </w:t>
            </w:r>
          </w:p>
          <w:p w14:paraId="00D8F5C6" w14:textId="77777777" w:rsidR="0066622A" w:rsidRPr="00F220E7" w:rsidRDefault="0066622A" w:rsidP="0066622A">
            <w:pPr>
              <w:rPr>
                <w:sz w:val="18"/>
                <w:szCs w:val="18"/>
              </w:rPr>
            </w:pPr>
          </w:p>
          <w:p w14:paraId="1E59540B" w14:textId="0583F4C3" w:rsidR="0066622A" w:rsidRPr="00F220E7" w:rsidRDefault="0066622A" w:rsidP="0066622A">
            <w:pPr>
              <w:rPr>
                <w:sz w:val="18"/>
                <w:szCs w:val="18"/>
              </w:rPr>
            </w:pPr>
            <w:r w:rsidRPr="00F220E7">
              <w:rPr>
                <w:sz w:val="18"/>
                <w:szCs w:val="18"/>
              </w:rPr>
              <w:t xml:space="preserve">Create a purchase order from the project </w:t>
            </w:r>
            <w:r w:rsidR="004B1026" w:rsidRPr="00F220E7">
              <w:rPr>
                <w:sz w:val="18"/>
                <w:szCs w:val="18"/>
              </w:rPr>
              <w:t>module</w:t>
            </w:r>
            <w:r w:rsidRPr="00F220E7">
              <w:rPr>
                <w:sz w:val="18"/>
                <w:szCs w:val="18"/>
              </w:rPr>
              <w:t xml:space="preserve">. </w:t>
            </w:r>
          </w:p>
          <w:p w14:paraId="63F9FCCB" w14:textId="77777777" w:rsidR="0066622A" w:rsidRPr="00F220E7" w:rsidRDefault="0066622A" w:rsidP="0066622A">
            <w:pPr>
              <w:rPr>
                <w:sz w:val="18"/>
                <w:szCs w:val="18"/>
              </w:rPr>
            </w:pPr>
          </w:p>
          <w:p w14:paraId="0863D213" w14:textId="77777777" w:rsidR="0066622A" w:rsidRPr="00F220E7" w:rsidRDefault="0066622A" w:rsidP="0066622A">
            <w:pPr>
              <w:rPr>
                <w:sz w:val="18"/>
                <w:szCs w:val="18"/>
              </w:rPr>
            </w:pPr>
            <w:r w:rsidRPr="00F220E7">
              <w:rPr>
                <w:sz w:val="18"/>
                <w:szCs w:val="18"/>
              </w:rPr>
              <w:t>The PO creation form should auto default the entity code, property code, and unit code fields from project.</w:t>
            </w:r>
          </w:p>
          <w:p w14:paraId="787EE848" w14:textId="77777777" w:rsidR="0066622A" w:rsidRPr="00F220E7" w:rsidRDefault="0066622A" w:rsidP="0066622A">
            <w:pPr>
              <w:rPr>
                <w:sz w:val="18"/>
                <w:szCs w:val="18"/>
              </w:rPr>
            </w:pPr>
          </w:p>
          <w:p w14:paraId="37A21A01" w14:textId="77777777" w:rsidR="0066622A" w:rsidRPr="00F220E7" w:rsidRDefault="0066622A" w:rsidP="0066622A">
            <w:pPr>
              <w:rPr>
                <w:sz w:val="18"/>
                <w:szCs w:val="18"/>
              </w:rPr>
            </w:pPr>
            <w:r w:rsidRPr="00F220E7">
              <w:rPr>
                <w:sz w:val="18"/>
                <w:szCs w:val="18"/>
              </w:rPr>
              <w:t xml:space="preserve">The entity code, property code and unit code should default to the purchase order header and lines. </w:t>
            </w:r>
          </w:p>
          <w:p w14:paraId="60CC57FA" w14:textId="77777777" w:rsidR="0066622A" w:rsidRPr="00F220E7" w:rsidRDefault="0066622A" w:rsidP="0066622A">
            <w:pPr>
              <w:rPr>
                <w:sz w:val="18"/>
                <w:szCs w:val="18"/>
              </w:rPr>
            </w:pPr>
          </w:p>
          <w:p w14:paraId="1A57F3D4" w14:textId="77777777" w:rsidR="0066622A" w:rsidRPr="00F220E7" w:rsidRDefault="0066622A" w:rsidP="0066622A">
            <w:pPr>
              <w:rPr>
                <w:sz w:val="18"/>
                <w:szCs w:val="18"/>
              </w:rPr>
            </w:pPr>
            <w:r w:rsidRPr="00F220E7">
              <w:rPr>
                <w:sz w:val="18"/>
                <w:szCs w:val="18"/>
              </w:rPr>
              <w:t xml:space="preserve">The entity code, property code, and unit code should not be editable. </w:t>
            </w:r>
          </w:p>
          <w:p w14:paraId="3B31D5F8" w14:textId="77777777" w:rsidR="0066622A" w:rsidRPr="00F220E7" w:rsidRDefault="0066622A" w:rsidP="0066622A">
            <w:pPr>
              <w:rPr>
                <w:sz w:val="18"/>
                <w:szCs w:val="18"/>
              </w:rPr>
            </w:pPr>
          </w:p>
          <w:p w14:paraId="01EA6FA7" w14:textId="77777777" w:rsidR="0066622A" w:rsidRPr="00F220E7" w:rsidRDefault="0066622A" w:rsidP="0066622A">
            <w:pPr>
              <w:rPr>
                <w:sz w:val="18"/>
                <w:szCs w:val="18"/>
              </w:rPr>
            </w:pPr>
            <w:r w:rsidRPr="00F220E7">
              <w:rPr>
                <w:sz w:val="18"/>
                <w:szCs w:val="18"/>
              </w:rPr>
              <w:t>(</w:t>
            </w:r>
            <w:r w:rsidRPr="00F220E7">
              <w:rPr>
                <w:b/>
                <w:bCs/>
                <w:sz w:val="18"/>
                <w:szCs w:val="18"/>
              </w:rPr>
              <w:t>Note</w:t>
            </w:r>
            <w:r w:rsidRPr="00F220E7">
              <w:rPr>
                <w:sz w:val="18"/>
                <w:szCs w:val="18"/>
              </w:rPr>
              <w:t>: This is dependent on the bulk transfer subset that open projects will go through an update process when ownership changes.)</w:t>
            </w:r>
          </w:p>
          <w:p w14:paraId="19CA0401" w14:textId="77777777" w:rsidR="0066622A" w:rsidRPr="00F220E7" w:rsidRDefault="0066622A" w:rsidP="0066622A">
            <w:pPr>
              <w:rPr>
                <w:sz w:val="18"/>
                <w:szCs w:val="18"/>
              </w:rPr>
            </w:pPr>
          </w:p>
          <w:p w14:paraId="0191581A" w14:textId="760865E4" w:rsidR="0066622A" w:rsidRPr="00F220E7" w:rsidRDefault="0066622A" w:rsidP="0066622A">
            <w:pPr>
              <w:rPr>
                <w:sz w:val="18"/>
                <w:szCs w:val="18"/>
              </w:rPr>
            </w:pPr>
            <w:r w:rsidRPr="00F220E7">
              <w:rPr>
                <w:sz w:val="18"/>
                <w:szCs w:val="18"/>
              </w:rPr>
              <w:t xml:space="preserve">The financial dimension should auto populate from the project ID used. </w:t>
            </w:r>
          </w:p>
        </w:tc>
        <w:tc>
          <w:tcPr>
            <w:tcW w:w="1530" w:type="dxa"/>
          </w:tcPr>
          <w:p w14:paraId="3FED836F" w14:textId="77777777" w:rsidR="0066622A" w:rsidRPr="00F220E7" w:rsidRDefault="0066622A" w:rsidP="0066622A">
            <w:pPr>
              <w:rPr>
                <w:highlight w:val="yellow"/>
              </w:rPr>
            </w:pPr>
          </w:p>
        </w:tc>
      </w:tr>
      <w:tr w:rsidR="0066622A" w:rsidRPr="00F220E7" w14:paraId="3896C5D9" w14:textId="77777777" w:rsidTr="1E34CE35">
        <w:tc>
          <w:tcPr>
            <w:tcW w:w="895" w:type="dxa"/>
          </w:tcPr>
          <w:p w14:paraId="283E4B72" w14:textId="106CE70D" w:rsidR="0066622A" w:rsidRPr="00F220E7" w:rsidRDefault="0066622A" w:rsidP="0066622A">
            <w:r w:rsidRPr="00F220E7">
              <w:t>T.</w:t>
            </w:r>
            <w:r w:rsidR="0080175E">
              <w:t>64</w:t>
            </w:r>
            <w:r w:rsidRPr="00F220E7">
              <w:t>.D</w:t>
            </w:r>
          </w:p>
        </w:tc>
        <w:tc>
          <w:tcPr>
            <w:tcW w:w="1717" w:type="dxa"/>
          </w:tcPr>
          <w:p w14:paraId="33F7A508" w14:textId="77777777" w:rsidR="0066622A" w:rsidRPr="00F220E7" w:rsidRDefault="0066622A" w:rsidP="0066622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DEF.001</w:t>
            </w:r>
          </w:p>
          <w:p w14:paraId="78E10C9B" w14:textId="1D531CBB" w:rsidR="0066622A" w:rsidRPr="00F220E7" w:rsidRDefault="0066622A" w:rsidP="0066622A">
            <w:pPr>
              <w:spacing w:after="160" w:line="259" w:lineRule="auto"/>
              <w:rPr>
                <w:rFonts w:asciiTheme="majorHAnsi" w:hAnsiTheme="majorHAnsi" w:cstheme="majorHAnsi"/>
                <w:sz w:val="18"/>
                <w:szCs w:val="18"/>
              </w:rPr>
            </w:pPr>
            <w:r w:rsidRPr="00F220E7">
              <w:rPr>
                <w:sz w:val="18"/>
                <w:szCs w:val="18"/>
              </w:rPr>
              <w:t xml:space="preserve">Create a PO from the project </w:t>
            </w:r>
            <w:r w:rsidR="004B1026" w:rsidRPr="00F220E7">
              <w:rPr>
                <w:sz w:val="18"/>
                <w:szCs w:val="18"/>
              </w:rPr>
              <w:t>module</w:t>
            </w:r>
            <w:r w:rsidRPr="00F220E7">
              <w:rPr>
                <w:sz w:val="18"/>
                <w:szCs w:val="18"/>
              </w:rPr>
              <w:t xml:space="preserve">- </w:t>
            </w:r>
            <w:r w:rsidR="004B1026" w:rsidRPr="00F220E7">
              <w:rPr>
                <w:sz w:val="18"/>
                <w:szCs w:val="18"/>
              </w:rPr>
              <w:t>Unit</w:t>
            </w:r>
            <w:r w:rsidRPr="00F220E7">
              <w:rPr>
                <w:sz w:val="18"/>
                <w:szCs w:val="18"/>
              </w:rPr>
              <w:t xml:space="preserve"> Code</w:t>
            </w:r>
          </w:p>
        </w:tc>
        <w:tc>
          <w:tcPr>
            <w:tcW w:w="3053" w:type="dxa"/>
          </w:tcPr>
          <w:p w14:paraId="7EA74AB3" w14:textId="77777777" w:rsidR="004B1026" w:rsidRPr="00F220E7" w:rsidRDefault="004B1026" w:rsidP="004B1026">
            <w:pPr>
              <w:pStyle w:val="NoSpacing"/>
              <w:rPr>
                <w:sz w:val="18"/>
                <w:szCs w:val="18"/>
              </w:rPr>
            </w:pPr>
            <w:r w:rsidRPr="00F220E7">
              <w:rPr>
                <w:sz w:val="18"/>
                <w:szCs w:val="18"/>
              </w:rPr>
              <w:t>Project management accounting &gt;&gt; Item tasks &gt;&gt; New project purchase order parameter and purchase order header and lines</w:t>
            </w:r>
          </w:p>
          <w:p w14:paraId="6CAD9F5A" w14:textId="77777777" w:rsidR="0066622A" w:rsidRPr="00F220E7" w:rsidRDefault="0066622A" w:rsidP="0066622A">
            <w:pPr>
              <w:pStyle w:val="NoSpacing"/>
              <w:rPr>
                <w:sz w:val="18"/>
                <w:szCs w:val="18"/>
              </w:rPr>
            </w:pPr>
          </w:p>
        </w:tc>
        <w:tc>
          <w:tcPr>
            <w:tcW w:w="6660" w:type="dxa"/>
          </w:tcPr>
          <w:p w14:paraId="4A250564" w14:textId="77777777" w:rsidR="0066622A" w:rsidRPr="00F220E7" w:rsidRDefault="0066622A" w:rsidP="0066622A">
            <w:pPr>
              <w:rPr>
                <w:sz w:val="18"/>
                <w:szCs w:val="18"/>
              </w:rPr>
            </w:pPr>
            <w:r w:rsidRPr="00F220E7">
              <w:rPr>
                <w:sz w:val="18"/>
                <w:szCs w:val="18"/>
              </w:rPr>
              <w:t xml:space="preserve">Select a project that has unit code defined. </w:t>
            </w:r>
          </w:p>
          <w:p w14:paraId="094C9ACF" w14:textId="77777777" w:rsidR="0066622A" w:rsidRPr="00F220E7" w:rsidRDefault="0066622A" w:rsidP="0066622A">
            <w:pPr>
              <w:rPr>
                <w:sz w:val="18"/>
                <w:szCs w:val="18"/>
              </w:rPr>
            </w:pPr>
          </w:p>
          <w:p w14:paraId="5ADBA3A1" w14:textId="344442BE" w:rsidR="0066622A" w:rsidRPr="00F220E7" w:rsidRDefault="0066622A" w:rsidP="0066622A">
            <w:pPr>
              <w:rPr>
                <w:sz w:val="18"/>
                <w:szCs w:val="18"/>
              </w:rPr>
            </w:pPr>
            <w:r w:rsidRPr="00F220E7">
              <w:rPr>
                <w:sz w:val="18"/>
                <w:szCs w:val="18"/>
              </w:rPr>
              <w:t xml:space="preserve">Create a purchase order from the project </w:t>
            </w:r>
            <w:r w:rsidR="004B1026" w:rsidRPr="00F220E7">
              <w:rPr>
                <w:sz w:val="18"/>
                <w:szCs w:val="18"/>
              </w:rPr>
              <w:t>module</w:t>
            </w:r>
            <w:r w:rsidRPr="00F220E7">
              <w:rPr>
                <w:sz w:val="18"/>
                <w:szCs w:val="18"/>
              </w:rPr>
              <w:t xml:space="preserve">. </w:t>
            </w:r>
          </w:p>
          <w:p w14:paraId="37214CAD" w14:textId="77777777" w:rsidR="0066622A" w:rsidRPr="00F220E7" w:rsidRDefault="0066622A" w:rsidP="0066622A">
            <w:pPr>
              <w:rPr>
                <w:sz w:val="18"/>
                <w:szCs w:val="18"/>
              </w:rPr>
            </w:pPr>
          </w:p>
          <w:p w14:paraId="138765FD" w14:textId="77777777" w:rsidR="0066622A" w:rsidRPr="00F220E7" w:rsidRDefault="0066622A" w:rsidP="0066622A">
            <w:pPr>
              <w:rPr>
                <w:sz w:val="18"/>
                <w:szCs w:val="18"/>
              </w:rPr>
            </w:pPr>
            <w:r w:rsidRPr="00F220E7">
              <w:rPr>
                <w:sz w:val="18"/>
                <w:szCs w:val="18"/>
              </w:rPr>
              <w:t>The PO creation form should auto default the entity code, property code, and unit code fields from project.</w:t>
            </w:r>
          </w:p>
          <w:p w14:paraId="4C6045EB" w14:textId="77777777" w:rsidR="0066622A" w:rsidRPr="00F220E7" w:rsidRDefault="0066622A" w:rsidP="0066622A">
            <w:pPr>
              <w:rPr>
                <w:sz w:val="18"/>
                <w:szCs w:val="18"/>
              </w:rPr>
            </w:pPr>
          </w:p>
          <w:p w14:paraId="24672C41" w14:textId="77777777" w:rsidR="0066622A" w:rsidRPr="00F220E7" w:rsidRDefault="0066622A" w:rsidP="0066622A">
            <w:pPr>
              <w:rPr>
                <w:sz w:val="18"/>
                <w:szCs w:val="18"/>
              </w:rPr>
            </w:pPr>
            <w:r w:rsidRPr="00F220E7">
              <w:rPr>
                <w:sz w:val="18"/>
                <w:szCs w:val="18"/>
              </w:rPr>
              <w:t xml:space="preserve">The entity code, property code and unit code should default to the purchase order header and lines. </w:t>
            </w:r>
          </w:p>
          <w:p w14:paraId="251971F6" w14:textId="77777777" w:rsidR="0066622A" w:rsidRPr="00F220E7" w:rsidRDefault="0066622A" w:rsidP="0066622A">
            <w:pPr>
              <w:rPr>
                <w:sz w:val="18"/>
                <w:szCs w:val="18"/>
              </w:rPr>
            </w:pPr>
          </w:p>
          <w:p w14:paraId="5C35B49F" w14:textId="77777777" w:rsidR="0066622A" w:rsidRPr="00F220E7" w:rsidRDefault="0066622A" w:rsidP="0066622A">
            <w:pPr>
              <w:rPr>
                <w:sz w:val="18"/>
                <w:szCs w:val="18"/>
              </w:rPr>
            </w:pPr>
            <w:r w:rsidRPr="00F220E7">
              <w:rPr>
                <w:sz w:val="18"/>
                <w:szCs w:val="18"/>
              </w:rPr>
              <w:t xml:space="preserve">The entity code, property code, and unit code should not be editable. </w:t>
            </w:r>
          </w:p>
          <w:p w14:paraId="135F11D4" w14:textId="77777777" w:rsidR="0066622A" w:rsidRPr="00F220E7" w:rsidRDefault="0066622A" w:rsidP="0066622A">
            <w:pPr>
              <w:rPr>
                <w:sz w:val="18"/>
                <w:szCs w:val="18"/>
              </w:rPr>
            </w:pPr>
          </w:p>
          <w:p w14:paraId="413BB23B" w14:textId="77777777" w:rsidR="0066622A" w:rsidRPr="00F220E7" w:rsidRDefault="0066622A" w:rsidP="0066622A">
            <w:pPr>
              <w:rPr>
                <w:sz w:val="18"/>
                <w:szCs w:val="18"/>
              </w:rPr>
            </w:pPr>
            <w:r w:rsidRPr="00F220E7">
              <w:rPr>
                <w:sz w:val="18"/>
                <w:szCs w:val="18"/>
              </w:rPr>
              <w:t>(</w:t>
            </w:r>
            <w:r w:rsidRPr="00F220E7">
              <w:rPr>
                <w:b/>
                <w:bCs/>
                <w:sz w:val="18"/>
                <w:szCs w:val="18"/>
              </w:rPr>
              <w:t>Note</w:t>
            </w:r>
            <w:r w:rsidRPr="00F220E7">
              <w:rPr>
                <w:sz w:val="18"/>
                <w:szCs w:val="18"/>
              </w:rPr>
              <w:t>: This is dependent on the bulk transfer subset that open projects will go through an update process when ownership changes.)</w:t>
            </w:r>
          </w:p>
          <w:p w14:paraId="2A314E76" w14:textId="77777777" w:rsidR="0066622A" w:rsidRPr="00F220E7" w:rsidRDefault="0066622A" w:rsidP="0066622A">
            <w:pPr>
              <w:rPr>
                <w:sz w:val="18"/>
                <w:szCs w:val="18"/>
              </w:rPr>
            </w:pPr>
          </w:p>
          <w:p w14:paraId="5BC72213" w14:textId="409BD437" w:rsidR="0066622A" w:rsidRPr="00F220E7" w:rsidRDefault="0066622A" w:rsidP="0066622A">
            <w:pPr>
              <w:rPr>
                <w:sz w:val="18"/>
                <w:szCs w:val="18"/>
              </w:rPr>
            </w:pPr>
            <w:r w:rsidRPr="00F220E7">
              <w:rPr>
                <w:sz w:val="18"/>
                <w:szCs w:val="18"/>
              </w:rPr>
              <w:t xml:space="preserve">The financial dimension should auto populate from the project ID used. </w:t>
            </w:r>
          </w:p>
        </w:tc>
        <w:tc>
          <w:tcPr>
            <w:tcW w:w="1530" w:type="dxa"/>
          </w:tcPr>
          <w:p w14:paraId="01731FC7" w14:textId="77777777" w:rsidR="0066622A" w:rsidRPr="00F220E7" w:rsidRDefault="0066622A" w:rsidP="0066622A">
            <w:pPr>
              <w:rPr>
                <w:highlight w:val="yellow"/>
              </w:rPr>
            </w:pPr>
          </w:p>
        </w:tc>
      </w:tr>
      <w:tr w:rsidR="00F220E7" w:rsidRPr="00F220E7" w14:paraId="7CD2957B" w14:textId="77777777" w:rsidTr="1E34CE35">
        <w:tc>
          <w:tcPr>
            <w:tcW w:w="895" w:type="dxa"/>
          </w:tcPr>
          <w:p w14:paraId="15EC8D39" w14:textId="3CE896F8" w:rsidR="004B1026" w:rsidRPr="00F220E7" w:rsidRDefault="004B1026" w:rsidP="004B1026">
            <w:r w:rsidRPr="00F220E7">
              <w:t>T.</w:t>
            </w:r>
            <w:r w:rsidR="00524DD0">
              <w:t>6</w:t>
            </w:r>
            <w:r w:rsidR="0080175E">
              <w:t>5</w:t>
            </w:r>
            <w:r w:rsidRPr="00F220E7">
              <w:t>.B</w:t>
            </w:r>
          </w:p>
        </w:tc>
        <w:tc>
          <w:tcPr>
            <w:tcW w:w="1717" w:type="dxa"/>
          </w:tcPr>
          <w:p w14:paraId="2EF27A09" w14:textId="77777777" w:rsidR="004B1026" w:rsidRPr="00F220E7" w:rsidRDefault="004B1026" w:rsidP="004B102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DEF.001</w:t>
            </w:r>
          </w:p>
          <w:p w14:paraId="274069D6" w14:textId="77777777" w:rsidR="004B1026" w:rsidRPr="00F220E7" w:rsidRDefault="004B1026" w:rsidP="004B1026">
            <w:pPr>
              <w:spacing w:after="160" w:line="259" w:lineRule="auto"/>
              <w:rPr>
                <w:sz w:val="18"/>
                <w:szCs w:val="18"/>
              </w:rPr>
            </w:pPr>
            <w:r w:rsidRPr="00F220E7">
              <w:rPr>
                <w:sz w:val="18"/>
                <w:szCs w:val="18"/>
              </w:rPr>
              <w:t>PO creation from procurement and sourcing related to a project – Property Code</w:t>
            </w:r>
          </w:p>
        </w:tc>
        <w:tc>
          <w:tcPr>
            <w:tcW w:w="3053" w:type="dxa"/>
          </w:tcPr>
          <w:p w14:paraId="6D2903EA" w14:textId="77777777" w:rsidR="004B1026" w:rsidRPr="00F220E7" w:rsidRDefault="004B1026" w:rsidP="004B1026">
            <w:pPr>
              <w:pStyle w:val="NoSpacing"/>
              <w:rPr>
                <w:sz w:val="18"/>
                <w:szCs w:val="18"/>
              </w:rPr>
            </w:pPr>
            <w:r w:rsidRPr="00F220E7">
              <w:rPr>
                <w:sz w:val="18"/>
                <w:szCs w:val="18"/>
              </w:rPr>
              <w:t>Procurement and sourcing &gt;&gt; Purchase Orders &gt;&gt; All purchase order &gt;&gt; New Purchase order parameter, purchase order header and lines</w:t>
            </w:r>
          </w:p>
          <w:p w14:paraId="59882BA8" w14:textId="77777777" w:rsidR="004B1026" w:rsidRPr="00F220E7" w:rsidRDefault="004B1026" w:rsidP="004B1026">
            <w:pPr>
              <w:pStyle w:val="NoSpacing"/>
              <w:rPr>
                <w:sz w:val="18"/>
                <w:szCs w:val="18"/>
              </w:rPr>
            </w:pPr>
          </w:p>
          <w:p w14:paraId="57FFAB6A" w14:textId="77777777" w:rsidR="004B1026" w:rsidRPr="00F220E7" w:rsidRDefault="004B1026" w:rsidP="004B1026">
            <w:pPr>
              <w:pStyle w:val="NoSpacing"/>
              <w:rPr>
                <w:sz w:val="18"/>
                <w:szCs w:val="18"/>
              </w:rPr>
            </w:pPr>
          </w:p>
        </w:tc>
        <w:tc>
          <w:tcPr>
            <w:tcW w:w="6660" w:type="dxa"/>
          </w:tcPr>
          <w:p w14:paraId="2BCA8A12" w14:textId="77777777" w:rsidR="004B1026" w:rsidRPr="00F220E7" w:rsidRDefault="004B1026" w:rsidP="004B1026">
            <w:pPr>
              <w:rPr>
                <w:sz w:val="18"/>
                <w:szCs w:val="18"/>
              </w:rPr>
            </w:pPr>
            <w:r w:rsidRPr="00F220E7">
              <w:rPr>
                <w:sz w:val="18"/>
                <w:szCs w:val="18"/>
              </w:rPr>
              <w:t xml:space="preserve">Select a project that has property code defined. </w:t>
            </w:r>
          </w:p>
          <w:p w14:paraId="141FB02E" w14:textId="77777777" w:rsidR="004B1026" w:rsidRPr="00F220E7" w:rsidRDefault="004B1026" w:rsidP="004B1026">
            <w:pPr>
              <w:rPr>
                <w:sz w:val="18"/>
                <w:szCs w:val="18"/>
              </w:rPr>
            </w:pPr>
          </w:p>
          <w:p w14:paraId="4C8B7F0A" w14:textId="77777777" w:rsidR="004B1026" w:rsidRPr="00F220E7" w:rsidRDefault="004B1026" w:rsidP="004B1026">
            <w:pPr>
              <w:rPr>
                <w:sz w:val="18"/>
                <w:szCs w:val="18"/>
              </w:rPr>
            </w:pPr>
            <w:r w:rsidRPr="00F220E7">
              <w:rPr>
                <w:sz w:val="18"/>
                <w:szCs w:val="18"/>
              </w:rPr>
              <w:t xml:space="preserve">Create a purchase order from procurement and sourcing, after selecting a project id, the entity code, property code and unit code should auto default. </w:t>
            </w:r>
          </w:p>
          <w:p w14:paraId="5C6B0169" w14:textId="77777777" w:rsidR="004B1026" w:rsidRPr="00F220E7" w:rsidRDefault="004B1026" w:rsidP="004B1026">
            <w:pPr>
              <w:rPr>
                <w:sz w:val="18"/>
                <w:szCs w:val="18"/>
              </w:rPr>
            </w:pPr>
          </w:p>
          <w:p w14:paraId="1021F05D" w14:textId="77777777" w:rsidR="004B1026" w:rsidRPr="00F220E7" w:rsidRDefault="004B1026" w:rsidP="004B1026">
            <w:pPr>
              <w:rPr>
                <w:sz w:val="18"/>
                <w:szCs w:val="18"/>
              </w:rPr>
            </w:pPr>
            <w:r w:rsidRPr="00F220E7">
              <w:rPr>
                <w:sz w:val="18"/>
                <w:szCs w:val="18"/>
              </w:rPr>
              <w:t>The PO creation form should auto default the entity code, property code, and unit code fields from project.</w:t>
            </w:r>
          </w:p>
          <w:p w14:paraId="010EE3C0" w14:textId="77777777" w:rsidR="004B1026" w:rsidRPr="00F220E7" w:rsidRDefault="004B1026" w:rsidP="004B1026">
            <w:pPr>
              <w:rPr>
                <w:sz w:val="18"/>
                <w:szCs w:val="18"/>
              </w:rPr>
            </w:pPr>
          </w:p>
          <w:p w14:paraId="3343E690" w14:textId="77777777" w:rsidR="004B1026" w:rsidRPr="00F220E7" w:rsidRDefault="004B1026" w:rsidP="004B1026">
            <w:pPr>
              <w:rPr>
                <w:sz w:val="18"/>
                <w:szCs w:val="18"/>
              </w:rPr>
            </w:pPr>
            <w:r w:rsidRPr="00F220E7">
              <w:rPr>
                <w:sz w:val="18"/>
                <w:szCs w:val="18"/>
              </w:rPr>
              <w:t xml:space="preserve">The entity code, property code and unit code should default to the purchase order header and lines. </w:t>
            </w:r>
          </w:p>
          <w:p w14:paraId="4EF0E36D" w14:textId="77777777" w:rsidR="004B1026" w:rsidRPr="00F220E7" w:rsidRDefault="004B1026" w:rsidP="004B1026">
            <w:pPr>
              <w:rPr>
                <w:sz w:val="18"/>
                <w:szCs w:val="18"/>
              </w:rPr>
            </w:pPr>
          </w:p>
          <w:p w14:paraId="0A51AC06" w14:textId="77777777" w:rsidR="004B1026" w:rsidRPr="00F220E7" w:rsidRDefault="004B1026" w:rsidP="004B1026">
            <w:pPr>
              <w:rPr>
                <w:sz w:val="18"/>
                <w:szCs w:val="18"/>
              </w:rPr>
            </w:pPr>
            <w:r w:rsidRPr="00F220E7">
              <w:rPr>
                <w:sz w:val="18"/>
                <w:szCs w:val="18"/>
              </w:rPr>
              <w:t xml:space="preserve">The entity code, property code, and unit code should not be editable. </w:t>
            </w:r>
          </w:p>
          <w:p w14:paraId="7A410EAF" w14:textId="77777777" w:rsidR="004B1026" w:rsidRPr="00F220E7" w:rsidRDefault="004B1026" w:rsidP="004B1026">
            <w:pPr>
              <w:rPr>
                <w:sz w:val="18"/>
                <w:szCs w:val="18"/>
              </w:rPr>
            </w:pPr>
          </w:p>
          <w:p w14:paraId="2CDD4BBB" w14:textId="77777777" w:rsidR="004B1026" w:rsidRPr="00F220E7" w:rsidRDefault="004B1026" w:rsidP="004B1026">
            <w:pPr>
              <w:rPr>
                <w:sz w:val="18"/>
                <w:szCs w:val="18"/>
              </w:rPr>
            </w:pPr>
            <w:r w:rsidRPr="00F220E7">
              <w:rPr>
                <w:sz w:val="18"/>
                <w:szCs w:val="18"/>
              </w:rPr>
              <w:t>(</w:t>
            </w:r>
            <w:r w:rsidRPr="00F220E7">
              <w:rPr>
                <w:b/>
                <w:bCs/>
                <w:sz w:val="18"/>
                <w:szCs w:val="18"/>
              </w:rPr>
              <w:t>Note</w:t>
            </w:r>
            <w:r w:rsidRPr="00F220E7">
              <w:rPr>
                <w:sz w:val="18"/>
                <w:szCs w:val="18"/>
              </w:rPr>
              <w:t>: This is dependent on the bulk transfer subset that open projects will go through an update process when ownership changes.)</w:t>
            </w:r>
          </w:p>
          <w:p w14:paraId="40AF1E06" w14:textId="77777777" w:rsidR="004B1026" w:rsidRPr="00F220E7" w:rsidRDefault="004B1026" w:rsidP="004B1026">
            <w:pPr>
              <w:rPr>
                <w:sz w:val="18"/>
                <w:szCs w:val="18"/>
              </w:rPr>
            </w:pPr>
          </w:p>
          <w:p w14:paraId="4F209602" w14:textId="191FA4E6" w:rsidR="004B1026" w:rsidRPr="00F220E7" w:rsidRDefault="004B1026" w:rsidP="004B1026">
            <w:pPr>
              <w:rPr>
                <w:sz w:val="18"/>
                <w:szCs w:val="18"/>
              </w:rPr>
            </w:pPr>
            <w:r w:rsidRPr="00F220E7">
              <w:rPr>
                <w:sz w:val="18"/>
                <w:szCs w:val="18"/>
              </w:rPr>
              <w:t xml:space="preserve">The financial dimension should auto populate from the project ID used. </w:t>
            </w:r>
          </w:p>
        </w:tc>
        <w:tc>
          <w:tcPr>
            <w:tcW w:w="1530" w:type="dxa"/>
          </w:tcPr>
          <w:p w14:paraId="3027AADC" w14:textId="77777777" w:rsidR="004B1026" w:rsidRPr="00F220E7" w:rsidRDefault="004B1026" w:rsidP="004B1026">
            <w:pPr>
              <w:rPr>
                <w:highlight w:val="yellow"/>
              </w:rPr>
            </w:pPr>
          </w:p>
        </w:tc>
      </w:tr>
      <w:tr w:rsidR="00F220E7" w:rsidRPr="00F220E7" w14:paraId="1E81EF79" w14:textId="77777777" w:rsidTr="1E34CE35">
        <w:tc>
          <w:tcPr>
            <w:tcW w:w="895" w:type="dxa"/>
          </w:tcPr>
          <w:p w14:paraId="35BD8E8A" w14:textId="41F4793E" w:rsidR="004B1026" w:rsidRPr="00F220E7" w:rsidRDefault="004B1026" w:rsidP="004B1026">
            <w:r w:rsidRPr="00F220E7">
              <w:t>T.</w:t>
            </w:r>
            <w:r w:rsidR="00524DD0">
              <w:t>6</w:t>
            </w:r>
            <w:r w:rsidR="0080175E">
              <w:t>5</w:t>
            </w:r>
            <w:r w:rsidRPr="00F220E7">
              <w:t>.C</w:t>
            </w:r>
          </w:p>
        </w:tc>
        <w:tc>
          <w:tcPr>
            <w:tcW w:w="1717" w:type="dxa"/>
          </w:tcPr>
          <w:p w14:paraId="44120B8A" w14:textId="77777777" w:rsidR="004B1026" w:rsidRPr="00F220E7" w:rsidRDefault="004B1026" w:rsidP="004B102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DEF.001</w:t>
            </w:r>
          </w:p>
          <w:p w14:paraId="03518AF2" w14:textId="77777777" w:rsidR="004B1026" w:rsidRPr="00F220E7" w:rsidRDefault="004B1026" w:rsidP="004B1026">
            <w:pPr>
              <w:spacing w:after="160" w:line="259" w:lineRule="auto"/>
              <w:rPr>
                <w:sz w:val="18"/>
                <w:szCs w:val="18"/>
              </w:rPr>
            </w:pPr>
            <w:r w:rsidRPr="00F220E7">
              <w:rPr>
                <w:sz w:val="18"/>
                <w:szCs w:val="18"/>
              </w:rPr>
              <w:t>PO creation from procurement and sourcing related to a project- Entity Code</w:t>
            </w:r>
          </w:p>
        </w:tc>
        <w:tc>
          <w:tcPr>
            <w:tcW w:w="3053" w:type="dxa"/>
          </w:tcPr>
          <w:p w14:paraId="6A4C2946" w14:textId="77777777" w:rsidR="004B1026" w:rsidRPr="00F220E7" w:rsidRDefault="004B1026" w:rsidP="004B1026">
            <w:pPr>
              <w:pStyle w:val="NoSpacing"/>
              <w:rPr>
                <w:sz w:val="18"/>
                <w:szCs w:val="18"/>
              </w:rPr>
            </w:pPr>
            <w:r w:rsidRPr="00F220E7">
              <w:rPr>
                <w:sz w:val="18"/>
                <w:szCs w:val="18"/>
              </w:rPr>
              <w:t>Procurement and sourcing &gt;&gt; Purchase Orders &gt;&gt; All purchase order &gt;&gt; New Purchase order parameter, purchase order header and lines</w:t>
            </w:r>
          </w:p>
          <w:p w14:paraId="06D84797" w14:textId="77777777" w:rsidR="004B1026" w:rsidRPr="00F220E7" w:rsidRDefault="004B1026" w:rsidP="004B1026">
            <w:pPr>
              <w:pStyle w:val="NoSpacing"/>
              <w:rPr>
                <w:sz w:val="18"/>
                <w:szCs w:val="18"/>
              </w:rPr>
            </w:pPr>
          </w:p>
          <w:p w14:paraId="323F1837" w14:textId="77777777" w:rsidR="004B1026" w:rsidRPr="00F220E7" w:rsidRDefault="004B1026" w:rsidP="004B1026">
            <w:pPr>
              <w:pStyle w:val="NoSpacing"/>
              <w:rPr>
                <w:sz w:val="18"/>
                <w:szCs w:val="18"/>
              </w:rPr>
            </w:pPr>
          </w:p>
        </w:tc>
        <w:tc>
          <w:tcPr>
            <w:tcW w:w="6660" w:type="dxa"/>
          </w:tcPr>
          <w:p w14:paraId="6DDA6370" w14:textId="77777777" w:rsidR="004B1026" w:rsidRPr="00F220E7" w:rsidRDefault="004B1026" w:rsidP="004B1026">
            <w:pPr>
              <w:rPr>
                <w:sz w:val="18"/>
                <w:szCs w:val="18"/>
              </w:rPr>
            </w:pPr>
            <w:r w:rsidRPr="00F220E7">
              <w:rPr>
                <w:sz w:val="18"/>
                <w:szCs w:val="18"/>
              </w:rPr>
              <w:t xml:space="preserve">Select a project that has entity code defined. </w:t>
            </w:r>
          </w:p>
          <w:p w14:paraId="6E25AECE" w14:textId="77777777" w:rsidR="004B1026" w:rsidRPr="00F220E7" w:rsidRDefault="004B1026" w:rsidP="004B1026">
            <w:pPr>
              <w:rPr>
                <w:sz w:val="18"/>
                <w:szCs w:val="18"/>
              </w:rPr>
            </w:pPr>
          </w:p>
          <w:p w14:paraId="7A1D2E70" w14:textId="77777777" w:rsidR="004B1026" w:rsidRPr="00F220E7" w:rsidRDefault="004B1026" w:rsidP="004B1026">
            <w:pPr>
              <w:rPr>
                <w:sz w:val="18"/>
                <w:szCs w:val="18"/>
              </w:rPr>
            </w:pPr>
            <w:r w:rsidRPr="00F220E7">
              <w:rPr>
                <w:sz w:val="18"/>
                <w:szCs w:val="18"/>
              </w:rPr>
              <w:t xml:space="preserve">Create a purchase order from procurement and sourcing, after selecting a project id, the entity code, property code and unit code should auto default. </w:t>
            </w:r>
          </w:p>
          <w:p w14:paraId="188C1BC4" w14:textId="77777777" w:rsidR="004B1026" w:rsidRPr="00F220E7" w:rsidRDefault="004B1026" w:rsidP="004B1026">
            <w:pPr>
              <w:rPr>
                <w:sz w:val="18"/>
                <w:szCs w:val="18"/>
              </w:rPr>
            </w:pPr>
          </w:p>
          <w:p w14:paraId="5211F695" w14:textId="77777777" w:rsidR="004B1026" w:rsidRPr="00F220E7" w:rsidRDefault="004B1026" w:rsidP="004B1026">
            <w:pPr>
              <w:rPr>
                <w:sz w:val="18"/>
                <w:szCs w:val="18"/>
              </w:rPr>
            </w:pPr>
            <w:r w:rsidRPr="00F220E7">
              <w:rPr>
                <w:sz w:val="18"/>
                <w:szCs w:val="18"/>
              </w:rPr>
              <w:t>The PO creation form should auto default the entity code, property code, and unit code fields from project.</w:t>
            </w:r>
          </w:p>
          <w:p w14:paraId="162D9DCE" w14:textId="77777777" w:rsidR="004B1026" w:rsidRPr="00F220E7" w:rsidRDefault="004B1026" w:rsidP="004B1026">
            <w:pPr>
              <w:rPr>
                <w:sz w:val="18"/>
                <w:szCs w:val="18"/>
              </w:rPr>
            </w:pPr>
          </w:p>
          <w:p w14:paraId="6F0B9BFC" w14:textId="77777777" w:rsidR="004B1026" w:rsidRPr="00F220E7" w:rsidRDefault="004B1026" w:rsidP="004B1026">
            <w:pPr>
              <w:rPr>
                <w:sz w:val="18"/>
                <w:szCs w:val="18"/>
              </w:rPr>
            </w:pPr>
            <w:r w:rsidRPr="00F220E7">
              <w:rPr>
                <w:sz w:val="18"/>
                <w:szCs w:val="18"/>
              </w:rPr>
              <w:t xml:space="preserve">The entity code, property code and unit code should default to the purchase order header and lines. </w:t>
            </w:r>
          </w:p>
          <w:p w14:paraId="2B6BFC92" w14:textId="77777777" w:rsidR="004B1026" w:rsidRPr="00F220E7" w:rsidRDefault="004B1026" w:rsidP="004B1026">
            <w:pPr>
              <w:rPr>
                <w:sz w:val="18"/>
                <w:szCs w:val="18"/>
              </w:rPr>
            </w:pPr>
          </w:p>
          <w:p w14:paraId="68C547C6" w14:textId="77777777" w:rsidR="004B1026" w:rsidRPr="00F220E7" w:rsidRDefault="004B1026" w:rsidP="004B1026">
            <w:pPr>
              <w:rPr>
                <w:sz w:val="18"/>
                <w:szCs w:val="18"/>
              </w:rPr>
            </w:pPr>
            <w:r w:rsidRPr="00F220E7">
              <w:rPr>
                <w:sz w:val="18"/>
                <w:szCs w:val="18"/>
              </w:rPr>
              <w:t xml:space="preserve">The entity code, property code, and unit code should not be editable. </w:t>
            </w:r>
          </w:p>
          <w:p w14:paraId="735F75DB" w14:textId="77777777" w:rsidR="004B1026" w:rsidRPr="00F220E7" w:rsidRDefault="004B1026" w:rsidP="004B1026">
            <w:pPr>
              <w:rPr>
                <w:sz w:val="18"/>
                <w:szCs w:val="18"/>
              </w:rPr>
            </w:pPr>
          </w:p>
          <w:p w14:paraId="30394739" w14:textId="77777777" w:rsidR="004B1026" w:rsidRPr="00F220E7" w:rsidRDefault="004B1026" w:rsidP="004B1026">
            <w:pPr>
              <w:rPr>
                <w:sz w:val="18"/>
                <w:szCs w:val="18"/>
              </w:rPr>
            </w:pPr>
            <w:r w:rsidRPr="00F220E7">
              <w:rPr>
                <w:sz w:val="18"/>
                <w:szCs w:val="18"/>
              </w:rPr>
              <w:t>(</w:t>
            </w:r>
            <w:r w:rsidRPr="00F220E7">
              <w:rPr>
                <w:b/>
                <w:bCs/>
                <w:sz w:val="18"/>
                <w:szCs w:val="18"/>
              </w:rPr>
              <w:t>Note</w:t>
            </w:r>
            <w:r w:rsidRPr="00F220E7">
              <w:rPr>
                <w:sz w:val="18"/>
                <w:szCs w:val="18"/>
              </w:rPr>
              <w:t>: This is dependent on the bulk transfer subset that open projects will go through an update process when ownership changes.)</w:t>
            </w:r>
          </w:p>
          <w:p w14:paraId="206E2881" w14:textId="77777777" w:rsidR="004B1026" w:rsidRPr="00F220E7" w:rsidRDefault="004B1026" w:rsidP="004B1026">
            <w:pPr>
              <w:rPr>
                <w:sz w:val="18"/>
                <w:szCs w:val="18"/>
              </w:rPr>
            </w:pPr>
          </w:p>
          <w:p w14:paraId="488D17F4" w14:textId="3D14ABB0" w:rsidR="004B1026" w:rsidRPr="00F220E7" w:rsidRDefault="004B1026" w:rsidP="004B1026">
            <w:pPr>
              <w:rPr>
                <w:sz w:val="18"/>
                <w:szCs w:val="18"/>
              </w:rPr>
            </w:pPr>
            <w:r w:rsidRPr="00F220E7">
              <w:rPr>
                <w:sz w:val="18"/>
                <w:szCs w:val="18"/>
              </w:rPr>
              <w:t xml:space="preserve">The financial dimension should auto populate from the project ID used. </w:t>
            </w:r>
          </w:p>
        </w:tc>
        <w:tc>
          <w:tcPr>
            <w:tcW w:w="1530" w:type="dxa"/>
          </w:tcPr>
          <w:p w14:paraId="67DCD91C" w14:textId="77777777" w:rsidR="004B1026" w:rsidRPr="00F220E7" w:rsidRDefault="004B1026" w:rsidP="004B1026">
            <w:pPr>
              <w:rPr>
                <w:highlight w:val="yellow"/>
              </w:rPr>
            </w:pPr>
          </w:p>
        </w:tc>
      </w:tr>
      <w:tr w:rsidR="004B1026" w:rsidRPr="00F220E7" w14:paraId="2E4C7F64" w14:textId="77777777" w:rsidTr="1E34CE35">
        <w:tc>
          <w:tcPr>
            <w:tcW w:w="895" w:type="dxa"/>
          </w:tcPr>
          <w:p w14:paraId="4E0FE455" w14:textId="5ADC0E7F" w:rsidR="004B1026" w:rsidRPr="00F220E7" w:rsidRDefault="004B1026" w:rsidP="004B1026">
            <w:r w:rsidRPr="00F220E7">
              <w:t>T.</w:t>
            </w:r>
            <w:r w:rsidR="00524DD0">
              <w:t>6</w:t>
            </w:r>
            <w:r w:rsidR="006543E5">
              <w:t>5</w:t>
            </w:r>
            <w:r w:rsidRPr="00F220E7">
              <w:t>.D</w:t>
            </w:r>
          </w:p>
        </w:tc>
        <w:tc>
          <w:tcPr>
            <w:tcW w:w="1717" w:type="dxa"/>
          </w:tcPr>
          <w:p w14:paraId="095F0A6D" w14:textId="77777777" w:rsidR="004B1026" w:rsidRPr="00F220E7" w:rsidRDefault="004B1026" w:rsidP="004B102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DEF.001</w:t>
            </w:r>
          </w:p>
          <w:p w14:paraId="52B77150" w14:textId="021A344A" w:rsidR="004B1026" w:rsidRPr="00F220E7" w:rsidRDefault="004B1026" w:rsidP="004B1026">
            <w:pPr>
              <w:spacing w:after="160" w:line="259" w:lineRule="auto"/>
              <w:rPr>
                <w:rFonts w:asciiTheme="majorHAnsi" w:hAnsiTheme="majorHAnsi" w:cstheme="majorHAnsi"/>
                <w:sz w:val="18"/>
                <w:szCs w:val="18"/>
              </w:rPr>
            </w:pPr>
            <w:r w:rsidRPr="00F220E7">
              <w:rPr>
                <w:sz w:val="18"/>
                <w:szCs w:val="18"/>
              </w:rPr>
              <w:lastRenderedPageBreak/>
              <w:t>PO creation from procurement and sourcing related to a project- Unit Code</w:t>
            </w:r>
          </w:p>
        </w:tc>
        <w:tc>
          <w:tcPr>
            <w:tcW w:w="3053" w:type="dxa"/>
          </w:tcPr>
          <w:p w14:paraId="3F9F6D53" w14:textId="77777777" w:rsidR="004B1026" w:rsidRPr="00F220E7" w:rsidRDefault="004B1026" w:rsidP="004B1026">
            <w:pPr>
              <w:pStyle w:val="NoSpacing"/>
              <w:rPr>
                <w:sz w:val="18"/>
                <w:szCs w:val="18"/>
              </w:rPr>
            </w:pPr>
            <w:r w:rsidRPr="00F220E7">
              <w:rPr>
                <w:sz w:val="18"/>
                <w:szCs w:val="18"/>
              </w:rPr>
              <w:lastRenderedPageBreak/>
              <w:t xml:space="preserve">Procurement and sourcing &gt;&gt; Purchase Orders &gt;&gt; All purchase order </w:t>
            </w:r>
            <w:r w:rsidRPr="00F220E7">
              <w:rPr>
                <w:sz w:val="18"/>
                <w:szCs w:val="18"/>
              </w:rPr>
              <w:lastRenderedPageBreak/>
              <w:t>&gt;&gt; New Purchase order parameter, purchase order header and lines</w:t>
            </w:r>
          </w:p>
          <w:p w14:paraId="6231E6F6" w14:textId="77777777" w:rsidR="004B1026" w:rsidRPr="00F220E7" w:rsidRDefault="004B1026" w:rsidP="004B1026">
            <w:pPr>
              <w:pStyle w:val="NoSpacing"/>
              <w:rPr>
                <w:sz w:val="18"/>
                <w:szCs w:val="18"/>
              </w:rPr>
            </w:pPr>
          </w:p>
          <w:p w14:paraId="6282DB22" w14:textId="77777777" w:rsidR="004B1026" w:rsidRPr="00F220E7" w:rsidRDefault="004B1026" w:rsidP="004B1026">
            <w:pPr>
              <w:pStyle w:val="NoSpacing"/>
              <w:rPr>
                <w:sz w:val="18"/>
                <w:szCs w:val="18"/>
              </w:rPr>
            </w:pPr>
          </w:p>
        </w:tc>
        <w:tc>
          <w:tcPr>
            <w:tcW w:w="6660" w:type="dxa"/>
          </w:tcPr>
          <w:p w14:paraId="5D0B5C12" w14:textId="77777777" w:rsidR="004B1026" w:rsidRPr="00F220E7" w:rsidRDefault="004B1026" w:rsidP="004B1026">
            <w:pPr>
              <w:rPr>
                <w:sz w:val="18"/>
                <w:szCs w:val="18"/>
              </w:rPr>
            </w:pPr>
            <w:r w:rsidRPr="00F220E7">
              <w:rPr>
                <w:sz w:val="18"/>
                <w:szCs w:val="18"/>
              </w:rPr>
              <w:lastRenderedPageBreak/>
              <w:t xml:space="preserve">Select a project that has unit code defined. </w:t>
            </w:r>
          </w:p>
          <w:p w14:paraId="17D81647" w14:textId="77777777" w:rsidR="004B1026" w:rsidRPr="00F220E7" w:rsidRDefault="004B1026" w:rsidP="004B1026">
            <w:pPr>
              <w:rPr>
                <w:sz w:val="18"/>
                <w:szCs w:val="18"/>
              </w:rPr>
            </w:pPr>
          </w:p>
          <w:p w14:paraId="57DB5F4F" w14:textId="62775950" w:rsidR="004B1026" w:rsidRPr="00F220E7" w:rsidRDefault="004B1026" w:rsidP="004B1026">
            <w:pPr>
              <w:rPr>
                <w:sz w:val="18"/>
                <w:szCs w:val="18"/>
              </w:rPr>
            </w:pPr>
            <w:r w:rsidRPr="00F220E7">
              <w:rPr>
                <w:sz w:val="18"/>
                <w:szCs w:val="18"/>
              </w:rPr>
              <w:lastRenderedPageBreak/>
              <w:t xml:space="preserve">Create a purchase order from procurement and sourcing, after selecting a project id, the entity code, property code and unit code should auto default. </w:t>
            </w:r>
          </w:p>
          <w:p w14:paraId="15E43869" w14:textId="77777777" w:rsidR="004B1026" w:rsidRPr="00F220E7" w:rsidRDefault="004B1026" w:rsidP="004B1026">
            <w:pPr>
              <w:rPr>
                <w:sz w:val="18"/>
                <w:szCs w:val="18"/>
              </w:rPr>
            </w:pPr>
          </w:p>
          <w:p w14:paraId="6F54DE65" w14:textId="77777777" w:rsidR="004B1026" w:rsidRPr="00F220E7" w:rsidRDefault="004B1026" w:rsidP="004B1026">
            <w:pPr>
              <w:rPr>
                <w:sz w:val="18"/>
                <w:szCs w:val="18"/>
              </w:rPr>
            </w:pPr>
            <w:r w:rsidRPr="00F220E7">
              <w:rPr>
                <w:sz w:val="18"/>
                <w:szCs w:val="18"/>
              </w:rPr>
              <w:t>The PO creation form should auto default the entity code, property code, and unit code fields from project.</w:t>
            </w:r>
          </w:p>
          <w:p w14:paraId="25E4C91F" w14:textId="77777777" w:rsidR="004B1026" w:rsidRPr="00F220E7" w:rsidRDefault="004B1026" w:rsidP="004B1026">
            <w:pPr>
              <w:rPr>
                <w:sz w:val="18"/>
                <w:szCs w:val="18"/>
              </w:rPr>
            </w:pPr>
          </w:p>
          <w:p w14:paraId="55046AA0" w14:textId="77777777" w:rsidR="004B1026" w:rsidRPr="00F220E7" w:rsidRDefault="004B1026" w:rsidP="004B1026">
            <w:pPr>
              <w:rPr>
                <w:sz w:val="18"/>
                <w:szCs w:val="18"/>
              </w:rPr>
            </w:pPr>
            <w:r w:rsidRPr="00F220E7">
              <w:rPr>
                <w:sz w:val="18"/>
                <w:szCs w:val="18"/>
              </w:rPr>
              <w:t xml:space="preserve">The entity code, property code and unit code should default to the purchase order header and lines. </w:t>
            </w:r>
          </w:p>
          <w:p w14:paraId="257B5717" w14:textId="77777777" w:rsidR="004B1026" w:rsidRPr="00F220E7" w:rsidRDefault="004B1026" w:rsidP="004B1026">
            <w:pPr>
              <w:rPr>
                <w:sz w:val="18"/>
                <w:szCs w:val="18"/>
              </w:rPr>
            </w:pPr>
          </w:p>
          <w:p w14:paraId="07C8D477" w14:textId="77777777" w:rsidR="004B1026" w:rsidRPr="00F220E7" w:rsidRDefault="004B1026" w:rsidP="004B1026">
            <w:pPr>
              <w:rPr>
                <w:sz w:val="18"/>
                <w:szCs w:val="18"/>
              </w:rPr>
            </w:pPr>
            <w:r w:rsidRPr="00F220E7">
              <w:rPr>
                <w:sz w:val="18"/>
                <w:szCs w:val="18"/>
              </w:rPr>
              <w:t xml:space="preserve">The entity code, property code, and unit code should not be editable. </w:t>
            </w:r>
          </w:p>
          <w:p w14:paraId="3E8B9B2B" w14:textId="77777777" w:rsidR="004B1026" w:rsidRPr="00F220E7" w:rsidRDefault="004B1026" w:rsidP="004B1026">
            <w:pPr>
              <w:rPr>
                <w:sz w:val="18"/>
                <w:szCs w:val="18"/>
              </w:rPr>
            </w:pPr>
          </w:p>
          <w:p w14:paraId="0CCC9478" w14:textId="77777777" w:rsidR="004B1026" w:rsidRPr="00F220E7" w:rsidRDefault="004B1026" w:rsidP="004B1026">
            <w:pPr>
              <w:rPr>
                <w:sz w:val="18"/>
                <w:szCs w:val="18"/>
              </w:rPr>
            </w:pPr>
            <w:r w:rsidRPr="00F220E7">
              <w:rPr>
                <w:sz w:val="18"/>
                <w:szCs w:val="18"/>
              </w:rPr>
              <w:t>(</w:t>
            </w:r>
            <w:r w:rsidRPr="00F220E7">
              <w:rPr>
                <w:b/>
                <w:bCs/>
                <w:sz w:val="18"/>
                <w:szCs w:val="18"/>
              </w:rPr>
              <w:t>Note</w:t>
            </w:r>
            <w:r w:rsidRPr="00F220E7">
              <w:rPr>
                <w:sz w:val="18"/>
                <w:szCs w:val="18"/>
              </w:rPr>
              <w:t>: This is dependent on the bulk transfer subset that open projects will go through an update process when ownership changes.)</w:t>
            </w:r>
          </w:p>
          <w:p w14:paraId="1F687CE3" w14:textId="77777777" w:rsidR="004B1026" w:rsidRPr="00F220E7" w:rsidRDefault="004B1026" w:rsidP="004B1026">
            <w:pPr>
              <w:rPr>
                <w:sz w:val="18"/>
                <w:szCs w:val="18"/>
              </w:rPr>
            </w:pPr>
          </w:p>
          <w:p w14:paraId="511D95B8" w14:textId="068BDA46" w:rsidR="004B1026" w:rsidRPr="00F220E7" w:rsidRDefault="004B1026" w:rsidP="004B1026">
            <w:pPr>
              <w:rPr>
                <w:sz w:val="18"/>
                <w:szCs w:val="18"/>
              </w:rPr>
            </w:pPr>
            <w:r w:rsidRPr="00F220E7">
              <w:rPr>
                <w:sz w:val="18"/>
                <w:szCs w:val="18"/>
              </w:rPr>
              <w:t xml:space="preserve">The financial dimension should auto populate from the project ID used. </w:t>
            </w:r>
          </w:p>
        </w:tc>
        <w:tc>
          <w:tcPr>
            <w:tcW w:w="1530" w:type="dxa"/>
          </w:tcPr>
          <w:p w14:paraId="7705A309" w14:textId="77777777" w:rsidR="004B1026" w:rsidRPr="00F220E7" w:rsidRDefault="004B1026" w:rsidP="004B1026">
            <w:pPr>
              <w:rPr>
                <w:highlight w:val="yellow"/>
              </w:rPr>
            </w:pPr>
          </w:p>
        </w:tc>
      </w:tr>
      <w:tr w:rsidR="00F220E7" w:rsidRPr="00F220E7" w14:paraId="6CD57781" w14:textId="77777777" w:rsidTr="1E34CE35">
        <w:tc>
          <w:tcPr>
            <w:tcW w:w="895" w:type="dxa"/>
          </w:tcPr>
          <w:p w14:paraId="7C4DCE00" w14:textId="760CB69C" w:rsidR="004B1026" w:rsidRPr="00F220E7" w:rsidRDefault="004B1026" w:rsidP="004B1026">
            <w:r w:rsidRPr="00F220E7">
              <w:t>T.</w:t>
            </w:r>
            <w:r w:rsidR="00524DD0">
              <w:t>6</w:t>
            </w:r>
            <w:r w:rsidR="006543E5">
              <w:t>6</w:t>
            </w:r>
            <w:r w:rsidRPr="00F220E7">
              <w:t>.B</w:t>
            </w:r>
          </w:p>
        </w:tc>
        <w:tc>
          <w:tcPr>
            <w:tcW w:w="1717" w:type="dxa"/>
          </w:tcPr>
          <w:p w14:paraId="4FE4BE86" w14:textId="77777777" w:rsidR="004B1026" w:rsidRPr="00F220E7" w:rsidRDefault="004B1026" w:rsidP="004B102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DEF.004</w:t>
            </w:r>
          </w:p>
          <w:p w14:paraId="156E0382" w14:textId="6C768199" w:rsidR="004B1026" w:rsidRPr="00F220E7" w:rsidRDefault="004B1026" w:rsidP="004B102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Invoice Journal to Projects- Property Code</w:t>
            </w:r>
          </w:p>
        </w:tc>
        <w:tc>
          <w:tcPr>
            <w:tcW w:w="3053" w:type="dxa"/>
          </w:tcPr>
          <w:p w14:paraId="38894A20" w14:textId="77777777" w:rsidR="004B1026" w:rsidRPr="00F220E7" w:rsidRDefault="004B1026" w:rsidP="004B1026">
            <w:pPr>
              <w:spacing w:after="160" w:line="259" w:lineRule="auto"/>
              <w:rPr>
                <w:sz w:val="18"/>
                <w:szCs w:val="18"/>
              </w:rPr>
            </w:pPr>
            <w:r w:rsidRPr="00F220E7">
              <w:rPr>
                <w:sz w:val="18"/>
                <w:szCs w:val="18"/>
              </w:rPr>
              <w:t>Accounts Payable &gt;&gt; Invoices &gt;&gt; Vendor invoice journal</w:t>
            </w:r>
          </w:p>
        </w:tc>
        <w:tc>
          <w:tcPr>
            <w:tcW w:w="6660" w:type="dxa"/>
          </w:tcPr>
          <w:p w14:paraId="610ABFC1" w14:textId="771840AC" w:rsidR="007A68DE" w:rsidRPr="00F220E7" w:rsidRDefault="007A68DE" w:rsidP="004B1026">
            <w:pPr>
              <w:rPr>
                <w:sz w:val="18"/>
                <w:szCs w:val="18"/>
              </w:rPr>
            </w:pPr>
            <w:r w:rsidRPr="00F220E7">
              <w:rPr>
                <w:sz w:val="18"/>
                <w:szCs w:val="18"/>
              </w:rPr>
              <w:t xml:space="preserve">Select a project that has property code defined. </w:t>
            </w:r>
          </w:p>
          <w:p w14:paraId="7875F4A0" w14:textId="60369EED" w:rsidR="007A68DE" w:rsidRPr="00F220E7" w:rsidRDefault="007A68DE" w:rsidP="004B1026">
            <w:pPr>
              <w:rPr>
                <w:sz w:val="18"/>
                <w:szCs w:val="18"/>
              </w:rPr>
            </w:pPr>
          </w:p>
          <w:p w14:paraId="2A7BCD3B" w14:textId="4E348A68" w:rsidR="007A68DE" w:rsidRPr="00F220E7" w:rsidRDefault="007A68DE" w:rsidP="004B1026">
            <w:pPr>
              <w:rPr>
                <w:sz w:val="18"/>
                <w:szCs w:val="18"/>
              </w:rPr>
            </w:pPr>
            <w:r w:rsidRPr="00F220E7">
              <w:rPr>
                <w:sz w:val="18"/>
                <w:szCs w:val="18"/>
              </w:rPr>
              <w:t xml:space="preserve">Create an AP invoice journal, when the project ID is selected the following fields [entity code, property code, unit code] should auto populate from the project master. </w:t>
            </w:r>
          </w:p>
          <w:p w14:paraId="019892C1" w14:textId="77777777" w:rsidR="004B1026" w:rsidRPr="00F220E7" w:rsidRDefault="004B1026" w:rsidP="004B1026">
            <w:pPr>
              <w:rPr>
                <w:sz w:val="18"/>
                <w:szCs w:val="18"/>
              </w:rPr>
            </w:pPr>
          </w:p>
          <w:p w14:paraId="5542B414" w14:textId="0E2844AE" w:rsidR="004B1026" w:rsidRPr="00F220E7" w:rsidRDefault="007A68DE" w:rsidP="004B1026">
            <w:pPr>
              <w:rPr>
                <w:sz w:val="18"/>
                <w:szCs w:val="18"/>
              </w:rPr>
            </w:pPr>
            <w:r w:rsidRPr="00F220E7">
              <w:rPr>
                <w:sz w:val="18"/>
                <w:szCs w:val="18"/>
              </w:rPr>
              <w:t>Validate t</w:t>
            </w:r>
            <w:r w:rsidR="004B1026" w:rsidRPr="00F220E7">
              <w:rPr>
                <w:sz w:val="18"/>
                <w:szCs w:val="18"/>
              </w:rPr>
              <w:t xml:space="preserve">he code fields </w:t>
            </w:r>
            <w:r w:rsidRPr="00F220E7">
              <w:rPr>
                <w:sz w:val="18"/>
                <w:szCs w:val="18"/>
              </w:rPr>
              <w:t xml:space="preserve">are </w:t>
            </w:r>
            <w:r w:rsidR="004B1026" w:rsidRPr="00F220E7">
              <w:rPr>
                <w:sz w:val="18"/>
                <w:szCs w:val="18"/>
              </w:rPr>
              <w:t xml:space="preserve">not editable. </w:t>
            </w:r>
          </w:p>
          <w:p w14:paraId="1DE1848F" w14:textId="77777777" w:rsidR="007A68DE" w:rsidRPr="00F220E7" w:rsidRDefault="007A68DE" w:rsidP="004B1026">
            <w:pPr>
              <w:rPr>
                <w:sz w:val="18"/>
                <w:szCs w:val="18"/>
              </w:rPr>
            </w:pPr>
          </w:p>
          <w:p w14:paraId="7B03456B" w14:textId="53CA95CC" w:rsidR="004B1026" w:rsidRPr="00F220E7" w:rsidRDefault="004B1026" w:rsidP="004B1026">
            <w:pPr>
              <w:rPr>
                <w:sz w:val="18"/>
                <w:szCs w:val="18"/>
              </w:rPr>
            </w:pPr>
            <w:r w:rsidRPr="00F220E7">
              <w:rPr>
                <w:sz w:val="18"/>
                <w:szCs w:val="18"/>
              </w:rPr>
              <w:t>(</w:t>
            </w:r>
            <w:r w:rsidRPr="00F220E7">
              <w:rPr>
                <w:b/>
                <w:bCs/>
                <w:sz w:val="18"/>
                <w:szCs w:val="18"/>
              </w:rPr>
              <w:t>Note</w:t>
            </w:r>
            <w:r w:rsidRPr="00F220E7">
              <w:rPr>
                <w:sz w:val="18"/>
                <w:szCs w:val="18"/>
              </w:rPr>
              <w:t>: this is dependent that the bulk transfer subset is in play and updating open projects takes place.)</w:t>
            </w:r>
          </w:p>
          <w:p w14:paraId="478B2397" w14:textId="77777777" w:rsidR="004B1026" w:rsidRPr="00F220E7" w:rsidRDefault="004B1026" w:rsidP="004B1026">
            <w:pPr>
              <w:rPr>
                <w:sz w:val="18"/>
                <w:szCs w:val="18"/>
              </w:rPr>
            </w:pPr>
          </w:p>
          <w:p w14:paraId="3FE12C4D" w14:textId="119EFB41" w:rsidR="004B1026" w:rsidRPr="00F220E7" w:rsidRDefault="007A68DE" w:rsidP="004B1026">
            <w:pPr>
              <w:rPr>
                <w:sz w:val="18"/>
                <w:szCs w:val="18"/>
              </w:rPr>
            </w:pPr>
            <w:r w:rsidRPr="00F220E7">
              <w:rPr>
                <w:sz w:val="18"/>
                <w:szCs w:val="18"/>
              </w:rPr>
              <w:t>Validate</w:t>
            </w:r>
            <w:r w:rsidR="004B1026" w:rsidRPr="00F220E7">
              <w:rPr>
                <w:sz w:val="18"/>
                <w:szCs w:val="18"/>
              </w:rPr>
              <w:t xml:space="preserve"> the financial dimension related to the project will be auto defaulted from the project </w:t>
            </w:r>
            <w:r w:rsidRPr="00F220E7">
              <w:rPr>
                <w:sz w:val="18"/>
                <w:szCs w:val="18"/>
              </w:rPr>
              <w:t xml:space="preserve">master </w:t>
            </w:r>
            <w:r w:rsidR="004B1026" w:rsidRPr="00F220E7">
              <w:rPr>
                <w:sz w:val="18"/>
                <w:szCs w:val="18"/>
              </w:rPr>
              <w:t>to the invoice journal</w:t>
            </w:r>
            <w:r w:rsidRPr="00F220E7">
              <w:rPr>
                <w:sz w:val="18"/>
                <w:szCs w:val="18"/>
              </w:rPr>
              <w:t xml:space="preserve"> line</w:t>
            </w:r>
            <w:r w:rsidR="004B1026" w:rsidRPr="00F220E7">
              <w:rPr>
                <w:sz w:val="18"/>
                <w:szCs w:val="18"/>
              </w:rPr>
              <w:t>.</w:t>
            </w:r>
          </w:p>
          <w:p w14:paraId="3C6D54A6" w14:textId="77777777" w:rsidR="004B1026" w:rsidRPr="00F220E7" w:rsidRDefault="004B1026" w:rsidP="004B1026">
            <w:pPr>
              <w:rPr>
                <w:sz w:val="18"/>
                <w:szCs w:val="18"/>
              </w:rPr>
            </w:pPr>
          </w:p>
          <w:p w14:paraId="49553381" w14:textId="4CA4E928" w:rsidR="004B1026" w:rsidRPr="00F220E7" w:rsidRDefault="004B1026" w:rsidP="004B1026">
            <w:pPr>
              <w:rPr>
                <w:sz w:val="18"/>
                <w:szCs w:val="18"/>
              </w:rPr>
            </w:pPr>
            <w:r w:rsidRPr="00F220E7">
              <w:rPr>
                <w:sz w:val="18"/>
                <w:szCs w:val="18"/>
              </w:rPr>
              <w:t>Validate the entity code and property code fields are populated and matches</w:t>
            </w:r>
            <w:r w:rsidR="007A68DE" w:rsidRPr="00F220E7">
              <w:rPr>
                <w:sz w:val="18"/>
                <w:szCs w:val="18"/>
              </w:rPr>
              <w:t xml:space="preserve"> the </w:t>
            </w:r>
            <w:r w:rsidR="00E458CF" w:rsidRPr="00F220E7">
              <w:rPr>
                <w:sz w:val="18"/>
                <w:szCs w:val="18"/>
              </w:rPr>
              <w:t>value defined on</w:t>
            </w:r>
            <w:r w:rsidRPr="00F220E7">
              <w:rPr>
                <w:sz w:val="18"/>
                <w:szCs w:val="18"/>
              </w:rPr>
              <w:t xml:space="preserve"> the project</w:t>
            </w:r>
            <w:r w:rsidR="00E458CF" w:rsidRPr="00F220E7">
              <w:rPr>
                <w:sz w:val="18"/>
                <w:szCs w:val="18"/>
              </w:rPr>
              <w:t xml:space="preserve"> master</w:t>
            </w:r>
            <w:r w:rsidRPr="00F220E7">
              <w:rPr>
                <w:sz w:val="18"/>
                <w:szCs w:val="18"/>
              </w:rPr>
              <w:t xml:space="preserve">. </w:t>
            </w:r>
          </w:p>
          <w:p w14:paraId="64A5B57A" w14:textId="77777777" w:rsidR="004B1026" w:rsidRPr="00F220E7" w:rsidRDefault="004B1026" w:rsidP="004B1026">
            <w:pPr>
              <w:rPr>
                <w:sz w:val="18"/>
                <w:szCs w:val="18"/>
              </w:rPr>
            </w:pPr>
          </w:p>
          <w:p w14:paraId="442FEC73" w14:textId="60C685B1" w:rsidR="004B1026" w:rsidRPr="00F220E7" w:rsidRDefault="004B1026" w:rsidP="004B1026">
            <w:pPr>
              <w:rPr>
                <w:sz w:val="18"/>
                <w:szCs w:val="18"/>
              </w:rPr>
            </w:pPr>
            <w:r w:rsidRPr="00F220E7">
              <w:rPr>
                <w:sz w:val="18"/>
                <w:szCs w:val="18"/>
              </w:rPr>
              <w:t>Validate the financial dimension for BU</w:t>
            </w:r>
            <w:r w:rsidR="0070713C">
              <w:rPr>
                <w:sz w:val="18"/>
                <w:szCs w:val="18"/>
              </w:rPr>
              <w:t>, property,</w:t>
            </w:r>
            <w:r w:rsidRPr="00F220E7">
              <w:rPr>
                <w:sz w:val="18"/>
                <w:szCs w:val="18"/>
              </w:rPr>
              <w:t xml:space="preserve"> and </w:t>
            </w:r>
            <w:r w:rsidR="0070713C">
              <w:rPr>
                <w:sz w:val="18"/>
                <w:szCs w:val="18"/>
              </w:rPr>
              <w:t>market</w:t>
            </w:r>
            <w:r w:rsidR="0070713C" w:rsidRPr="00F220E7">
              <w:rPr>
                <w:sz w:val="18"/>
                <w:szCs w:val="18"/>
              </w:rPr>
              <w:t xml:space="preserve"> </w:t>
            </w:r>
            <w:r w:rsidRPr="00F220E7">
              <w:rPr>
                <w:sz w:val="18"/>
                <w:szCs w:val="18"/>
              </w:rPr>
              <w:t>matches that on the project</w:t>
            </w:r>
            <w:r w:rsidR="00E458CF" w:rsidRPr="00F220E7">
              <w:rPr>
                <w:sz w:val="18"/>
                <w:szCs w:val="18"/>
              </w:rPr>
              <w:t xml:space="preserve"> master</w:t>
            </w:r>
            <w:r w:rsidRPr="00F220E7">
              <w:rPr>
                <w:sz w:val="18"/>
                <w:szCs w:val="18"/>
              </w:rPr>
              <w:t>.</w:t>
            </w:r>
          </w:p>
        </w:tc>
        <w:tc>
          <w:tcPr>
            <w:tcW w:w="1530" w:type="dxa"/>
          </w:tcPr>
          <w:p w14:paraId="7D8EDD87" w14:textId="77777777" w:rsidR="004B1026" w:rsidRPr="00F220E7" w:rsidRDefault="004B1026" w:rsidP="004B1026"/>
        </w:tc>
      </w:tr>
      <w:tr w:rsidR="00F220E7" w:rsidRPr="00F220E7" w14:paraId="48543DEA" w14:textId="77777777" w:rsidTr="1E34CE35">
        <w:tc>
          <w:tcPr>
            <w:tcW w:w="895" w:type="dxa"/>
          </w:tcPr>
          <w:p w14:paraId="54568C9E" w14:textId="3B03BD6E" w:rsidR="004B1026" w:rsidRPr="00F220E7" w:rsidRDefault="004B1026" w:rsidP="004B1026">
            <w:r w:rsidRPr="00F220E7">
              <w:t>T.</w:t>
            </w:r>
            <w:r w:rsidR="00524DD0">
              <w:t>6</w:t>
            </w:r>
            <w:r w:rsidR="006543E5">
              <w:t>6</w:t>
            </w:r>
            <w:r w:rsidRPr="00F220E7">
              <w:t>.C</w:t>
            </w:r>
          </w:p>
        </w:tc>
        <w:tc>
          <w:tcPr>
            <w:tcW w:w="1717" w:type="dxa"/>
          </w:tcPr>
          <w:p w14:paraId="175D73E0" w14:textId="77777777" w:rsidR="004B1026" w:rsidRPr="00F220E7" w:rsidRDefault="004B1026" w:rsidP="004B102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DEF.004</w:t>
            </w:r>
          </w:p>
          <w:p w14:paraId="7733101E" w14:textId="3112DC9E" w:rsidR="004B1026" w:rsidRPr="00F220E7" w:rsidRDefault="004B1026" w:rsidP="004B102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Invoice Journal to Projects - Entity Code</w:t>
            </w:r>
          </w:p>
        </w:tc>
        <w:tc>
          <w:tcPr>
            <w:tcW w:w="3053" w:type="dxa"/>
          </w:tcPr>
          <w:p w14:paraId="7CFE547E" w14:textId="77777777" w:rsidR="004B1026" w:rsidRPr="00F220E7" w:rsidRDefault="004B1026" w:rsidP="004B1026">
            <w:pPr>
              <w:spacing w:after="160" w:line="259" w:lineRule="auto"/>
              <w:rPr>
                <w:sz w:val="18"/>
                <w:szCs w:val="18"/>
              </w:rPr>
            </w:pPr>
            <w:r w:rsidRPr="00F220E7">
              <w:rPr>
                <w:sz w:val="18"/>
                <w:szCs w:val="18"/>
              </w:rPr>
              <w:t>Accounts Payable &gt;&gt; Invoices &gt;&gt; Vendor invoice journal</w:t>
            </w:r>
          </w:p>
        </w:tc>
        <w:tc>
          <w:tcPr>
            <w:tcW w:w="6660" w:type="dxa"/>
          </w:tcPr>
          <w:p w14:paraId="37AA7A02" w14:textId="599292DC" w:rsidR="007A68DE" w:rsidRPr="00F220E7" w:rsidRDefault="007A68DE" w:rsidP="007A68DE">
            <w:pPr>
              <w:rPr>
                <w:sz w:val="18"/>
                <w:szCs w:val="18"/>
              </w:rPr>
            </w:pPr>
            <w:r w:rsidRPr="00F220E7">
              <w:rPr>
                <w:sz w:val="18"/>
                <w:szCs w:val="18"/>
              </w:rPr>
              <w:t xml:space="preserve">Select a project that has entity code defined. </w:t>
            </w:r>
          </w:p>
          <w:p w14:paraId="221780CF" w14:textId="77777777" w:rsidR="007A68DE" w:rsidRPr="00F220E7" w:rsidRDefault="007A68DE" w:rsidP="007A68DE">
            <w:pPr>
              <w:rPr>
                <w:sz w:val="18"/>
                <w:szCs w:val="18"/>
              </w:rPr>
            </w:pPr>
          </w:p>
          <w:p w14:paraId="7AB5561E" w14:textId="77777777" w:rsidR="007A68DE" w:rsidRPr="00F220E7" w:rsidRDefault="007A68DE" w:rsidP="007A68DE">
            <w:pPr>
              <w:rPr>
                <w:sz w:val="18"/>
                <w:szCs w:val="18"/>
              </w:rPr>
            </w:pPr>
            <w:r w:rsidRPr="00F220E7">
              <w:rPr>
                <w:sz w:val="18"/>
                <w:szCs w:val="18"/>
              </w:rPr>
              <w:t xml:space="preserve">Create an AP invoice journal, when the project ID is selected the following fields [entity code, property code, unit code] should auto populate from the project master. </w:t>
            </w:r>
          </w:p>
          <w:p w14:paraId="19B5C3B2" w14:textId="77777777" w:rsidR="007A68DE" w:rsidRPr="00F220E7" w:rsidRDefault="007A68DE" w:rsidP="007A68DE">
            <w:pPr>
              <w:rPr>
                <w:sz w:val="18"/>
                <w:szCs w:val="18"/>
              </w:rPr>
            </w:pPr>
          </w:p>
          <w:p w14:paraId="6D2154CF" w14:textId="77777777" w:rsidR="007A68DE" w:rsidRPr="00F220E7" w:rsidRDefault="007A68DE" w:rsidP="007A68DE">
            <w:pPr>
              <w:rPr>
                <w:sz w:val="18"/>
                <w:szCs w:val="18"/>
              </w:rPr>
            </w:pPr>
            <w:r w:rsidRPr="00F220E7">
              <w:rPr>
                <w:sz w:val="18"/>
                <w:szCs w:val="18"/>
              </w:rPr>
              <w:t xml:space="preserve">Validate the code fields are not editable. </w:t>
            </w:r>
          </w:p>
          <w:p w14:paraId="32BF7E8A" w14:textId="77777777" w:rsidR="007A68DE" w:rsidRPr="00F220E7" w:rsidRDefault="007A68DE" w:rsidP="007A68DE">
            <w:pPr>
              <w:rPr>
                <w:sz w:val="18"/>
                <w:szCs w:val="18"/>
              </w:rPr>
            </w:pPr>
          </w:p>
          <w:p w14:paraId="776638FD" w14:textId="77777777" w:rsidR="007A68DE" w:rsidRPr="00F220E7" w:rsidRDefault="007A68DE" w:rsidP="007A68DE">
            <w:pPr>
              <w:rPr>
                <w:sz w:val="18"/>
                <w:szCs w:val="18"/>
              </w:rPr>
            </w:pPr>
            <w:r w:rsidRPr="00F220E7">
              <w:rPr>
                <w:sz w:val="18"/>
                <w:szCs w:val="18"/>
              </w:rPr>
              <w:t>(</w:t>
            </w:r>
            <w:r w:rsidRPr="00F220E7">
              <w:rPr>
                <w:b/>
                <w:bCs/>
                <w:sz w:val="18"/>
                <w:szCs w:val="18"/>
              </w:rPr>
              <w:t>Note</w:t>
            </w:r>
            <w:r w:rsidRPr="00F220E7">
              <w:rPr>
                <w:sz w:val="18"/>
                <w:szCs w:val="18"/>
              </w:rPr>
              <w:t>: this is dependent that the bulk transfer subset is in play and updating open projects takes place.)</w:t>
            </w:r>
          </w:p>
          <w:p w14:paraId="27A53F58" w14:textId="77777777" w:rsidR="007A68DE" w:rsidRPr="00F220E7" w:rsidRDefault="007A68DE" w:rsidP="007A68DE">
            <w:pPr>
              <w:rPr>
                <w:sz w:val="18"/>
                <w:szCs w:val="18"/>
              </w:rPr>
            </w:pPr>
          </w:p>
          <w:p w14:paraId="097BC925" w14:textId="0E92E186" w:rsidR="007A68DE" w:rsidRPr="00F220E7" w:rsidRDefault="007A68DE" w:rsidP="007A68DE">
            <w:pPr>
              <w:rPr>
                <w:sz w:val="18"/>
                <w:szCs w:val="18"/>
              </w:rPr>
            </w:pPr>
            <w:r w:rsidRPr="00F220E7">
              <w:rPr>
                <w:sz w:val="18"/>
                <w:szCs w:val="18"/>
              </w:rPr>
              <w:t>Validate the financial dimension related to the project will be auto defaulted from the project master to the invoice journal line.</w:t>
            </w:r>
          </w:p>
          <w:p w14:paraId="6CE0506E" w14:textId="77777777" w:rsidR="007A68DE" w:rsidRPr="00F220E7" w:rsidRDefault="007A68DE" w:rsidP="007A68DE">
            <w:pPr>
              <w:rPr>
                <w:sz w:val="18"/>
                <w:szCs w:val="18"/>
              </w:rPr>
            </w:pPr>
          </w:p>
          <w:p w14:paraId="747A6A71" w14:textId="6EA74CFA" w:rsidR="007A68DE" w:rsidRPr="00F220E7" w:rsidRDefault="007A68DE" w:rsidP="007A68DE">
            <w:pPr>
              <w:rPr>
                <w:sz w:val="18"/>
                <w:szCs w:val="18"/>
              </w:rPr>
            </w:pPr>
            <w:r w:rsidRPr="00F220E7">
              <w:rPr>
                <w:sz w:val="18"/>
                <w:szCs w:val="18"/>
              </w:rPr>
              <w:t xml:space="preserve">Validate the entity code field are populated and matches the value defined on the project master. </w:t>
            </w:r>
          </w:p>
          <w:p w14:paraId="321E7953" w14:textId="77777777" w:rsidR="004B1026" w:rsidRPr="00F220E7" w:rsidRDefault="004B1026" w:rsidP="004B1026">
            <w:pPr>
              <w:rPr>
                <w:sz w:val="18"/>
                <w:szCs w:val="18"/>
              </w:rPr>
            </w:pPr>
          </w:p>
          <w:p w14:paraId="56212537" w14:textId="46FE8261" w:rsidR="004B1026" w:rsidRPr="00F220E7" w:rsidRDefault="004B1026" w:rsidP="004B1026">
            <w:pPr>
              <w:rPr>
                <w:sz w:val="18"/>
                <w:szCs w:val="18"/>
              </w:rPr>
            </w:pPr>
            <w:r w:rsidRPr="00F220E7">
              <w:rPr>
                <w:sz w:val="18"/>
                <w:szCs w:val="18"/>
              </w:rPr>
              <w:t>Validate the financial dimension for BU matches that on the project</w:t>
            </w:r>
            <w:r w:rsidR="00E458CF" w:rsidRPr="00F220E7">
              <w:rPr>
                <w:sz w:val="18"/>
                <w:szCs w:val="18"/>
              </w:rPr>
              <w:t xml:space="preserve"> master</w:t>
            </w:r>
            <w:r w:rsidRPr="00F220E7">
              <w:rPr>
                <w:sz w:val="18"/>
                <w:szCs w:val="18"/>
              </w:rPr>
              <w:t>.</w:t>
            </w:r>
          </w:p>
        </w:tc>
        <w:tc>
          <w:tcPr>
            <w:tcW w:w="1530" w:type="dxa"/>
          </w:tcPr>
          <w:p w14:paraId="509D946F" w14:textId="77777777" w:rsidR="004B1026" w:rsidRPr="00F220E7" w:rsidRDefault="004B1026" w:rsidP="004B1026"/>
        </w:tc>
      </w:tr>
      <w:tr w:rsidR="00E458CF" w:rsidRPr="00F220E7" w14:paraId="4B8CDF80" w14:textId="77777777" w:rsidTr="1E34CE35">
        <w:tc>
          <w:tcPr>
            <w:tcW w:w="895" w:type="dxa"/>
          </w:tcPr>
          <w:p w14:paraId="7BE7D7D3" w14:textId="1986EE8B" w:rsidR="00E458CF" w:rsidRPr="00F220E7" w:rsidRDefault="00E458CF" w:rsidP="00E458CF">
            <w:r w:rsidRPr="00F220E7">
              <w:t>T.</w:t>
            </w:r>
            <w:r w:rsidR="00524DD0">
              <w:t>6</w:t>
            </w:r>
            <w:r w:rsidR="006543E5">
              <w:t>6</w:t>
            </w:r>
            <w:r w:rsidRPr="00F220E7">
              <w:t>.D</w:t>
            </w:r>
          </w:p>
        </w:tc>
        <w:tc>
          <w:tcPr>
            <w:tcW w:w="1717" w:type="dxa"/>
          </w:tcPr>
          <w:p w14:paraId="40CA7D86" w14:textId="77777777" w:rsidR="00E458CF" w:rsidRPr="00F220E7" w:rsidRDefault="00E458CF" w:rsidP="00E458CF">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DEF.004</w:t>
            </w:r>
          </w:p>
          <w:p w14:paraId="084FC16D" w14:textId="68695208" w:rsidR="00E458CF" w:rsidRPr="00F220E7" w:rsidRDefault="00E458CF" w:rsidP="00E458CF">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Invoice Journal to Projects – Unit Code</w:t>
            </w:r>
          </w:p>
        </w:tc>
        <w:tc>
          <w:tcPr>
            <w:tcW w:w="3053" w:type="dxa"/>
          </w:tcPr>
          <w:p w14:paraId="76BC2B2A" w14:textId="7A9EF040" w:rsidR="00E458CF" w:rsidRPr="00F220E7" w:rsidRDefault="00E458CF" w:rsidP="00E458CF">
            <w:pPr>
              <w:spacing w:after="160" w:line="259" w:lineRule="auto"/>
              <w:rPr>
                <w:sz w:val="18"/>
                <w:szCs w:val="18"/>
              </w:rPr>
            </w:pPr>
            <w:r w:rsidRPr="00F220E7">
              <w:rPr>
                <w:sz w:val="18"/>
                <w:szCs w:val="18"/>
              </w:rPr>
              <w:t>Accounts Payable &gt;&gt; Invoices &gt;&gt; Vendor invoice journal</w:t>
            </w:r>
          </w:p>
        </w:tc>
        <w:tc>
          <w:tcPr>
            <w:tcW w:w="6660" w:type="dxa"/>
          </w:tcPr>
          <w:p w14:paraId="3E73CA3A" w14:textId="0171C891" w:rsidR="00E458CF" w:rsidRPr="00F220E7" w:rsidRDefault="00E458CF" w:rsidP="00E458CF">
            <w:pPr>
              <w:rPr>
                <w:sz w:val="18"/>
                <w:szCs w:val="18"/>
              </w:rPr>
            </w:pPr>
            <w:r w:rsidRPr="00F220E7">
              <w:rPr>
                <w:sz w:val="18"/>
                <w:szCs w:val="18"/>
              </w:rPr>
              <w:t xml:space="preserve">Select a project that has unit code defined. </w:t>
            </w:r>
          </w:p>
          <w:p w14:paraId="7B21DA06" w14:textId="77777777" w:rsidR="00E458CF" w:rsidRPr="00F220E7" w:rsidRDefault="00E458CF" w:rsidP="00E458CF">
            <w:pPr>
              <w:rPr>
                <w:sz w:val="18"/>
                <w:szCs w:val="18"/>
              </w:rPr>
            </w:pPr>
          </w:p>
          <w:p w14:paraId="5CB618E8" w14:textId="77777777" w:rsidR="00E458CF" w:rsidRPr="00F220E7" w:rsidRDefault="00E458CF" w:rsidP="00E458CF">
            <w:pPr>
              <w:rPr>
                <w:sz w:val="18"/>
                <w:szCs w:val="18"/>
              </w:rPr>
            </w:pPr>
            <w:r w:rsidRPr="00F220E7">
              <w:rPr>
                <w:sz w:val="18"/>
                <w:szCs w:val="18"/>
              </w:rPr>
              <w:t xml:space="preserve">Create an AP invoice journal, when the project ID is selected the following fields [entity code, property code, unit code] should auto populate from the project master. </w:t>
            </w:r>
          </w:p>
          <w:p w14:paraId="50E65884" w14:textId="77777777" w:rsidR="00E458CF" w:rsidRPr="00F220E7" w:rsidRDefault="00E458CF" w:rsidP="00E458CF">
            <w:pPr>
              <w:rPr>
                <w:sz w:val="18"/>
                <w:szCs w:val="18"/>
              </w:rPr>
            </w:pPr>
          </w:p>
          <w:p w14:paraId="2FDEB0CC" w14:textId="77777777" w:rsidR="00E458CF" w:rsidRPr="00F220E7" w:rsidRDefault="00E458CF" w:rsidP="00E458CF">
            <w:pPr>
              <w:rPr>
                <w:sz w:val="18"/>
                <w:szCs w:val="18"/>
              </w:rPr>
            </w:pPr>
            <w:r w:rsidRPr="00F220E7">
              <w:rPr>
                <w:sz w:val="18"/>
                <w:szCs w:val="18"/>
              </w:rPr>
              <w:t xml:space="preserve">Validate the code fields are not editable. </w:t>
            </w:r>
          </w:p>
          <w:p w14:paraId="0D314AB8" w14:textId="77777777" w:rsidR="00E458CF" w:rsidRPr="00F220E7" w:rsidRDefault="00E458CF" w:rsidP="00E458CF">
            <w:pPr>
              <w:rPr>
                <w:sz w:val="18"/>
                <w:szCs w:val="18"/>
              </w:rPr>
            </w:pPr>
          </w:p>
          <w:p w14:paraId="370C28B2" w14:textId="77777777" w:rsidR="00E458CF" w:rsidRPr="00F220E7" w:rsidRDefault="00E458CF" w:rsidP="00E458CF">
            <w:pPr>
              <w:rPr>
                <w:sz w:val="18"/>
                <w:szCs w:val="18"/>
              </w:rPr>
            </w:pPr>
            <w:r w:rsidRPr="00F220E7">
              <w:rPr>
                <w:sz w:val="18"/>
                <w:szCs w:val="18"/>
              </w:rPr>
              <w:t>(</w:t>
            </w:r>
            <w:r w:rsidRPr="00F220E7">
              <w:rPr>
                <w:b/>
                <w:bCs/>
                <w:sz w:val="18"/>
                <w:szCs w:val="18"/>
              </w:rPr>
              <w:t>Note</w:t>
            </w:r>
            <w:r w:rsidRPr="00F220E7">
              <w:rPr>
                <w:sz w:val="18"/>
                <w:szCs w:val="18"/>
              </w:rPr>
              <w:t>: this is dependent that the bulk transfer subset is in play and updating open projects takes place.)</w:t>
            </w:r>
          </w:p>
          <w:p w14:paraId="688202D0" w14:textId="77777777" w:rsidR="00E458CF" w:rsidRPr="00F220E7" w:rsidRDefault="00E458CF" w:rsidP="00E458CF">
            <w:pPr>
              <w:rPr>
                <w:sz w:val="18"/>
                <w:szCs w:val="18"/>
              </w:rPr>
            </w:pPr>
          </w:p>
          <w:p w14:paraId="5EB2D0B5" w14:textId="77777777" w:rsidR="00E458CF" w:rsidRPr="00F220E7" w:rsidRDefault="00E458CF" w:rsidP="00E458CF">
            <w:pPr>
              <w:rPr>
                <w:sz w:val="18"/>
                <w:szCs w:val="18"/>
              </w:rPr>
            </w:pPr>
            <w:r w:rsidRPr="00F220E7">
              <w:rPr>
                <w:sz w:val="18"/>
                <w:szCs w:val="18"/>
              </w:rPr>
              <w:t>Validate the financial dimension related to the project will be auto defaulted from the project master to the invoice journal line.</w:t>
            </w:r>
          </w:p>
          <w:p w14:paraId="0CFDA638" w14:textId="77777777" w:rsidR="00E458CF" w:rsidRPr="00F220E7" w:rsidRDefault="00E458CF" w:rsidP="00E458CF">
            <w:pPr>
              <w:rPr>
                <w:sz w:val="18"/>
                <w:szCs w:val="18"/>
              </w:rPr>
            </w:pPr>
          </w:p>
          <w:p w14:paraId="6EF9A9A6" w14:textId="7FDEC531" w:rsidR="00E458CF" w:rsidRPr="00F220E7" w:rsidRDefault="00E458CF" w:rsidP="00E458CF">
            <w:pPr>
              <w:rPr>
                <w:sz w:val="18"/>
                <w:szCs w:val="18"/>
              </w:rPr>
            </w:pPr>
            <w:r w:rsidRPr="00F220E7">
              <w:rPr>
                <w:sz w:val="18"/>
                <w:szCs w:val="18"/>
              </w:rPr>
              <w:t xml:space="preserve">Validate the entity code, property code, and unit code fields are populated and matches the value defined on the project master. </w:t>
            </w:r>
          </w:p>
          <w:p w14:paraId="7AEE485A" w14:textId="77777777" w:rsidR="00E458CF" w:rsidRPr="00F220E7" w:rsidRDefault="00E458CF" w:rsidP="00E458CF">
            <w:pPr>
              <w:rPr>
                <w:sz w:val="18"/>
                <w:szCs w:val="18"/>
              </w:rPr>
            </w:pPr>
          </w:p>
          <w:p w14:paraId="2BD0EFC8" w14:textId="4FC3B8C8" w:rsidR="00E458CF" w:rsidRPr="00F220E7" w:rsidRDefault="00E458CF" w:rsidP="00E458CF">
            <w:pPr>
              <w:rPr>
                <w:sz w:val="18"/>
                <w:szCs w:val="18"/>
              </w:rPr>
            </w:pPr>
            <w:r w:rsidRPr="00F220E7">
              <w:rPr>
                <w:sz w:val="18"/>
                <w:szCs w:val="18"/>
              </w:rPr>
              <w:t>Validate the financial dimension for BU</w:t>
            </w:r>
            <w:r w:rsidR="0070713C">
              <w:rPr>
                <w:sz w:val="18"/>
                <w:szCs w:val="18"/>
              </w:rPr>
              <w:t>, property,</w:t>
            </w:r>
            <w:r w:rsidRPr="00F220E7">
              <w:rPr>
                <w:sz w:val="18"/>
                <w:szCs w:val="18"/>
              </w:rPr>
              <w:t xml:space="preserve"> and </w:t>
            </w:r>
            <w:r w:rsidR="0070713C">
              <w:rPr>
                <w:sz w:val="18"/>
                <w:szCs w:val="18"/>
              </w:rPr>
              <w:t>market</w:t>
            </w:r>
            <w:r w:rsidR="0070713C" w:rsidRPr="00F220E7">
              <w:rPr>
                <w:sz w:val="18"/>
                <w:szCs w:val="18"/>
              </w:rPr>
              <w:t xml:space="preserve"> </w:t>
            </w:r>
            <w:r w:rsidRPr="00F220E7">
              <w:rPr>
                <w:sz w:val="18"/>
                <w:szCs w:val="18"/>
              </w:rPr>
              <w:t>matches that on the project master.</w:t>
            </w:r>
          </w:p>
        </w:tc>
        <w:tc>
          <w:tcPr>
            <w:tcW w:w="1530" w:type="dxa"/>
          </w:tcPr>
          <w:p w14:paraId="098B9983" w14:textId="77777777" w:rsidR="00E458CF" w:rsidRPr="00F220E7" w:rsidRDefault="00E458CF" w:rsidP="00E458CF"/>
        </w:tc>
      </w:tr>
      <w:tr w:rsidR="00E9311D" w:rsidRPr="00F220E7" w14:paraId="78EB59DB" w14:textId="77777777" w:rsidTr="1E34CE35">
        <w:tc>
          <w:tcPr>
            <w:tcW w:w="895" w:type="dxa"/>
          </w:tcPr>
          <w:p w14:paraId="6198E0F7" w14:textId="687A0C35" w:rsidR="00E9311D" w:rsidRPr="00F220E7" w:rsidRDefault="00E9311D" w:rsidP="00E9311D">
            <w:r w:rsidRPr="00F220E7">
              <w:t>T.</w:t>
            </w:r>
            <w:r w:rsidR="00524DD0">
              <w:t>6</w:t>
            </w:r>
            <w:r w:rsidR="006543E5">
              <w:t>7</w:t>
            </w:r>
            <w:r w:rsidRPr="00F220E7">
              <w:t>.B</w:t>
            </w:r>
          </w:p>
        </w:tc>
        <w:tc>
          <w:tcPr>
            <w:tcW w:w="1717" w:type="dxa"/>
          </w:tcPr>
          <w:p w14:paraId="073B9863" w14:textId="074BB853" w:rsidR="00E9311D" w:rsidRPr="00F220E7" w:rsidRDefault="00E9311D" w:rsidP="00E9311D">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w:t>
            </w:r>
            <w:r w:rsidR="00D61164" w:rsidRPr="00F220E7">
              <w:rPr>
                <w:rFonts w:asciiTheme="majorHAnsi" w:hAnsiTheme="majorHAnsi" w:cstheme="majorHAnsi"/>
                <w:sz w:val="18"/>
                <w:szCs w:val="18"/>
              </w:rPr>
              <w:t>11</w:t>
            </w:r>
          </w:p>
          <w:p w14:paraId="40FB4D9B" w14:textId="4EBA90B6" w:rsidR="00E9311D" w:rsidRPr="00F220E7" w:rsidRDefault="00E9311D" w:rsidP="00E9311D">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Pending vendor invoice to Projects-Property Code</w:t>
            </w:r>
          </w:p>
        </w:tc>
        <w:tc>
          <w:tcPr>
            <w:tcW w:w="3053" w:type="dxa"/>
          </w:tcPr>
          <w:p w14:paraId="03DD000A" w14:textId="20E9AD0B" w:rsidR="00E9311D" w:rsidRPr="00F220E7" w:rsidRDefault="00E9311D" w:rsidP="00E9311D">
            <w:pPr>
              <w:spacing w:after="160" w:line="259" w:lineRule="auto"/>
              <w:rPr>
                <w:sz w:val="18"/>
                <w:szCs w:val="18"/>
              </w:rPr>
            </w:pPr>
            <w:r w:rsidRPr="00F220E7">
              <w:rPr>
                <w:sz w:val="18"/>
                <w:szCs w:val="18"/>
              </w:rPr>
              <w:t>Accounts Payable &gt;&gt; Invoices &gt;&gt; Pending vendor invoice</w:t>
            </w:r>
          </w:p>
        </w:tc>
        <w:tc>
          <w:tcPr>
            <w:tcW w:w="6660" w:type="dxa"/>
          </w:tcPr>
          <w:p w14:paraId="3FA0377E" w14:textId="12AEC40E" w:rsidR="00E9311D" w:rsidRPr="00F220E7" w:rsidRDefault="00E9311D" w:rsidP="00E9311D">
            <w:pPr>
              <w:rPr>
                <w:sz w:val="18"/>
                <w:szCs w:val="18"/>
              </w:rPr>
            </w:pPr>
            <w:r w:rsidRPr="00F220E7">
              <w:rPr>
                <w:sz w:val="18"/>
                <w:szCs w:val="18"/>
              </w:rPr>
              <w:t xml:space="preserve">Create a pending vendor invoice for </w:t>
            </w:r>
            <w:r w:rsidR="00242606" w:rsidRPr="00F220E7">
              <w:rPr>
                <w:sz w:val="18"/>
                <w:szCs w:val="18"/>
              </w:rPr>
              <w:t xml:space="preserve">project with </w:t>
            </w:r>
            <w:r w:rsidRPr="00F220E7">
              <w:rPr>
                <w:sz w:val="18"/>
                <w:szCs w:val="18"/>
              </w:rPr>
              <w:t xml:space="preserve">property code. </w:t>
            </w:r>
          </w:p>
          <w:p w14:paraId="007DB4F8" w14:textId="77777777" w:rsidR="00E9311D" w:rsidRPr="00F220E7" w:rsidRDefault="00E9311D" w:rsidP="00E9311D">
            <w:pPr>
              <w:rPr>
                <w:sz w:val="18"/>
                <w:szCs w:val="18"/>
              </w:rPr>
            </w:pPr>
          </w:p>
          <w:p w14:paraId="7194398D" w14:textId="46F7C00C" w:rsidR="00E9311D" w:rsidRPr="00F220E7" w:rsidRDefault="00D61164" w:rsidP="00E9311D">
            <w:pPr>
              <w:rPr>
                <w:sz w:val="18"/>
                <w:szCs w:val="18"/>
              </w:rPr>
            </w:pPr>
            <w:r w:rsidRPr="00F220E7">
              <w:rPr>
                <w:sz w:val="18"/>
                <w:szCs w:val="18"/>
              </w:rPr>
              <w:t>Validate o</w:t>
            </w:r>
            <w:r w:rsidR="00E9311D" w:rsidRPr="00F220E7">
              <w:rPr>
                <w:sz w:val="18"/>
                <w:szCs w:val="18"/>
              </w:rPr>
              <w:t xml:space="preserve">n the pending vendor invoice, when the line item is marked </w:t>
            </w:r>
            <w:r w:rsidRPr="00F220E7">
              <w:rPr>
                <w:sz w:val="18"/>
                <w:szCs w:val="18"/>
              </w:rPr>
              <w:t xml:space="preserve">with a project id, the pending vendor invoice </w:t>
            </w:r>
            <w:r w:rsidR="00E9311D" w:rsidRPr="00F220E7">
              <w:rPr>
                <w:sz w:val="18"/>
                <w:szCs w:val="18"/>
              </w:rPr>
              <w:t>inherit</w:t>
            </w:r>
            <w:r w:rsidRPr="00F220E7">
              <w:rPr>
                <w:sz w:val="18"/>
                <w:szCs w:val="18"/>
              </w:rPr>
              <w:t>s</w:t>
            </w:r>
            <w:r w:rsidR="00E9311D" w:rsidRPr="00F220E7">
              <w:rPr>
                <w:sz w:val="18"/>
                <w:szCs w:val="18"/>
              </w:rPr>
              <w:t xml:space="preserve"> the entity code, property code, and unit code fields </w:t>
            </w:r>
            <w:r w:rsidRPr="00F220E7">
              <w:rPr>
                <w:sz w:val="18"/>
                <w:szCs w:val="18"/>
              </w:rPr>
              <w:t>from the project master.</w:t>
            </w:r>
          </w:p>
          <w:p w14:paraId="5E70BD8C" w14:textId="77777777" w:rsidR="00E9311D" w:rsidRPr="00F220E7" w:rsidRDefault="00E9311D" w:rsidP="00E9311D">
            <w:pPr>
              <w:rPr>
                <w:sz w:val="18"/>
                <w:szCs w:val="18"/>
              </w:rPr>
            </w:pPr>
          </w:p>
          <w:p w14:paraId="26249BD2" w14:textId="3A578902" w:rsidR="00E9311D" w:rsidRPr="00F220E7" w:rsidRDefault="00E9311D" w:rsidP="00E9311D">
            <w:pPr>
              <w:rPr>
                <w:sz w:val="18"/>
                <w:szCs w:val="18"/>
              </w:rPr>
            </w:pPr>
            <w:r w:rsidRPr="00F220E7">
              <w:rPr>
                <w:sz w:val="18"/>
                <w:szCs w:val="18"/>
              </w:rPr>
              <w:t xml:space="preserve">The financial dimension on the pending vendor invoice should auto default from the </w:t>
            </w:r>
            <w:r w:rsidR="00E04379" w:rsidRPr="00F220E7">
              <w:rPr>
                <w:sz w:val="18"/>
                <w:szCs w:val="18"/>
              </w:rPr>
              <w:t>project</w:t>
            </w:r>
            <w:r w:rsidRPr="00F220E7">
              <w:rPr>
                <w:sz w:val="18"/>
                <w:szCs w:val="18"/>
              </w:rPr>
              <w:t xml:space="preserve"> master based </w:t>
            </w:r>
            <w:r w:rsidR="00D61164" w:rsidRPr="00F220E7">
              <w:rPr>
                <w:sz w:val="18"/>
                <w:szCs w:val="18"/>
              </w:rPr>
              <w:t>on the selected project ID.</w:t>
            </w:r>
          </w:p>
          <w:p w14:paraId="657A99B5" w14:textId="77777777" w:rsidR="00E9311D" w:rsidRPr="00F220E7" w:rsidRDefault="00E9311D" w:rsidP="00E9311D">
            <w:pPr>
              <w:rPr>
                <w:sz w:val="18"/>
                <w:szCs w:val="18"/>
              </w:rPr>
            </w:pPr>
          </w:p>
          <w:p w14:paraId="2B67AD77" w14:textId="468FFA32" w:rsidR="00E9311D" w:rsidRPr="00F220E7" w:rsidRDefault="00E9311D" w:rsidP="00E9311D">
            <w:pPr>
              <w:rPr>
                <w:sz w:val="18"/>
                <w:szCs w:val="18"/>
              </w:rPr>
            </w:pPr>
            <w:r w:rsidRPr="00F220E7">
              <w:rPr>
                <w:sz w:val="18"/>
                <w:szCs w:val="18"/>
              </w:rPr>
              <w:lastRenderedPageBreak/>
              <w:t xml:space="preserve">Validate the financial dimensions </w:t>
            </w:r>
            <w:r w:rsidR="00242606" w:rsidRPr="00F220E7">
              <w:rPr>
                <w:sz w:val="18"/>
                <w:szCs w:val="18"/>
              </w:rPr>
              <w:t xml:space="preserve">on the pending vendor invoice aligns with financial dimensions on the project master. </w:t>
            </w:r>
          </w:p>
          <w:p w14:paraId="4376799C" w14:textId="58BE49DC" w:rsidR="00E9311D" w:rsidRPr="00F220E7" w:rsidRDefault="00E9311D" w:rsidP="00E9311D">
            <w:pPr>
              <w:rPr>
                <w:sz w:val="18"/>
                <w:szCs w:val="18"/>
              </w:rPr>
            </w:pPr>
          </w:p>
          <w:p w14:paraId="646E40AC" w14:textId="58BE49DC" w:rsidR="00E9311D" w:rsidRDefault="00E9311D" w:rsidP="00E9311D">
            <w:pPr>
              <w:rPr>
                <w:ins w:id="110" w:author="Jayashri Raghunathan" w:date="2022-05-27T21:31:00Z"/>
                <w:sz w:val="18"/>
                <w:szCs w:val="18"/>
              </w:rPr>
            </w:pPr>
            <w:r w:rsidRPr="1E34CE35">
              <w:rPr>
                <w:sz w:val="18"/>
                <w:szCs w:val="18"/>
              </w:rPr>
              <w:t xml:space="preserve">Validate the </w:t>
            </w:r>
            <w:r w:rsidR="00242606" w:rsidRPr="1E34CE35">
              <w:rPr>
                <w:sz w:val="18"/>
                <w:szCs w:val="18"/>
              </w:rPr>
              <w:t xml:space="preserve">entity code, property code and unit code </w:t>
            </w:r>
            <w:r w:rsidRPr="1E34CE35">
              <w:rPr>
                <w:sz w:val="18"/>
                <w:szCs w:val="18"/>
              </w:rPr>
              <w:t xml:space="preserve">fields on </w:t>
            </w:r>
            <w:r w:rsidR="00242606" w:rsidRPr="1E34CE35">
              <w:rPr>
                <w:sz w:val="18"/>
                <w:szCs w:val="18"/>
              </w:rPr>
              <w:t>the pending vendor invoice aligns with the project master</w:t>
            </w:r>
            <w:r w:rsidRPr="1E34CE35">
              <w:rPr>
                <w:sz w:val="18"/>
                <w:szCs w:val="18"/>
              </w:rPr>
              <w:t>.</w:t>
            </w:r>
          </w:p>
          <w:p w14:paraId="378B9577" w14:textId="58BE49DC" w:rsidR="0087567C" w:rsidRDefault="0087567C" w:rsidP="00E9311D">
            <w:pPr>
              <w:rPr>
                <w:ins w:id="111" w:author="Jayashri Raghunathan" w:date="2022-05-27T21:31:00Z"/>
                <w:sz w:val="18"/>
                <w:szCs w:val="18"/>
              </w:rPr>
            </w:pPr>
          </w:p>
          <w:p w14:paraId="5057331C" w14:textId="00F1D59E" w:rsidR="0087567C" w:rsidRPr="00F220E7" w:rsidRDefault="0087567C" w:rsidP="00E9311D">
            <w:pPr>
              <w:rPr>
                <w:sz w:val="18"/>
                <w:szCs w:val="18"/>
              </w:rPr>
            </w:pPr>
            <w:ins w:id="112" w:author="Jayashri Raghunathan" w:date="2022-05-27T21:31:00Z">
              <w:r w:rsidRPr="00F220E7">
                <w:rPr>
                  <w:sz w:val="18"/>
                  <w:szCs w:val="18"/>
                </w:rPr>
                <w:t>Validate the code fields are not editable.</w:t>
              </w:r>
            </w:ins>
          </w:p>
        </w:tc>
        <w:tc>
          <w:tcPr>
            <w:tcW w:w="1530" w:type="dxa"/>
          </w:tcPr>
          <w:p w14:paraId="3C508AD8" w14:textId="77777777" w:rsidR="00E9311D" w:rsidRPr="00F220E7" w:rsidRDefault="00E9311D" w:rsidP="00E9311D"/>
        </w:tc>
      </w:tr>
      <w:tr w:rsidR="00242606" w:rsidRPr="00F220E7" w14:paraId="48341F72" w14:textId="77777777" w:rsidTr="1E34CE35">
        <w:tc>
          <w:tcPr>
            <w:tcW w:w="895" w:type="dxa"/>
          </w:tcPr>
          <w:p w14:paraId="3409D93D" w14:textId="2D33328F" w:rsidR="00242606" w:rsidRPr="00F220E7" w:rsidRDefault="00242606" w:rsidP="00242606">
            <w:r w:rsidRPr="00F220E7">
              <w:t>T.</w:t>
            </w:r>
            <w:r w:rsidR="00524DD0">
              <w:t>6</w:t>
            </w:r>
            <w:r w:rsidR="003064B5">
              <w:t>7</w:t>
            </w:r>
            <w:r w:rsidRPr="00F220E7">
              <w:t>.C</w:t>
            </w:r>
          </w:p>
        </w:tc>
        <w:tc>
          <w:tcPr>
            <w:tcW w:w="1717" w:type="dxa"/>
          </w:tcPr>
          <w:p w14:paraId="44197CD1" w14:textId="2DAED2CC" w:rsidR="00242606" w:rsidRPr="00F220E7" w:rsidRDefault="00242606" w:rsidP="0024260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DEF.011</w:t>
            </w:r>
          </w:p>
          <w:p w14:paraId="78DFC0B7" w14:textId="05969D8B" w:rsidR="00242606" w:rsidRPr="00F220E7" w:rsidRDefault="00242606" w:rsidP="0024260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Pending vendor invoice to Projects- Entity Code</w:t>
            </w:r>
          </w:p>
        </w:tc>
        <w:tc>
          <w:tcPr>
            <w:tcW w:w="3053" w:type="dxa"/>
          </w:tcPr>
          <w:p w14:paraId="3AF1183A" w14:textId="5728B4B9" w:rsidR="00242606" w:rsidRPr="00F220E7" w:rsidRDefault="00242606" w:rsidP="00242606">
            <w:pPr>
              <w:spacing w:after="160" w:line="259" w:lineRule="auto"/>
              <w:rPr>
                <w:sz w:val="18"/>
                <w:szCs w:val="18"/>
              </w:rPr>
            </w:pPr>
            <w:r w:rsidRPr="00F220E7">
              <w:rPr>
                <w:sz w:val="18"/>
                <w:szCs w:val="18"/>
              </w:rPr>
              <w:t>Accounts Payable &gt;&gt; Invoices &gt;&gt; Pending vendor invoice</w:t>
            </w:r>
          </w:p>
        </w:tc>
        <w:tc>
          <w:tcPr>
            <w:tcW w:w="6660" w:type="dxa"/>
          </w:tcPr>
          <w:p w14:paraId="5CDFD8D4" w14:textId="58833965" w:rsidR="00242606" w:rsidRPr="00F220E7" w:rsidRDefault="00242606" w:rsidP="00242606">
            <w:pPr>
              <w:rPr>
                <w:sz w:val="18"/>
                <w:szCs w:val="18"/>
              </w:rPr>
            </w:pPr>
            <w:r w:rsidRPr="00F220E7">
              <w:rPr>
                <w:sz w:val="18"/>
                <w:szCs w:val="18"/>
              </w:rPr>
              <w:t xml:space="preserve">Create a pending vendor invoice for project with entity code. </w:t>
            </w:r>
          </w:p>
          <w:p w14:paraId="128E13C9" w14:textId="77777777" w:rsidR="00242606" w:rsidRPr="00F220E7" w:rsidRDefault="00242606" w:rsidP="00242606">
            <w:pPr>
              <w:rPr>
                <w:sz w:val="18"/>
                <w:szCs w:val="18"/>
              </w:rPr>
            </w:pPr>
          </w:p>
          <w:p w14:paraId="6F99C688" w14:textId="77777777" w:rsidR="00242606" w:rsidRPr="00F220E7" w:rsidRDefault="00242606" w:rsidP="00242606">
            <w:pPr>
              <w:rPr>
                <w:sz w:val="18"/>
                <w:szCs w:val="18"/>
              </w:rPr>
            </w:pPr>
            <w:r w:rsidRPr="00F220E7">
              <w:rPr>
                <w:sz w:val="18"/>
                <w:szCs w:val="18"/>
              </w:rPr>
              <w:t>Validate on the pending vendor invoice, when the line item is marked with a project id, the pending vendor invoice inherits the entity code, property code, and unit code fields from the project master.</w:t>
            </w:r>
          </w:p>
          <w:p w14:paraId="7962384D" w14:textId="77777777" w:rsidR="00242606" w:rsidRPr="00F220E7" w:rsidRDefault="00242606" w:rsidP="00242606">
            <w:pPr>
              <w:rPr>
                <w:sz w:val="18"/>
                <w:szCs w:val="18"/>
              </w:rPr>
            </w:pPr>
          </w:p>
          <w:p w14:paraId="4816ED90" w14:textId="4FE6A86F" w:rsidR="00242606" w:rsidRPr="00F220E7" w:rsidRDefault="00242606" w:rsidP="00242606">
            <w:pPr>
              <w:rPr>
                <w:sz w:val="18"/>
                <w:szCs w:val="18"/>
              </w:rPr>
            </w:pPr>
            <w:r w:rsidRPr="00F220E7">
              <w:rPr>
                <w:sz w:val="18"/>
                <w:szCs w:val="18"/>
              </w:rPr>
              <w:t>The financial dimension on the pending vendor invoice should auto default from the pro</w:t>
            </w:r>
            <w:r w:rsidR="00E04379" w:rsidRPr="00F220E7">
              <w:rPr>
                <w:sz w:val="18"/>
                <w:szCs w:val="18"/>
              </w:rPr>
              <w:t>ject</w:t>
            </w:r>
            <w:r w:rsidRPr="00F220E7">
              <w:rPr>
                <w:sz w:val="18"/>
                <w:szCs w:val="18"/>
              </w:rPr>
              <w:t xml:space="preserve"> master based on the selected project ID.</w:t>
            </w:r>
          </w:p>
          <w:p w14:paraId="32A49670" w14:textId="77777777" w:rsidR="00242606" w:rsidRPr="00F220E7" w:rsidRDefault="00242606" w:rsidP="00242606">
            <w:pPr>
              <w:rPr>
                <w:sz w:val="18"/>
                <w:szCs w:val="18"/>
              </w:rPr>
            </w:pPr>
          </w:p>
          <w:p w14:paraId="6F2C1A74" w14:textId="77777777" w:rsidR="00242606" w:rsidRPr="00F220E7" w:rsidRDefault="00242606" w:rsidP="00242606">
            <w:pPr>
              <w:rPr>
                <w:sz w:val="18"/>
                <w:szCs w:val="18"/>
              </w:rPr>
            </w:pPr>
            <w:r w:rsidRPr="00F220E7">
              <w:rPr>
                <w:sz w:val="18"/>
                <w:szCs w:val="18"/>
              </w:rPr>
              <w:t xml:space="preserve">Validate the financial dimensions on the pending vendor invoice aligns with financial dimensions on the project master. </w:t>
            </w:r>
          </w:p>
          <w:p w14:paraId="09FFD732" w14:textId="58BE49DC" w:rsidR="00242606" w:rsidRPr="00F220E7" w:rsidRDefault="00242606" w:rsidP="00242606">
            <w:pPr>
              <w:rPr>
                <w:sz w:val="18"/>
                <w:szCs w:val="18"/>
              </w:rPr>
            </w:pPr>
          </w:p>
          <w:p w14:paraId="146B3F82" w14:textId="58BE49DC" w:rsidR="00242606" w:rsidRDefault="00242606" w:rsidP="00242606">
            <w:pPr>
              <w:rPr>
                <w:ins w:id="113" w:author="Jayashri Raghunathan" w:date="2022-05-27T21:31:00Z"/>
                <w:sz w:val="18"/>
                <w:szCs w:val="18"/>
              </w:rPr>
            </w:pPr>
            <w:r w:rsidRPr="1E34CE35">
              <w:rPr>
                <w:sz w:val="18"/>
                <w:szCs w:val="18"/>
              </w:rPr>
              <w:t>Validate the entity code, property code and unit code fields on the pending vendor invoice aligns with the project master.</w:t>
            </w:r>
          </w:p>
          <w:p w14:paraId="74DF66FD" w14:textId="58BE49DC" w:rsidR="00B748C8" w:rsidRDefault="00B748C8" w:rsidP="00242606">
            <w:pPr>
              <w:rPr>
                <w:ins w:id="114" w:author="Jayashri Raghunathan" w:date="2022-05-27T21:31:00Z"/>
                <w:sz w:val="18"/>
                <w:szCs w:val="18"/>
              </w:rPr>
            </w:pPr>
          </w:p>
          <w:p w14:paraId="4E3B4AB4" w14:textId="397EF0EC" w:rsidR="00B748C8" w:rsidRPr="00F220E7" w:rsidRDefault="00B748C8" w:rsidP="00242606">
            <w:pPr>
              <w:rPr>
                <w:sz w:val="18"/>
                <w:szCs w:val="18"/>
              </w:rPr>
            </w:pPr>
            <w:ins w:id="115" w:author="Jayashri Raghunathan" w:date="2022-05-27T21:31:00Z">
              <w:r w:rsidRPr="00F220E7">
                <w:rPr>
                  <w:sz w:val="18"/>
                  <w:szCs w:val="18"/>
                </w:rPr>
                <w:t>Validate the code fields are not editable.</w:t>
              </w:r>
            </w:ins>
          </w:p>
        </w:tc>
        <w:tc>
          <w:tcPr>
            <w:tcW w:w="1530" w:type="dxa"/>
          </w:tcPr>
          <w:p w14:paraId="53ADA8DE" w14:textId="77777777" w:rsidR="00242606" w:rsidRPr="00F220E7" w:rsidRDefault="00242606" w:rsidP="00242606"/>
        </w:tc>
      </w:tr>
      <w:tr w:rsidR="00242606" w:rsidRPr="00F220E7" w14:paraId="223D8CE1" w14:textId="77777777" w:rsidTr="1E34CE35">
        <w:tc>
          <w:tcPr>
            <w:tcW w:w="895" w:type="dxa"/>
          </w:tcPr>
          <w:p w14:paraId="0182CBF0" w14:textId="2027619B" w:rsidR="00242606" w:rsidRPr="00F220E7" w:rsidRDefault="00242606" w:rsidP="00242606">
            <w:r w:rsidRPr="00F220E7">
              <w:t>T.</w:t>
            </w:r>
            <w:r w:rsidR="00524DD0">
              <w:t>6</w:t>
            </w:r>
            <w:r w:rsidR="003064B5">
              <w:t>7</w:t>
            </w:r>
            <w:r w:rsidRPr="00F220E7">
              <w:t>.D</w:t>
            </w:r>
          </w:p>
        </w:tc>
        <w:tc>
          <w:tcPr>
            <w:tcW w:w="1717" w:type="dxa"/>
          </w:tcPr>
          <w:p w14:paraId="7A1C7E9B" w14:textId="398C3474" w:rsidR="00242606" w:rsidRPr="00F220E7" w:rsidRDefault="00242606" w:rsidP="0024260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DEF.011</w:t>
            </w:r>
          </w:p>
          <w:p w14:paraId="11D669E4" w14:textId="389A6894" w:rsidR="00242606" w:rsidRPr="00F220E7" w:rsidRDefault="00242606" w:rsidP="0024260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Pending vendor invoice to Projects)- Unit Code</w:t>
            </w:r>
          </w:p>
        </w:tc>
        <w:tc>
          <w:tcPr>
            <w:tcW w:w="3053" w:type="dxa"/>
          </w:tcPr>
          <w:p w14:paraId="69A9100A" w14:textId="44CBA202" w:rsidR="00242606" w:rsidRPr="00F220E7" w:rsidRDefault="00242606" w:rsidP="00242606">
            <w:pPr>
              <w:spacing w:after="160" w:line="259" w:lineRule="auto"/>
              <w:rPr>
                <w:sz w:val="18"/>
                <w:szCs w:val="18"/>
              </w:rPr>
            </w:pPr>
            <w:r w:rsidRPr="00F220E7">
              <w:rPr>
                <w:sz w:val="18"/>
                <w:szCs w:val="18"/>
              </w:rPr>
              <w:t>Accounts Payable &gt;&gt; Invoices &gt;&gt; Pending vendor invoice</w:t>
            </w:r>
          </w:p>
        </w:tc>
        <w:tc>
          <w:tcPr>
            <w:tcW w:w="6660" w:type="dxa"/>
          </w:tcPr>
          <w:p w14:paraId="01029601" w14:textId="76DEC073" w:rsidR="00242606" w:rsidRPr="00F220E7" w:rsidRDefault="00242606" w:rsidP="00242606">
            <w:pPr>
              <w:rPr>
                <w:sz w:val="18"/>
                <w:szCs w:val="18"/>
              </w:rPr>
            </w:pPr>
            <w:r w:rsidRPr="00F220E7">
              <w:rPr>
                <w:sz w:val="18"/>
                <w:szCs w:val="18"/>
              </w:rPr>
              <w:t xml:space="preserve">Create a pending vendor invoice for a project with unit code. </w:t>
            </w:r>
          </w:p>
          <w:p w14:paraId="5B4164A7" w14:textId="77777777" w:rsidR="00242606" w:rsidRPr="00F220E7" w:rsidRDefault="00242606" w:rsidP="00242606">
            <w:pPr>
              <w:rPr>
                <w:sz w:val="18"/>
                <w:szCs w:val="18"/>
              </w:rPr>
            </w:pPr>
          </w:p>
          <w:p w14:paraId="76BF2EA9" w14:textId="77777777" w:rsidR="00242606" w:rsidRPr="00F220E7" w:rsidRDefault="00242606" w:rsidP="00242606">
            <w:pPr>
              <w:rPr>
                <w:sz w:val="18"/>
                <w:szCs w:val="18"/>
              </w:rPr>
            </w:pPr>
            <w:r w:rsidRPr="00F220E7">
              <w:rPr>
                <w:sz w:val="18"/>
                <w:szCs w:val="18"/>
              </w:rPr>
              <w:t>Validate on the pending vendor invoice, when the line item is marked with a project id, the pending vendor invoice inherits the entity code, property code, and unit code fields from the project master.</w:t>
            </w:r>
          </w:p>
          <w:p w14:paraId="1F6E0674" w14:textId="77777777" w:rsidR="00242606" w:rsidRPr="00F220E7" w:rsidRDefault="00242606" w:rsidP="00242606">
            <w:pPr>
              <w:rPr>
                <w:sz w:val="18"/>
                <w:szCs w:val="18"/>
              </w:rPr>
            </w:pPr>
          </w:p>
          <w:p w14:paraId="5AFA49C2" w14:textId="3C5CDA2F" w:rsidR="00242606" w:rsidRPr="00F220E7" w:rsidRDefault="00242606" w:rsidP="00242606">
            <w:pPr>
              <w:rPr>
                <w:sz w:val="18"/>
                <w:szCs w:val="18"/>
              </w:rPr>
            </w:pPr>
            <w:r w:rsidRPr="00F220E7">
              <w:rPr>
                <w:sz w:val="18"/>
                <w:szCs w:val="18"/>
              </w:rPr>
              <w:t>The financial dimension on the pending vendor invoice should auto default from the pr</w:t>
            </w:r>
            <w:r w:rsidR="00E04379" w:rsidRPr="00F220E7">
              <w:rPr>
                <w:sz w:val="18"/>
                <w:szCs w:val="18"/>
              </w:rPr>
              <w:t>oject</w:t>
            </w:r>
            <w:r w:rsidRPr="00F220E7">
              <w:rPr>
                <w:sz w:val="18"/>
                <w:szCs w:val="18"/>
              </w:rPr>
              <w:t xml:space="preserve"> master based on the selected project ID.</w:t>
            </w:r>
          </w:p>
          <w:p w14:paraId="4EEC8B77" w14:textId="77777777" w:rsidR="00242606" w:rsidRPr="00F220E7" w:rsidRDefault="00242606" w:rsidP="00242606">
            <w:pPr>
              <w:rPr>
                <w:sz w:val="18"/>
                <w:szCs w:val="18"/>
              </w:rPr>
            </w:pPr>
          </w:p>
          <w:p w14:paraId="63AF34F6" w14:textId="77777777" w:rsidR="00242606" w:rsidRPr="00F220E7" w:rsidRDefault="00242606" w:rsidP="00242606">
            <w:pPr>
              <w:rPr>
                <w:sz w:val="18"/>
                <w:szCs w:val="18"/>
              </w:rPr>
            </w:pPr>
            <w:r w:rsidRPr="00F220E7">
              <w:rPr>
                <w:sz w:val="18"/>
                <w:szCs w:val="18"/>
              </w:rPr>
              <w:t xml:space="preserve">Validate the financial dimensions on the pending vendor invoice aligns with financial dimensions on the project master. </w:t>
            </w:r>
          </w:p>
          <w:p w14:paraId="538FAE50" w14:textId="58BE49DC" w:rsidR="00242606" w:rsidRPr="00F220E7" w:rsidRDefault="00242606" w:rsidP="00242606">
            <w:pPr>
              <w:rPr>
                <w:sz w:val="18"/>
                <w:szCs w:val="18"/>
              </w:rPr>
            </w:pPr>
          </w:p>
          <w:p w14:paraId="4D753A41" w14:textId="58BE49DC" w:rsidR="00242606" w:rsidRDefault="00242606" w:rsidP="00242606">
            <w:pPr>
              <w:rPr>
                <w:ins w:id="116" w:author="Jayashri Raghunathan" w:date="2022-05-27T21:31:00Z"/>
                <w:sz w:val="18"/>
                <w:szCs w:val="18"/>
              </w:rPr>
            </w:pPr>
            <w:r w:rsidRPr="1E34CE35">
              <w:rPr>
                <w:sz w:val="18"/>
                <w:szCs w:val="18"/>
              </w:rPr>
              <w:t>Validate the entity code, property code and unit code fields on the pending vendor invoice aligns with the project master.</w:t>
            </w:r>
          </w:p>
          <w:p w14:paraId="6E3AE896" w14:textId="58BE49DC" w:rsidR="00B748C8" w:rsidRDefault="00B748C8" w:rsidP="00242606">
            <w:pPr>
              <w:rPr>
                <w:ins w:id="117" w:author="Jayashri Raghunathan" w:date="2022-05-27T21:31:00Z"/>
                <w:sz w:val="18"/>
                <w:szCs w:val="18"/>
              </w:rPr>
            </w:pPr>
          </w:p>
          <w:p w14:paraId="15D94E87" w14:textId="64F9C64A" w:rsidR="00B748C8" w:rsidRPr="00F220E7" w:rsidRDefault="00B748C8" w:rsidP="00242606">
            <w:pPr>
              <w:rPr>
                <w:sz w:val="18"/>
                <w:szCs w:val="18"/>
              </w:rPr>
            </w:pPr>
            <w:ins w:id="118" w:author="Jayashri Raghunathan" w:date="2022-05-27T21:31:00Z">
              <w:r w:rsidRPr="00F220E7">
                <w:rPr>
                  <w:sz w:val="18"/>
                  <w:szCs w:val="18"/>
                </w:rPr>
                <w:t>Validate the code fields are not editable.</w:t>
              </w:r>
            </w:ins>
          </w:p>
        </w:tc>
        <w:tc>
          <w:tcPr>
            <w:tcW w:w="1530" w:type="dxa"/>
          </w:tcPr>
          <w:p w14:paraId="4CA648A4" w14:textId="77777777" w:rsidR="00242606" w:rsidRPr="00F220E7" w:rsidRDefault="00242606" w:rsidP="00242606"/>
        </w:tc>
      </w:tr>
      <w:tr w:rsidR="00F220E7" w:rsidRPr="00F220E7" w14:paraId="2BE09D40" w14:textId="77777777" w:rsidTr="1E34CE35">
        <w:tc>
          <w:tcPr>
            <w:tcW w:w="895" w:type="dxa"/>
          </w:tcPr>
          <w:p w14:paraId="4D070BB3" w14:textId="21D83FFE" w:rsidR="00242606" w:rsidRPr="00F220E7" w:rsidRDefault="00242606" w:rsidP="00242606">
            <w:r w:rsidRPr="00F220E7">
              <w:lastRenderedPageBreak/>
              <w:t>T.</w:t>
            </w:r>
            <w:r w:rsidR="00524DD0">
              <w:t>6</w:t>
            </w:r>
            <w:r w:rsidR="003064B5">
              <w:t>8</w:t>
            </w:r>
            <w:r w:rsidRPr="00F220E7">
              <w:t>.B</w:t>
            </w:r>
          </w:p>
        </w:tc>
        <w:tc>
          <w:tcPr>
            <w:tcW w:w="1717" w:type="dxa"/>
          </w:tcPr>
          <w:p w14:paraId="2258B263" w14:textId="77777777" w:rsidR="00242606" w:rsidRPr="00F220E7" w:rsidRDefault="00242606" w:rsidP="0024260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DEF.009</w:t>
            </w:r>
          </w:p>
          <w:p w14:paraId="3FC04A12" w14:textId="77777777" w:rsidR="00242606" w:rsidRPr="00F220E7" w:rsidRDefault="00242606" w:rsidP="0024260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General journal to Projects – Property Code</w:t>
            </w:r>
          </w:p>
        </w:tc>
        <w:tc>
          <w:tcPr>
            <w:tcW w:w="3053" w:type="dxa"/>
          </w:tcPr>
          <w:p w14:paraId="4EE660AA" w14:textId="77777777" w:rsidR="00242606" w:rsidRPr="00F220E7" w:rsidRDefault="00242606" w:rsidP="00242606">
            <w:pPr>
              <w:spacing w:after="160" w:line="259" w:lineRule="auto"/>
              <w:rPr>
                <w:sz w:val="18"/>
                <w:szCs w:val="18"/>
              </w:rPr>
            </w:pPr>
            <w:r w:rsidRPr="00F220E7">
              <w:rPr>
                <w:sz w:val="18"/>
                <w:szCs w:val="18"/>
              </w:rPr>
              <w:t>General Ledger &gt;&gt; Journal entries &gt;&gt; General Journals</w:t>
            </w:r>
          </w:p>
        </w:tc>
        <w:tc>
          <w:tcPr>
            <w:tcW w:w="6660" w:type="dxa"/>
          </w:tcPr>
          <w:p w14:paraId="24468EDB" w14:textId="77777777" w:rsidR="00242606" w:rsidRPr="00F220E7" w:rsidRDefault="00242606" w:rsidP="00242606">
            <w:pPr>
              <w:rPr>
                <w:sz w:val="18"/>
                <w:szCs w:val="18"/>
              </w:rPr>
            </w:pPr>
            <w:r w:rsidRPr="00F220E7">
              <w:rPr>
                <w:sz w:val="18"/>
                <w:szCs w:val="18"/>
              </w:rPr>
              <w:t xml:space="preserve">Select a project that has property code defined. </w:t>
            </w:r>
          </w:p>
          <w:p w14:paraId="41E33DCD" w14:textId="77777777" w:rsidR="00242606" w:rsidRPr="00F220E7" w:rsidRDefault="00242606" w:rsidP="00242606">
            <w:pPr>
              <w:rPr>
                <w:sz w:val="18"/>
                <w:szCs w:val="18"/>
              </w:rPr>
            </w:pPr>
          </w:p>
          <w:p w14:paraId="45C6BDEF" w14:textId="1A2A919A" w:rsidR="00242606" w:rsidRPr="00F220E7" w:rsidRDefault="00242606" w:rsidP="00242606">
            <w:pPr>
              <w:rPr>
                <w:sz w:val="18"/>
                <w:szCs w:val="18"/>
              </w:rPr>
            </w:pPr>
            <w:r w:rsidRPr="00F220E7">
              <w:rPr>
                <w:sz w:val="18"/>
                <w:szCs w:val="18"/>
              </w:rPr>
              <w:t xml:space="preserve">Create a general journal, when the project ID is selected the following fields [entity code, property code, unit code] should auto populate from the project master. </w:t>
            </w:r>
          </w:p>
          <w:p w14:paraId="74715934" w14:textId="77777777" w:rsidR="00242606" w:rsidRPr="00F220E7" w:rsidRDefault="00242606" w:rsidP="00242606">
            <w:pPr>
              <w:rPr>
                <w:sz w:val="18"/>
                <w:szCs w:val="18"/>
              </w:rPr>
            </w:pPr>
          </w:p>
          <w:p w14:paraId="3B7828DC" w14:textId="77777777" w:rsidR="00242606" w:rsidRPr="00F220E7" w:rsidRDefault="00242606" w:rsidP="00242606">
            <w:pPr>
              <w:rPr>
                <w:sz w:val="18"/>
                <w:szCs w:val="18"/>
              </w:rPr>
            </w:pPr>
            <w:r w:rsidRPr="00F220E7">
              <w:rPr>
                <w:sz w:val="18"/>
                <w:szCs w:val="18"/>
              </w:rPr>
              <w:t xml:space="preserve">Validate the code fields are not editable. </w:t>
            </w:r>
          </w:p>
          <w:p w14:paraId="0BC45B43" w14:textId="77777777" w:rsidR="00242606" w:rsidRPr="00F220E7" w:rsidRDefault="00242606" w:rsidP="00242606">
            <w:pPr>
              <w:rPr>
                <w:sz w:val="18"/>
                <w:szCs w:val="18"/>
              </w:rPr>
            </w:pPr>
          </w:p>
          <w:p w14:paraId="06EDDCEE" w14:textId="77777777" w:rsidR="00242606" w:rsidRPr="00F220E7" w:rsidRDefault="00242606" w:rsidP="00242606">
            <w:pPr>
              <w:rPr>
                <w:sz w:val="18"/>
                <w:szCs w:val="18"/>
              </w:rPr>
            </w:pPr>
            <w:r w:rsidRPr="00F220E7">
              <w:rPr>
                <w:sz w:val="18"/>
                <w:szCs w:val="18"/>
              </w:rPr>
              <w:t>(</w:t>
            </w:r>
            <w:r w:rsidRPr="00F220E7">
              <w:rPr>
                <w:b/>
                <w:bCs/>
                <w:sz w:val="18"/>
                <w:szCs w:val="18"/>
              </w:rPr>
              <w:t>Note</w:t>
            </w:r>
            <w:r w:rsidRPr="00F220E7">
              <w:rPr>
                <w:sz w:val="18"/>
                <w:szCs w:val="18"/>
              </w:rPr>
              <w:t>: this is dependent that the bulk transfer subset is in play and updating open projects takes place.)</w:t>
            </w:r>
          </w:p>
          <w:p w14:paraId="6E4143CA" w14:textId="77777777" w:rsidR="00242606" w:rsidRPr="00F220E7" w:rsidRDefault="00242606" w:rsidP="00242606">
            <w:pPr>
              <w:rPr>
                <w:sz w:val="18"/>
                <w:szCs w:val="18"/>
              </w:rPr>
            </w:pPr>
          </w:p>
          <w:p w14:paraId="58D29876" w14:textId="77777777" w:rsidR="00242606" w:rsidRPr="00F220E7" w:rsidRDefault="00242606" w:rsidP="00242606">
            <w:pPr>
              <w:rPr>
                <w:sz w:val="18"/>
                <w:szCs w:val="18"/>
              </w:rPr>
            </w:pPr>
            <w:r w:rsidRPr="00F220E7">
              <w:rPr>
                <w:sz w:val="18"/>
                <w:szCs w:val="18"/>
              </w:rPr>
              <w:t>Validate the financial dimension related to the project will be auto defaulted from the project master to the invoice journal line.</w:t>
            </w:r>
          </w:p>
          <w:p w14:paraId="222FDF47" w14:textId="77777777" w:rsidR="00242606" w:rsidRPr="00F220E7" w:rsidRDefault="00242606" w:rsidP="00242606">
            <w:pPr>
              <w:rPr>
                <w:sz w:val="18"/>
                <w:szCs w:val="18"/>
              </w:rPr>
            </w:pPr>
          </w:p>
          <w:p w14:paraId="21957CAA" w14:textId="77777777" w:rsidR="00242606" w:rsidRPr="00F220E7" w:rsidRDefault="00242606" w:rsidP="00242606">
            <w:pPr>
              <w:rPr>
                <w:sz w:val="18"/>
                <w:szCs w:val="18"/>
              </w:rPr>
            </w:pPr>
            <w:r w:rsidRPr="00F220E7">
              <w:rPr>
                <w:sz w:val="18"/>
                <w:szCs w:val="18"/>
              </w:rPr>
              <w:t xml:space="preserve">Validate the entity code and property code fields are populated and matches the value defined on the project master. </w:t>
            </w:r>
          </w:p>
          <w:p w14:paraId="7EDC3F60" w14:textId="77777777" w:rsidR="00242606" w:rsidRPr="00F220E7" w:rsidRDefault="00242606" w:rsidP="00242606">
            <w:pPr>
              <w:rPr>
                <w:sz w:val="18"/>
                <w:szCs w:val="18"/>
              </w:rPr>
            </w:pPr>
          </w:p>
          <w:p w14:paraId="64EF5D58" w14:textId="2C32B6A8" w:rsidR="00242606" w:rsidRPr="00F220E7" w:rsidRDefault="00242606" w:rsidP="00242606">
            <w:pPr>
              <w:rPr>
                <w:sz w:val="18"/>
                <w:szCs w:val="18"/>
              </w:rPr>
            </w:pPr>
            <w:r w:rsidRPr="00F220E7">
              <w:rPr>
                <w:sz w:val="18"/>
                <w:szCs w:val="18"/>
              </w:rPr>
              <w:t>Validate the financial dimension for BU</w:t>
            </w:r>
            <w:r w:rsidR="0070713C">
              <w:rPr>
                <w:sz w:val="18"/>
                <w:szCs w:val="18"/>
              </w:rPr>
              <w:t>, property,</w:t>
            </w:r>
            <w:r w:rsidRPr="00F220E7">
              <w:rPr>
                <w:sz w:val="18"/>
                <w:szCs w:val="18"/>
              </w:rPr>
              <w:t xml:space="preserve"> and </w:t>
            </w:r>
            <w:r w:rsidR="0070713C">
              <w:rPr>
                <w:sz w:val="18"/>
                <w:szCs w:val="18"/>
              </w:rPr>
              <w:t>market</w:t>
            </w:r>
            <w:r w:rsidR="0070713C" w:rsidRPr="00F220E7">
              <w:rPr>
                <w:sz w:val="18"/>
                <w:szCs w:val="18"/>
              </w:rPr>
              <w:t xml:space="preserve"> </w:t>
            </w:r>
            <w:r w:rsidRPr="00F220E7">
              <w:rPr>
                <w:sz w:val="18"/>
                <w:szCs w:val="18"/>
              </w:rPr>
              <w:t>matches that on the project master.</w:t>
            </w:r>
          </w:p>
        </w:tc>
        <w:tc>
          <w:tcPr>
            <w:tcW w:w="1530" w:type="dxa"/>
          </w:tcPr>
          <w:p w14:paraId="4DDCD4E8" w14:textId="77777777" w:rsidR="00242606" w:rsidRPr="00F220E7" w:rsidRDefault="00242606" w:rsidP="00242606"/>
        </w:tc>
      </w:tr>
      <w:tr w:rsidR="00F220E7" w:rsidRPr="00F220E7" w14:paraId="1E336ABD" w14:textId="77777777" w:rsidTr="1E34CE35">
        <w:tc>
          <w:tcPr>
            <w:tcW w:w="895" w:type="dxa"/>
          </w:tcPr>
          <w:p w14:paraId="62FD7957" w14:textId="001BAE19" w:rsidR="00242606" w:rsidRPr="00F220E7" w:rsidRDefault="00242606" w:rsidP="00242606">
            <w:r w:rsidRPr="00F220E7">
              <w:t>T.</w:t>
            </w:r>
            <w:r w:rsidR="00524DD0">
              <w:t>6</w:t>
            </w:r>
            <w:r w:rsidR="003064B5">
              <w:t>8</w:t>
            </w:r>
            <w:r w:rsidRPr="00F220E7">
              <w:t>.C</w:t>
            </w:r>
          </w:p>
        </w:tc>
        <w:tc>
          <w:tcPr>
            <w:tcW w:w="1717" w:type="dxa"/>
          </w:tcPr>
          <w:p w14:paraId="3124D752" w14:textId="77777777" w:rsidR="00242606" w:rsidRPr="00F220E7" w:rsidRDefault="00242606" w:rsidP="0024260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DEF.009</w:t>
            </w:r>
          </w:p>
          <w:p w14:paraId="6D654106" w14:textId="77777777" w:rsidR="00242606" w:rsidRPr="00F220E7" w:rsidRDefault="00242606" w:rsidP="0024260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General journal to Projects – Entity Code</w:t>
            </w:r>
          </w:p>
        </w:tc>
        <w:tc>
          <w:tcPr>
            <w:tcW w:w="3053" w:type="dxa"/>
          </w:tcPr>
          <w:p w14:paraId="607C7405" w14:textId="77777777" w:rsidR="00242606" w:rsidRPr="00F220E7" w:rsidRDefault="00242606" w:rsidP="00242606">
            <w:pPr>
              <w:spacing w:after="160" w:line="259" w:lineRule="auto"/>
              <w:rPr>
                <w:sz w:val="18"/>
                <w:szCs w:val="18"/>
              </w:rPr>
            </w:pPr>
            <w:r w:rsidRPr="00F220E7">
              <w:rPr>
                <w:sz w:val="18"/>
                <w:szCs w:val="18"/>
              </w:rPr>
              <w:t>General Ledger &gt;&gt; Journal entries &gt;&gt; General Journals</w:t>
            </w:r>
          </w:p>
        </w:tc>
        <w:tc>
          <w:tcPr>
            <w:tcW w:w="6660" w:type="dxa"/>
          </w:tcPr>
          <w:p w14:paraId="6816EA66" w14:textId="77777777" w:rsidR="00242606" w:rsidRPr="00F220E7" w:rsidRDefault="00242606" w:rsidP="00242606">
            <w:pPr>
              <w:rPr>
                <w:sz w:val="18"/>
                <w:szCs w:val="18"/>
              </w:rPr>
            </w:pPr>
            <w:r w:rsidRPr="00F220E7">
              <w:rPr>
                <w:sz w:val="18"/>
                <w:szCs w:val="18"/>
              </w:rPr>
              <w:t xml:space="preserve">Select a project that has entity code defined. </w:t>
            </w:r>
          </w:p>
          <w:p w14:paraId="522B28F0" w14:textId="77777777" w:rsidR="00242606" w:rsidRPr="00F220E7" w:rsidRDefault="00242606" w:rsidP="00242606">
            <w:pPr>
              <w:rPr>
                <w:sz w:val="18"/>
                <w:szCs w:val="18"/>
              </w:rPr>
            </w:pPr>
          </w:p>
          <w:p w14:paraId="5CCE6FE1" w14:textId="329DD54C" w:rsidR="00242606" w:rsidRPr="00F220E7" w:rsidRDefault="00242606" w:rsidP="00242606">
            <w:pPr>
              <w:rPr>
                <w:sz w:val="18"/>
                <w:szCs w:val="18"/>
              </w:rPr>
            </w:pPr>
            <w:r w:rsidRPr="00F220E7">
              <w:rPr>
                <w:sz w:val="18"/>
                <w:szCs w:val="18"/>
              </w:rPr>
              <w:t xml:space="preserve">Create a general journal, when the project ID is selected the following fields [entity code, property code, unit code] should auto populate from the project master. </w:t>
            </w:r>
          </w:p>
          <w:p w14:paraId="76A6EBC4" w14:textId="77777777" w:rsidR="00242606" w:rsidRPr="00F220E7" w:rsidRDefault="00242606" w:rsidP="00242606">
            <w:pPr>
              <w:rPr>
                <w:sz w:val="18"/>
                <w:szCs w:val="18"/>
              </w:rPr>
            </w:pPr>
          </w:p>
          <w:p w14:paraId="7CAFC705" w14:textId="77777777" w:rsidR="00242606" w:rsidRPr="00F220E7" w:rsidRDefault="00242606" w:rsidP="00242606">
            <w:pPr>
              <w:rPr>
                <w:sz w:val="18"/>
                <w:szCs w:val="18"/>
              </w:rPr>
            </w:pPr>
            <w:r w:rsidRPr="00F220E7">
              <w:rPr>
                <w:sz w:val="18"/>
                <w:szCs w:val="18"/>
              </w:rPr>
              <w:t xml:space="preserve">Validate the code fields are not editable. </w:t>
            </w:r>
          </w:p>
          <w:p w14:paraId="7E72FEBA" w14:textId="77777777" w:rsidR="00242606" w:rsidRPr="00F220E7" w:rsidRDefault="00242606" w:rsidP="00242606">
            <w:pPr>
              <w:rPr>
                <w:sz w:val="18"/>
                <w:szCs w:val="18"/>
              </w:rPr>
            </w:pPr>
          </w:p>
          <w:p w14:paraId="1CA325C6" w14:textId="77777777" w:rsidR="00242606" w:rsidRPr="00F220E7" w:rsidRDefault="00242606" w:rsidP="00242606">
            <w:pPr>
              <w:rPr>
                <w:sz w:val="18"/>
                <w:szCs w:val="18"/>
              </w:rPr>
            </w:pPr>
            <w:r w:rsidRPr="00F220E7">
              <w:rPr>
                <w:sz w:val="18"/>
                <w:szCs w:val="18"/>
              </w:rPr>
              <w:t>(</w:t>
            </w:r>
            <w:r w:rsidRPr="00F220E7">
              <w:rPr>
                <w:b/>
                <w:bCs/>
                <w:sz w:val="18"/>
                <w:szCs w:val="18"/>
              </w:rPr>
              <w:t>Note</w:t>
            </w:r>
            <w:r w:rsidRPr="00F220E7">
              <w:rPr>
                <w:sz w:val="18"/>
                <w:szCs w:val="18"/>
              </w:rPr>
              <w:t>: this is dependent that the bulk transfer subset is in play and updating open projects takes place.)</w:t>
            </w:r>
          </w:p>
          <w:p w14:paraId="39ECEEAD" w14:textId="77777777" w:rsidR="00242606" w:rsidRPr="00F220E7" w:rsidRDefault="00242606" w:rsidP="00242606">
            <w:pPr>
              <w:rPr>
                <w:sz w:val="18"/>
                <w:szCs w:val="18"/>
              </w:rPr>
            </w:pPr>
          </w:p>
          <w:p w14:paraId="518D4334" w14:textId="77777777" w:rsidR="00242606" w:rsidRPr="00F220E7" w:rsidRDefault="00242606" w:rsidP="00242606">
            <w:pPr>
              <w:rPr>
                <w:sz w:val="18"/>
                <w:szCs w:val="18"/>
              </w:rPr>
            </w:pPr>
            <w:r w:rsidRPr="00F220E7">
              <w:rPr>
                <w:sz w:val="18"/>
                <w:szCs w:val="18"/>
              </w:rPr>
              <w:t>Validate the financial dimension related to the project will be auto defaulted from the project master to the invoice journal line.</w:t>
            </w:r>
          </w:p>
          <w:p w14:paraId="3358125C" w14:textId="77777777" w:rsidR="00242606" w:rsidRPr="00F220E7" w:rsidRDefault="00242606" w:rsidP="00242606">
            <w:pPr>
              <w:rPr>
                <w:sz w:val="18"/>
                <w:szCs w:val="18"/>
              </w:rPr>
            </w:pPr>
          </w:p>
          <w:p w14:paraId="54C51F8C" w14:textId="77777777" w:rsidR="00242606" w:rsidRPr="00F220E7" w:rsidRDefault="00242606" w:rsidP="00242606">
            <w:pPr>
              <w:rPr>
                <w:sz w:val="18"/>
                <w:szCs w:val="18"/>
              </w:rPr>
            </w:pPr>
            <w:r w:rsidRPr="00F220E7">
              <w:rPr>
                <w:sz w:val="18"/>
                <w:szCs w:val="18"/>
              </w:rPr>
              <w:t xml:space="preserve">Validate the entity code field are populated and matches the value defined on the project master. </w:t>
            </w:r>
          </w:p>
          <w:p w14:paraId="29582CAE" w14:textId="77777777" w:rsidR="00242606" w:rsidRPr="00F220E7" w:rsidRDefault="00242606" w:rsidP="00242606">
            <w:pPr>
              <w:rPr>
                <w:sz w:val="18"/>
                <w:szCs w:val="18"/>
              </w:rPr>
            </w:pPr>
          </w:p>
          <w:p w14:paraId="143486BA" w14:textId="36B6DB7D" w:rsidR="00242606" w:rsidRPr="00F220E7" w:rsidRDefault="00242606" w:rsidP="00242606">
            <w:pPr>
              <w:rPr>
                <w:sz w:val="18"/>
                <w:szCs w:val="18"/>
              </w:rPr>
            </w:pPr>
            <w:r w:rsidRPr="00F220E7">
              <w:rPr>
                <w:sz w:val="18"/>
                <w:szCs w:val="18"/>
              </w:rPr>
              <w:t>Validate the financial dimension for BU matches that on the project master.</w:t>
            </w:r>
          </w:p>
        </w:tc>
        <w:tc>
          <w:tcPr>
            <w:tcW w:w="1530" w:type="dxa"/>
          </w:tcPr>
          <w:p w14:paraId="3E214A7D" w14:textId="77777777" w:rsidR="00242606" w:rsidRPr="00F220E7" w:rsidRDefault="00242606" w:rsidP="00242606"/>
        </w:tc>
      </w:tr>
      <w:tr w:rsidR="00242606" w:rsidRPr="00F220E7" w14:paraId="4DC48023" w14:textId="77777777" w:rsidTr="1E34CE35">
        <w:tc>
          <w:tcPr>
            <w:tcW w:w="895" w:type="dxa"/>
          </w:tcPr>
          <w:p w14:paraId="49F71F6C" w14:textId="40F298C0" w:rsidR="00242606" w:rsidRPr="00F220E7" w:rsidRDefault="00242606" w:rsidP="00242606">
            <w:r w:rsidRPr="00F220E7">
              <w:t>T.</w:t>
            </w:r>
            <w:r w:rsidR="00524DD0">
              <w:t>6</w:t>
            </w:r>
            <w:r w:rsidR="003064B5">
              <w:t>8</w:t>
            </w:r>
            <w:r w:rsidRPr="00F220E7">
              <w:t>.D</w:t>
            </w:r>
          </w:p>
        </w:tc>
        <w:tc>
          <w:tcPr>
            <w:tcW w:w="1717" w:type="dxa"/>
          </w:tcPr>
          <w:p w14:paraId="089771EE" w14:textId="77777777" w:rsidR="00242606" w:rsidRPr="00F220E7" w:rsidRDefault="00242606" w:rsidP="0024260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DEF.009</w:t>
            </w:r>
          </w:p>
          <w:p w14:paraId="287D3BD1" w14:textId="5DECCA2B" w:rsidR="00242606" w:rsidRPr="00F220E7" w:rsidRDefault="00242606" w:rsidP="0024260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lastRenderedPageBreak/>
              <w:t>General journal to Projects – Unit Code</w:t>
            </w:r>
          </w:p>
        </w:tc>
        <w:tc>
          <w:tcPr>
            <w:tcW w:w="3053" w:type="dxa"/>
          </w:tcPr>
          <w:p w14:paraId="676C82A3" w14:textId="08F8E76E" w:rsidR="00242606" w:rsidRPr="00F220E7" w:rsidRDefault="00242606" w:rsidP="00242606">
            <w:pPr>
              <w:spacing w:after="160" w:line="259" w:lineRule="auto"/>
              <w:rPr>
                <w:sz w:val="18"/>
                <w:szCs w:val="18"/>
              </w:rPr>
            </w:pPr>
            <w:r w:rsidRPr="00F220E7">
              <w:rPr>
                <w:sz w:val="18"/>
                <w:szCs w:val="18"/>
              </w:rPr>
              <w:lastRenderedPageBreak/>
              <w:t>General Ledger &gt;&gt; Journal entries &gt;&gt; General Journals</w:t>
            </w:r>
          </w:p>
        </w:tc>
        <w:tc>
          <w:tcPr>
            <w:tcW w:w="6660" w:type="dxa"/>
          </w:tcPr>
          <w:p w14:paraId="200F20CE" w14:textId="77777777" w:rsidR="00242606" w:rsidRPr="00F220E7" w:rsidRDefault="00242606" w:rsidP="00242606">
            <w:pPr>
              <w:rPr>
                <w:sz w:val="18"/>
                <w:szCs w:val="18"/>
              </w:rPr>
            </w:pPr>
            <w:r w:rsidRPr="00F220E7">
              <w:rPr>
                <w:sz w:val="18"/>
                <w:szCs w:val="18"/>
              </w:rPr>
              <w:t xml:space="preserve">Select a project that has unit code defined. </w:t>
            </w:r>
          </w:p>
          <w:p w14:paraId="7F6A42DE" w14:textId="77777777" w:rsidR="00242606" w:rsidRPr="00F220E7" w:rsidRDefault="00242606" w:rsidP="00242606">
            <w:pPr>
              <w:rPr>
                <w:sz w:val="18"/>
                <w:szCs w:val="18"/>
              </w:rPr>
            </w:pPr>
          </w:p>
          <w:p w14:paraId="2A943C28" w14:textId="344BDD56" w:rsidR="00242606" w:rsidRPr="00F220E7" w:rsidRDefault="00242606" w:rsidP="00242606">
            <w:pPr>
              <w:rPr>
                <w:sz w:val="18"/>
                <w:szCs w:val="18"/>
              </w:rPr>
            </w:pPr>
            <w:r w:rsidRPr="00F220E7">
              <w:rPr>
                <w:sz w:val="18"/>
                <w:szCs w:val="18"/>
              </w:rPr>
              <w:t xml:space="preserve">Create a general journal, when the project ID is selected the following fields [entity code, property code, unit code] should auto populate from the project master. </w:t>
            </w:r>
          </w:p>
          <w:p w14:paraId="13D4879A" w14:textId="77777777" w:rsidR="00242606" w:rsidRPr="00F220E7" w:rsidRDefault="00242606" w:rsidP="00242606">
            <w:pPr>
              <w:rPr>
                <w:sz w:val="18"/>
                <w:szCs w:val="18"/>
              </w:rPr>
            </w:pPr>
          </w:p>
          <w:p w14:paraId="5B62D3D8" w14:textId="77777777" w:rsidR="00242606" w:rsidRPr="00F220E7" w:rsidRDefault="00242606" w:rsidP="00242606">
            <w:pPr>
              <w:rPr>
                <w:sz w:val="18"/>
                <w:szCs w:val="18"/>
              </w:rPr>
            </w:pPr>
            <w:r w:rsidRPr="00F220E7">
              <w:rPr>
                <w:sz w:val="18"/>
                <w:szCs w:val="18"/>
              </w:rPr>
              <w:t xml:space="preserve">Validate the code fields are not editable. </w:t>
            </w:r>
          </w:p>
          <w:p w14:paraId="7965E872" w14:textId="77777777" w:rsidR="00242606" w:rsidRPr="00F220E7" w:rsidRDefault="00242606" w:rsidP="00242606">
            <w:pPr>
              <w:rPr>
                <w:sz w:val="18"/>
                <w:szCs w:val="18"/>
              </w:rPr>
            </w:pPr>
          </w:p>
          <w:p w14:paraId="55935B98" w14:textId="77777777" w:rsidR="00242606" w:rsidRPr="00F220E7" w:rsidRDefault="00242606" w:rsidP="00242606">
            <w:pPr>
              <w:rPr>
                <w:sz w:val="18"/>
                <w:szCs w:val="18"/>
              </w:rPr>
            </w:pPr>
            <w:r w:rsidRPr="00F220E7">
              <w:rPr>
                <w:sz w:val="18"/>
                <w:szCs w:val="18"/>
              </w:rPr>
              <w:t>(</w:t>
            </w:r>
            <w:r w:rsidRPr="00F220E7">
              <w:rPr>
                <w:b/>
                <w:bCs/>
                <w:sz w:val="18"/>
                <w:szCs w:val="18"/>
              </w:rPr>
              <w:t>Note</w:t>
            </w:r>
            <w:r w:rsidRPr="00F220E7">
              <w:rPr>
                <w:sz w:val="18"/>
                <w:szCs w:val="18"/>
              </w:rPr>
              <w:t>: this is dependent that the bulk transfer subset is in play and updating open projects takes place.)</w:t>
            </w:r>
          </w:p>
          <w:p w14:paraId="112DAB91" w14:textId="77777777" w:rsidR="00242606" w:rsidRPr="00F220E7" w:rsidRDefault="00242606" w:rsidP="00242606">
            <w:pPr>
              <w:rPr>
                <w:sz w:val="18"/>
                <w:szCs w:val="18"/>
              </w:rPr>
            </w:pPr>
          </w:p>
          <w:p w14:paraId="201B88E2" w14:textId="77777777" w:rsidR="00242606" w:rsidRPr="00F220E7" w:rsidRDefault="00242606" w:rsidP="00242606">
            <w:pPr>
              <w:rPr>
                <w:sz w:val="18"/>
                <w:szCs w:val="18"/>
              </w:rPr>
            </w:pPr>
            <w:r w:rsidRPr="00F220E7">
              <w:rPr>
                <w:sz w:val="18"/>
                <w:szCs w:val="18"/>
              </w:rPr>
              <w:t>Validate the financial dimension related to the project will be auto defaulted from the project master to the invoice journal line.</w:t>
            </w:r>
          </w:p>
          <w:p w14:paraId="5B5F0A36" w14:textId="77777777" w:rsidR="00242606" w:rsidRPr="00F220E7" w:rsidRDefault="00242606" w:rsidP="00242606">
            <w:pPr>
              <w:rPr>
                <w:sz w:val="18"/>
                <w:szCs w:val="18"/>
              </w:rPr>
            </w:pPr>
          </w:p>
          <w:p w14:paraId="681797BA" w14:textId="77777777" w:rsidR="00242606" w:rsidRPr="00F220E7" w:rsidRDefault="00242606" w:rsidP="00242606">
            <w:pPr>
              <w:rPr>
                <w:sz w:val="18"/>
                <w:szCs w:val="18"/>
              </w:rPr>
            </w:pPr>
            <w:r w:rsidRPr="00F220E7">
              <w:rPr>
                <w:sz w:val="18"/>
                <w:szCs w:val="18"/>
              </w:rPr>
              <w:t xml:space="preserve">Validate the entity code, property code, and unit code fields are populated and matches the value defined on the project master. </w:t>
            </w:r>
          </w:p>
          <w:p w14:paraId="6C2499CD" w14:textId="77777777" w:rsidR="00242606" w:rsidRPr="00F220E7" w:rsidRDefault="00242606" w:rsidP="00242606">
            <w:pPr>
              <w:rPr>
                <w:sz w:val="18"/>
                <w:szCs w:val="18"/>
              </w:rPr>
            </w:pPr>
          </w:p>
          <w:p w14:paraId="48DC8C85" w14:textId="4FA0CFC1" w:rsidR="00242606" w:rsidRPr="00F220E7" w:rsidRDefault="00242606" w:rsidP="00242606">
            <w:pPr>
              <w:rPr>
                <w:sz w:val="18"/>
                <w:szCs w:val="18"/>
              </w:rPr>
            </w:pPr>
            <w:r w:rsidRPr="00F220E7">
              <w:rPr>
                <w:sz w:val="18"/>
                <w:szCs w:val="18"/>
              </w:rPr>
              <w:t>Validate the financial dimension for BU</w:t>
            </w:r>
            <w:r w:rsidR="0070713C">
              <w:rPr>
                <w:sz w:val="18"/>
                <w:szCs w:val="18"/>
              </w:rPr>
              <w:t>, property,</w:t>
            </w:r>
            <w:r w:rsidRPr="00F220E7">
              <w:rPr>
                <w:sz w:val="18"/>
                <w:szCs w:val="18"/>
              </w:rPr>
              <w:t xml:space="preserve"> and </w:t>
            </w:r>
            <w:r w:rsidR="0070713C">
              <w:rPr>
                <w:sz w:val="18"/>
                <w:szCs w:val="18"/>
              </w:rPr>
              <w:t>market</w:t>
            </w:r>
            <w:r w:rsidR="0070713C" w:rsidRPr="00F220E7">
              <w:rPr>
                <w:sz w:val="18"/>
                <w:szCs w:val="18"/>
              </w:rPr>
              <w:t xml:space="preserve"> </w:t>
            </w:r>
            <w:r w:rsidRPr="00F220E7">
              <w:rPr>
                <w:sz w:val="18"/>
                <w:szCs w:val="18"/>
              </w:rPr>
              <w:t>matches that on the project master.</w:t>
            </w:r>
          </w:p>
        </w:tc>
        <w:tc>
          <w:tcPr>
            <w:tcW w:w="1530" w:type="dxa"/>
          </w:tcPr>
          <w:p w14:paraId="500793F8" w14:textId="77777777" w:rsidR="00242606" w:rsidRPr="00F220E7" w:rsidRDefault="00242606" w:rsidP="00242606"/>
        </w:tc>
      </w:tr>
      <w:tr w:rsidR="00BF3378" w:rsidRPr="00F220E7" w14:paraId="1342CB1E" w14:textId="77777777" w:rsidTr="1E34CE35">
        <w:tc>
          <w:tcPr>
            <w:tcW w:w="895" w:type="dxa"/>
          </w:tcPr>
          <w:p w14:paraId="01A9FFCD" w14:textId="3717BAA8" w:rsidR="00BF3378" w:rsidRPr="00F220E7" w:rsidRDefault="00BF3378" w:rsidP="00242606">
            <w:r w:rsidRPr="00F220E7">
              <w:t>T.</w:t>
            </w:r>
            <w:r w:rsidR="00524DD0">
              <w:t>6</w:t>
            </w:r>
            <w:r w:rsidR="003064B5">
              <w:t>9</w:t>
            </w:r>
          </w:p>
        </w:tc>
        <w:tc>
          <w:tcPr>
            <w:tcW w:w="1717" w:type="dxa"/>
          </w:tcPr>
          <w:p w14:paraId="4D2D44D3" w14:textId="2C3AB8C2" w:rsidR="009E6DB5" w:rsidRPr="00F220E7" w:rsidRDefault="009E6DB5" w:rsidP="0024260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DEF.012</w:t>
            </w:r>
          </w:p>
          <w:p w14:paraId="71C70F2C" w14:textId="550661BC" w:rsidR="00BF3378" w:rsidRPr="00F220E7" w:rsidRDefault="00BF3378" w:rsidP="0024260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 xml:space="preserve">Project Creation from </w:t>
            </w:r>
            <w:proofErr w:type="spellStart"/>
            <w:r w:rsidRPr="00F220E7">
              <w:rPr>
                <w:rFonts w:asciiTheme="majorHAnsi" w:hAnsiTheme="majorHAnsi" w:cstheme="majorHAnsi"/>
                <w:sz w:val="18"/>
                <w:szCs w:val="18"/>
              </w:rPr>
              <w:t>Triforce</w:t>
            </w:r>
            <w:proofErr w:type="spellEnd"/>
          </w:p>
        </w:tc>
        <w:tc>
          <w:tcPr>
            <w:tcW w:w="3053" w:type="dxa"/>
          </w:tcPr>
          <w:p w14:paraId="7C9DF18F" w14:textId="667A02C4" w:rsidR="00BF3378" w:rsidRPr="00F220E7" w:rsidRDefault="00BF3378" w:rsidP="00242606">
            <w:pPr>
              <w:spacing w:after="160" w:line="259" w:lineRule="auto"/>
              <w:rPr>
                <w:sz w:val="18"/>
                <w:szCs w:val="18"/>
              </w:rPr>
            </w:pPr>
            <w:r w:rsidRPr="00F220E7">
              <w:rPr>
                <w:sz w:val="18"/>
                <w:szCs w:val="18"/>
              </w:rPr>
              <w:t>Integration</w:t>
            </w:r>
          </w:p>
        </w:tc>
        <w:tc>
          <w:tcPr>
            <w:tcW w:w="6660" w:type="dxa"/>
          </w:tcPr>
          <w:p w14:paraId="0E1E19ED" w14:textId="34725A1A" w:rsidR="00BF3378" w:rsidRPr="00F220E7" w:rsidRDefault="00BF3378" w:rsidP="00242606">
            <w:pPr>
              <w:rPr>
                <w:sz w:val="18"/>
                <w:szCs w:val="18"/>
              </w:rPr>
            </w:pPr>
            <w:r w:rsidRPr="00F220E7">
              <w:rPr>
                <w:sz w:val="18"/>
                <w:szCs w:val="18"/>
              </w:rPr>
              <w:t xml:space="preserve">Validate when the project is created from </w:t>
            </w:r>
            <w:proofErr w:type="spellStart"/>
            <w:r w:rsidR="00781BD9">
              <w:rPr>
                <w:sz w:val="18"/>
                <w:szCs w:val="18"/>
              </w:rPr>
              <w:t>T</w:t>
            </w:r>
            <w:r w:rsidRPr="00F220E7">
              <w:rPr>
                <w:sz w:val="18"/>
                <w:szCs w:val="18"/>
              </w:rPr>
              <w:t>riforce</w:t>
            </w:r>
            <w:proofErr w:type="spellEnd"/>
            <w:r w:rsidRPr="00F220E7">
              <w:rPr>
                <w:sz w:val="18"/>
                <w:szCs w:val="18"/>
              </w:rPr>
              <w:t xml:space="preserve">, the entity code, property code, and unit code </w:t>
            </w:r>
            <w:r w:rsidR="009E6DB5" w:rsidRPr="00F220E7">
              <w:rPr>
                <w:sz w:val="18"/>
                <w:szCs w:val="18"/>
              </w:rPr>
              <w:t>is defaulted.</w:t>
            </w:r>
          </w:p>
          <w:p w14:paraId="19858DF7" w14:textId="77777777" w:rsidR="009E6DB5" w:rsidRPr="00F220E7" w:rsidRDefault="009E6DB5" w:rsidP="00242606">
            <w:pPr>
              <w:rPr>
                <w:sz w:val="18"/>
                <w:szCs w:val="18"/>
              </w:rPr>
            </w:pPr>
          </w:p>
          <w:p w14:paraId="5248F9F4" w14:textId="6C6EDF88" w:rsidR="009E6DB5" w:rsidRPr="00F220E7" w:rsidRDefault="009E6DB5" w:rsidP="00242606">
            <w:pPr>
              <w:rPr>
                <w:sz w:val="18"/>
                <w:szCs w:val="18"/>
              </w:rPr>
            </w:pPr>
            <w:r w:rsidRPr="00F220E7">
              <w:rPr>
                <w:sz w:val="18"/>
                <w:szCs w:val="18"/>
              </w:rPr>
              <w:t xml:space="preserve">The financial dimension will default </w:t>
            </w:r>
            <w:r w:rsidR="00523F01">
              <w:rPr>
                <w:sz w:val="18"/>
                <w:szCs w:val="18"/>
              </w:rPr>
              <w:t xml:space="preserve">based on the system </w:t>
            </w:r>
            <w:r w:rsidR="007511C9">
              <w:rPr>
                <w:sz w:val="18"/>
                <w:szCs w:val="18"/>
              </w:rPr>
              <w:t>date</w:t>
            </w:r>
            <w:r w:rsidRPr="00F220E7">
              <w:rPr>
                <w:sz w:val="18"/>
                <w:szCs w:val="18"/>
              </w:rPr>
              <w:t>.</w:t>
            </w:r>
          </w:p>
        </w:tc>
        <w:tc>
          <w:tcPr>
            <w:tcW w:w="1530" w:type="dxa"/>
          </w:tcPr>
          <w:p w14:paraId="54A9DAFC" w14:textId="77777777" w:rsidR="00BF3378" w:rsidRPr="00F220E7" w:rsidRDefault="00BF3378" w:rsidP="00242606"/>
        </w:tc>
      </w:tr>
      <w:tr w:rsidR="00F220E7" w:rsidRPr="00F220E7" w14:paraId="0534ECB9" w14:textId="77777777" w:rsidTr="1E34CE35">
        <w:tc>
          <w:tcPr>
            <w:tcW w:w="895" w:type="dxa"/>
          </w:tcPr>
          <w:p w14:paraId="2AA5A6D8" w14:textId="5EF00710" w:rsidR="00242606" w:rsidRPr="00F220E7" w:rsidRDefault="00242606" w:rsidP="00242606">
            <w:r w:rsidRPr="00F220E7">
              <w:t>T.</w:t>
            </w:r>
            <w:r w:rsidR="009572F6">
              <w:t>70</w:t>
            </w:r>
          </w:p>
        </w:tc>
        <w:tc>
          <w:tcPr>
            <w:tcW w:w="1717" w:type="dxa"/>
          </w:tcPr>
          <w:p w14:paraId="2FFE724E" w14:textId="77777777" w:rsidR="00242606" w:rsidRPr="00F220E7" w:rsidRDefault="00242606" w:rsidP="00242606">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Auto capitalization – PMA FDD</w:t>
            </w:r>
          </w:p>
        </w:tc>
        <w:tc>
          <w:tcPr>
            <w:tcW w:w="3053" w:type="dxa"/>
          </w:tcPr>
          <w:p w14:paraId="4F73D8E7" w14:textId="77777777" w:rsidR="00242606" w:rsidRPr="00F220E7" w:rsidRDefault="00242606" w:rsidP="00242606">
            <w:pPr>
              <w:spacing w:after="160" w:line="259" w:lineRule="auto"/>
              <w:rPr>
                <w:sz w:val="18"/>
                <w:szCs w:val="18"/>
              </w:rPr>
            </w:pPr>
          </w:p>
        </w:tc>
        <w:tc>
          <w:tcPr>
            <w:tcW w:w="6660" w:type="dxa"/>
          </w:tcPr>
          <w:p w14:paraId="2A54E319" w14:textId="77777777" w:rsidR="00242606" w:rsidRPr="00F220E7" w:rsidRDefault="00242606" w:rsidP="00242606">
            <w:pPr>
              <w:rPr>
                <w:sz w:val="18"/>
                <w:szCs w:val="18"/>
              </w:rPr>
            </w:pPr>
            <w:r w:rsidRPr="00F220E7">
              <w:rPr>
                <w:sz w:val="18"/>
                <w:szCs w:val="18"/>
              </w:rPr>
              <w:t>When a project is expensed to the P&amp;L, the entity code, property code, and unit code is captured from the project onto the journal.</w:t>
            </w:r>
          </w:p>
          <w:p w14:paraId="1598ED02" w14:textId="77777777" w:rsidR="00242606" w:rsidRPr="00F220E7" w:rsidRDefault="00242606" w:rsidP="00242606">
            <w:pPr>
              <w:rPr>
                <w:sz w:val="18"/>
                <w:szCs w:val="18"/>
              </w:rPr>
            </w:pPr>
          </w:p>
          <w:p w14:paraId="26C91EAD" w14:textId="3F9960A9" w:rsidR="00242606" w:rsidRPr="00F220E7" w:rsidRDefault="00242606" w:rsidP="00242606">
            <w:pPr>
              <w:rPr>
                <w:sz w:val="18"/>
                <w:szCs w:val="18"/>
              </w:rPr>
            </w:pPr>
            <w:r w:rsidRPr="00F220E7">
              <w:rPr>
                <w:sz w:val="18"/>
                <w:szCs w:val="18"/>
              </w:rPr>
              <w:t>The Financial dimension is for BU</w:t>
            </w:r>
            <w:r w:rsidR="0070713C">
              <w:rPr>
                <w:sz w:val="18"/>
                <w:szCs w:val="18"/>
              </w:rPr>
              <w:t>, property</w:t>
            </w:r>
            <w:r w:rsidRPr="00F220E7">
              <w:rPr>
                <w:sz w:val="18"/>
                <w:szCs w:val="18"/>
              </w:rPr>
              <w:t xml:space="preserve"> </w:t>
            </w:r>
            <w:commentRangeStart w:id="119"/>
            <w:commentRangeStart w:id="120"/>
            <w:r w:rsidR="0070713C">
              <w:rPr>
                <w:sz w:val="18"/>
                <w:szCs w:val="18"/>
              </w:rPr>
              <w:t>and market</w:t>
            </w:r>
            <w:r w:rsidRPr="00F220E7">
              <w:rPr>
                <w:sz w:val="18"/>
                <w:szCs w:val="18"/>
              </w:rPr>
              <w:t xml:space="preserve"> </w:t>
            </w:r>
            <w:commentRangeEnd w:id="119"/>
            <w:r w:rsidR="00AA6ED3">
              <w:rPr>
                <w:rStyle w:val="CommentReference"/>
                <w:rFonts w:eastAsiaTheme="minorHAnsi"/>
                <w:lang w:val="en-US"/>
              </w:rPr>
              <w:commentReference w:id="119"/>
            </w:r>
            <w:commentRangeEnd w:id="120"/>
            <w:r w:rsidR="001534E3">
              <w:rPr>
                <w:rStyle w:val="CommentReference"/>
                <w:rFonts w:eastAsiaTheme="minorHAnsi"/>
                <w:lang w:val="en-US"/>
              </w:rPr>
              <w:commentReference w:id="120"/>
            </w:r>
            <w:r w:rsidRPr="00F220E7">
              <w:rPr>
                <w:sz w:val="18"/>
                <w:szCs w:val="18"/>
              </w:rPr>
              <w:t xml:space="preserve">is derived accordingly from the property master or entity master if only an entity code is selected. </w:t>
            </w:r>
          </w:p>
        </w:tc>
        <w:tc>
          <w:tcPr>
            <w:tcW w:w="1530" w:type="dxa"/>
          </w:tcPr>
          <w:p w14:paraId="0CAA8820" w14:textId="77777777" w:rsidR="00242606" w:rsidRPr="00F220E7" w:rsidRDefault="00242606" w:rsidP="00242606"/>
        </w:tc>
      </w:tr>
      <w:tr w:rsidR="00DB3B92" w:rsidRPr="00F220E7" w14:paraId="6021553E" w14:textId="77777777" w:rsidTr="1E34CE35">
        <w:tc>
          <w:tcPr>
            <w:tcW w:w="895" w:type="dxa"/>
          </w:tcPr>
          <w:p w14:paraId="080A76BB" w14:textId="6EA1A83A" w:rsidR="00DB3B92" w:rsidRPr="00191B1C" w:rsidRDefault="00DB3B92" w:rsidP="00242606">
            <w:pPr>
              <w:rPr>
                <w:color w:val="7030A0"/>
              </w:rPr>
            </w:pPr>
            <w:r w:rsidRPr="00191B1C">
              <w:rPr>
                <w:color w:val="7030A0"/>
              </w:rPr>
              <w:t>T.</w:t>
            </w:r>
            <w:r w:rsidR="006949DA" w:rsidRPr="00191B1C">
              <w:rPr>
                <w:color w:val="7030A0"/>
              </w:rPr>
              <w:t>71</w:t>
            </w:r>
          </w:p>
        </w:tc>
        <w:tc>
          <w:tcPr>
            <w:tcW w:w="1717" w:type="dxa"/>
          </w:tcPr>
          <w:p w14:paraId="14798B93" w14:textId="692B2214" w:rsidR="00DB3B92" w:rsidRPr="00191B1C" w:rsidRDefault="00DB3B92" w:rsidP="00242606">
            <w:pPr>
              <w:spacing w:after="160" w:line="259" w:lineRule="auto"/>
              <w:rPr>
                <w:rFonts w:asciiTheme="majorHAnsi" w:hAnsiTheme="majorHAnsi" w:cstheme="majorHAnsi"/>
                <w:color w:val="7030A0"/>
                <w:sz w:val="18"/>
                <w:szCs w:val="18"/>
              </w:rPr>
            </w:pPr>
            <w:r w:rsidRPr="00191B1C">
              <w:rPr>
                <w:rFonts w:asciiTheme="majorHAnsi" w:hAnsiTheme="majorHAnsi" w:cstheme="majorHAnsi"/>
                <w:color w:val="7030A0"/>
                <w:sz w:val="18"/>
                <w:szCs w:val="18"/>
              </w:rPr>
              <w:t>DEF.017 Sub Project creation from a Project</w:t>
            </w:r>
          </w:p>
        </w:tc>
        <w:tc>
          <w:tcPr>
            <w:tcW w:w="3053" w:type="dxa"/>
          </w:tcPr>
          <w:p w14:paraId="15EC48C1" w14:textId="0F05C083" w:rsidR="00DB3B92" w:rsidRPr="00191B1C" w:rsidRDefault="00B73973" w:rsidP="00242606">
            <w:pPr>
              <w:spacing w:after="160" w:line="259" w:lineRule="auto"/>
              <w:rPr>
                <w:color w:val="7030A0"/>
                <w:sz w:val="18"/>
                <w:szCs w:val="18"/>
              </w:rPr>
            </w:pPr>
            <w:r w:rsidRPr="00191B1C">
              <w:rPr>
                <w:color w:val="7030A0"/>
                <w:sz w:val="18"/>
                <w:szCs w:val="18"/>
              </w:rPr>
              <w:t>Project management accounting &gt;&gt; Projects &gt;. All projects</w:t>
            </w:r>
          </w:p>
        </w:tc>
        <w:tc>
          <w:tcPr>
            <w:tcW w:w="6660" w:type="dxa"/>
          </w:tcPr>
          <w:p w14:paraId="3D3FD7C8" w14:textId="77777777" w:rsidR="00DB3B92" w:rsidRPr="00191B1C" w:rsidRDefault="00281DAD" w:rsidP="00242606">
            <w:pPr>
              <w:rPr>
                <w:color w:val="7030A0"/>
                <w:sz w:val="18"/>
                <w:szCs w:val="18"/>
              </w:rPr>
            </w:pPr>
            <w:r w:rsidRPr="00191B1C">
              <w:rPr>
                <w:color w:val="7030A0"/>
                <w:sz w:val="18"/>
                <w:szCs w:val="18"/>
              </w:rPr>
              <w:t>Validate when a subproject is created, the entity code, property code, and unit code is auto defaulting from the parent project.</w:t>
            </w:r>
          </w:p>
          <w:p w14:paraId="3EFFDCF4" w14:textId="77777777" w:rsidR="00281DAD" w:rsidRPr="00191B1C" w:rsidRDefault="00281DAD" w:rsidP="00242606">
            <w:pPr>
              <w:rPr>
                <w:color w:val="7030A0"/>
                <w:sz w:val="18"/>
                <w:szCs w:val="18"/>
              </w:rPr>
            </w:pPr>
          </w:p>
          <w:p w14:paraId="24AFD4BE" w14:textId="10B3F259" w:rsidR="00260088" w:rsidRPr="00191B1C" w:rsidRDefault="00281DAD" w:rsidP="00242606">
            <w:pPr>
              <w:rPr>
                <w:color w:val="7030A0"/>
                <w:sz w:val="18"/>
                <w:szCs w:val="18"/>
              </w:rPr>
            </w:pPr>
            <w:r w:rsidRPr="00191B1C">
              <w:rPr>
                <w:color w:val="7030A0"/>
                <w:sz w:val="18"/>
                <w:szCs w:val="18"/>
              </w:rPr>
              <w:t xml:space="preserve">Validate when a </w:t>
            </w:r>
            <w:r w:rsidR="00260088" w:rsidRPr="00191B1C">
              <w:rPr>
                <w:color w:val="7030A0"/>
                <w:sz w:val="18"/>
                <w:szCs w:val="18"/>
              </w:rPr>
              <w:t xml:space="preserve">subproject is created, the financial dimension is auto defaulting from the parent. </w:t>
            </w:r>
          </w:p>
        </w:tc>
        <w:tc>
          <w:tcPr>
            <w:tcW w:w="1530" w:type="dxa"/>
          </w:tcPr>
          <w:p w14:paraId="088136D6" w14:textId="77777777" w:rsidR="00DB3B92" w:rsidRPr="00191B1C" w:rsidRDefault="00DB3B92" w:rsidP="00242606">
            <w:pPr>
              <w:rPr>
                <w:color w:val="7030A0"/>
              </w:rPr>
            </w:pPr>
          </w:p>
        </w:tc>
      </w:tr>
    </w:tbl>
    <w:p w14:paraId="3C4B02A2" w14:textId="77777777" w:rsidR="00A81B55" w:rsidRPr="00F220E7" w:rsidRDefault="00A81B55" w:rsidP="00A81B55">
      <w:pPr>
        <w:rPr>
          <w:rFonts w:asciiTheme="majorHAnsi" w:hAnsiTheme="majorHAnsi"/>
        </w:rPr>
      </w:pPr>
    </w:p>
    <w:p w14:paraId="3ABB7B06" w14:textId="6A5C16FC" w:rsidR="00972D01" w:rsidRPr="00972D01" w:rsidRDefault="00972D01" w:rsidP="00781BD9">
      <w:pPr>
        <w:pStyle w:val="Heading4"/>
      </w:pPr>
      <w:r>
        <w:t>Fixed Asset Related</w:t>
      </w:r>
    </w:p>
    <w:tbl>
      <w:tblPr>
        <w:tblStyle w:val="TableGrid"/>
        <w:tblW w:w="13855" w:type="dxa"/>
        <w:tblLayout w:type="fixed"/>
        <w:tblLook w:val="04A0" w:firstRow="1" w:lastRow="0" w:firstColumn="1" w:lastColumn="0" w:noHBand="0" w:noVBand="1"/>
      </w:tblPr>
      <w:tblGrid>
        <w:gridCol w:w="895"/>
        <w:gridCol w:w="1717"/>
        <w:gridCol w:w="3053"/>
        <w:gridCol w:w="6660"/>
        <w:gridCol w:w="1530"/>
      </w:tblGrid>
      <w:tr w:rsidR="00972D01" w:rsidRPr="00B21961" w14:paraId="1CDE16CA" w14:textId="77777777" w:rsidTr="00781BD9">
        <w:tc>
          <w:tcPr>
            <w:tcW w:w="895" w:type="dxa"/>
            <w:shd w:val="clear" w:color="auto" w:fill="FDE9D9" w:themeFill="accent6" w:themeFillTint="33"/>
          </w:tcPr>
          <w:p w14:paraId="456B7A1C" w14:textId="77777777" w:rsidR="00972D01" w:rsidRPr="00B21961" w:rsidRDefault="00972D01" w:rsidP="00A979C2">
            <w:pPr>
              <w:rPr>
                <w:b/>
              </w:rPr>
            </w:pPr>
            <w:r>
              <w:rPr>
                <w:b/>
              </w:rPr>
              <w:t>ID</w:t>
            </w:r>
          </w:p>
        </w:tc>
        <w:tc>
          <w:tcPr>
            <w:tcW w:w="1717" w:type="dxa"/>
            <w:shd w:val="clear" w:color="auto" w:fill="FDE9D9" w:themeFill="accent6" w:themeFillTint="33"/>
          </w:tcPr>
          <w:p w14:paraId="47385159" w14:textId="77777777" w:rsidR="00972D01" w:rsidRPr="00B21961" w:rsidRDefault="00972D01" w:rsidP="00A979C2">
            <w:pPr>
              <w:rPr>
                <w:b/>
              </w:rPr>
            </w:pPr>
            <w:r w:rsidRPr="00B21961">
              <w:rPr>
                <w:b/>
              </w:rPr>
              <w:t>Scenario</w:t>
            </w:r>
          </w:p>
        </w:tc>
        <w:tc>
          <w:tcPr>
            <w:tcW w:w="3053" w:type="dxa"/>
            <w:shd w:val="clear" w:color="auto" w:fill="FDE9D9" w:themeFill="accent6" w:themeFillTint="33"/>
          </w:tcPr>
          <w:p w14:paraId="5695A09E" w14:textId="77777777" w:rsidR="00972D01" w:rsidRPr="00B21961" w:rsidRDefault="00972D01" w:rsidP="00A979C2">
            <w:pPr>
              <w:rPr>
                <w:b/>
              </w:rPr>
            </w:pPr>
            <w:r w:rsidRPr="00B21961">
              <w:rPr>
                <w:b/>
              </w:rPr>
              <w:t xml:space="preserve">Steps </w:t>
            </w:r>
          </w:p>
        </w:tc>
        <w:tc>
          <w:tcPr>
            <w:tcW w:w="6660" w:type="dxa"/>
            <w:shd w:val="clear" w:color="auto" w:fill="FDE9D9" w:themeFill="accent6" w:themeFillTint="33"/>
          </w:tcPr>
          <w:p w14:paraId="453FACB5" w14:textId="77777777" w:rsidR="00972D01" w:rsidRPr="00B21961" w:rsidRDefault="00972D01" w:rsidP="00A979C2">
            <w:pPr>
              <w:tabs>
                <w:tab w:val="right" w:pos="4464"/>
              </w:tabs>
              <w:rPr>
                <w:b/>
              </w:rPr>
            </w:pPr>
            <w:r>
              <w:rPr>
                <w:b/>
              </w:rPr>
              <w:t>Expected Outcome</w:t>
            </w:r>
          </w:p>
        </w:tc>
        <w:tc>
          <w:tcPr>
            <w:tcW w:w="1530" w:type="dxa"/>
            <w:shd w:val="clear" w:color="auto" w:fill="FDE9D9" w:themeFill="accent6" w:themeFillTint="33"/>
          </w:tcPr>
          <w:p w14:paraId="36D17764" w14:textId="77777777" w:rsidR="00972D01" w:rsidRPr="00B21961" w:rsidRDefault="00972D01" w:rsidP="00A979C2">
            <w:pPr>
              <w:rPr>
                <w:b/>
              </w:rPr>
            </w:pPr>
            <w:r>
              <w:rPr>
                <w:b/>
              </w:rPr>
              <w:t>Pass/Fail</w:t>
            </w:r>
          </w:p>
        </w:tc>
      </w:tr>
      <w:tr w:rsidR="00972D01" w:rsidRPr="00022E81" w14:paraId="523C2654" w14:textId="77777777" w:rsidTr="00781BD9">
        <w:tc>
          <w:tcPr>
            <w:tcW w:w="13855" w:type="dxa"/>
            <w:gridSpan w:val="5"/>
          </w:tcPr>
          <w:p w14:paraId="0F1D0699" w14:textId="77777777" w:rsidR="00972D01" w:rsidRPr="00F220E7" w:rsidRDefault="00972D01" w:rsidP="00A979C2">
            <w:pPr>
              <w:pStyle w:val="Heading2"/>
              <w:jc w:val="center"/>
              <w:outlineLvl w:val="1"/>
              <w:rPr>
                <w:rStyle w:val="eop"/>
                <w:rFonts w:ascii="Calibri" w:hAnsi="Calibri" w:cs="Calibri"/>
                <w:sz w:val="24"/>
                <w:szCs w:val="24"/>
                <w:shd w:val="clear" w:color="auto" w:fill="FFFFFF"/>
              </w:rPr>
            </w:pPr>
            <w:r w:rsidRPr="00F220E7">
              <w:rPr>
                <w:rStyle w:val="eop"/>
                <w:rFonts w:ascii="Calibri" w:hAnsi="Calibri" w:cs="Calibri"/>
                <w:sz w:val="24"/>
                <w:szCs w:val="24"/>
                <w:shd w:val="clear" w:color="auto" w:fill="FFFFFF"/>
              </w:rPr>
              <w:t>DEFAULT VALUES</w:t>
            </w:r>
          </w:p>
          <w:p w14:paraId="6792CC6F" w14:textId="77777777" w:rsidR="00972D01" w:rsidRPr="00F220E7" w:rsidRDefault="00972D01" w:rsidP="00A979C2">
            <w:pPr>
              <w:rPr>
                <w:b/>
                <w:bCs/>
                <w:sz w:val="18"/>
                <w:szCs w:val="18"/>
              </w:rPr>
            </w:pPr>
            <w:r w:rsidRPr="00F220E7">
              <w:rPr>
                <w:sz w:val="18"/>
                <w:szCs w:val="18"/>
              </w:rPr>
              <w:t>The following test for default values is to ensure that the three fields [Entity code, property code, and unit code] are properly filled in based on the origin of the data</w:t>
            </w:r>
            <w:r w:rsidRPr="00F220E7">
              <w:rPr>
                <w:b/>
                <w:bCs/>
                <w:sz w:val="18"/>
                <w:szCs w:val="18"/>
              </w:rPr>
              <w:t>:</w:t>
            </w:r>
          </w:p>
          <w:p w14:paraId="05B9A8A7" w14:textId="77777777" w:rsidR="00972D01" w:rsidRPr="00F220E7" w:rsidRDefault="00972D01" w:rsidP="00A979C2">
            <w:pPr>
              <w:rPr>
                <w:b/>
                <w:bCs/>
                <w:sz w:val="18"/>
                <w:szCs w:val="18"/>
              </w:rPr>
            </w:pPr>
          </w:p>
          <w:p w14:paraId="3E87B87A" w14:textId="77777777" w:rsidR="00972D01" w:rsidRPr="00F220E7" w:rsidRDefault="00972D01" w:rsidP="00A856B9">
            <w:pPr>
              <w:pStyle w:val="ListParagraph"/>
              <w:numPr>
                <w:ilvl w:val="0"/>
                <w:numId w:val="19"/>
              </w:numPr>
              <w:rPr>
                <w:b/>
              </w:rPr>
            </w:pPr>
            <w:r w:rsidRPr="00F220E7">
              <w:rPr>
                <w:bCs/>
                <w:sz w:val="18"/>
                <w:szCs w:val="18"/>
              </w:rPr>
              <w:lastRenderedPageBreak/>
              <w:t>Validate when using the property code that the [ entity code, and property code] destination forms are derived from the source. When a unit code is selected, then the [entity code, property code, and unit code] destination forms are defaulted from the source.</w:t>
            </w:r>
          </w:p>
          <w:p w14:paraId="77BD07CB" w14:textId="3EC5215D" w:rsidR="00972D01" w:rsidRPr="00F220E7" w:rsidRDefault="00972D01" w:rsidP="00A856B9">
            <w:pPr>
              <w:pStyle w:val="ListParagraph"/>
              <w:numPr>
                <w:ilvl w:val="0"/>
                <w:numId w:val="19"/>
              </w:numPr>
              <w:rPr>
                <w:b/>
              </w:rPr>
            </w:pPr>
            <w:r w:rsidRPr="00F220E7">
              <w:rPr>
                <w:bCs/>
                <w:sz w:val="18"/>
                <w:szCs w:val="18"/>
              </w:rPr>
              <w:t xml:space="preserve">Validate when using the entity code that the [ entity </w:t>
            </w:r>
            <w:r w:rsidR="004932BD" w:rsidRPr="00F220E7">
              <w:rPr>
                <w:bCs/>
                <w:sz w:val="18"/>
                <w:szCs w:val="18"/>
              </w:rPr>
              <w:t>code]</w:t>
            </w:r>
            <w:r w:rsidRPr="00F220E7">
              <w:rPr>
                <w:bCs/>
                <w:sz w:val="18"/>
                <w:szCs w:val="18"/>
              </w:rPr>
              <w:t xml:space="preserve"> destination forms are derived from the source and the property code and unit code fields are left blank.</w:t>
            </w:r>
          </w:p>
          <w:p w14:paraId="29E0F108" w14:textId="77777777" w:rsidR="00972D01" w:rsidRPr="00F220E7" w:rsidRDefault="00972D01" w:rsidP="00A979C2">
            <w:pPr>
              <w:ind w:left="360"/>
              <w:rPr>
                <w:bCs/>
                <w:sz w:val="18"/>
                <w:szCs w:val="18"/>
              </w:rPr>
            </w:pPr>
          </w:p>
          <w:p w14:paraId="358B842B" w14:textId="77777777" w:rsidR="00972D01" w:rsidRPr="00F220E7" w:rsidRDefault="00972D01" w:rsidP="00A979C2">
            <w:pPr>
              <w:pStyle w:val="ListParagraph"/>
              <w:rPr>
                <w:bCs/>
                <w:sz w:val="18"/>
                <w:szCs w:val="18"/>
                <w:highlight w:val="lightGray"/>
              </w:rPr>
            </w:pPr>
            <w:r w:rsidRPr="00F220E7">
              <w:rPr>
                <w:b/>
                <w:sz w:val="18"/>
                <w:szCs w:val="18"/>
                <w:highlight w:val="lightGray"/>
                <w:u w:val="single"/>
              </w:rPr>
              <w:t>RISK</w:t>
            </w:r>
            <w:r w:rsidRPr="00F220E7">
              <w:rPr>
                <w:bCs/>
                <w:sz w:val="18"/>
                <w:szCs w:val="18"/>
                <w:highlight w:val="lightGray"/>
              </w:rPr>
              <w:t xml:space="preserve">: Need to regression test this area once the bulk transfer subsets are developed to ensure there is no impact to the following tests. </w:t>
            </w:r>
          </w:p>
          <w:p w14:paraId="445A2B4E" w14:textId="77777777" w:rsidR="00972D01" w:rsidRPr="00F220E7" w:rsidRDefault="00972D01" w:rsidP="00A979C2">
            <w:pPr>
              <w:pStyle w:val="ListParagraph"/>
              <w:numPr>
                <w:ilvl w:val="1"/>
                <w:numId w:val="4"/>
              </w:numPr>
              <w:rPr>
                <w:b/>
                <w:u w:val="single"/>
              </w:rPr>
            </w:pPr>
            <w:r w:rsidRPr="00F220E7">
              <w:rPr>
                <w:bCs/>
                <w:sz w:val="18"/>
                <w:szCs w:val="18"/>
                <w:highlight w:val="lightGray"/>
              </w:rPr>
              <w:t>In addition, need to add testing that include ownership changes mid process once the bulk transfer subset is completed</w:t>
            </w:r>
            <w:r w:rsidRPr="004932BD">
              <w:rPr>
                <w:b/>
                <w:u w:val="single"/>
              </w:rPr>
              <w:t>.</w:t>
            </w:r>
          </w:p>
        </w:tc>
      </w:tr>
      <w:tr w:rsidR="00972D01" w:rsidRPr="00022E81" w14:paraId="480F982D" w14:textId="77777777" w:rsidTr="00781BD9">
        <w:tc>
          <w:tcPr>
            <w:tcW w:w="895" w:type="dxa"/>
          </w:tcPr>
          <w:p w14:paraId="56D10394" w14:textId="07B22E30" w:rsidR="00972D01" w:rsidRPr="00F220E7" w:rsidRDefault="00972D01" w:rsidP="00A979C2">
            <w:r w:rsidRPr="00F220E7">
              <w:lastRenderedPageBreak/>
              <w:t>T.</w:t>
            </w:r>
            <w:r w:rsidR="00FF044A">
              <w:t>6</w:t>
            </w:r>
            <w:r w:rsidR="00524DD0">
              <w:t>7</w:t>
            </w:r>
            <w:r w:rsidRPr="00F220E7">
              <w:t>.B</w:t>
            </w:r>
          </w:p>
        </w:tc>
        <w:tc>
          <w:tcPr>
            <w:tcW w:w="1717" w:type="dxa"/>
          </w:tcPr>
          <w:p w14:paraId="2B8331B7" w14:textId="77777777" w:rsidR="00972D01" w:rsidRPr="00F220E7" w:rsidRDefault="00972D01" w:rsidP="00A979C2">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DEF.003</w:t>
            </w:r>
          </w:p>
          <w:p w14:paraId="6316FC77" w14:textId="77777777" w:rsidR="00972D01" w:rsidRPr="00F220E7" w:rsidRDefault="00972D01" w:rsidP="00A979C2">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Project to Fixed Assets (Project Elimination) – Property Code</w:t>
            </w:r>
          </w:p>
        </w:tc>
        <w:tc>
          <w:tcPr>
            <w:tcW w:w="3053" w:type="dxa"/>
          </w:tcPr>
          <w:p w14:paraId="03E049E9" w14:textId="77777777" w:rsidR="00972D01" w:rsidRPr="00F220E7" w:rsidRDefault="00972D01" w:rsidP="00A979C2">
            <w:pPr>
              <w:pStyle w:val="NoSpacing"/>
              <w:rPr>
                <w:sz w:val="18"/>
                <w:szCs w:val="18"/>
              </w:rPr>
            </w:pPr>
            <w:r w:rsidRPr="00F220E7">
              <w:rPr>
                <w:sz w:val="18"/>
                <w:szCs w:val="18"/>
              </w:rPr>
              <w:t>Project management accounting &gt;&gt; Projects &gt;&gt; All projects &gt;&gt; Manage tab&gt;&gt; Process &gt;&gt; Estimates &gt;&gt; Eliminate</w:t>
            </w:r>
          </w:p>
          <w:p w14:paraId="4E80199B" w14:textId="77777777" w:rsidR="00972D01" w:rsidRPr="00F220E7" w:rsidRDefault="00972D01" w:rsidP="00A979C2">
            <w:pPr>
              <w:pStyle w:val="NoSpacing"/>
              <w:rPr>
                <w:sz w:val="18"/>
                <w:szCs w:val="18"/>
              </w:rPr>
            </w:pPr>
          </w:p>
        </w:tc>
        <w:tc>
          <w:tcPr>
            <w:tcW w:w="6660" w:type="dxa"/>
          </w:tcPr>
          <w:p w14:paraId="1F811D0F" w14:textId="38047BE8" w:rsidR="009E6DB5" w:rsidRPr="00F220E7" w:rsidRDefault="009E6DB5" w:rsidP="00A979C2">
            <w:pPr>
              <w:rPr>
                <w:sz w:val="18"/>
                <w:szCs w:val="18"/>
              </w:rPr>
            </w:pPr>
            <w:r w:rsidRPr="00F220E7">
              <w:rPr>
                <w:sz w:val="18"/>
                <w:szCs w:val="18"/>
              </w:rPr>
              <w:t xml:space="preserve">Select a project that has property code defined. </w:t>
            </w:r>
          </w:p>
          <w:p w14:paraId="1F1250CB" w14:textId="77777777" w:rsidR="009E6DB5" w:rsidRPr="00F220E7" w:rsidRDefault="009E6DB5" w:rsidP="00A979C2">
            <w:pPr>
              <w:rPr>
                <w:sz w:val="18"/>
                <w:szCs w:val="18"/>
              </w:rPr>
            </w:pPr>
          </w:p>
          <w:p w14:paraId="23631E5C" w14:textId="2D543D31" w:rsidR="00972D01" w:rsidRPr="00F220E7" w:rsidRDefault="009E6DB5" w:rsidP="00A979C2">
            <w:pPr>
              <w:rPr>
                <w:sz w:val="18"/>
                <w:szCs w:val="18"/>
              </w:rPr>
            </w:pPr>
            <w:r w:rsidRPr="00F220E7">
              <w:rPr>
                <w:sz w:val="18"/>
                <w:szCs w:val="18"/>
              </w:rPr>
              <w:t>Validate w</w:t>
            </w:r>
            <w:r w:rsidR="00972D01" w:rsidRPr="00F220E7">
              <w:rPr>
                <w:sz w:val="18"/>
                <w:szCs w:val="18"/>
              </w:rPr>
              <w:t xml:space="preserve">hen a project is eliminated to fixed assets. The fixed asset master should default the values for unit code, property code, and entity code to the fixed asset master and fixed asset books. </w:t>
            </w:r>
          </w:p>
          <w:p w14:paraId="2C907B1A" w14:textId="77777777" w:rsidR="00972D01" w:rsidRPr="00F220E7" w:rsidRDefault="00972D01" w:rsidP="00A979C2">
            <w:pPr>
              <w:rPr>
                <w:sz w:val="18"/>
                <w:szCs w:val="18"/>
              </w:rPr>
            </w:pPr>
          </w:p>
          <w:p w14:paraId="3DCF5974" w14:textId="47223F78" w:rsidR="00972D01" w:rsidRPr="00F220E7" w:rsidRDefault="009E6DB5" w:rsidP="00A979C2">
            <w:pPr>
              <w:rPr>
                <w:sz w:val="18"/>
                <w:szCs w:val="18"/>
              </w:rPr>
            </w:pPr>
            <w:r w:rsidRPr="00F220E7">
              <w:rPr>
                <w:sz w:val="18"/>
                <w:szCs w:val="18"/>
              </w:rPr>
              <w:t>Validate t</w:t>
            </w:r>
            <w:r w:rsidR="00972D01" w:rsidRPr="00F220E7">
              <w:rPr>
                <w:sz w:val="18"/>
                <w:szCs w:val="18"/>
              </w:rPr>
              <w:t xml:space="preserve">he code fields should not be editable. </w:t>
            </w:r>
          </w:p>
          <w:p w14:paraId="2BB4533D" w14:textId="77777777" w:rsidR="009E6DB5" w:rsidRPr="00F220E7" w:rsidRDefault="009E6DB5" w:rsidP="00A979C2">
            <w:pPr>
              <w:rPr>
                <w:sz w:val="18"/>
                <w:szCs w:val="18"/>
              </w:rPr>
            </w:pPr>
          </w:p>
          <w:p w14:paraId="56A79C25" w14:textId="07E9B43E" w:rsidR="00972D01" w:rsidRPr="00F220E7" w:rsidRDefault="00972D01" w:rsidP="00A979C2">
            <w:pPr>
              <w:rPr>
                <w:sz w:val="18"/>
                <w:szCs w:val="18"/>
              </w:rPr>
            </w:pPr>
            <w:r w:rsidRPr="00F220E7">
              <w:rPr>
                <w:sz w:val="18"/>
                <w:szCs w:val="18"/>
              </w:rPr>
              <w:t>(</w:t>
            </w:r>
            <w:r w:rsidRPr="00F220E7">
              <w:rPr>
                <w:b/>
                <w:bCs/>
                <w:sz w:val="18"/>
                <w:szCs w:val="18"/>
              </w:rPr>
              <w:t>Note</w:t>
            </w:r>
            <w:r w:rsidRPr="00F220E7">
              <w:rPr>
                <w:sz w:val="18"/>
                <w:szCs w:val="18"/>
              </w:rPr>
              <w:t>: this is dependent that the bulk transfer subset is in play and updating open projects takes place.)</w:t>
            </w:r>
          </w:p>
          <w:p w14:paraId="771E0B95" w14:textId="77777777" w:rsidR="00972D01" w:rsidRPr="00F220E7" w:rsidRDefault="00972D01" w:rsidP="00A979C2">
            <w:pPr>
              <w:rPr>
                <w:sz w:val="18"/>
                <w:szCs w:val="18"/>
              </w:rPr>
            </w:pPr>
          </w:p>
          <w:p w14:paraId="56AF52A8" w14:textId="1A181B7E" w:rsidR="00972D01" w:rsidRPr="00F220E7" w:rsidRDefault="00C1353A" w:rsidP="00A979C2">
            <w:pPr>
              <w:rPr>
                <w:sz w:val="18"/>
                <w:szCs w:val="18"/>
              </w:rPr>
            </w:pPr>
            <w:r w:rsidRPr="00F220E7">
              <w:rPr>
                <w:sz w:val="18"/>
                <w:szCs w:val="18"/>
              </w:rPr>
              <w:t>Validate the financial dimensions</w:t>
            </w:r>
            <w:r w:rsidR="00972D01" w:rsidRPr="00F220E7">
              <w:rPr>
                <w:sz w:val="18"/>
                <w:szCs w:val="18"/>
              </w:rPr>
              <w:t xml:space="preserve"> for BU</w:t>
            </w:r>
            <w:r w:rsidR="0070713C">
              <w:rPr>
                <w:sz w:val="18"/>
                <w:szCs w:val="18"/>
              </w:rPr>
              <w:t>, property,</w:t>
            </w:r>
            <w:r w:rsidR="00972D01" w:rsidRPr="00F220E7">
              <w:rPr>
                <w:sz w:val="18"/>
                <w:szCs w:val="18"/>
              </w:rPr>
              <w:t xml:space="preserve"> and </w:t>
            </w:r>
            <w:r w:rsidR="0070713C">
              <w:rPr>
                <w:sz w:val="18"/>
                <w:szCs w:val="18"/>
              </w:rPr>
              <w:t>market</w:t>
            </w:r>
            <w:r w:rsidR="0070713C" w:rsidRPr="00F220E7">
              <w:rPr>
                <w:sz w:val="18"/>
                <w:szCs w:val="18"/>
              </w:rPr>
              <w:t xml:space="preserve"> </w:t>
            </w:r>
            <w:r w:rsidR="00972D01" w:rsidRPr="00F220E7">
              <w:rPr>
                <w:sz w:val="18"/>
                <w:szCs w:val="18"/>
              </w:rPr>
              <w:t>default</w:t>
            </w:r>
            <w:r w:rsidRPr="00F220E7">
              <w:rPr>
                <w:sz w:val="18"/>
                <w:szCs w:val="18"/>
              </w:rPr>
              <w:t>ed</w:t>
            </w:r>
            <w:r w:rsidR="00972D01" w:rsidRPr="00F220E7">
              <w:rPr>
                <w:sz w:val="18"/>
                <w:szCs w:val="18"/>
              </w:rPr>
              <w:t xml:space="preserve"> from the financial dimensions on the project</w:t>
            </w:r>
            <w:r w:rsidR="009E6DB5" w:rsidRPr="00F220E7">
              <w:rPr>
                <w:sz w:val="18"/>
                <w:szCs w:val="18"/>
              </w:rPr>
              <w:t xml:space="preserve"> master</w:t>
            </w:r>
            <w:r w:rsidR="00972D01" w:rsidRPr="00F220E7">
              <w:rPr>
                <w:sz w:val="18"/>
                <w:szCs w:val="18"/>
              </w:rPr>
              <w:t xml:space="preserve"> to each individual asset book. </w:t>
            </w:r>
          </w:p>
          <w:p w14:paraId="1F02D6DE" w14:textId="77777777" w:rsidR="00972D01" w:rsidRPr="00F220E7" w:rsidRDefault="00972D01" w:rsidP="00A979C2">
            <w:pPr>
              <w:rPr>
                <w:sz w:val="18"/>
                <w:szCs w:val="18"/>
              </w:rPr>
            </w:pPr>
          </w:p>
          <w:p w14:paraId="4AF9C256" w14:textId="22D93915" w:rsidR="00972D01" w:rsidRPr="00F220E7" w:rsidRDefault="00C1353A" w:rsidP="00A979C2">
            <w:pPr>
              <w:rPr>
                <w:sz w:val="18"/>
                <w:szCs w:val="18"/>
              </w:rPr>
            </w:pPr>
            <w:r w:rsidRPr="00F220E7">
              <w:rPr>
                <w:sz w:val="18"/>
                <w:szCs w:val="18"/>
              </w:rPr>
              <w:t>V</w:t>
            </w:r>
            <w:r w:rsidR="00972D01" w:rsidRPr="00F220E7">
              <w:rPr>
                <w:sz w:val="18"/>
                <w:szCs w:val="18"/>
              </w:rPr>
              <w:t>alidate financial dimensions</w:t>
            </w:r>
            <w:r w:rsidRPr="00F220E7">
              <w:rPr>
                <w:sz w:val="18"/>
                <w:szCs w:val="18"/>
              </w:rPr>
              <w:t xml:space="preserve"> on all books align with the financial dimension that is on the project master. </w:t>
            </w:r>
            <w:r w:rsidR="00972D01" w:rsidRPr="00F220E7">
              <w:rPr>
                <w:sz w:val="18"/>
                <w:szCs w:val="18"/>
              </w:rPr>
              <w:t xml:space="preserve"> </w:t>
            </w:r>
          </w:p>
        </w:tc>
        <w:tc>
          <w:tcPr>
            <w:tcW w:w="1530" w:type="dxa"/>
          </w:tcPr>
          <w:p w14:paraId="6AA14637" w14:textId="77777777" w:rsidR="00972D01" w:rsidRPr="00F220E7" w:rsidRDefault="00972D01" w:rsidP="00A979C2"/>
        </w:tc>
      </w:tr>
      <w:tr w:rsidR="00C1353A" w:rsidRPr="00022E81" w14:paraId="4F08487B" w14:textId="77777777" w:rsidTr="00781BD9">
        <w:tc>
          <w:tcPr>
            <w:tcW w:w="895" w:type="dxa"/>
          </w:tcPr>
          <w:p w14:paraId="194DDB47" w14:textId="59A2A149" w:rsidR="00C1353A" w:rsidRPr="00F220E7" w:rsidRDefault="00C1353A" w:rsidP="00C1353A">
            <w:r w:rsidRPr="00F220E7">
              <w:t>T.</w:t>
            </w:r>
            <w:r w:rsidR="00FF044A">
              <w:t>6</w:t>
            </w:r>
            <w:r w:rsidR="00524DD0">
              <w:t>7</w:t>
            </w:r>
            <w:r w:rsidRPr="00F220E7">
              <w:t>.C</w:t>
            </w:r>
          </w:p>
        </w:tc>
        <w:tc>
          <w:tcPr>
            <w:tcW w:w="1717" w:type="dxa"/>
          </w:tcPr>
          <w:p w14:paraId="5AE1FFF8" w14:textId="77777777" w:rsidR="00C1353A" w:rsidRPr="00F220E7" w:rsidRDefault="00C1353A" w:rsidP="00C1353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DEF.003</w:t>
            </w:r>
          </w:p>
          <w:p w14:paraId="2B25AA62" w14:textId="77777777" w:rsidR="00C1353A" w:rsidRPr="00F220E7" w:rsidRDefault="00C1353A" w:rsidP="00C1353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Project to Fixed Assets (Project Elimination) – Entity Code</w:t>
            </w:r>
          </w:p>
        </w:tc>
        <w:tc>
          <w:tcPr>
            <w:tcW w:w="3053" w:type="dxa"/>
          </w:tcPr>
          <w:p w14:paraId="5F062A8C" w14:textId="77777777" w:rsidR="00C1353A" w:rsidRPr="00F220E7" w:rsidRDefault="00C1353A" w:rsidP="00C1353A">
            <w:pPr>
              <w:pStyle w:val="NoSpacing"/>
              <w:rPr>
                <w:sz w:val="18"/>
                <w:szCs w:val="18"/>
              </w:rPr>
            </w:pPr>
            <w:r w:rsidRPr="00F220E7">
              <w:rPr>
                <w:sz w:val="18"/>
                <w:szCs w:val="18"/>
              </w:rPr>
              <w:t>Project management accounting &gt;&gt; Projects &gt;&gt; All projects &gt;&gt; Manage tab&gt;&gt; Process &gt;&gt; Estimates &gt;&gt; Eliminate</w:t>
            </w:r>
          </w:p>
          <w:p w14:paraId="0A9B1880" w14:textId="77777777" w:rsidR="00C1353A" w:rsidRPr="00F220E7" w:rsidRDefault="00C1353A" w:rsidP="00C1353A">
            <w:pPr>
              <w:pStyle w:val="NoSpacing"/>
              <w:rPr>
                <w:sz w:val="18"/>
                <w:szCs w:val="18"/>
              </w:rPr>
            </w:pPr>
          </w:p>
        </w:tc>
        <w:tc>
          <w:tcPr>
            <w:tcW w:w="6660" w:type="dxa"/>
          </w:tcPr>
          <w:p w14:paraId="7D3A990B" w14:textId="5937D0C3" w:rsidR="00C1353A" w:rsidRPr="00F220E7" w:rsidRDefault="00C1353A" w:rsidP="00C1353A">
            <w:pPr>
              <w:rPr>
                <w:sz w:val="18"/>
                <w:szCs w:val="18"/>
              </w:rPr>
            </w:pPr>
            <w:r w:rsidRPr="00F220E7">
              <w:rPr>
                <w:sz w:val="18"/>
                <w:szCs w:val="18"/>
              </w:rPr>
              <w:t xml:space="preserve">Select a project that has entity code defined. </w:t>
            </w:r>
          </w:p>
          <w:p w14:paraId="4C0E2385" w14:textId="77777777" w:rsidR="00C1353A" w:rsidRPr="00F220E7" w:rsidRDefault="00C1353A" w:rsidP="00C1353A">
            <w:pPr>
              <w:rPr>
                <w:sz w:val="18"/>
                <w:szCs w:val="18"/>
              </w:rPr>
            </w:pPr>
          </w:p>
          <w:p w14:paraId="55758E24" w14:textId="77777777" w:rsidR="00C1353A" w:rsidRPr="00F220E7" w:rsidRDefault="00C1353A" w:rsidP="00C1353A">
            <w:pPr>
              <w:rPr>
                <w:sz w:val="18"/>
                <w:szCs w:val="18"/>
              </w:rPr>
            </w:pPr>
            <w:r w:rsidRPr="00F220E7">
              <w:rPr>
                <w:sz w:val="18"/>
                <w:szCs w:val="18"/>
              </w:rPr>
              <w:t xml:space="preserve">Validate when a project is eliminated to fixed assets. The fixed asset master should default the values for unit code, property code, and entity code to the fixed asset master and fixed asset books. </w:t>
            </w:r>
          </w:p>
          <w:p w14:paraId="19DAD957" w14:textId="77777777" w:rsidR="00C1353A" w:rsidRPr="00F220E7" w:rsidRDefault="00C1353A" w:rsidP="00C1353A">
            <w:pPr>
              <w:rPr>
                <w:sz w:val="18"/>
                <w:szCs w:val="18"/>
              </w:rPr>
            </w:pPr>
          </w:p>
          <w:p w14:paraId="7BD0A569" w14:textId="77777777" w:rsidR="00C1353A" w:rsidRPr="00F220E7" w:rsidRDefault="00C1353A" w:rsidP="00C1353A">
            <w:pPr>
              <w:rPr>
                <w:sz w:val="18"/>
                <w:szCs w:val="18"/>
              </w:rPr>
            </w:pPr>
            <w:r w:rsidRPr="00F220E7">
              <w:rPr>
                <w:sz w:val="18"/>
                <w:szCs w:val="18"/>
              </w:rPr>
              <w:t xml:space="preserve">Validate the code fields should not be editable. </w:t>
            </w:r>
          </w:p>
          <w:p w14:paraId="0E669FF0" w14:textId="77777777" w:rsidR="00C1353A" w:rsidRPr="00F220E7" w:rsidRDefault="00C1353A" w:rsidP="00C1353A">
            <w:pPr>
              <w:rPr>
                <w:sz w:val="18"/>
                <w:szCs w:val="18"/>
              </w:rPr>
            </w:pPr>
          </w:p>
          <w:p w14:paraId="12127828" w14:textId="77777777" w:rsidR="00C1353A" w:rsidRPr="00F220E7" w:rsidRDefault="00C1353A" w:rsidP="00C1353A">
            <w:pPr>
              <w:rPr>
                <w:sz w:val="18"/>
                <w:szCs w:val="18"/>
              </w:rPr>
            </w:pPr>
            <w:r w:rsidRPr="00F220E7">
              <w:rPr>
                <w:sz w:val="18"/>
                <w:szCs w:val="18"/>
              </w:rPr>
              <w:t>(</w:t>
            </w:r>
            <w:r w:rsidRPr="00F220E7">
              <w:rPr>
                <w:b/>
                <w:bCs/>
                <w:sz w:val="18"/>
                <w:szCs w:val="18"/>
              </w:rPr>
              <w:t>Note</w:t>
            </w:r>
            <w:r w:rsidRPr="00F220E7">
              <w:rPr>
                <w:sz w:val="18"/>
                <w:szCs w:val="18"/>
              </w:rPr>
              <w:t>: this is dependent that the bulk transfer subset is in play and updating open projects takes place.)</w:t>
            </w:r>
          </w:p>
          <w:p w14:paraId="69985252" w14:textId="77777777" w:rsidR="00C1353A" w:rsidRPr="00F220E7" w:rsidRDefault="00C1353A" w:rsidP="00C1353A">
            <w:pPr>
              <w:rPr>
                <w:sz w:val="18"/>
                <w:szCs w:val="18"/>
              </w:rPr>
            </w:pPr>
          </w:p>
          <w:p w14:paraId="139B120C" w14:textId="4CF02214" w:rsidR="00C1353A" w:rsidRPr="00F220E7" w:rsidRDefault="00C1353A" w:rsidP="00C1353A">
            <w:pPr>
              <w:rPr>
                <w:sz w:val="18"/>
                <w:szCs w:val="18"/>
              </w:rPr>
            </w:pPr>
            <w:r w:rsidRPr="00F220E7">
              <w:rPr>
                <w:sz w:val="18"/>
                <w:szCs w:val="18"/>
              </w:rPr>
              <w:t>Validate the financial dimensions for BU</w:t>
            </w:r>
            <w:r w:rsidR="0070713C">
              <w:rPr>
                <w:sz w:val="18"/>
                <w:szCs w:val="18"/>
              </w:rPr>
              <w:t>, property,</w:t>
            </w:r>
            <w:r w:rsidRPr="00F220E7">
              <w:rPr>
                <w:sz w:val="18"/>
                <w:szCs w:val="18"/>
              </w:rPr>
              <w:t xml:space="preserve"> and </w:t>
            </w:r>
            <w:r w:rsidR="0070713C">
              <w:rPr>
                <w:sz w:val="18"/>
                <w:szCs w:val="18"/>
              </w:rPr>
              <w:t>market</w:t>
            </w:r>
            <w:r w:rsidR="0070713C" w:rsidRPr="00F220E7">
              <w:rPr>
                <w:sz w:val="18"/>
                <w:szCs w:val="18"/>
              </w:rPr>
              <w:t xml:space="preserve"> </w:t>
            </w:r>
            <w:r w:rsidRPr="00F220E7">
              <w:rPr>
                <w:sz w:val="18"/>
                <w:szCs w:val="18"/>
              </w:rPr>
              <w:t xml:space="preserve">defaulted from the financial dimensions on the project master to each individual asset book. </w:t>
            </w:r>
          </w:p>
          <w:p w14:paraId="3F100C4F" w14:textId="77777777" w:rsidR="00C1353A" w:rsidRPr="00F220E7" w:rsidRDefault="00C1353A" w:rsidP="00C1353A">
            <w:pPr>
              <w:rPr>
                <w:sz w:val="18"/>
                <w:szCs w:val="18"/>
              </w:rPr>
            </w:pPr>
          </w:p>
          <w:p w14:paraId="1DB2B86D" w14:textId="65B50425" w:rsidR="00C1353A" w:rsidRPr="00F220E7" w:rsidRDefault="00C1353A" w:rsidP="00C1353A">
            <w:pPr>
              <w:rPr>
                <w:sz w:val="18"/>
                <w:szCs w:val="18"/>
              </w:rPr>
            </w:pPr>
            <w:r w:rsidRPr="00F220E7">
              <w:rPr>
                <w:sz w:val="18"/>
                <w:szCs w:val="18"/>
              </w:rPr>
              <w:t xml:space="preserve">Validate financial dimensions on all books align with the financial dimension that is on the project master.  </w:t>
            </w:r>
          </w:p>
        </w:tc>
        <w:tc>
          <w:tcPr>
            <w:tcW w:w="1530" w:type="dxa"/>
          </w:tcPr>
          <w:p w14:paraId="6C59E08C" w14:textId="77777777" w:rsidR="00C1353A" w:rsidRPr="00F220E7" w:rsidRDefault="00C1353A" w:rsidP="00C1353A"/>
        </w:tc>
      </w:tr>
      <w:tr w:rsidR="00C1353A" w:rsidRPr="00022E81" w14:paraId="05508CFA" w14:textId="77777777" w:rsidTr="00781BD9">
        <w:tc>
          <w:tcPr>
            <w:tcW w:w="895" w:type="dxa"/>
          </w:tcPr>
          <w:p w14:paraId="6732BC7E" w14:textId="4F1240AE" w:rsidR="00C1353A" w:rsidRPr="00F220E7" w:rsidRDefault="00C1353A" w:rsidP="00C1353A">
            <w:r w:rsidRPr="00F220E7">
              <w:lastRenderedPageBreak/>
              <w:t>T.</w:t>
            </w:r>
            <w:r w:rsidR="00FF044A">
              <w:t>6</w:t>
            </w:r>
            <w:r w:rsidR="00524DD0">
              <w:t>7</w:t>
            </w:r>
            <w:r w:rsidRPr="00F220E7">
              <w:t>.D</w:t>
            </w:r>
          </w:p>
        </w:tc>
        <w:tc>
          <w:tcPr>
            <w:tcW w:w="1717" w:type="dxa"/>
          </w:tcPr>
          <w:p w14:paraId="63293502" w14:textId="77777777" w:rsidR="00C1353A" w:rsidRPr="00F220E7" w:rsidRDefault="00C1353A" w:rsidP="00C1353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DEF.003</w:t>
            </w:r>
          </w:p>
          <w:p w14:paraId="2076146D" w14:textId="6C33E749" w:rsidR="00C1353A" w:rsidRPr="00F220E7" w:rsidRDefault="00C1353A" w:rsidP="00C1353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Project to Fixed Assets (Project Elimination) – Unit Code</w:t>
            </w:r>
          </w:p>
        </w:tc>
        <w:tc>
          <w:tcPr>
            <w:tcW w:w="3053" w:type="dxa"/>
          </w:tcPr>
          <w:p w14:paraId="3778BB49" w14:textId="77777777" w:rsidR="00C1353A" w:rsidRPr="00F220E7" w:rsidRDefault="00C1353A" w:rsidP="00C1353A">
            <w:pPr>
              <w:pStyle w:val="NoSpacing"/>
              <w:rPr>
                <w:sz w:val="18"/>
                <w:szCs w:val="18"/>
              </w:rPr>
            </w:pPr>
            <w:r w:rsidRPr="00F220E7">
              <w:rPr>
                <w:sz w:val="18"/>
                <w:szCs w:val="18"/>
              </w:rPr>
              <w:t>Project management accounting &gt;&gt; Projects &gt;&gt; All projects &gt;&gt; Manage tab&gt;&gt; Process &gt;&gt; Estimates &gt;&gt; Eliminate</w:t>
            </w:r>
          </w:p>
          <w:p w14:paraId="6CFA6D97" w14:textId="77777777" w:rsidR="00C1353A" w:rsidRPr="00F220E7" w:rsidRDefault="00C1353A" w:rsidP="00C1353A">
            <w:pPr>
              <w:pStyle w:val="NoSpacing"/>
              <w:rPr>
                <w:sz w:val="18"/>
                <w:szCs w:val="18"/>
              </w:rPr>
            </w:pPr>
          </w:p>
        </w:tc>
        <w:tc>
          <w:tcPr>
            <w:tcW w:w="6660" w:type="dxa"/>
          </w:tcPr>
          <w:p w14:paraId="429164B8" w14:textId="2A5DCC55" w:rsidR="00C1353A" w:rsidRPr="00F220E7" w:rsidRDefault="00C1353A" w:rsidP="00C1353A">
            <w:pPr>
              <w:rPr>
                <w:sz w:val="18"/>
                <w:szCs w:val="18"/>
              </w:rPr>
            </w:pPr>
            <w:r w:rsidRPr="00F220E7">
              <w:rPr>
                <w:sz w:val="18"/>
                <w:szCs w:val="18"/>
              </w:rPr>
              <w:t xml:space="preserve">Select a project that has unit code defined. </w:t>
            </w:r>
          </w:p>
          <w:p w14:paraId="5ED1BECF" w14:textId="77777777" w:rsidR="00C1353A" w:rsidRPr="00F220E7" w:rsidRDefault="00C1353A" w:rsidP="00C1353A">
            <w:pPr>
              <w:rPr>
                <w:sz w:val="18"/>
                <w:szCs w:val="18"/>
              </w:rPr>
            </w:pPr>
          </w:p>
          <w:p w14:paraId="2F91EE7B" w14:textId="77777777" w:rsidR="00C1353A" w:rsidRPr="00F220E7" w:rsidRDefault="00C1353A" w:rsidP="00C1353A">
            <w:pPr>
              <w:rPr>
                <w:sz w:val="18"/>
                <w:szCs w:val="18"/>
              </w:rPr>
            </w:pPr>
            <w:r w:rsidRPr="00F220E7">
              <w:rPr>
                <w:sz w:val="18"/>
                <w:szCs w:val="18"/>
              </w:rPr>
              <w:t xml:space="preserve">Validate when a project is eliminated to fixed assets. The fixed asset master should default the values for unit code, property code, and entity code to the fixed asset master and fixed asset books. </w:t>
            </w:r>
          </w:p>
          <w:p w14:paraId="0C76B203" w14:textId="77777777" w:rsidR="00C1353A" w:rsidRPr="00F220E7" w:rsidRDefault="00C1353A" w:rsidP="00C1353A">
            <w:pPr>
              <w:rPr>
                <w:sz w:val="18"/>
                <w:szCs w:val="18"/>
              </w:rPr>
            </w:pPr>
          </w:p>
          <w:p w14:paraId="4097E1F3" w14:textId="77777777" w:rsidR="00C1353A" w:rsidRPr="00F220E7" w:rsidRDefault="00C1353A" w:rsidP="00C1353A">
            <w:pPr>
              <w:rPr>
                <w:sz w:val="18"/>
                <w:szCs w:val="18"/>
              </w:rPr>
            </w:pPr>
            <w:r w:rsidRPr="00F220E7">
              <w:rPr>
                <w:sz w:val="18"/>
                <w:szCs w:val="18"/>
              </w:rPr>
              <w:t xml:space="preserve">Validate the code fields should not be editable. </w:t>
            </w:r>
          </w:p>
          <w:p w14:paraId="1DC3FE59" w14:textId="77777777" w:rsidR="00C1353A" w:rsidRPr="00F220E7" w:rsidRDefault="00C1353A" w:rsidP="00C1353A">
            <w:pPr>
              <w:rPr>
                <w:sz w:val="18"/>
                <w:szCs w:val="18"/>
              </w:rPr>
            </w:pPr>
          </w:p>
          <w:p w14:paraId="0301525C" w14:textId="77777777" w:rsidR="00C1353A" w:rsidRPr="00F220E7" w:rsidRDefault="00C1353A" w:rsidP="00C1353A">
            <w:pPr>
              <w:rPr>
                <w:sz w:val="18"/>
                <w:szCs w:val="18"/>
              </w:rPr>
            </w:pPr>
            <w:r w:rsidRPr="00F220E7">
              <w:rPr>
                <w:sz w:val="18"/>
                <w:szCs w:val="18"/>
              </w:rPr>
              <w:t>(</w:t>
            </w:r>
            <w:r w:rsidRPr="00F220E7">
              <w:rPr>
                <w:b/>
                <w:bCs/>
                <w:sz w:val="18"/>
                <w:szCs w:val="18"/>
              </w:rPr>
              <w:t>Note</w:t>
            </w:r>
            <w:r w:rsidRPr="00F220E7">
              <w:rPr>
                <w:sz w:val="18"/>
                <w:szCs w:val="18"/>
              </w:rPr>
              <w:t>: this is dependent that the bulk transfer subset is in play and updating open projects takes place.)</w:t>
            </w:r>
          </w:p>
          <w:p w14:paraId="64C14579" w14:textId="77777777" w:rsidR="00C1353A" w:rsidRPr="00F220E7" w:rsidRDefault="00C1353A" w:rsidP="00C1353A">
            <w:pPr>
              <w:rPr>
                <w:sz w:val="18"/>
                <w:szCs w:val="18"/>
              </w:rPr>
            </w:pPr>
          </w:p>
          <w:p w14:paraId="659319AF" w14:textId="2E85DC31" w:rsidR="00C1353A" w:rsidRPr="00F220E7" w:rsidRDefault="00C1353A" w:rsidP="00C1353A">
            <w:pPr>
              <w:rPr>
                <w:sz w:val="18"/>
                <w:szCs w:val="18"/>
              </w:rPr>
            </w:pPr>
            <w:r w:rsidRPr="00F220E7">
              <w:rPr>
                <w:sz w:val="18"/>
                <w:szCs w:val="18"/>
              </w:rPr>
              <w:t>Validate the financial dimensions for BU</w:t>
            </w:r>
            <w:r w:rsidR="0070713C">
              <w:rPr>
                <w:sz w:val="18"/>
                <w:szCs w:val="18"/>
              </w:rPr>
              <w:t>, property,</w:t>
            </w:r>
            <w:r w:rsidRPr="00F220E7">
              <w:rPr>
                <w:sz w:val="18"/>
                <w:szCs w:val="18"/>
              </w:rPr>
              <w:t xml:space="preserve"> and </w:t>
            </w:r>
            <w:r w:rsidR="0070713C">
              <w:rPr>
                <w:sz w:val="18"/>
                <w:szCs w:val="18"/>
              </w:rPr>
              <w:t>market</w:t>
            </w:r>
            <w:r w:rsidR="0070713C" w:rsidRPr="00F220E7">
              <w:rPr>
                <w:sz w:val="18"/>
                <w:szCs w:val="18"/>
              </w:rPr>
              <w:t xml:space="preserve"> </w:t>
            </w:r>
            <w:r w:rsidRPr="00F220E7">
              <w:rPr>
                <w:sz w:val="18"/>
                <w:szCs w:val="18"/>
              </w:rPr>
              <w:t xml:space="preserve">defaulted from the financial dimensions on the project master to each individual asset book. </w:t>
            </w:r>
          </w:p>
          <w:p w14:paraId="574D408A" w14:textId="77777777" w:rsidR="00C1353A" w:rsidRPr="00F220E7" w:rsidRDefault="00C1353A" w:rsidP="00C1353A">
            <w:pPr>
              <w:rPr>
                <w:sz w:val="18"/>
                <w:szCs w:val="18"/>
              </w:rPr>
            </w:pPr>
          </w:p>
          <w:p w14:paraId="5E4B2B72" w14:textId="49B1D289" w:rsidR="00C1353A" w:rsidRPr="00F220E7" w:rsidRDefault="00C1353A" w:rsidP="00C1353A">
            <w:pPr>
              <w:rPr>
                <w:sz w:val="18"/>
                <w:szCs w:val="18"/>
              </w:rPr>
            </w:pPr>
            <w:r w:rsidRPr="00F220E7">
              <w:rPr>
                <w:sz w:val="18"/>
                <w:szCs w:val="18"/>
              </w:rPr>
              <w:t xml:space="preserve">Validate financial dimensions on all books align with the financial dimension that is on the project master.  </w:t>
            </w:r>
          </w:p>
        </w:tc>
        <w:tc>
          <w:tcPr>
            <w:tcW w:w="1530" w:type="dxa"/>
          </w:tcPr>
          <w:p w14:paraId="04CE9C58" w14:textId="77777777" w:rsidR="00C1353A" w:rsidRPr="00F220E7" w:rsidRDefault="00C1353A" w:rsidP="00C1353A"/>
        </w:tc>
      </w:tr>
      <w:tr w:rsidR="00C1353A" w:rsidRPr="00022E81" w14:paraId="556B7361" w14:textId="77777777" w:rsidTr="00781BD9">
        <w:tc>
          <w:tcPr>
            <w:tcW w:w="895" w:type="dxa"/>
          </w:tcPr>
          <w:p w14:paraId="505EDB9E" w14:textId="0A483598" w:rsidR="00C1353A" w:rsidRPr="00F220E7" w:rsidRDefault="00C1353A" w:rsidP="00C1353A">
            <w:r w:rsidRPr="00F220E7">
              <w:t>T.</w:t>
            </w:r>
            <w:r w:rsidR="005D3A15">
              <w:t>6</w:t>
            </w:r>
            <w:r w:rsidR="00524DD0">
              <w:t>8</w:t>
            </w:r>
            <w:r w:rsidRPr="00F220E7">
              <w:t>.B</w:t>
            </w:r>
          </w:p>
        </w:tc>
        <w:tc>
          <w:tcPr>
            <w:tcW w:w="1717" w:type="dxa"/>
          </w:tcPr>
          <w:p w14:paraId="621C1C61" w14:textId="77777777" w:rsidR="00C1353A" w:rsidRPr="00F220E7" w:rsidRDefault="00C1353A" w:rsidP="00C1353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DEF.005</w:t>
            </w:r>
          </w:p>
          <w:p w14:paraId="6B79A93A" w14:textId="77777777" w:rsidR="00C1353A" w:rsidRPr="00F220E7" w:rsidRDefault="00C1353A" w:rsidP="00C1353A">
            <w:pPr>
              <w:spacing w:after="160" w:line="259" w:lineRule="auto"/>
              <w:rPr>
                <w:sz w:val="18"/>
                <w:szCs w:val="18"/>
              </w:rPr>
            </w:pPr>
            <w:r w:rsidRPr="00F220E7">
              <w:rPr>
                <w:rFonts w:asciiTheme="majorHAnsi" w:hAnsiTheme="majorHAnsi" w:cstheme="majorHAnsi"/>
                <w:sz w:val="18"/>
                <w:szCs w:val="18"/>
              </w:rPr>
              <w:t>Invoice Journal to fixed assets- Property Code</w:t>
            </w:r>
          </w:p>
        </w:tc>
        <w:tc>
          <w:tcPr>
            <w:tcW w:w="3053" w:type="dxa"/>
          </w:tcPr>
          <w:p w14:paraId="355DF6CE" w14:textId="77777777" w:rsidR="00C1353A" w:rsidRPr="00F220E7" w:rsidRDefault="00C1353A" w:rsidP="00C1353A">
            <w:pPr>
              <w:spacing w:after="160" w:line="259" w:lineRule="auto"/>
              <w:rPr>
                <w:sz w:val="18"/>
                <w:szCs w:val="18"/>
              </w:rPr>
            </w:pPr>
            <w:r w:rsidRPr="00F220E7">
              <w:rPr>
                <w:sz w:val="18"/>
                <w:szCs w:val="18"/>
              </w:rPr>
              <w:t>Accounts Payable &gt;&gt; Invoices &gt;&gt; Vendor invoice journal</w:t>
            </w:r>
          </w:p>
        </w:tc>
        <w:tc>
          <w:tcPr>
            <w:tcW w:w="6660" w:type="dxa"/>
          </w:tcPr>
          <w:p w14:paraId="4568A4F8" w14:textId="47AB391F" w:rsidR="00C1353A" w:rsidRPr="00F220E7" w:rsidRDefault="00C1353A" w:rsidP="00C1353A">
            <w:pPr>
              <w:rPr>
                <w:sz w:val="18"/>
                <w:szCs w:val="18"/>
              </w:rPr>
            </w:pPr>
            <w:r w:rsidRPr="00F220E7">
              <w:rPr>
                <w:sz w:val="18"/>
                <w:szCs w:val="18"/>
              </w:rPr>
              <w:t>Select a</w:t>
            </w:r>
            <w:r w:rsidR="009E7C3A" w:rsidRPr="00F220E7">
              <w:rPr>
                <w:sz w:val="18"/>
                <w:szCs w:val="18"/>
              </w:rPr>
              <w:t xml:space="preserve"> fixed asset</w:t>
            </w:r>
            <w:r w:rsidRPr="00F220E7">
              <w:rPr>
                <w:sz w:val="18"/>
                <w:szCs w:val="18"/>
              </w:rPr>
              <w:t xml:space="preserve"> that has property code defined. </w:t>
            </w:r>
          </w:p>
          <w:p w14:paraId="5A8D8845" w14:textId="77777777" w:rsidR="00C1353A" w:rsidRPr="00F220E7" w:rsidRDefault="00C1353A" w:rsidP="00C1353A">
            <w:pPr>
              <w:rPr>
                <w:sz w:val="18"/>
                <w:szCs w:val="18"/>
              </w:rPr>
            </w:pPr>
          </w:p>
          <w:p w14:paraId="02B1B887" w14:textId="4EC8C001" w:rsidR="00C1353A" w:rsidRPr="00F220E7" w:rsidRDefault="00C1353A" w:rsidP="00C1353A">
            <w:pPr>
              <w:rPr>
                <w:sz w:val="18"/>
                <w:szCs w:val="18"/>
              </w:rPr>
            </w:pPr>
            <w:r w:rsidRPr="00F220E7">
              <w:rPr>
                <w:sz w:val="18"/>
                <w:szCs w:val="18"/>
              </w:rPr>
              <w:t xml:space="preserve">Create an AP invoice journal, when the fixed asset ID is selected the following fields [entity code, property code, unit code] should auto populate from the project master. </w:t>
            </w:r>
          </w:p>
          <w:p w14:paraId="7700D760" w14:textId="77777777" w:rsidR="00C1353A" w:rsidRPr="00F220E7" w:rsidRDefault="00C1353A" w:rsidP="00C1353A">
            <w:pPr>
              <w:rPr>
                <w:sz w:val="18"/>
                <w:szCs w:val="18"/>
              </w:rPr>
            </w:pPr>
          </w:p>
          <w:p w14:paraId="765370E4" w14:textId="77777777" w:rsidR="00C1353A" w:rsidRPr="00F220E7" w:rsidRDefault="00C1353A" w:rsidP="00C1353A">
            <w:pPr>
              <w:rPr>
                <w:sz w:val="18"/>
                <w:szCs w:val="18"/>
              </w:rPr>
            </w:pPr>
            <w:r w:rsidRPr="00F220E7">
              <w:rPr>
                <w:sz w:val="18"/>
                <w:szCs w:val="18"/>
              </w:rPr>
              <w:t xml:space="preserve">Validate the code fields are not editable. </w:t>
            </w:r>
          </w:p>
          <w:p w14:paraId="7A1EC4B3" w14:textId="77777777" w:rsidR="00C1353A" w:rsidRPr="00F220E7" w:rsidRDefault="00C1353A" w:rsidP="00C1353A">
            <w:pPr>
              <w:rPr>
                <w:sz w:val="18"/>
                <w:szCs w:val="18"/>
              </w:rPr>
            </w:pPr>
          </w:p>
          <w:p w14:paraId="096CFA32" w14:textId="3428B38D" w:rsidR="00C1353A" w:rsidRPr="00F220E7" w:rsidRDefault="00C1353A" w:rsidP="00C1353A">
            <w:pPr>
              <w:rPr>
                <w:sz w:val="18"/>
                <w:szCs w:val="18"/>
              </w:rPr>
            </w:pPr>
            <w:r w:rsidRPr="00F220E7">
              <w:rPr>
                <w:sz w:val="18"/>
                <w:szCs w:val="18"/>
              </w:rPr>
              <w:t>(</w:t>
            </w:r>
            <w:r w:rsidRPr="00F220E7">
              <w:rPr>
                <w:b/>
                <w:bCs/>
                <w:sz w:val="18"/>
                <w:szCs w:val="18"/>
              </w:rPr>
              <w:t>Note</w:t>
            </w:r>
            <w:r w:rsidRPr="00F220E7">
              <w:rPr>
                <w:sz w:val="18"/>
                <w:szCs w:val="18"/>
              </w:rPr>
              <w:t xml:space="preserve">: this is dependent that the bulk transfer is in play and updating open </w:t>
            </w:r>
            <w:r w:rsidR="00D14B85" w:rsidRPr="00F220E7">
              <w:rPr>
                <w:sz w:val="18"/>
                <w:szCs w:val="18"/>
              </w:rPr>
              <w:t xml:space="preserve">fixed asset </w:t>
            </w:r>
            <w:r w:rsidRPr="00F220E7">
              <w:rPr>
                <w:sz w:val="18"/>
                <w:szCs w:val="18"/>
              </w:rPr>
              <w:t>takes place.)</w:t>
            </w:r>
          </w:p>
          <w:p w14:paraId="34C70AAF" w14:textId="77777777" w:rsidR="00C1353A" w:rsidRPr="00F220E7" w:rsidRDefault="00C1353A" w:rsidP="00C1353A">
            <w:pPr>
              <w:rPr>
                <w:sz w:val="18"/>
                <w:szCs w:val="18"/>
              </w:rPr>
            </w:pPr>
          </w:p>
          <w:p w14:paraId="52F1B018" w14:textId="77777777" w:rsidR="00C1353A" w:rsidRPr="00F220E7" w:rsidRDefault="00C1353A" w:rsidP="00C1353A">
            <w:pPr>
              <w:rPr>
                <w:sz w:val="18"/>
                <w:szCs w:val="18"/>
              </w:rPr>
            </w:pPr>
            <w:r w:rsidRPr="00F220E7">
              <w:rPr>
                <w:sz w:val="18"/>
                <w:szCs w:val="18"/>
              </w:rPr>
              <w:t>Validate the financial dimension related to the project will be auto defaulted from the project master to the invoice journal line.</w:t>
            </w:r>
          </w:p>
          <w:p w14:paraId="1CFD5E5D" w14:textId="77777777" w:rsidR="00C1353A" w:rsidRPr="00F220E7" w:rsidRDefault="00C1353A" w:rsidP="00C1353A">
            <w:pPr>
              <w:rPr>
                <w:sz w:val="18"/>
                <w:szCs w:val="18"/>
              </w:rPr>
            </w:pPr>
          </w:p>
          <w:p w14:paraId="3F19E0DD" w14:textId="77777777" w:rsidR="00C1353A" w:rsidRPr="00F220E7" w:rsidRDefault="00C1353A" w:rsidP="00C1353A">
            <w:pPr>
              <w:rPr>
                <w:sz w:val="18"/>
                <w:szCs w:val="18"/>
              </w:rPr>
            </w:pPr>
            <w:r w:rsidRPr="00F220E7">
              <w:rPr>
                <w:sz w:val="18"/>
                <w:szCs w:val="18"/>
              </w:rPr>
              <w:t xml:space="preserve">Validate the entity code and property code fields are populated and matches the value defined on the project master. </w:t>
            </w:r>
          </w:p>
          <w:p w14:paraId="5ED45846" w14:textId="77777777" w:rsidR="00C1353A" w:rsidRPr="00F220E7" w:rsidRDefault="00C1353A" w:rsidP="00C1353A">
            <w:pPr>
              <w:rPr>
                <w:sz w:val="18"/>
                <w:szCs w:val="18"/>
              </w:rPr>
            </w:pPr>
          </w:p>
          <w:p w14:paraId="3CB1BF1B" w14:textId="22145321" w:rsidR="00C1353A" w:rsidRPr="00F220E7" w:rsidRDefault="00C1353A" w:rsidP="00C1353A">
            <w:pPr>
              <w:rPr>
                <w:sz w:val="18"/>
                <w:szCs w:val="18"/>
              </w:rPr>
            </w:pPr>
            <w:r w:rsidRPr="00F220E7">
              <w:rPr>
                <w:sz w:val="18"/>
                <w:szCs w:val="18"/>
              </w:rPr>
              <w:t>Validate the financial dimension for BU</w:t>
            </w:r>
            <w:r w:rsidR="0070713C">
              <w:rPr>
                <w:sz w:val="18"/>
                <w:szCs w:val="18"/>
              </w:rPr>
              <w:t>, property,</w:t>
            </w:r>
            <w:r w:rsidRPr="00F220E7">
              <w:rPr>
                <w:sz w:val="18"/>
                <w:szCs w:val="18"/>
              </w:rPr>
              <w:t xml:space="preserve"> and </w:t>
            </w:r>
            <w:r w:rsidR="0070713C">
              <w:rPr>
                <w:sz w:val="18"/>
                <w:szCs w:val="18"/>
              </w:rPr>
              <w:t>market</w:t>
            </w:r>
            <w:r w:rsidR="0070713C" w:rsidRPr="00F220E7">
              <w:rPr>
                <w:sz w:val="18"/>
                <w:szCs w:val="18"/>
              </w:rPr>
              <w:t xml:space="preserve"> </w:t>
            </w:r>
            <w:r w:rsidRPr="00F220E7">
              <w:rPr>
                <w:sz w:val="18"/>
                <w:szCs w:val="18"/>
              </w:rPr>
              <w:t>matches that on the project master.</w:t>
            </w:r>
          </w:p>
        </w:tc>
        <w:tc>
          <w:tcPr>
            <w:tcW w:w="1530" w:type="dxa"/>
          </w:tcPr>
          <w:p w14:paraId="09FD4C79" w14:textId="77777777" w:rsidR="00C1353A" w:rsidRPr="00F220E7" w:rsidRDefault="00C1353A" w:rsidP="00C1353A"/>
        </w:tc>
      </w:tr>
      <w:tr w:rsidR="00C1353A" w:rsidRPr="00022E81" w14:paraId="0A49670D" w14:textId="77777777" w:rsidTr="00781BD9">
        <w:tc>
          <w:tcPr>
            <w:tcW w:w="895" w:type="dxa"/>
          </w:tcPr>
          <w:p w14:paraId="16363DA3" w14:textId="0F3CCEA8" w:rsidR="00C1353A" w:rsidRPr="00F220E7" w:rsidRDefault="00C1353A" w:rsidP="00C1353A">
            <w:r w:rsidRPr="00F220E7">
              <w:t>T.</w:t>
            </w:r>
            <w:r w:rsidR="005D3A15">
              <w:t>6</w:t>
            </w:r>
            <w:r w:rsidR="00524DD0">
              <w:t>8</w:t>
            </w:r>
            <w:r w:rsidRPr="00F220E7">
              <w:t>.C</w:t>
            </w:r>
          </w:p>
        </w:tc>
        <w:tc>
          <w:tcPr>
            <w:tcW w:w="1717" w:type="dxa"/>
          </w:tcPr>
          <w:p w14:paraId="39E7512F" w14:textId="77777777" w:rsidR="00C1353A" w:rsidRPr="00F220E7" w:rsidRDefault="00C1353A" w:rsidP="00C1353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DEF.005</w:t>
            </w:r>
          </w:p>
          <w:p w14:paraId="7A225009" w14:textId="77777777" w:rsidR="00C1353A" w:rsidRPr="00F220E7" w:rsidRDefault="00C1353A" w:rsidP="00C1353A">
            <w:pPr>
              <w:spacing w:after="160" w:line="259" w:lineRule="auto"/>
              <w:rPr>
                <w:sz w:val="18"/>
                <w:szCs w:val="18"/>
              </w:rPr>
            </w:pPr>
            <w:r w:rsidRPr="00F220E7">
              <w:rPr>
                <w:rFonts w:asciiTheme="majorHAnsi" w:hAnsiTheme="majorHAnsi" w:cstheme="majorHAnsi"/>
                <w:sz w:val="18"/>
                <w:szCs w:val="18"/>
              </w:rPr>
              <w:lastRenderedPageBreak/>
              <w:t>Invoice Journal to fixed assets- Entity Code</w:t>
            </w:r>
          </w:p>
        </w:tc>
        <w:tc>
          <w:tcPr>
            <w:tcW w:w="3053" w:type="dxa"/>
          </w:tcPr>
          <w:p w14:paraId="116572EA" w14:textId="77777777" w:rsidR="00C1353A" w:rsidRPr="00F220E7" w:rsidRDefault="00C1353A" w:rsidP="00C1353A">
            <w:pPr>
              <w:spacing w:after="160" w:line="259" w:lineRule="auto"/>
              <w:rPr>
                <w:sz w:val="18"/>
                <w:szCs w:val="18"/>
              </w:rPr>
            </w:pPr>
            <w:r w:rsidRPr="00F220E7">
              <w:rPr>
                <w:sz w:val="18"/>
                <w:szCs w:val="18"/>
              </w:rPr>
              <w:lastRenderedPageBreak/>
              <w:t>Accounts Payable &gt;&gt; Invoices &gt;&gt; Vendor invoice journal</w:t>
            </w:r>
          </w:p>
        </w:tc>
        <w:tc>
          <w:tcPr>
            <w:tcW w:w="6660" w:type="dxa"/>
          </w:tcPr>
          <w:p w14:paraId="3E2494A2" w14:textId="18A3D258" w:rsidR="00C1353A" w:rsidRPr="00F220E7" w:rsidRDefault="00C1353A" w:rsidP="00C1353A">
            <w:pPr>
              <w:rPr>
                <w:sz w:val="18"/>
                <w:szCs w:val="18"/>
              </w:rPr>
            </w:pPr>
            <w:r w:rsidRPr="00F220E7">
              <w:rPr>
                <w:sz w:val="18"/>
                <w:szCs w:val="18"/>
              </w:rPr>
              <w:t xml:space="preserve">Select a </w:t>
            </w:r>
            <w:r w:rsidR="009E7C3A" w:rsidRPr="00F220E7">
              <w:rPr>
                <w:sz w:val="18"/>
                <w:szCs w:val="18"/>
              </w:rPr>
              <w:t>fixed asset</w:t>
            </w:r>
            <w:r w:rsidRPr="00F220E7">
              <w:rPr>
                <w:sz w:val="18"/>
                <w:szCs w:val="18"/>
              </w:rPr>
              <w:t xml:space="preserve"> that has entity code defined. </w:t>
            </w:r>
          </w:p>
          <w:p w14:paraId="1C66CF90" w14:textId="77777777" w:rsidR="00C1353A" w:rsidRPr="00F220E7" w:rsidRDefault="00C1353A" w:rsidP="00C1353A">
            <w:pPr>
              <w:rPr>
                <w:sz w:val="18"/>
                <w:szCs w:val="18"/>
              </w:rPr>
            </w:pPr>
          </w:p>
          <w:p w14:paraId="2F359072" w14:textId="77777777" w:rsidR="00C1353A" w:rsidRPr="00F220E7" w:rsidRDefault="00C1353A" w:rsidP="00C1353A">
            <w:pPr>
              <w:rPr>
                <w:sz w:val="18"/>
                <w:szCs w:val="18"/>
              </w:rPr>
            </w:pPr>
            <w:r w:rsidRPr="00F220E7">
              <w:rPr>
                <w:sz w:val="18"/>
                <w:szCs w:val="18"/>
              </w:rPr>
              <w:t xml:space="preserve">Create an AP invoice journal, when the project ID is selected the following fields [entity code, property code, unit code] should auto populate from the project master. </w:t>
            </w:r>
          </w:p>
          <w:p w14:paraId="34F323AE" w14:textId="77777777" w:rsidR="00C1353A" w:rsidRPr="00F220E7" w:rsidRDefault="00C1353A" w:rsidP="00C1353A">
            <w:pPr>
              <w:rPr>
                <w:sz w:val="18"/>
                <w:szCs w:val="18"/>
              </w:rPr>
            </w:pPr>
          </w:p>
          <w:p w14:paraId="6EACA1E0" w14:textId="77777777" w:rsidR="00C1353A" w:rsidRPr="00F220E7" w:rsidRDefault="00C1353A" w:rsidP="00C1353A">
            <w:pPr>
              <w:rPr>
                <w:sz w:val="18"/>
                <w:szCs w:val="18"/>
              </w:rPr>
            </w:pPr>
            <w:r w:rsidRPr="00F220E7">
              <w:rPr>
                <w:sz w:val="18"/>
                <w:szCs w:val="18"/>
              </w:rPr>
              <w:lastRenderedPageBreak/>
              <w:t xml:space="preserve">Validate the code fields are not editable. </w:t>
            </w:r>
          </w:p>
          <w:p w14:paraId="6FCAFC24" w14:textId="77777777" w:rsidR="00C1353A" w:rsidRPr="00F220E7" w:rsidRDefault="00C1353A" w:rsidP="00C1353A">
            <w:pPr>
              <w:rPr>
                <w:sz w:val="18"/>
                <w:szCs w:val="18"/>
              </w:rPr>
            </w:pPr>
          </w:p>
          <w:p w14:paraId="5937F553" w14:textId="0D93319E" w:rsidR="00C1353A" w:rsidRPr="00F220E7" w:rsidRDefault="00C1353A" w:rsidP="00C1353A">
            <w:pPr>
              <w:rPr>
                <w:sz w:val="18"/>
                <w:szCs w:val="18"/>
              </w:rPr>
            </w:pPr>
            <w:r w:rsidRPr="00F220E7">
              <w:rPr>
                <w:sz w:val="18"/>
                <w:szCs w:val="18"/>
              </w:rPr>
              <w:t>(</w:t>
            </w:r>
            <w:r w:rsidRPr="00F220E7">
              <w:rPr>
                <w:b/>
                <w:bCs/>
                <w:sz w:val="18"/>
                <w:szCs w:val="18"/>
              </w:rPr>
              <w:t>Note</w:t>
            </w:r>
            <w:r w:rsidRPr="00F220E7">
              <w:rPr>
                <w:sz w:val="18"/>
                <w:szCs w:val="18"/>
              </w:rPr>
              <w:t xml:space="preserve">: this is dependent that the bulk transfer is in play and updating open </w:t>
            </w:r>
            <w:r w:rsidR="00D14B85" w:rsidRPr="00F220E7">
              <w:rPr>
                <w:sz w:val="18"/>
                <w:szCs w:val="18"/>
              </w:rPr>
              <w:t>fixed assets</w:t>
            </w:r>
            <w:r w:rsidRPr="00F220E7">
              <w:rPr>
                <w:sz w:val="18"/>
                <w:szCs w:val="18"/>
              </w:rPr>
              <w:t xml:space="preserve"> takes place.)</w:t>
            </w:r>
          </w:p>
          <w:p w14:paraId="52CB61EB" w14:textId="77777777" w:rsidR="00C1353A" w:rsidRPr="00F220E7" w:rsidRDefault="00C1353A" w:rsidP="00C1353A">
            <w:pPr>
              <w:rPr>
                <w:sz w:val="18"/>
                <w:szCs w:val="18"/>
              </w:rPr>
            </w:pPr>
          </w:p>
          <w:p w14:paraId="5F785C5F" w14:textId="77777777" w:rsidR="00C1353A" w:rsidRPr="00F220E7" w:rsidRDefault="00C1353A" w:rsidP="00C1353A">
            <w:pPr>
              <w:rPr>
                <w:sz w:val="18"/>
                <w:szCs w:val="18"/>
              </w:rPr>
            </w:pPr>
            <w:r w:rsidRPr="00F220E7">
              <w:rPr>
                <w:sz w:val="18"/>
                <w:szCs w:val="18"/>
              </w:rPr>
              <w:t>Validate the financial dimension related to the project will be auto defaulted from the project master to the invoice journal line.</w:t>
            </w:r>
          </w:p>
          <w:p w14:paraId="277C86D9" w14:textId="77777777" w:rsidR="00C1353A" w:rsidRPr="00F220E7" w:rsidRDefault="00C1353A" w:rsidP="00C1353A">
            <w:pPr>
              <w:rPr>
                <w:sz w:val="18"/>
                <w:szCs w:val="18"/>
              </w:rPr>
            </w:pPr>
          </w:p>
          <w:p w14:paraId="6F4E009B" w14:textId="77777777" w:rsidR="00C1353A" w:rsidRPr="00F220E7" w:rsidRDefault="00C1353A" w:rsidP="00C1353A">
            <w:pPr>
              <w:rPr>
                <w:sz w:val="18"/>
                <w:szCs w:val="18"/>
              </w:rPr>
            </w:pPr>
            <w:r w:rsidRPr="00F220E7">
              <w:rPr>
                <w:sz w:val="18"/>
                <w:szCs w:val="18"/>
              </w:rPr>
              <w:t xml:space="preserve">Validate the entity code field are populated and matches the value defined on the project master. </w:t>
            </w:r>
          </w:p>
          <w:p w14:paraId="1E7A28FB" w14:textId="77777777" w:rsidR="00C1353A" w:rsidRPr="00F220E7" w:rsidRDefault="00C1353A" w:rsidP="00C1353A">
            <w:pPr>
              <w:rPr>
                <w:sz w:val="18"/>
                <w:szCs w:val="18"/>
              </w:rPr>
            </w:pPr>
          </w:p>
          <w:p w14:paraId="505303B7" w14:textId="4F82E399" w:rsidR="00C1353A" w:rsidRPr="00F220E7" w:rsidRDefault="00C1353A" w:rsidP="00C1353A">
            <w:pPr>
              <w:rPr>
                <w:sz w:val="18"/>
                <w:szCs w:val="18"/>
              </w:rPr>
            </w:pPr>
            <w:r w:rsidRPr="00F220E7">
              <w:rPr>
                <w:sz w:val="18"/>
                <w:szCs w:val="18"/>
              </w:rPr>
              <w:t>Validate the financial dimension for BU matches that on the project master.</w:t>
            </w:r>
          </w:p>
        </w:tc>
        <w:tc>
          <w:tcPr>
            <w:tcW w:w="1530" w:type="dxa"/>
          </w:tcPr>
          <w:p w14:paraId="1BC25BD3" w14:textId="77777777" w:rsidR="00C1353A" w:rsidRPr="00F220E7" w:rsidRDefault="00C1353A" w:rsidP="00C1353A"/>
        </w:tc>
      </w:tr>
      <w:tr w:rsidR="00E04379" w:rsidRPr="00D14B85" w14:paraId="2925F1FD" w14:textId="77777777" w:rsidTr="00781BD9">
        <w:tc>
          <w:tcPr>
            <w:tcW w:w="895" w:type="dxa"/>
          </w:tcPr>
          <w:p w14:paraId="1065F08D" w14:textId="2AD0AC9E" w:rsidR="00E04379" w:rsidRPr="00F220E7" w:rsidRDefault="00E04379" w:rsidP="00E04379">
            <w:r w:rsidRPr="00F220E7">
              <w:t>T.</w:t>
            </w:r>
            <w:r w:rsidR="005D3A15">
              <w:t>6</w:t>
            </w:r>
            <w:r w:rsidR="00524DD0">
              <w:t>8</w:t>
            </w:r>
            <w:r w:rsidRPr="00F220E7">
              <w:t>.D</w:t>
            </w:r>
          </w:p>
        </w:tc>
        <w:tc>
          <w:tcPr>
            <w:tcW w:w="1717" w:type="dxa"/>
          </w:tcPr>
          <w:p w14:paraId="4264FA65" w14:textId="77777777" w:rsidR="00E04379" w:rsidRPr="00F220E7" w:rsidRDefault="00E04379" w:rsidP="00E04379">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DEF.005</w:t>
            </w:r>
          </w:p>
          <w:p w14:paraId="31CA18A1" w14:textId="5B245E31" w:rsidR="00E04379" w:rsidRPr="00F220E7" w:rsidRDefault="00E04379" w:rsidP="00E04379">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Invoice Journal to fixed assets- Unit Code</w:t>
            </w:r>
          </w:p>
        </w:tc>
        <w:tc>
          <w:tcPr>
            <w:tcW w:w="3053" w:type="dxa"/>
          </w:tcPr>
          <w:p w14:paraId="311FB64D" w14:textId="4FB64744" w:rsidR="00E04379" w:rsidRPr="00F220E7" w:rsidRDefault="00E04379" w:rsidP="00E04379">
            <w:pPr>
              <w:spacing w:after="160" w:line="259" w:lineRule="auto"/>
              <w:rPr>
                <w:sz w:val="18"/>
                <w:szCs w:val="18"/>
              </w:rPr>
            </w:pPr>
            <w:r w:rsidRPr="00F220E7">
              <w:rPr>
                <w:sz w:val="18"/>
                <w:szCs w:val="18"/>
              </w:rPr>
              <w:t>Accounts Payable &gt;&gt; Invoices &gt;&gt; Vendor invoice journal</w:t>
            </w:r>
          </w:p>
        </w:tc>
        <w:tc>
          <w:tcPr>
            <w:tcW w:w="6660" w:type="dxa"/>
          </w:tcPr>
          <w:p w14:paraId="6B624A2F" w14:textId="75578167" w:rsidR="00E04379" w:rsidRPr="00F220E7" w:rsidRDefault="00E04379" w:rsidP="00E04379">
            <w:pPr>
              <w:rPr>
                <w:sz w:val="18"/>
                <w:szCs w:val="18"/>
              </w:rPr>
            </w:pPr>
            <w:r w:rsidRPr="00F220E7">
              <w:rPr>
                <w:sz w:val="18"/>
                <w:szCs w:val="18"/>
              </w:rPr>
              <w:t xml:space="preserve">Select a </w:t>
            </w:r>
            <w:r w:rsidR="009E7C3A" w:rsidRPr="00F220E7">
              <w:rPr>
                <w:sz w:val="18"/>
                <w:szCs w:val="18"/>
              </w:rPr>
              <w:t>fixed asset</w:t>
            </w:r>
            <w:r w:rsidRPr="00F220E7">
              <w:rPr>
                <w:sz w:val="18"/>
                <w:szCs w:val="18"/>
              </w:rPr>
              <w:t xml:space="preserve"> that has unit code defined. </w:t>
            </w:r>
          </w:p>
          <w:p w14:paraId="34C4D29A" w14:textId="77777777" w:rsidR="00E04379" w:rsidRPr="00F220E7" w:rsidRDefault="00E04379" w:rsidP="00E04379">
            <w:pPr>
              <w:rPr>
                <w:sz w:val="18"/>
                <w:szCs w:val="18"/>
              </w:rPr>
            </w:pPr>
          </w:p>
          <w:p w14:paraId="7DD03C94" w14:textId="77777777" w:rsidR="00E04379" w:rsidRPr="00F220E7" w:rsidRDefault="00E04379" w:rsidP="00E04379">
            <w:pPr>
              <w:rPr>
                <w:sz w:val="18"/>
                <w:szCs w:val="18"/>
              </w:rPr>
            </w:pPr>
            <w:r w:rsidRPr="00F220E7">
              <w:rPr>
                <w:sz w:val="18"/>
                <w:szCs w:val="18"/>
              </w:rPr>
              <w:t xml:space="preserve">Create an AP invoice journal, when the project ID is selected the following fields [entity code, property code, unit code] should auto populate from the project master. </w:t>
            </w:r>
          </w:p>
          <w:p w14:paraId="38B0E36A" w14:textId="77777777" w:rsidR="00E04379" w:rsidRPr="00F220E7" w:rsidRDefault="00E04379" w:rsidP="00E04379">
            <w:pPr>
              <w:rPr>
                <w:sz w:val="18"/>
                <w:szCs w:val="18"/>
              </w:rPr>
            </w:pPr>
          </w:p>
          <w:p w14:paraId="751137D7" w14:textId="77777777" w:rsidR="00E04379" w:rsidRPr="00F220E7" w:rsidRDefault="00E04379" w:rsidP="00E04379">
            <w:pPr>
              <w:rPr>
                <w:sz w:val="18"/>
                <w:szCs w:val="18"/>
              </w:rPr>
            </w:pPr>
            <w:r w:rsidRPr="00F220E7">
              <w:rPr>
                <w:sz w:val="18"/>
                <w:szCs w:val="18"/>
              </w:rPr>
              <w:t xml:space="preserve">Validate the code fields are not editable. </w:t>
            </w:r>
          </w:p>
          <w:p w14:paraId="3098273F" w14:textId="77777777" w:rsidR="00E04379" w:rsidRPr="00F220E7" w:rsidRDefault="00E04379" w:rsidP="00E04379">
            <w:pPr>
              <w:rPr>
                <w:sz w:val="18"/>
                <w:szCs w:val="18"/>
              </w:rPr>
            </w:pPr>
          </w:p>
          <w:p w14:paraId="58266457" w14:textId="4634A19B" w:rsidR="00E04379" w:rsidRPr="00F220E7" w:rsidRDefault="00E04379" w:rsidP="00E04379">
            <w:pPr>
              <w:rPr>
                <w:sz w:val="18"/>
                <w:szCs w:val="18"/>
              </w:rPr>
            </w:pPr>
            <w:r w:rsidRPr="00F220E7">
              <w:rPr>
                <w:sz w:val="18"/>
                <w:szCs w:val="18"/>
              </w:rPr>
              <w:t>(</w:t>
            </w:r>
            <w:r w:rsidRPr="00F220E7">
              <w:rPr>
                <w:b/>
                <w:bCs/>
                <w:sz w:val="18"/>
                <w:szCs w:val="18"/>
              </w:rPr>
              <w:t>Note</w:t>
            </w:r>
            <w:r w:rsidRPr="00F220E7">
              <w:rPr>
                <w:sz w:val="18"/>
                <w:szCs w:val="18"/>
              </w:rPr>
              <w:t>: this is dependent that the bulk transfer is in play and updating open fixed assets takes place.)</w:t>
            </w:r>
          </w:p>
          <w:p w14:paraId="53E4503F" w14:textId="77777777" w:rsidR="00E04379" w:rsidRPr="00F220E7" w:rsidRDefault="00E04379" w:rsidP="00E04379">
            <w:pPr>
              <w:rPr>
                <w:sz w:val="18"/>
                <w:szCs w:val="18"/>
              </w:rPr>
            </w:pPr>
          </w:p>
          <w:p w14:paraId="78E75747" w14:textId="77777777" w:rsidR="00E04379" w:rsidRPr="00F220E7" w:rsidRDefault="00E04379" w:rsidP="00E04379">
            <w:pPr>
              <w:rPr>
                <w:sz w:val="18"/>
                <w:szCs w:val="18"/>
              </w:rPr>
            </w:pPr>
            <w:r w:rsidRPr="00F220E7">
              <w:rPr>
                <w:sz w:val="18"/>
                <w:szCs w:val="18"/>
              </w:rPr>
              <w:t>Validate the financial dimension related to the project will be auto defaulted from the project master to the invoice journal line.</w:t>
            </w:r>
          </w:p>
          <w:p w14:paraId="5E0C2931" w14:textId="77777777" w:rsidR="00E04379" w:rsidRPr="00F220E7" w:rsidRDefault="00E04379" w:rsidP="00E04379">
            <w:pPr>
              <w:rPr>
                <w:sz w:val="18"/>
                <w:szCs w:val="18"/>
              </w:rPr>
            </w:pPr>
          </w:p>
          <w:p w14:paraId="139513F2" w14:textId="77777777" w:rsidR="00E04379" w:rsidRPr="00F220E7" w:rsidRDefault="00E04379" w:rsidP="00E04379">
            <w:pPr>
              <w:rPr>
                <w:sz w:val="18"/>
                <w:szCs w:val="18"/>
              </w:rPr>
            </w:pPr>
            <w:r w:rsidRPr="00F220E7">
              <w:rPr>
                <w:sz w:val="18"/>
                <w:szCs w:val="18"/>
              </w:rPr>
              <w:t xml:space="preserve">Validate the entity code, property code, and unit code fields are populated and matches the value defined on the project master. </w:t>
            </w:r>
          </w:p>
          <w:p w14:paraId="592AE7E8" w14:textId="77777777" w:rsidR="00E04379" w:rsidRPr="00F220E7" w:rsidRDefault="00E04379" w:rsidP="00E04379">
            <w:pPr>
              <w:rPr>
                <w:sz w:val="18"/>
                <w:szCs w:val="18"/>
              </w:rPr>
            </w:pPr>
          </w:p>
          <w:p w14:paraId="28A16B56" w14:textId="5E0F8393" w:rsidR="00E04379" w:rsidRPr="00F220E7" w:rsidRDefault="00E04379" w:rsidP="00E04379">
            <w:pPr>
              <w:rPr>
                <w:sz w:val="18"/>
                <w:szCs w:val="18"/>
              </w:rPr>
            </w:pPr>
            <w:r w:rsidRPr="00F220E7">
              <w:rPr>
                <w:sz w:val="18"/>
                <w:szCs w:val="18"/>
              </w:rPr>
              <w:t>Validate the financial dimension for BU and Property matches that on the project master.</w:t>
            </w:r>
          </w:p>
        </w:tc>
        <w:tc>
          <w:tcPr>
            <w:tcW w:w="1530" w:type="dxa"/>
          </w:tcPr>
          <w:p w14:paraId="539F8108" w14:textId="77777777" w:rsidR="00E04379" w:rsidRPr="00F220E7" w:rsidRDefault="00E04379" w:rsidP="00E04379"/>
        </w:tc>
      </w:tr>
      <w:tr w:rsidR="00E04379" w:rsidRPr="00022E81" w14:paraId="03C853E2" w14:textId="77777777" w:rsidTr="00781BD9">
        <w:tc>
          <w:tcPr>
            <w:tcW w:w="895" w:type="dxa"/>
          </w:tcPr>
          <w:p w14:paraId="3D031672" w14:textId="227AFBF9" w:rsidR="00E04379" w:rsidRPr="00F220E7" w:rsidRDefault="00E04379" w:rsidP="00E04379">
            <w:r w:rsidRPr="00F220E7">
              <w:t>T.6</w:t>
            </w:r>
            <w:r w:rsidR="00524DD0">
              <w:t>9</w:t>
            </w:r>
            <w:r w:rsidRPr="00F220E7">
              <w:t>.B</w:t>
            </w:r>
          </w:p>
        </w:tc>
        <w:tc>
          <w:tcPr>
            <w:tcW w:w="1717" w:type="dxa"/>
          </w:tcPr>
          <w:p w14:paraId="3A80DA26" w14:textId="77777777" w:rsidR="00E04379" w:rsidRPr="00F220E7" w:rsidRDefault="00E04379" w:rsidP="00E04379">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DEF.006</w:t>
            </w:r>
          </w:p>
          <w:p w14:paraId="7C3DA943" w14:textId="77777777" w:rsidR="00E04379" w:rsidRPr="00F220E7" w:rsidRDefault="00E04379" w:rsidP="00E04379">
            <w:pPr>
              <w:spacing w:after="160" w:line="259" w:lineRule="auto"/>
              <w:rPr>
                <w:sz w:val="18"/>
                <w:szCs w:val="18"/>
              </w:rPr>
            </w:pPr>
            <w:r w:rsidRPr="00F220E7">
              <w:rPr>
                <w:rFonts w:asciiTheme="majorHAnsi" w:hAnsiTheme="majorHAnsi" w:cstheme="majorHAnsi"/>
                <w:sz w:val="18"/>
                <w:szCs w:val="18"/>
              </w:rPr>
              <w:t>Pending vendor invoice to Fixed assets (new asset)-Property Code</w:t>
            </w:r>
          </w:p>
        </w:tc>
        <w:tc>
          <w:tcPr>
            <w:tcW w:w="3053" w:type="dxa"/>
          </w:tcPr>
          <w:p w14:paraId="649357CA" w14:textId="77777777" w:rsidR="00E04379" w:rsidRPr="00F220E7" w:rsidRDefault="00E04379" w:rsidP="00E04379">
            <w:pPr>
              <w:spacing w:after="160" w:line="259" w:lineRule="auto"/>
              <w:rPr>
                <w:sz w:val="18"/>
                <w:szCs w:val="18"/>
              </w:rPr>
            </w:pPr>
            <w:r w:rsidRPr="00F220E7">
              <w:rPr>
                <w:sz w:val="18"/>
                <w:szCs w:val="18"/>
              </w:rPr>
              <w:t>Accounts Payable &gt;&gt; Invoices &gt;&gt; Pending vendor invoice</w:t>
            </w:r>
          </w:p>
        </w:tc>
        <w:tc>
          <w:tcPr>
            <w:tcW w:w="6660" w:type="dxa"/>
          </w:tcPr>
          <w:p w14:paraId="2512D6FB" w14:textId="1A2FBCE5" w:rsidR="00E914EE" w:rsidRPr="00F220E7" w:rsidRDefault="00E914EE" w:rsidP="00E914EE">
            <w:pPr>
              <w:rPr>
                <w:sz w:val="18"/>
                <w:szCs w:val="18"/>
              </w:rPr>
            </w:pPr>
            <w:r w:rsidRPr="00F220E7">
              <w:rPr>
                <w:sz w:val="18"/>
                <w:szCs w:val="18"/>
              </w:rPr>
              <w:t>Create a pending vendor invoice where user marks the line as a new fixed asset and defines the property code.</w:t>
            </w:r>
          </w:p>
          <w:p w14:paraId="5ECE2297" w14:textId="77777777" w:rsidR="00E914EE" w:rsidRPr="00F220E7" w:rsidRDefault="00E914EE" w:rsidP="00E914EE">
            <w:pPr>
              <w:rPr>
                <w:sz w:val="18"/>
                <w:szCs w:val="18"/>
              </w:rPr>
            </w:pPr>
          </w:p>
          <w:p w14:paraId="2511D8AB" w14:textId="77777777" w:rsidR="00E914EE" w:rsidRPr="00F220E7" w:rsidRDefault="00E914EE" w:rsidP="00E914EE">
            <w:pPr>
              <w:rPr>
                <w:sz w:val="18"/>
                <w:szCs w:val="18"/>
              </w:rPr>
            </w:pPr>
            <w:r w:rsidRPr="00F220E7">
              <w:rPr>
                <w:sz w:val="18"/>
                <w:szCs w:val="18"/>
              </w:rPr>
              <w:t xml:space="preserve">Validate on the pending vendor invoice, when the line item is marked with a with a property code, the unit code is active. </w:t>
            </w:r>
          </w:p>
          <w:p w14:paraId="38B1DB7B" w14:textId="77777777" w:rsidR="00E914EE" w:rsidRPr="00F220E7" w:rsidRDefault="00E914EE" w:rsidP="00E914EE">
            <w:pPr>
              <w:rPr>
                <w:sz w:val="18"/>
                <w:szCs w:val="18"/>
              </w:rPr>
            </w:pPr>
          </w:p>
          <w:p w14:paraId="1A3DE2D7" w14:textId="77777777" w:rsidR="00E914EE" w:rsidRPr="00F220E7" w:rsidRDefault="00E914EE" w:rsidP="00E914EE">
            <w:pPr>
              <w:rPr>
                <w:sz w:val="18"/>
                <w:szCs w:val="18"/>
              </w:rPr>
            </w:pPr>
            <w:r w:rsidRPr="00F220E7">
              <w:rPr>
                <w:sz w:val="18"/>
                <w:szCs w:val="18"/>
              </w:rPr>
              <w:t xml:space="preserve">Validate the unit code field only displays the records that is related to the property selected. </w:t>
            </w:r>
          </w:p>
          <w:p w14:paraId="53340DD3" w14:textId="77777777" w:rsidR="00E914EE" w:rsidRPr="00F220E7" w:rsidRDefault="00E914EE" w:rsidP="00E914EE">
            <w:pPr>
              <w:rPr>
                <w:sz w:val="18"/>
                <w:szCs w:val="18"/>
              </w:rPr>
            </w:pPr>
          </w:p>
          <w:p w14:paraId="0F032894" w14:textId="77777777" w:rsidR="00E914EE" w:rsidRPr="00F220E7" w:rsidRDefault="00E914EE" w:rsidP="00E914EE">
            <w:pPr>
              <w:rPr>
                <w:sz w:val="18"/>
                <w:szCs w:val="18"/>
              </w:rPr>
            </w:pPr>
            <w:r w:rsidRPr="00F220E7">
              <w:rPr>
                <w:sz w:val="18"/>
                <w:szCs w:val="18"/>
              </w:rPr>
              <w:lastRenderedPageBreak/>
              <w:t xml:space="preserve">Validate the financial dimension on the pending vendor invoice auto default from the property master based on the </w:t>
            </w:r>
            <w:r w:rsidRPr="00F220E7">
              <w:rPr>
                <w:b/>
                <w:bCs/>
                <w:i/>
                <w:iCs/>
                <w:sz w:val="18"/>
                <w:szCs w:val="18"/>
              </w:rPr>
              <w:t>posting date</w:t>
            </w:r>
            <w:r w:rsidRPr="00F220E7">
              <w:rPr>
                <w:sz w:val="18"/>
                <w:szCs w:val="18"/>
              </w:rPr>
              <w:t xml:space="preserve"> in comparison to the effective ownership date.  </w:t>
            </w:r>
          </w:p>
          <w:p w14:paraId="07386FD7" w14:textId="77777777" w:rsidR="00E914EE" w:rsidRPr="00F220E7" w:rsidRDefault="00E914EE" w:rsidP="00E914EE">
            <w:pPr>
              <w:rPr>
                <w:sz w:val="18"/>
                <w:szCs w:val="18"/>
              </w:rPr>
            </w:pPr>
          </w:p>
          <w:p w14:paraId="1B2735D1" w14:textId="77777777" w:rsidR="00E914EE" w:rsidRPr="00F220E7" w:rsidRDefault="00E914EE" w:rsidP="00E914EE">
            <w:pPr>
              <w:rPr>
                <w:sz w:val="18"/>
                <w:szCs w:val="18"/>
              </w:rPr>
            </w:pPr>
            <w:r w:rsidRPr="00F220E7">
              <w:rPr>
                <w:sz w:val="18"/>
                <w:szCs w:val="18"/>
              </w:rPr>
              <w:t xml:space="preserve">Validate when posting the invoice, the financial dimension on the pending vendor invoice is pushed to all the fixed asset books related to the new fixed asset record. </w:t>
            </w:r>
          </w:p>
          <w:p w14:paraId="4A485AEE" w14:textId="77777777" w:rsidR="00E914EE" w:rsidRPr="00F220E7" w:rsidRDefault="00E914EE" w:rsidP="00E914EE">
            <w:pPr>
              <w:rPr>
                <w:sz w:val="18"/>
                <w:szCs w:val="18"/>
              </w:rPr>
            </w:pPr>
          </w:p>
          <w:p w14:paraId="041CEC71" w14:textId="54D54BA7" w:rsidR="00E04379" w:rsidRPr="00F220E7" w:rsidRDefault="00E914EE" w:rsidP="00E914EE">
            <w:pPr>
              <w:rPr>
                <w:sz w:val="18"/>
                <w:szCs w:val="18"/>
              </w:rPr>
            </w:pPr>
            <w:r w:rsidRPr="00F220E7">
              <w:rPr>
                <w:sz w:val="18"/>
                <w:szCs w:val="18"/>
              </w:rPr>
              <w:t>Validate the entity code, property code and unit code fields on the pending vendor invoice is defaulted to the fixed asset master and fixed asset books.</w:t>
            </w:r>
          </w:p>
        </w:tc>
        <w:tc>
          <w:tcPr>
            <w:tcW w:w="1530" w:type="dxa"/>
          </w:tcPr>
          <w:p w14:paraId="64A75DDA" w14:textId="77777777" w:rsidR="00E04379" w:rsidRPr="00F220E7" w:rsidRDefault="00E04379" w:rsidP="00E04379"/>
        </w:tc>
      </w:tr>
      <w:tr w:rsidR="00E04379" w:rsidRPr="00022E81" w14:paraId="1F2AB14A" w14:textId="77777777" w:rsidTr="00781BD9">
        <w:tc>
          <w:tcPr>
            <w:tcW w:w="895" w:type="dxa"/>
          </w:tcPr>
          <w:p w14:paraId="3746B6DB" w14:textId="63213960" w:rsidR="00E04379" w:rsidRPr="00F220E7" w:rsidRDefault="00E04379" w:rsidP="00E04379">
            <w:r w:rsidRPr="00F220E7">
              <w:t>T.6</w:t>
            </w:r>
            <w:r w:rsidR="00524DD0">
              <w:t>9</w:t>
            </w:r>
            <w:r w:rsidRPr="00F220E7">
              <w:t>.C</w:t>
            </w:r>
          </w:p>
        </w:tc>
        <w:tc>
          <w:tcPr>
            <w:tcW w:w="1717" w:type="dxa"/>
          </w:tcPr>
          <w:p w14:paraId="2EE1BA6A" w14:textId="77777777" w:rsidR="00E04379" w:rsidRPr="00F220E7" w:rsidRDefault="00E04379" w:rsidP="00E04379">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DEF.006</w:t>
            </w:r>
          </w:p>
          <w:p w14:paraId="24B93998" w14:textId="77777777" w:rsidR="00E04379" w:rsidRPr="00F220E7" w:rsidRDefault="00E04379" w:rsidP="00E04379">
            <w:pPr>
              <w:spacing w:after="160" w:line="259" w:lineRule="auto"/>
              <w:rPr>
                <w:sz w:val="18"/>
                <w:szCs w:val="18"/>
              </w:rPr>
            </w:pPr>
            <w:r w:rsidRPr="00F220E7">
              <w:rPr>
                <w:rFonts w:asciiTheme="majorHAnsi" w:hAnsiTheme="majorHAnsi" w:cstheme="majorHAnsi"/>
                <w:sz w:val="18"/>
                <w:szCs w:val="18"/>
              </w:rPr>
              <w:t>Pending vendor invoice to Fixed assets (new asset)- Entity Code</w:t>
            </w:r>
          </w:p>
        </w:tc>
        <w:tc>
          <w:tcPr>
            <w:tcW w:w="3053" w:type="dxa"/>
          </w:tcPr>
          <w:p w14:paraId="70E341D3" w14:textId="77777777" w:rsidR="00E04379" w:rsidRPr="00F220E7" w:rsidRDefault="00E04379" w:rsidP="00E04379">
            <w:pPr>
              <w:spacing w:after="160" w:line="259" w:lineRule="auto"/>
              <w:rPr>
                <w:sz w:val="18"/>
                <w:szCs w:val="18"/>
              </w:rPr>
            </w:pPr>
            <w:r w:rsidRPr="00F220E7">
              <w:rPr>
                <w:sz w:val="18"/>
                <w:szCs w:val="18"/>
              </w:rPr>
              <w:t>Accounts Payable &gt;&gt; Invoices &gt;&gt; Pending vendor invoice</w:t>
            </w:r>
          </w:p>
        </w:tc>
        <w:tc>
          <w:tcPr>
            <w:tcW w:w="6660" w:type="dxa"/>
          </w:tcPr>
          <w:p w14:paraId="66D7488E" w14:textId="7D8F2355" w:rsidR="00E914EE" w:rsidRPr="00F220E7" w:rsidRDefault="00E914EE" w:rsidP="00E914EE">
            <w:pPr>
              <w:rPr>
                <w:sz w:val="18"/>
                <w:szCs w:val="18"/>
              </w:rPr>
            </w:pPr>
            <w:r w:rsidRPr="00F220E7">
              <w:rPr>
                <w:sz w:val="18"/>
                <w:szCs w:val="18"/>
              </w:rPr>
              <w:t xml:space="preserve">Create a pending vendor invoice where user marks the line as a new fixed asset and defines the entity code and unit code. </w:t>
            </w:r>
          </w:p>
          <w:p w14:paraId="79079C43" w14:textId="77777777" w:rsidR="00E914EE" w:rsidRPr="00F220E7" w:rsidRDefault="00E914EE" w:rsidP="00E914EE">
            <w:pPr>
              <w:rPr>
                <w:sz w:val="18"/>
                <w:szCs w:val="18"/>
              </w:rPr>
            </w:pPr>
          </w:p>
          <w:p w14:paraId="3402BC63" w14:textId="77777777" w:rsidR="00E914EE" w:rsidRPr="00F220E7" w:rsidRDefault="00E914EE" w:rsidP="00E914EE">
            <w:pPr>
              <w:rPr>
                <w:sz w:val="18"/>
                <w:szCs w:val="18"/>
              </w:rPr>
            </w:pPr>
            <w:r w:rsidRPr="00F220E7">
              <w:rPr>
                <w:sz w:val="18"/>
                <w:szCs w:val="18"/>
              </w:rPr>
              <w:t xml:space="preserve">Validate the financial dimension on the pending vendor invoice auto default from the property master based on the </w:t>
            </w:r>
            <w:r w:rsidRPr="00F220E7">
              <w:rPr>
                <w:b/>
                <w:bCs/>
                <w:i/>
                <w:iCs/>
                <w:sz w:val="18"/>
                <w:szCs w:val="18"/>
              </w:rPr>
              <w:t>posting date</w:t>
            </w:r>
            <w:r w:rsidRPr="00F220E7">
              <w:rPr>
                <w:sz w:val="18"/>
                <w:szCs w:val="18"/>
              </w:rPr>
              <w:t xml:space="preserve"> in comparison to the effective ownership date.  </w:t>
            </w:r>
          </w:p>
          <w:p w14:paraId="6801FA27" w14:textId="77777777" w:rsidR="00E914EE" w:rsidRPr="00F220E7" w:rsidRDefault="00E914EE" w:rsidP="00E914EE">
            <w:pPr>
              <w:rPr>
                <w:sz w:val="18"/>
                <w:szCs w:val="18"/>
              </w:rPr>
            </w:pPr>
          </w:p>
          <w:p w14:paraId="2EE6A25B" w14:textId="77777777" w:rsidR="00E914EE" w:rsidRPr="00F220E7" w:rsidRDefault="00E914EE" w:rsidP="00E914EE">
            <w:pPr>
              <w:rPr>
                <w:sz w:val="18"/>
                <w:szCs w:val="18"/>
              </w:rPr>
            </w:pPr>
            <w:r w:rsidRPr="00F220E7">
              <w:rPr>
                <w:sz w:val="18"/>
                <w:szCs w:val="18"/>
              </w:rPr>
              <w:t xml:space="preserve">Validate when posting the invoice, the financial dimension on the pending vendor invoice is pushed to all the fixed asset books related to the new fixed asset record. </w:t>
            </w:r>
          </w:p>
          <w:p w14:paraId="60EF3E05" w14:textId="77777777" w:rsidR="00E914EE" w:rsidRPr="00F220E7" w:rsidRDefault="00E914EE" w:rsidP="00E914EE">
            <w:pPr>
              <w:rPr>
                <w:sz w:val="18"/>
                <w:szCs w:val="18"/>
              </w:rPr>
            </w:pPr>
          </w:p>
          <w:p w14:paraId="04B8A161" w14:textId="552B3229" w:rsidR="00E04379" w:rsidRPr="00F220E7" w:rsidRDefault="00E914EE" w:rsidP="00E914EE">
            <w:pPr>
              <w:rPr>
                <w:sz w:val="18"/>
                <w:szCs w:val="18"/>
              </w:rPr>
            </w:pPr>
            <w:r w:rsidRPr="00F220E7">
              <w:rPr>
                <w:sz w:val="18"/>
                <w:szCs w:val="18"/>
              </w:rPr>
              <w:t>Validate the entity code, property code and unit code fields on the pending vendor invoice is defaulted to the fixed asset master and fixed asset books.</w:t>
            </w:r>
          </w:p>
        </w:tc>
        <w:tc>
          <w:tcPr>
            <w:tcW w:w="1530" w:type="dxa"/>
          </w:tcPr>
          <w:p w14:paraId="3A13A842" w14:textId="77777777" w:rsidR="00E04379" w:rsidRPr="00F220E7" w:rsidRDefault="00E04379" w:rsidP="00E04379"/>
        </w:tc>
      </w:tr>
      <w:tr w:rsidR="00E04379" w:rsidRPr="00022E81" w14:paraId="7A3D395A" w14:textId="77777777" w:rsidTr="00781BD9">
        <w:tc>
          <w:tcPr>
            <w:tcW w:w="895" w:type="dxa"/>
          </w:tcPr>
          <w:p w14:paraId="1AE596F2" w14:textId="0CA30161" w:rsidR="00E04379" w:rsidRPr="00F220E7" w:rsidRDefault="00E04379" w:rsidP="00E04379">
            <w:r w:rsidRPr="00F220E7">
              <w:t>T.6</w:t>
            </w:r>
            <w:r w:rsidR="00524DD0">
              <w:t>9</w:t>
            </w:r>
            <w:r w:rsidRPr="00F220E7">
              <w:t>.D</w:t>
            </w:r>
          </w:p>
        </w:tc>
        <w:tc>
          <w:tcPr>
            <w:tcW w:w="1717" w:type="dxa"/>
          </w:tcPr>
          <w:p w14:paraId="31A52639" w14:textId="77777777" w:rsidR="00E04379" w:rsidRPr="00F220E7" w:rsidRDefault="00E04379" w:rsidP="00E04379">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DEF.006</w:t>
            </w:r>
          </w:p>
          <w:p w14:paraId="74DC78AF" w14:textId="552B2395" w:rsidR="00E04379" w:rsidRPr="00F220E7" w:rsidRDefault="00E04379" w:rsidP="00E04379">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Pending vendor invoice to Fixed assets (new asset)- Unit Code</w:t>
            </w:r>
          </w:p>
        </w:tc>
        <w:tc>
          <w:tcPr>
            <w:tcW w:w="3053" w:type="dxa"/>
          </w:tcPr>
          <w:p w14:paraId="490EC94F" w14:textId="77777777" w:rsidR="00E04379" w:rsidRPr="00F220E7" w:rsidRDefault="00E04379" w:rsidP="00E04379">
            <w:pPr>
              <w:spacing w:after="160" w:line="259" w:lineRule="auto"/>
              <w:rPr>
                <w:sz w:val="18"/>
                <w:szCs w:val="18"/>
              </w:rPr>
            </w:pPr>
          </w:p>
        </w:tc>
        <w:tc>
          <w:tcPr>
            <w:tcW w:w="6660" w:type="dxa"/>
          </w:tcPr>
          <w:p w14:paraId="1CC73514" w14:textId="245F0A7B" w:rsidR="00E04379" w:rsidRPr="00F220E7" w:rsidRDefault="00E04379" w:rsidP="00E04379">
            <w:pPr>
              <w:rPr>
                <w:sz w:val="18"/>
                <w:szCs w:val="18"/>
              </w:rPr>
            </w:pPr>
            <w:r w:rsidRPr="00F220E7">
              <w:rPr>
                <w:sz w:val="18"/>
                <w:szCs w:val="18"/>
              </w:rPr>
              <w:t xml:space="preserve">Create a pending vendor invoice where user marks the line as a new fixed asset and defines the property code and unit code. </w:t>
            </w:r>
          </w:p>
          <w:p w14:paraId="214C03C7" w14:textId="77777777" w:rsidR="00E04379" w:rsidRPr="00F220E7" w:rsidRDefault="00E04379" w:rsidP="00E04379">
            <w:pPr>
              <w:rPr>
                <w:sz w:val="18"/>
                <w:szCs w:val="18"/>
              </w:rPr>
            </w:pPr>
          </w:p>
          <w:p w14:paraId="7E02AFB7" w14:textId="77777777" w:rsidR="00E04379" w:rsidRPr="00F220E7" w:rsidRDefault="00E04379" w:rsidP="00E04379">
            <w:pPr>
              <w:rPr>
                <w:sz w:val="18"/>
                <w:szCs w:val="18"/>
              </w:rPr>
            </w:pPr>
            <w:r w:rsidRPr="00F220E7">
              <w:rPr>
                <w:sz w:val="18"/>
                <w:szCs w:val="18"/>
              </w:rPr>
              <w:t xml:space="preserve">Validate on the pending vendor invoice, when the line item is marked with a with a property code, the unit code is active. </w:t>
            </w:r>
          </w:p>
          <w:p w14:paraId="72442FBD" w14:textId="77777777" w:rsidR="00E04379" w:rsidRPr="00F220E7" w:rsidRDefault="00E04379" w:rsidP="00E04379">
            <w:pPr>
              <w:rPr>
                <w:sz w:val="18"/>
                <w:szCs w:val="18"/>
              </w:rPr>
            </w:pPr>
          </w:p>
          <w:p w14:paraId="7C39B604" w14:textId="408EC03E" w:rsidR="00E04379" w:rsidRPr="00F220E7" w:rsidRDefault="00E04379" w:rsidP="00E04379">
            <w:pPr>
              <w:rPr>
                <w:sz w:val="18"/>
                <w:szCs w:val="18"/>
              </w:rPr>
            </w:pPr>
            <w:r w:rsidRPr="00F220E7">
              <w:rPr>
                <w:sz w:val="18"/>
                <w:szCs w:val="18"/>
              </w:rPr>
              <w:t xml:space="preserve">Validate the unit code field only displays the records that is related to the property selected. </w:t>
            </w:r>
          </w:p>
          <w:p w14:paraId="4D08B7A8" w14:textId="77777777" w:rsidR="00E04379" w:rsidRPr="00F220E7" w:rsidRDefault="00E04379" w:rsidP="00E04379">
            <w:pPr>
              <w:rPr>
                <w:sz w:val="18"/>
                <w:szCs w:val="18"/>
              </w:rPr>
            </w:pPr>
          </w:p>
          <w:p w14:paraId="627A79C7" w14:textId="435B0818" w:rsidR="00E04379" w:rsidRPr="00F220E7" w:rsidRDefault="00E04379" w:rsidP="00E04379">
            <w:pPr>
              <w:rPr>
                <w:sz w:val="18"/>
                <w:szCs w:val="18"/>
              </w:rPr>
            </w:pPr>
            <w:r w:rsidRPr="00F220E7">
              <w:rPr>
                <w:sz w:val="18"/>
                <w:szCs w:val="18"/>
              </w:rPr>
              <w:t xml:space="preserve">Validate the financial dimension on the pending vendor invoice auto default from the property master based on the </w:t>
            </w:r>
            <w:r w:rsidRPr="00F220E7">
              <w:rPr>
                <w:b/>
                <w:bCs/>
                <w:i/>
                <w:iCs/>
                <w:sz w:val="18"/>
                <w:szCs w:val="18"/>
              </w:rPr>
              <w:t>posting date</w:t>
            </w:r>
            <w:r w:rsidRPr="00F220E7">
              <w:rPr>
                <w:sz w:val="18"/>
                <w:szCs w:val="18"/>
              </w:rPr>
              <w:t xml:space="preserve"> in comparison to the effective ownership date.  </w:t>
            </w:r>
          </w:p>
          <w:p w14:paraId="0F9EA7A7" w14:textId="77777777" w:rsidR="00E04379" w:rsidRPr="00F220E7" w:rsidRDefault="00E04379" w:rsidP="00E04379">
            <w:pPr>
              <w:rPr>
                <w:sz w:val="18"/>
                <w:szCs w:val="18"/>
              </w:rPr>
            </w:pPr>
          </w:p>
          <w:p w14:paraId="11830F39" w14:textId="77777777" w:rsidR="00E04379" w:rsidRPr="00F220E7" w:rsidRDefault="00E04379" w:rsidP="00E04379">
            <w:pPr>
              <w:rPr>
                <w:sz w:val="18"/>
                <w:szCs w:val="18"/>
              </w:rPr>
            </w:pPr>
            <w:r w:rsidRPr="00F220E7">
              <w:rPr>
                <w:sz w:val="18"/>
                <w:szCs w:val="18"/>
              </w:rPr>
              <w:t xml:space="preserve">Validate when posting the invoice, the financial dimension on the pending vendor invoice is pushed to all the fixed asset books related to the new fixed asset record. </w:t>
            </w:r>
          </w:p>
          <w:p w14:paraId="12A3270F" w14:textId="77777777" w:rsidR="00E04379" w:rsidRPr="00F220E7" w:rsidRDefault="00E04379" w:rsidP="00E04379">
            <w:pPr>
              <w:rPr>
                <w:sz w:val="18"/>
                <w:szCs w:val="18"/>
              </w:rPr>
            </w:pPr>
          </w:p>
          <w:p w14:paraId="574DBFBA" w14:textId="3500B8C2" w:rsidR="00E04379" w:rsidRPr="00F220E7" w:rsidRDefault="00E04379" w:rsidP="00E04379">
            <w:pPr>
              <w:rPr>
                <w:sz w:val="18"/>
                <w:szCs w:val="18"/>
              </w:rPr>
            </w:pPr>
            <w:r w:rsidRPr="00F220E7">
              <w:rPr>
                <w:sz w:val="18"/>
                <w:szCs w:val="18"/>
              </w:rPr>
              <w:t xml:space="preserve">Validate the entity code, property code and unit code fields on the pending vendor invoice </w:t>
            </w:r>
            <w:r w:rsidR="00E914EE" w:rsidRPr="00F220E7">
              <w:rPr>
                <w:sz w:val="18"/>
                <w:szCs w:val="18"/>
              </w:rPr>
              <w:t>is defaulted to the fixed asset master and fixed asset books</w:t>
            </w:r>
            <w:r w:rsidRPr="00F220E7">
              <w:rPr>
                <w:sz w:val="18"/>
                <w:szCs w:val="18"/>
              </w:rPr>
              <w:t>.</w:t>
            </w:r>
          </w:p>
        </w:tc>
        <w:tc>
          <w:tcPr>
            <w:tcW w:w="1530" w:type="dxa"/>
          </w:tcPr>
          <w:p w14:paraId="5CC12F37" w14:textId="77777777" w:rsidR="00E04379" w:rsidRPr="00F220E7" w:rsidRDefault="00E04379" w:rsidP="00E04379"/>
        </w:tc>
      </w:tr>
      <w:tr w:rsidR="00E2745F" w:rsidRPr="00022E81" w14:paraId="283BDFA3" w14:textId="77777777" w:rsidTr="00781BD9">
        <w:tc>
          <w:tcPr>
            <w:tcW w:w="895" w:type="dxa"/>
          </w:tcPr>
          <w:p w14:paraId="43E01808" w14:textId="003DE3B6" w:rsidR="00E2745F" w:rsidRPr="00F220E7" w:rsidRDefault="00E2745F" w:rsidP="00E2745F">
            <w:r w:rsidRPr="00F220E7">
              <w:lastRenderedPageBreak/>
              <w:t>T.</w:t>
            </w:r>
            <w:r w:rsidR="00524DD0">
              <w:t>70</w:t>
            </w:r>
            <w:r w:rsidRPr="00F220E7">
              <w:t>.B</w:t>
            </w:r>
          </w:p>
        </w:tc>
        <w:tc>
          <w:tcPr>
            <w:tcW w:w="1717" w:type="dxa"/>
          </w:tcPr>
          <w:p w14:paraId="0706D4EF" w14:textId="77777777" w:rsidR="00E2745F" w:rsidRPr="00F220E7" w:rsidRDefault="00E2745F" w:rsidP="00E2745F">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DEF.007</w:t>
            </w:r>
          </w:p>
          <w:p w14:paraId="2C238920" w14:textId="77777777" w:rsidR="00E2745F" w:rsidRPr="00F220E7" w:rsidRDefault="00E2745F" w:rsidP="00E2745F">
            <w:pPr>
              <w:spacing w:after="160" w:line="259" w:lineRule="auto"/>
              <w:rPr>
                <w:sz w:val="18"/>
                <w:szCs w:val="18"/>
              </w:rPr>
            </w:pPr>
            <w:r w:rsidRPr="00F220E7">
              <w:rPr>
                <w:rFonts w:asciiTheme="majorHAnsi" w:hAnsiTheme="majorHAnsi" w:cstheme="majorHAnsi"/>
                <w:sz w:val="18"/>
                <w:szCs w:val="18"/>
              </w:rPr>
              <w:t>Pending vendor invoice to Fixed asset (existing asset)- Property Code</w:t>
            </w:r>
          </w:p>
        </w:tc>
        <w:tc>
          <w:tcPr>
            <w:tcW w:w="3053" w:type="dxa"/>
          </w:tcPr>
          <w:p w14:paraId="6A506238" w14:textId="77777777" w:rsidR="00E2745F" w:rsidRPr="00F220E7" w:rsidRDefault="00E2745F" w:rsidP="00E2745F">
            <w:pPr>
              <w:spacing w:after="160" w:line="259" w:lineRule="auto"/>
              <w:rPr>
                <w:sz w:val="18"/>
                <w:szCs w:val="18"/>
              </w:rPr>
            </w:pPr>
            <w:r w:rsidRPr="00F220E7">
              <w:rPr>
                <w:sz w:val="18"/>
                <w:szCs w:val="18"/>
              </w:rPr>
              <w:t>Accounts Payable &gt;&gt; Invoices &gt;&gt; Pending vendor invoice</w:t>
            </w:r>
          </w:p>
        </w:tc>
        <w:tc>
          <w:tcPr>
            <w:tcW w:w="6660" w:type="dxa"/>
          </w:tcPr>
          <w:p w14:paraId="5E272725" w14:textId="0945F589" w:rsidR="00E2745F" w:rsidRPr="00F220E7" w:rsidRDefault="00E2745F" w:rsidP="00E2745F">
            <w:pPr>
              <w:rPr>
                <w:sz w:val="18"/>
                <w:szCs w:val="18"/>
              </w:rPr>
            </w:pPr>
            <w:r w:rsidRPr="00F220E7">
              <w:rPr>
                <w:sz w:val="18"/>
                <w:szCs w:val="18"/>
              </w:rPr>
              <w:t>Create a pending vendor invoice where user marks the line as an existing fixed asset and defines the property code.</w:t>
            </w:r>
          </w:p>
          <w:p w14:paraId="1F1592FB" w14:textId="77777777" w:rsidR="00E2745F" w:rsidRPr="00F220E7" w:rsidRDefault="00E2745F" w:rsidP="00E2745F">
            <w:pPr>
              <w:rPr>
                <w:sz w:val="18"/>
                <w:szCs w:val="18"/>
              </w:rPr>
            </w:pPr>
          </w:p>
          <w:p w14:paraId="19B4672D" w14:textId="77777777" w:rsidR="00E2745F" w:rsidRPr="00F220E7" w:rsidRDefault="00E2745F" w:rsidP="00E2745F">
            <w:pPr>
              <w:rPr>
                <w:sz w:val="18"/>
                <w:szCs w:val="18"/>
              </w:rPr>
            </w:pPr>
            <w:r w:rsidRPr="00F220E7">
              <w:rPr>
                <w:sz w:val="18"/>
                <w:szCs w:val="18"/>
              </w:rPr>
              <w:t xml:space="preserve">Validate on the pending vendor invoice, when the line item is marked with a </w:t>
            </w:r>
            <w:del w:id="121" w:author="Jayashri Raghunathan" w:date="2022-05-27T21:58:00Z">
              <w:r w:rsidRPr="00F220E7" w:rsidDel="00311F8A">
                <w:rPr>
                  <w:sz w:val="18"/>
                  <w:szCs w:val="18"/>
                </w:rPr>
                <w:delText>with a</w:delText>
              </w:r>
            </w:del>
            <w:r w:rsidRPr="00F220E7">
              <w:rPr>
                <w:sz w:val="18"/>
                <w:szCs w:val="18"/>
              </w:rPr>
              <w:t xml:space="preserve"> property code, the unit code is active. </w:t>
            </w:r>
          </w:p>
          <w:p w14:paraId="38E6E178" w14:textId="77777777" w:rsidR="00E2745F" w:rsidRPr="00F220E7" w:rsidRDefault="00E2745F" w:rsidP="00E2745F">
            <w:pPr>
              <w:rPr>
                <w:sz w:val="18"/>
                <w:szCs w:val="18"/>
              </w:rPr>
            </w:pPr>
          </w:p>
          <w:p w14:paraId="0C64944F" w14:textId="77777777" w:rsidR="00E2745F" w:rsidRPr="00F220E7" w:rsidRDefault="00E2745F" w:rsidP="00E2745F">
            <w:pPr>
              <w:rPr>
                <w:sz w:val="18"/>
                <w:szCs w:val="18"/>
              </w:rPr>
            </w:pPr>
            <w:r w:rsidRPr="00F220E7">
              <w:rPr>
                <w:sz w:val="18"/>
                <w:szCs w:val="18"/>
              </w:rPr>
              <w:t xml:space="preserve">Validate the unit code field only displays the records that is related to the property selected. </w:t>
            </w:r>
          </w:p>
          <w:p w14:paraId="099A5AC4" w14:textId="77777777" w:rsidR="00E2745F" w:rsidRPr="00F220E7" w:rsidRDefault="00E2745F" w:rsidP="00E2745F">
            <w:pPr>
              <w:rPr>
                <w:sz w:val="18"/>
                <w:szCs w:val="18"/>
              </w:rPr>
            </w:pPr>
          </w:p>
          <w:p w14:paraId="0198D04C" w14:textId="081CBD77" w:rsidR="00E2745F" w:rsidRPr="00F220E7" w:rsidRDefault="00E2745F" w:rsidP="00E2745F">
            <w:pPr>
              <w:rPr>
                <w:sz w:val="18"/>
                <w:szCs w:val="18"/>
              </w:rPr>
            </w:pPr>
            <w:r w:rsidRPr="00F220E7">
              <w:rPr>
                <w:sz w:val="18"/>
                <w:szCs w:val="18"/>
              </w:rPr>
              <w:t>Validate the financial dimension on the pending vendor invoice auto default from the fixed asset current book.</w:t>
            </w:r>
          </w:p>
          <w:p w14:paraId="7A6F9DE3" w14:textId="77777777" w:rsidR="00E2745F" w:rsidRPr="00F220E7" w:rsidRDefault="00E2745F" w:rsidP="00E2745F">
            <w:pPr>
              <w:rPr>
                <w:sz w:val="18"/>
                <w:szCs w:val="18"/>
              </w:rPr>
            </w:pPr>
          </w:p>
          <w:p w14:paraId="55DCAB2D" w14:textId="77777777" w:rsidR="00E2745F" w:rsidRPr="00F220E7" w:rsidRDefault="00E2745F" w:rsidP="00E2745F">
            <w:pPr>
              <w:rPr>
                <w:sz w:val="18"/>
                <w:szCs w:val="18"/>
              </w:rPr>
            </w:pPr>
            <w:r w:rsidRPr="00F220E7">
              <w:rPr>
                <w:sz w:val="18"/>
                <w:szCs w:val="18"/>
              </w:rPr>
              <w:t xml:space="preserve">Validate the entity code, property code and unit code fields on the pending vendor invoice is defaulted </w:t>
            </w:r>
            <w:r w:rsidR="008F3ABA" w:rsidRPr="00F220E7">
              <w:rPr>
                <w:sz w:val="18"/>
                <w:szCs w:val="18"/>
              </w:rPr>
              <w:t>from</w:t>
            </w:r>
            <w:r w:rsidRPr="00F220E7">
              <w:rPr>
                <w:sz w:val="18"/>
                <w:szCs w:val="18"/>
              </w:rPr>
              <w:t xml:space="preserve"> the fixed asset master</w:t>
            </w:r>
            <w:r w:rsidR="008F3ABA" w:rsidRPr="00F220E7">
              <w:rPr>
                <w:sz w:val="18"/>
                <w:szCs w:val="18"/>
              </w:rPr>
              <w:t>.</w:t>
            </w:r>
          </w:p>
          <w:p w14:paraId="438E3ABF" w14:textId="77777777" w:rsidR="008F3ABA" w:rsidRPr="00F220E7" w:rsidRDefault="008F3ABA" w:rsidP="00E2745F">
            <w:pPr>
              <w:rPr>
                <w:sz w:val="18"/>
                <w:szCs w:val="18"/>
              </w:rPr>
            </w:pPr>
          </w:p>
          <w:p w14:paraId="4629948A" w14:textId="73B974CF" w:rsidR="008F3ABA" w:rsidRPr="00F220E7" w:rsidRDefault="008F3ABA" w:rsidP="00E2745F">
            <w:pPr>
              <w:rPr>
                <w:sz w:val="18"/>
                <w:szCs w:val="18"/>
              </w:rPr>
            </w:pPr>
            <w:r w:rsidRPr="00F220E7">
              <w:rPr>
                <w:sz w:val="18"/>
                <w:szCs w:val="18"/>
              </w:rPr>
              <w:t>(</w:t>
            </w:r>
            <w:r w:rsidRPr="00F220E7">
              <w:rPr>
                <w:b/>
                <w:bCs/>
                <w:sz w:val="18"/>
                <w:szCs w:val="18"/>
              </w:rPr>
              <w:t>Note</w:t>
            </w:r>
            <w:r w:rsidRPr="00F220E7">
              <w:rPr>
                <w:sz w:val="18"/>
                <w:szCs w:val="18"/>
              </w:rPr>
              <w:t>: this is dependent that the bulk transfer is in play and updating open fixed assets takes place.)</w:t>
            </w:r>
          </w:p>
        </w:tc>
        <w:tc>
          <w:tcPr>
            <w:tcW w:w="1530" w:type="dxa"/>
          </w:tcPr>
          <w:p w14:paraId="44345F61" w14:textId="77777777" w:rsidR="00E2745F" w:rsidRPr="00F220E7" w:rsidRDefault="00E2745F" w:rsidP="00E2745F"/>
        </w:tc>
      </w:tr>
      <w:tr w:rsidR="00E2745F" w:rsidRPr="00022E81" w14:paraId="20ECCCB5" w14:textId="77777777" w:rsidTr="00781BD9">
        <w:tc>
          <w:tcPr>
            <w:tcW w:w="895" w:type="dxa"/>
          </w:tcPr>
          <w:p w14:paraId="1BFF2A10" w14:textId="244C1A39" w:rsidR="00E2745F" w:rsidRPr="00F220E7" w:rsidRDefault="00E2745F" w:rsidP="00E2745F">
            <w:r w:rsidRPr="00F220E7">
              <w:t>T.</w:t>
            </w:r>
            <w:r w:rsidR="00524DD0">
              <w:t>70</w:t>
            </w:r>
            <w:r w:rsidRPr="00F220E7">
              <w:t>.C</w:t>
            </w:r>
          </w:p>
        </w:tc>
        <w:tc>
          <w:tcPr>
            <w:tcW w:w="1717" w:type="dxa"/>
          </w:tcPr>
          <w:p w14:paraId="26FD63FB" w14:textId="77777777" w:rsidR="00E2745F" w:rsidRPr="00F220E7" w:rsidRDefault="00E2745F" w:rsidP="00E2745F">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DEF.007</w:t>
            </w:r>
          </w:p>
          <w:p w14:paraId="61F1688D" w14:textId="77777777" w:rsidR="00E2745F" w:rsidRPr="00F220E7" w:rsidRDefault="00E2745F" w:rsidP="00E2745F">
            <w:pPr>
              <w:spacing w:after="160" w:line="259" w:lineRule="auto"/>
              <w:rPr>
                <w:sz w:val="18"/>
                <w:szCs w:val="18"/>
              </w:rPr>
            </w:pPr>
            <w:r w:rsidRPr="00F220E7">
              <w:rPr>
                <w:rFonts w:asciiTheme="majorHAnsi" w:hAnsiTheme="majorHAnsi" w:cstheme="majorHAnsi"/>
                <w:sz w:val="18"/>
                <w:szCs w:val="18"/>
              </w:rPr>
              <w:t>Pending vendor invoice to Fixed asset (existing asset)- Entity Code</w:t>
            </w:r>
          </w:p>
        </w:tc>
        <w:tc>
          <w:tcPr>
            <w:tcW w:w="3053" w:type="dxa"/>
          </w:tcPr>
          <w:p w14:paraId="0544D74C" w14:textId="77777777" w:rsidR="00E2745F" w:rsidRPr="00F220E7" w:rsidRDefault="00E2745F" w:rsidP="00E2745F">
            <w:pPr>
              <w:spacing w:after="160" w:line="259" w:lineRule="auto"/>
              <w:rPr>
                <w:sz w:val="18"/>
                <w:szCs w:val="18"/>
              </w:rPr>
            </w:pPr>
            <w:r w:rsidRPr="00F220E7">
              <w:rPr>
                <w:sz w:val="18"/>
                <w:szCs w:val="18"/>
              </w:rPr>
              <w:t>Accounts Payable &gt;&gt; Invoices &gt;&gt; Pending vendor invoice</w:t>
            </w:r>
          </w:p>
        </w:tc>
        <w:tc>
          <w:tcPr>
            <w:tcW w:w="6660" w:type="dxa"/>
          </w:tcPr>
          <w:p w14:paraId="26117C1A" w14:textId="01C45ADB" w:rsidR="008F3ABA" w:rsidRPr="00F220E7" w:rsidRDefault="008F3ABA" w:rsidP="008F3ABA">
            <w:pPr>
              <w:rPr>
                <w:sz w:val="18"/>
                <w:szCs w:val="18"/>
              </w:rPr>
            </w:pPr>
            <w:r w:rsidRPr="00F220E7">
              <w:rPr>
                <w:sz w:val="18"/>
                <w:szCs w:val="18"/>
              </w:rPr>
              <w:t>Create a pending vendor invoice where user marks the line as an existing fixed asset and defines the entity code.</w:t>
            </w:r>
          </w:p>
          <w:p w14:paraId="2C0ED61C" w14:textId="77777777" w:rsidR="00E2745F" w:rsidRPr="00F220E7" w:rsidRDefault="00E2745F" w:rsidP="00E2745F">
            <w:pPr>
              <w:rPr>
                <w:sz w:val="18"/>
                <w:szCs w:val="18"/>
              </w:rPr>
            </w:pPr>
          </w:p>
          <w:p w14:paraId="75832CF3" w14:textId="77777777" w:rsidR="008F3ABA" w:rsidRPr="00F220E7" w:rsidRDefault="008F3ABA" w:rsidP="008F3ABA">
            <w:pPr>
              <w:rPr>
                <w:sz w:val="18"/>
                <w:szCs w:val="18"/>
              </w:rPr>
            </w:pPr>
            <w:r w:rsidRPr="00F220E7">
              <w:rPr>
                <w:sz w:val="18"/>
                <w:szCs w:val="18"/>
              </w:rPr>
              <w:t>Validate the financial dimension on the pending vendor invoice auto default from the fixed asset current book.</w:t>
            </w:r>
          </w:p>
          <w:p w14:paraId="44604A02" w14:textId="77777777" w:rsidR="008F3ABA" w:rsidRPr="00F220E7" w:rsidRDefault="008F3ABA" w:rsidP="008F3ABA">
            <w:pPr>
              <w:rPr>
                <w:sz w:val="18"/>
                <w:szCs w:val="18"/>
              </w:rPr>
            </w:pPr>
          </w:p>
          <w:p w14:paraId="3D03FF93" w14:textId="77777777" w:rsidR="008F3ABA" w:rsidRPr="00F220E7" w:rsidRDefault="008F3ABA" w:rsidP="008F3ABA">
            <w:pPr>
              <w:rPr>
                <w:sz w:val="18"/>
                <w:szCs w:val="18"/>
              </w:rPr>
            </w:pPr>
            <w:r w:rsidRPr="00F220E7">
              <w:rPr>
                <w:sz w:val="18"/>
                <w:szCs w:val="18"/>
              </w:rPr>
              <w:t>Validate the entity code, property code and unit code fields on the pending vendor invoice is defaulted from the fixed asset master.</w:t>
            </w:r>
          </w:p>
          <w:p w14:paraId="5D7083DE" w14:textId="77777777" w:rsidR="008F3ABA" w:rsidRPr="00F220E7" w:rsidRDefault="008F3ABA" w:rsidP="008F3ABA">
            <w:pPr>
              <w:rPr>
                <w:sz w:val="18"/>
                <w:szCs w:val="18"/>
              </w:rPr>
            </w:pPr>
          </w:p>
          <w:p w14:paraId="0A1C18BC" w14:textId="407FB0D8" w:rsidR="00E2745F" w:rsidRPr="00F220E7" w:rsidRDefault="008F3ABA" w:rsidP="008F3ABA">
            <w:pPr>
              <w:rPr>
                <w:sz w:val="18"/>
                <w:szCs w:val="18"/>
              </w:rPr>
            </w:pPr>
            <w:r w:rsidRPr="00F220E7">
              <w:rPr>
                <w:sz w:val="18"/>
                <w:szCs w:val="18"/>
              </w:rPr>
              <w:t>(</w:t>
            </w:r>
            <w:r w:rsidRPr="00F220E7">
              <w:rPr>
                <w:b/>
                <w:bCs/>
                <w:sz w:val="18"/>
                <w:szCs w:val="18"/>
              </w:rPr>
              <w:t>Note</w:t>
            </w:r>
            <w:r w:rsidRPr="00F220E7">
              <w:rPr>
                <w:sz w:val="18"/>
                <w:szCs w:val="18"/>
              </w:rPr>
              <w:t>: this is dependent that the bulk transfer is in play and updating open fixed assets takes place.)</w:t>
            </w:r>
          </w:p>
        </w:tc>
        <w:tc>
          <w:tcPr>
            <w:tcW w:w="1530" w:type="dxa"/>
          </w:tcPr>
          <w:p w14:paraId="72ED9EAA" w14:textId="77777777" w:rsidR="00E2745F" w:rsidRPr="00F220E7" w:rsidRDefault="00E2745F" w:rsidP="00E2745F"/>
        </w:tc>
      </w:tr>
      <w:tr w:rsidR="008F3ABA" w:rsidRPr="00022E81" w14:paraId="6F7BCB16" w14:textId="77777777" w:rsidTr="00781BD9">
        <w:tc>
          <w:tcPr>
            <w:tcW w:w="895" w:type="dxa"/>
          </w:tcPr>
          <w:p w14:paraId="3D65B825" w14:textId="324D1A92" w:rsidR="008F3ABA" w:rsidRPr="00F220E7" w:rsidRDefault="008F3ABA" w:rsidP="008F3ABA">
            <w:r w:rsidRPr="00F220E7">
              <w:t>T.</w:t>
            </w:r>
            <w:r w:rsidR="00524DD0">
              <w:t>70</w:t>
            </w:r>
            <w:r w:rsidRPr="00F220E7">
              <w:t>.D</w:t>
            </w:r>
          </w:p>
        </w:tc>
        <w:tc>
          <w:tcPr>
            <w:tcW w:w="1717" w:type="dxa"/>
          </w:tcPr>
          <w:p w14:paraId="165E2B60" w14:textId="77777777" w:rsidR="008F3ABA" w:rsidRPr="00F220E7" w:rsidRDefault="008F3ABA" w:rsidP="008F3AB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DEF.007</w:t>
            </w:r>
          </w:p>
          <w:p w14:paraId="02564095" w14:textId="508E9374" w:rsidR="008F3ABA" w:rsidRPr="00F220E7" w:rsidRDefault="008F3ABA" w:rsidP="008F3AB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Pending vendor invoice to Fixed asset (existing asset)- Unit Code</w:t>
            </w:r>
          </w:p>
        </w:tc>
        <w:tc>
          <w:tcPr>
            <w:tcW w:w="3053" w:type="dxa"/>
          </w:tcPr>
          <w:p w14:paraId="41F83F23" w14:textId="27C0E2E1" w:rsidR="008F3ABA" w:rsidRPr="00F220E7" w:rsidRDefault="008F3ABA" w:rsidP="008F3ABA">
            <w:pPr>
              <w:spacing w:after="160" w:line="259" w:lineRule="auto"/>
              <w:rPr>
                <w:sz w:val="18"/>
                <w:szCs w:val="18"/>
              </w:rPr>
            </w:pPr>
            <w:r w:rsidRPr="00F220E7">
              <w:rPr>
                <w:sz w:val="18"/>
                <w:szCs w:val="18"/>
              </w:rPr>
              <w:t>Accounts Payable &gt;&gt; Invoices &gt;&gt; Pending vendor invoice</w:t>
            </w:r>
          </w:p>
        </w:tc>
        <w:tc>
          <w:tcPr>
            <w:tcW w:w="6660" w:type="dxa"/>
          </w:tcPr>
          <w:p w14:paraId="09756720" w14:textId="622C9227" w:rsidR="008F3ABA" w:rsidRPr="00F220E7" w:rsidRDefault="008F3ABA" w:rsidP="008F3ABA">
            <w:pPr>
              <w:rPr>
                <w:sz w:val="18"/>
                <w:szCs w:val="18"/>
              </w:rPr>
            </w:pPr>
            <w:r w:rsidRPr="00F220E7">
              <w:rPr>
                <w:sz w:val="18"/>
                <w:szCs w:val="18"/>
              </w:rPr>
              <w:t>Create a pending vendor invoice where user marks the line as an existing fixed asset and defines the property code and unit code.</w:t>
            </w:r>
          </w:p>
          <w:p w14:paraId="7801DFD5" w14:textId="77777777" w:rsidR="008F3ABA" w:rsidRPr="00F220E7" w:rsidRDefault="008F3ABA" w:rsidP="008F3ABA">
            <w:pPr>
              <w:rPr>
                <w:sz w:val="18"/>
                <w:szCs w:val="18"/>
              </w:rPr>
            </w:pPr>
          </w:p>
          <w:p w14:paraId="7AF4EAD5" w14:textId="77777777" w:rsidR="008F3ABA" w:rsidRPr="00F220E7" w:rsidRDefault="008F3ABA" w:rsidP="008F3ABA">
            <w:pPr>
              <w:rPr>
                <w:sz w:val="18"/>
                <w:szCs w:val="18"/>
              </w:rPr>
            </w:pPr>
            <w:r w:rsidRPr="00F220E7">
              <w:rPr>
                <w:sz w:val="18"/>
                <w:szCs w:val="18"/>
              </w:rPr>
              <w:t xml:space="preserve">Validate on the pending vendor invoice, when the line item is marked with a with a property code, the unit code is active. </w:t>
            </w:r>
          </w:p>
          <w:p w14:paraId="20E1E258" w14:textId="77777777" w:rsidR="008F3ABA" w:rsidRPr="00F220E7" w:rsidRDefault="008F3ABA" w:rsidP="008F3ABA">
            <w:pPr>
              <w:rPr>
                <w:sz w:val="18"/>
                <w:szCs w:val="18"/>
              </w:rPr>
            </w:pPr>
          </w:p>
          <w:p w14:paraId="14B51247" w14:textId="77777777" w:rsidR="008F3ABA" w:rsidRPr="00F220E7" w:rsidRDefault="008F3ABA" w:rsidP="008F3ABA">
            <w:pPr>
              <w:rPr>
                <w:sz w:val="18"/>
                <w:szCs w:val="18"/>
              </w:rPr>
            </w:pPr>
            <w:r w:rsidRPr="00F220E7">
              <w:rPr>
                <w:sz w:val="18"/>
                <w:szCs w:val="18"/>
              </w:rPr>
              <w:t xml:space="preserve">Validate the unit code field only displays the records that is related to the property selected. </w:t>
            </w:r>
          </w:p>
          <w:p w14:paraId="018AEC23" w14:textId="77777777" w:rsidR="008F3ABA" w:rsidRPr="00F220E7" w:rsidRDefault="008F3ABA" w:rsidP="008F3ABA">
            <w:pPr>
              <w:rPr>
                <w:sz w:val="18"/>
                <w:szCs w:val="18"/>
              </w:rPr>
            </w:pPr>
          </w:p>
          <w:p w14:paraId="4991B2FC" w14:textId="77777777" w:rsidR="008F3ABA" w:rsidRPr="00F220E7" w:rsidRDefault="008F3ABA" w:rsidP="008F3ABA">
            <w:pPr>
              <w:rPr>
                <w:sz w:val="18"/>
                <w:szCs w:val="18"/>
              </w:rPr>
            </w:pPr>
            <w:r w:rsidRPr="00F220E7">
              <w:rPr>
                <w:sz w:val="18"/>
                <w:szCs w:val="18"/>
              </w:rPr>
              <w:t>Validate the financial dimension on the pending vendor invoice auto default from the fixed asset current book.</w:t>
            </w:r>
          </w:p>
          <w:p w14:paraId="758C5732" w14:textId="77777777" w:rsidR="008F3ABA" w:rsidRPr="00F220E7" w:rsidRDefault="008F3ABA" w:rsidP="008F3ABA">
            <w:pPr>
              <w:rPr>
                <w:sz w:val="18"/>
                <w:szCs w:val="18"/>
              </w:rPr>
            </w:pPr>
          </w:p>
          <w:p w14:paraId="23FA02D1" w14:textId="77777777" w:rsidR="008F3ABA" w:rsidRPr="00F220E7" w:rsidRDefault="008F3ABA" w:rsidP="008F3ABA">
            <w:pPr>
              <w:rPr>
                <w:sz w:val="18"/>
                <w:szCs w:val="18"/>
              </w:rPr>
            </w:pPr>
            <w:r w:rsidRPr="00F220E7">
              <w:rPr>
                <w:sz w:val="18"/>
                <w:szCs w:val="18"/>
              </w:rPr>
              <w:t>Validate the entity code, property code and unit code fields on the pending vendor invoice is defaulted from the fixed asset master.</w:t>
            </w:r>
          </w:p>
          <w:p w14:paraId="494AC3E6" w14:textId="77777777" w:rsidR="008F3ABA" w:rsidRPr="00F220E7" w:rsidRDefault="008F3ABA" w:rsidP="008F3ABA">
            <w:pPr>
              <w:rPr>
                <w:sz w:val="18"/>
                <w:szCs w:val="18"/>
              </w:rPr>
            </w:pPr>
          </w:p>
          <w:p w14:paraId="6B9B0598" w14:textId="544A1C54" w:rsidR="008F3ABA" w:rsidRPr="00F220E7" w:rsidRDefault="008F3ABA" w:rsidP="008F3ABA">
            <w:pPr>
              <w:rPr>
                <w:sz w:val="18"/>
                <w:szCs w:val="18"/>
              </w:rPr>
            </w:pPr>
            <w:r w:rsidRPr="00F220E7">
              <w:rPr>
                <w:sz w:val="18"/>
                <w:szCs w:val="18"/>
              </w:rPr>
              <w:t>(</w:t>
            </w:r>
            <w:r w:rsidRPr="00F220E7">
              <w:rPr>
                <w:b/>
                <w:bCs/>
                <w:sz w:val="18"/>
                <w:szCs w:val="18"/>
              </w:rPr>
              <w:t>Note</w:t>
            </w:r>
            <w:r w:rsidRPr="00F220E7">
              <w:rPr>
                <w:sz w:val="18"/>
                <w:szCs w:val="18"/>
              </w:rPr>
              <w:t>: this is dependent that the bulk transfer is in play and updating open fixed assets takes place.)</w:t>
            </w:r>
          </w:p>
        </w:tc>
        <w:tc>
          <w:tcPr>
            <w:tcW w:w="1530" w:type="dxa"/>
          </w:tcPr>
          <w:p w14:paraId="35328DEF" w14:textId="77777777" w:rsidR="008F3ABA" w:rsidRPr="00F220E7" w:rsidRDefault="008F3ABA" w:rsidP="008F3ABA"/>
        </w:tc>
      </w:tr>
      <w:tr w:rsidR="008F3ABA" w:rsidRPr="00022E81" w14:paraId="09C7C605" w14:textId="77777777" w:rsidTr="00781BD9">
        <w:trPr>
          <w:trHeight w:val="5390"/>
        </w:trPr>
        <w:tc>
          <w:tcPr>
            <w:tcW w:w="895" w:type="dxa"/>
          </w:tcPr>
          <w:p w14:paraId="3775F36D" w14:textId="6B29F330" w:rsidR="008F3ABA" w:rsidRPr="00F220E7" w:rsidRDefault="008F3ABA" w:rsidP="008F3ABA">
            <w:r w:rsidRPr="00F220E7">
              <w:t>T.</w:t>
            </w:r>
            <w:r w:rsidR="009D7C4E">
              <w:t>71</w:t>
            </w:r>
            <w:r w:rsidRPr="00F220E7">
              <w:t>.B</w:t>
            </w:r>
          </w:p>
        </w:tc>
        <w:tc>
          <w:tcPr>
            <w:tcW w:w="1717" w:type="dxa"/>
          </w:tcPr>
          <w:p w14:paraId="430874DD" w14:textId="77777777" w:rsidR="008F3ABA" w:rsidRPr="00F220E7" w:rsidRDefault="008F3ABA" w:rsidP="008F3AB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DEF.008</w:t>
            </w:r>
          </w:p>
          <w:p w14:paraId="36781B13" w14:textId="77777777" w:rsidR="008F3ABA" w:rsidRPr="00F220E7" w:rsidRDefault="008F3ABA" w:rsidP="008F3ABA">
            <w:pPr>
              <w:spacing w:after="160" w:line="259" w:lineRule="auto"/>
              <w:rPr>
                <w:sz w:val="18"/>
                <w:szCs w:val="18"/>
              </w:rPr>
            </w:pPr>
            <w:r w:rsidRPr="00F220E7">
              <w:rPr>
                <w:rFonts w:asciiTheme="majorHAnsi" w:hAnsiTheme="majorHAnsi" w:cstheme="majorHAnsi"/>
                <w:sz w:val="18"/>
                <w:szCs w:val="18"/>
              </w:rPr>
              <w:t>General journal to fixed assets – Property Code</w:t>
            </w:r>
          </w:p>
        </w:tc>
        <w:tc>
          <w:tcPr>
            <w:tcW w:w="3053" w:type="dxa"/>
          </w:tcPr>
          <w:p w14:paraId="38B38B1C" w14:textId="77777777" w:rsidR="008F3ABA" w:rsidRPr="00F220E7" w:rsidRDefault="008F3ABA" w:rsidP="008F3ABA">
            <w:pPr>
              <w:spacing w:after="160" w:line="259" w:lineRule="auto"/>
              <w:rPr>
                <w:sz w:val="18"/>
                <w:szCs w:val="18"/>
              </w:rPr>
            </w:pPr>
            <w:r w:rsidRPr="00F220E7">
              <w:rPr>
                <w:sz w:val="18"/>
                <w:szCs w:val="18"/>
              </w:rPr>
              <w:t>General Ledger &gt;&gt; Journal entries &gt;&gt; General Journals</w:t>
            </w:r>
          </w:p>
        </w:tc>
        <w:tc>
          <w:tcPr>
            <w:tcW w:w="6660" w:type="dxa"/>
          </w:tcPr>
          <w:p w14:paraId="3339037C" w14:textId="1EE4EA4B" w:rsidR="008F3ABA" w:rsidRPr="00F220E7" w:rsidRDefault="008F3ABA" w:rsidP="008F3ABA">
            <w:pPr>
              <w:rPr>
                <w:sz w:val="18"/>
                <w:szCs w:val="18"/>
              </w:rPr>
            </w:pPr>
            <w:r w:rsidRPr="00F220E7">
              <w:rPr>
                <w:sz w:val="18"/>
                <w:szCs w:val="18"/>
              </w:rPr>
              <w:t xml:space="preserve">Select a fixed asset that has property code defined. </w:t>
            </w:r>
          </w:p>
          <w:p w14:paraId="2D47763A" w14:textId="77777777" w:rsidR="008F3ABA" w:rsidRPr="00F220E7" w:rsidRDefault="008F3ABA" w:rsidP="008F3ABA">
            <w:pPr>
              <w:rPr>
                <w:sz w:val="18"/>
                <w:szCs w:val="18"/>
              </w:rPr>
            </w:pPr>
          </w:p>
          <w:p w14:paraId="298F622B" w14:textId="0C31EEFF" w:rsidR="008F3ABA" w:rsidRPr="00F220E7" w:rsidRDefault="008F3ABA" w:rsidP="008F3ABA">
            <w:pPr>
              <w:rPr>
                <w:sz w:val="18"/>
                <w:szCs w:val="18"/>
              </w:rPr>
            </w:pPr>
            <w:r w:rsidRPr="00F220E7">
              <w:rPr>
                <w:sz w:val="18"/>
                <w:szCs w:val="18"/>
              </w:rPr>
              <w:t xml:space="preserve">Create </w:t>
            </w:r>
            <w:r w:rsidR="00AA6ED3" w:rsidRPr="00F220E7">
              <w:rPr>
                <w:sz w:val="18"/>
                <w:szCs w:val="18"/>
              </w:rPr>
              <w:t>a</w:t>
            </w:r>
            <w:r w:rsidRPr="00F220E7">
              <w:rPr>
                <w:sz w:val="18"/>
                <w:szCs w:val="18"/>
              </w:rPr>
              <w:t xml:space="preserve"> </w:t>
            </w:r>
            <w:r w:rsidR="009E7C3A" w:rsidRPr="00F220E7">
              <w:rPr>
                <w:sz w:val="18"/>
                <w:szCs w:val="18"/>
              </w:rPr>
              <w:t>general</w:t>
            </w:r>
            <w:r w:rsidRPr="00F220E7">
              <w:rPr>
                <w:sz w:val="18"/>
                <w:szCs w:val="18"/>
              </w:rPr>
              <w:t xml:space="preserve"> journal, when the fixed asset ID is selected the following fields [entity code, property code, unit code] should auto populate from the </w:t>
            </w:r>
            <w:r w:rsidR="009E7C3A" w:rsidRPr="00F220E7">
              <w:rPr>
                <w:sz w:val="18"/>
                <w:szCs w:val="18"/>
              </w:rPr>
              <w:t>fixed asset master</w:t>
            </w:r>
            <w:r w:rsidRPr="00F220E7">
              <w:rPr>
                <w:sz w:val="18"/>
                <w:szCs w:val="18"/>
              </w:rPr>
              <w:t xml:space="preserve">. </w:t>
            </w:r>
          </w:p>
          <w:p w14:paraId="7CB5CFF4" w14:textId="77777777" w:rsidR="008F3ABA" w:rsidRPr="00F220E7" w:rsidRDefault="008F3ABA" w:rsidP="008F3ABA">
            <w:pPr>
              <w:rPr>
                <w:sz w:val="18"/>
                <w:szCs w:val="18"/>
              </w:rPr>
            </w:pPr>
          </w:p>
          <w:p w14:paraId="65F7B6A7" w14:textId="77777777" w:rsidR="008F3ABA" w:rsidRPr="00F220E7" w:rsidRDefault="008F3ABA" w:rsidP="008F3ABA">
            <w:pPr>
              <w:rPr>
                <w:sz w:val="18"/>
                <w:szCs w:val="18"/>
              </w:rPr>
            </w:pPr>
            <w:r w:rsidRPr="00F220E7">
              <w:rPr>
                <w:sz w:val="18"/>
                <w:szCs w:val="18"/>
              </w:rPr>
              <w:t xml:space="preserve">Validate the code fields are not editable. </w:t>
            </w:r>
          </w:p>
          <w:p w14:paraId="6B271DF9" w14:textId="77777777" w:rsidR="008F3ABA" w:rsidRPr="00F220E7" w:rsidRDefault="008F3ABA" w:rsidP="008F3ABA">
            <w:pPr>
              <w:rPr>
                <w:sz w:val="18"/>
                <w:szCs w:val="18"/>
              </w:rPr>
            </w:pPr>
          </w:p>
          <w:p w14:paraId="56B5DC95" w14:textId="77777777" w:rsidR="008F3ABA" w:rsidRPr="00F220E7" w:rsidRDefault="008F3ABA" w:rsidP="008F3ABA">
            <w:pPr>
              <w:rPr>
                <w:sz w:val="18"/>
                <w:szCs w:val="18"/>
              </w:rPr>
            </w:pPr>
            <w:r w:rsidRPr="00F220E7">
              <w:rPr>
                <w:sz w:val="18"/>
                <w:szCs w:val="18"/>
              </w:rPr>
              <w:t>(</w:t>
            </w:r>
            <w:r w:rsidRPr="00F220E7">
              <w:rPr>
                <w:b/>
                <w:bCs/>
                <w:sz w:val="18"/>
                <w:szCs w:val="18"/>
              </w:rPr>
              <w:t>Note</w:t>
            </w:r>
            <w:r w:rsidRPr="00F220E7">
              <w:rPr>
                <w:sz w:val="18"/>
                <w:szCs w:val="18"/>
              </w:rPr>
              <w:t>: this is dependent that the bulk transfer is in play and updating open fixed asset takes place.)</w:t>
            </w:r>
          </w:p>
          <w:p w14:paraId="19DC152D" w14:textId="77777777" w:rsidR="008F3ABA" w:rsidRPr="00F220E7" w:rsidRDefault="008F3ABA" w:rsidP="008F3ABA">
            <w:pPr>
              <w:rPr>
                <w:sz w:val="18"/>
                <w:szCs w:val="18"/>
              </w:rPr>
            </w:pPr>
          </w:p>
          <w:p w14:paraId="2B25190B" w14:textId="1A9E2C96" w:rsidR="008F3ABA" w:rsidRPr="00F220E7" w:rsidRDefault="008F3ABA" w:rsidP="008F3ABA">
            <w:pPr>
              <w:rPr>
                <w:sz w:val="18"/>
                <w:szCs w:val="18"/>
              </w:rPr>
            </w:pPr>
            <w:r w:rsidRPr="00F220E7">
              <w:rPr>
                <w:sz w:val="18"/>
                <w:szCs w:val="18"/>
              </w:rPr>
              <w:t>Validate the financial dimension rel</w:t>
            </w:r>
            <w:r w:rsidR="009E7C3A" w:rsidRPr="00F220E7">
              <w:rPr>
                <w:sz w:val="18"/>
                <w:szCs w:val="18"/>
              </w:rPr>
              <w:t>ated to the fixed asset id</w:t>
            </w:r>
            <w:r w:rsidRPr="00F220E7">
              <w:rPr>
                <w:sz w:val="18"/>
                <w:szCs w:val="18"/>
              </w:rPr>
              <w:t xml:space="preserve"> </w:t>
            </w:r>
            <w:r w:rsidR="009E7C3A" w:rsidRPr="00F220E7">
              <w:rPr>
                <w:sz w:val="18"/>
                <w:szCs w:val="18"/>
              </w:rPr>
              <w:t xml:space="preserve">has </w:t>
            </w:r>
            <w:r w:rsidRPr="00F220E7">
              <w:rPr>
                <w:sz w:val="18"/>
                <w:szCs w:val="18"/>
              </w:rPr>
              <w:t xml:space="preserve">auto defaulted from the </w:t>
            </w:r>
            <w:r w:rsidR="009E7C3A" w:rsidRPr="00F220E7">
              <w:rPr>
                <w:sz w:val="18"/>
                <w:szCs w:val="18"/>
              </w:rPr>
              <w:t>fixed master current book</w:t>
            </w:r>
            <w:r w:rsidRPr="00F220E7">
              <w:rPr>
                <w:sz w:val="18"/>
                <w:szCs w:val="18"/>
              </w:rPr>
              <w:t xml:space="preserve"> to the invoice journal line.</w:t>
            </w:r>
          </w:p>
          <w:p w14:paraId="493E8F97" w14:textId="77777777" w:rsidR="008F3ABA" w:rsidRPr="00F220E7" w:rsidRDefault="008F3ABA" w:rsidP="008F3ABA">
            <w:pPr>
              <w:rPr>
                <w:sz w:val="18"/>
                <w:szCs w:val="18"/>
              </w:rPr>
            </w:pPr>
          </w:p>
          <w:p w14:paraId="00177079" w14:textId="1B428931" w:rsidR="008F3ABA" w:rsidRPr="00F220E7" w:rsidRDefault="008F3ABA" w:rsidP="008F3ABA">
            <w:pPr>
              <w:rPr>
                <w:sz w:val="18"/>
                <w:szCs w:val="18"/>
              </w:rPr>
            </w:pPr>
            <w:r w:rsidRPr="00F220E7">
              <w:rPr>
                <w:sz w:val="18"/>
                <w:szCs w:val="18"/>
              </w:rPr>
              <w:t xml:space="preserve">Validate the entity code and property code fields are </w:t>
            </w:r>
            <w:r w:rsidR="009E7C3A" w:rsidRPr="00F220E7">
              <w:rPr>
                <w:sz w:val="18"/>
                <w:szCs w:val="18"/>
              </w:rPr>
              <w:t xml:space="preserve">auto </w:t>
            </w:r>
            <w:r w:rsidRPr="00F220E7">
              <w:rPr>
                <w:sz w:val="18"/>
                <w:szCs w:val="18"/>
              </w:rPr>
              <w:t xml:space="preserve">populated and matches the value defined on the </w:t>
            </w:r>
            <w:r w:rsidR="009E7C3A" w:rsidRPr="00F220E7">
              <w:rPr>
                <w:sz w:val="18"/>
                <w:szCs w:val="18"/>
              </w:rPr>
              <w:t>fixed asset</w:t>
            </w:r>
            <w:r w:rsidRPr="00F220E7">
              <w:rPr>
                <w:sz w:val="18"/>
                <w:szCs w:val="18"/>
              </w:rPr>
              <w:t xml:space="preserve"> master. </w:t>
            </w:r>
          </w:p>
          <w:p w14:paraId="1E42728E" w14:textId="77777777" w:rsidR="008F3ABA" w:rsidRPr="00F220E7" w:rsidRDefault="008F3ABA" w:rsidP="008F3ABA">
            <w:pPr>
              <w:rPr>
                <w:sz w:val="18"/>
                <w:szCs w:val="18"/>
              </w:rPr>
            </w:pPr>
          </w:p>
          <w:p w14:paraId="762C5BD4" w14:textId="4363793D" w:rsidR="008F3ABA" w:rsidRPr="00F220E7" w:rsidRDefault="008F3ABA" w:rsidP="008F3ABA">
            <w:pPr>
              <w:rPr>
                <w:sz w:val="18"/>
                <w:szCs w:val="18"/>
              </w:rPr>
            </w:pPr>
            <w:r w:rsidRPr="00F220E7">
              <w:rPr>
                <w:sz w:val="18"/>
                <w:szCs w:val="18"/>
              </w:rPr>
              <w:t>Validate the financial dimension for BU</w:t>
            </w:r>
            <w:r w:rsidR="0070713C">
              <w:rPr>
                <w:sz w:val="18"/>
                <w:szCs w:val="18"/>
              </w:rPr>
              <w:t>, property,</w:t>
            </w:r>
            <w:r w:rsidRPr="00F220E7">
              <w:rPr>
                <w:sz w:val="18"/>
                <w:szCs w:val="18"/>
              </w:rPr>
              <w:t xml:space="preserve"> and </w:t>
            </w:r>
            <w:r w:rsidR="0070713C">
              <w:rPr>
                <w:sz w:val="18"/>
                <w:szCs w:val="18"/>
              </w:rPr>
              <w:t>market</w:t>
            </w:r>
            <w:r w:rsidR="0070713C" w:rsidRPr="00F220E7">
              <w:rPr>
                <w:sz w:val="18"/>
                <w:szCs w:val="18"/>
              </w:rPr>
              <w:t xml:space="preserve"> </w:t>
            </w:r>
            <w:r w:rsidRPr="00F220E7">
              <w:rPr>
                <w:sz w:val="18"/>
                <w:szCs w:val="18"/>
              </w:rPr>
              <w:t xml:space="preserve">matches that on the </w:t>
            </w:r>
            <w:r w:rsidR="009E7C3A" w:rsidRPr="00F220E7">
              <w:rPr>
                <w:sz w:val="18"/>
                <w:szCs w:val="18"/>
              </w:rPr>
              <w:t>fixed asset current book</w:t>
            </w:r>
            <w:r w:rsidRPr="00F220E7">
              <w:rPr>
                <w:sz w:val="18"/>
                <w:szCs w:val="18"/>
              </w:rPr>
              <w:t>.</w:t>
            </w:r>
          </w:p>
        </w:tc>
        <w:tc>
          <w:tcPr>
            <w:tcW w:w="1530" w:type="dxa"/>
          </w:tcPr>
          <w:p w14:paraId="1ECBC16A" w14:textId="77777777" w:rsidR="008F3ABA" w:rsidRPr="00F220E7" w:rsidRDefault="008F3ABA" w:rsidP="008F3ABA"/>
        </w:tc>
      </w:tr>
      <w:tr w:rsidR="008F3ABA" w:rsidRPr="00022E81" w14:paraId="14B577AB" w14:textId="77777777" w:rsidTr="00781BD9">
        <w:tc>
          <w:tcPr>
            <w:tcW w:w="895" w:type="dxa"/>
          </w:tcPr>
          <w:p w14:paraId="50045E5F" w14:textId="579188A2" w:rsidR="008F3ABA" w:rsidRPr="00F220E7" w:rsidRDefault="008F3ABA" w:rsidP="008F3ABA">
            <w:r w:rsidRPr="00F220E7">
              <w:t>T.</w:t>
            </w:r>
            <w:r w:rsidR="009D7C4E">
              <w:t>71</w:t>
            </w:r>
            <w:r w:rsidRPr="00F220E7">
              <w:t>.C</w:t>
            </w:r>
          </w:p>
        </w:tc>
        <w:tc>
          <w:tcPr>
            <w:tcW w:w="1717" w:type="dxa"/>
          </w:tcPr>
          <w:p w14:paraId="52A530F6" w14:textId="77777777" w:rsidR="008F3ABA" w:rsidRPr="00F220E7" w:rsidRDefault="008F3ABA" w:rsidP="008F3AB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DEF.008</w:t>
            </w:r>
          </w:p>
          <w:p w14:paraId="26542E07" w14:textId="77777777" w:rsidR="008F3ABA" w:rsidRPr="00F220E7" w:rsidRDefault="008F3ABA" w:rsidP="008F3AB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General journal to fixed assets – Entity Code</w:t>
            </w:r>
          </w:p>
        </w:tc>
        <w:tc>
          <w:tcPr>
            <w:tcW w:w="3053" w:type="dxa"/>
          </w:tcPr>
          <w:p w14:paraId="06768229" w14:textId="77777777" w:rsidR="008F3ABA" w:rsidRPr="00F220E7" w:rsidRDefault="008F3ABA" w:rsidP="008F3ABA">
            <w:pPr>
              <w:spacing w:after="160" w:line="259" w:lineRule="auto"/>
              <w:rPr>
                <w:sz w:val="18"/>
                <w:szCs w:val="18"/>
              </w:rPr>
            </w:pPr>
            <w:r w:rsidRPr="00F220E7">
              <w:rPr>
                <w:sz w:val="18"/>
                <w:szCs w:val="18"/>
              </w:rPr>
              <w:t>General Ledger &gt;&gt; Journal entries &gt;&gt; General Journals</w:t>
            </w:r>
          </w:p>
        </w:tc>
        <w:tc>
          <w:tcPr>
            <w:tcW w:w="6660" w:type="dxa"/>
          </w:tcPr>
          <w:p w14:paraId="5721C435" w14:textId="30CE665A" w:rsidR="008F3ABA" w:rsidRPr="00F220E7" w:rsidRDefault="008F3ABA" w:rsidP="008F3ABA">
            <w:pPr>
              <w:rPr>
                <w:sz w:val="18"/>
                <w:szCs w:val="18"/>
              </w:rPr>
            </w:pPr>
            <w:r w:rsidRPr="00F220E7">
              <w:rPr>
                <w:sz w:val="18"/>
                <w:szCs w:val="18"/>
              </w:rPr>
              <w:t xml:space="preserve">Select a </w:t>
            </w:r>
            <w:r w:rsidR="009E7C3A" w:rsidRPr="00F220E7">
              <w:rPr>
                <w:sz w:val="18"/>
                <w:szCs w:val="18"/>
              </w:rPr>
              <w:t>fixed asset</w:t>
            </w:r>
            <w:r w:rsidRPr="00F220E7">
              <w:rPr>
                <w:sz w:val="18"/>
                <w:szCs w:val="18"/>
              </w:rPr>
              <w:t xml:space="preserve"> that has entity code defined. </w:t>
            </w:r>
          </w:p>
          <w:p w14:paraId="45710E4E" w14:textId="77777777" w:rsidR="008F3ABA" w:rsidRPr="00F220E7" w:rsidRDefault="008F3ABA" w:rsidP="008F3ABA">
            <w:pPr>
              <w:rPr>
                <w:sz w:val="18"/>
                <w:szCs w:val="18"/>
              </w:rPr>
            </w:pPr>
          </w:p>
          <w:p w14:paraId="2893B836" w14:textId="0DE6158F" w:rsidR="009E7C3A" w:rsidRPr="00F220E7" w:rsidRDefault="009E7C3A" w:rsidP="009E7C3A">
            <w:pPr>
              <w:rPr>
                <w:sz w:val="18"/>
                <w:szCs w:val="18"/>
              </w:rPr>
            </w:pPr>
            <w:r w:rsidRPr="00F220E7">
              <w:rPr>
                <w:sz w:val="18"/>
                <w:szCs w:val="18"/>
              </w:rPr>
              <w:t xml:space="preserve">Create a general journal, when the fixed asset ID is selected the following fields [entity code, property code, unit code] should auto populate from the fixed asset master. </w:t>
            </w:r>
          </w:p>
          <w:p w14:paraId="460EB779" w14:textId="77777777" w:rsidR="009E7C3A" w:rsidRPr="00F220E7" w:rsidRDefault="009E7C3A" w:rsidP="009E7C3A">
            <w:pPr>
              <w:rPr>
                <w:sz w:val="18"/>
                <w:szCs w:val="18"/>
              </w:rPr>
            </w:pPr>
          </w:p>
          <w:p w14:paraId="3DA17E37" w14:textId="77777777" w:rsidR="009E7C3A" w:rsidRPr="00F220E7" w:rsidRDefault="009E7C3A" w:rsidP="009E7C3A">
            <w:pPr>
              <w:rPr>
                <w:sz w:val="18"/>
                <w:szCs w:val="18"/>
              </w:rPr>
            </w:pPr>
            <w:r w:rsidRPr="00F220E7">
              <w:rPr>
                <w:sz w:val="18"/>
                <w:szCs w:val="18"/>
              </w:rPr>
              <w:t xml:space="preserve">Validate the code fields are not editable. </w:t>
            </w:r>
          </w:p>
          <w:p w14:paraId="7773D4FA" w14:textId="77777777" w:rsidR="009E7C3A" w:rsidRPr="00F220E7" w:rsidRDefault="009E7C3A" w:rsidP="009E7C3A">
            <w:pPr>
              <w:rPr>
                <w:sz w:val="18"/>
                <w:szCs w:val="18"/>
              </w:rPr>
            </w:pPr>
          </w:p>
          <w:p w14:paraId="31BE6239" w14:textId="77777777" w:rsidR="009E7C3A" w:rsidRPr="00F220E7" w:rsidRDefault="009E7C3A" w:rsidP="009E7C3A">
            <w:pPr>
              <w:rPr>
                <w:sz w:val="18"/>
                <w:szCs w:val="18"/>
              </w:rPr>
            </w:pPr>
            <w:r w:rsidRPr="00F220E7">
              <w:rPr>
                <w:sz w:val="18"/>
                <w:szCs w:val="18"/>
              </w:rPr>
              <w:t>(</w:t>
            </w:r>
            <w:r w:rsidRPr="00F220E7">
              <w:rPr>
                <w:b/>
                <w:bCs/>
                <w:sz w:val="18"/>
                <w:szCs w:val="18"/>
              </w:rPr>
              <w:t>Note</w:t>
            </w:r>
            <w:r w:rsidRPr="00F220E7">
              <w:rPr>
                <w:sz w:val="18"/>
                <w:szCs w:val="18"/>
              </w:rPr>
              <w:t>: this is dependent that the bulk transfer is in play and updating open fixed asset takes place.)</w:t>
            </w:r>
          </w:p>
          <w:p w14:paraId="6FCAF1A8" w14:textId="77777777" w:rsidR="009E7C3A" w:rsidRPr="00F220E7" w:rsidRDefault="009E7C3A" w:rsidP="009E7C3A">
            <w:pPr>
              <w:rPr>
                <w:sz w:val="18"/>
                <w:szCs w:val="18"/>
              </w:rPr>
            </w:pPr>
          </w:p>
          <w:p w14:paraId="57A5A8C6" w14:textId="77777777" w:rsidR="009E7C3A" w:rsidRPr="00F220E7" w:rsidRDefault="009E7C3A" w:rsidP="009E7C3A">
            <w:pPr>
              <w:rPr>
                <w:sz w:val="18"/>
                <w:szCs w:val="18"/>
              </w:rPr>
            </w:pPr>
            <w:r w:rsidRPr="00F220E7">
              <w:rPr>
                <w:sz w:val="18"/>
                <w:szCs w:val="18"/>
              </w:rPr>
              <w:t>Validate the financial dimension related to the fixed asset id has auto defaulted from the fixed master current book to the invoice journal line.</w:t>
            </w:r>
          </w:p>
          <w:p w14:paraId="09489FC1" w14:textId="77777777" w:rsidR="009E7C3A" w:rsidRPr="00F220E7" w:rsidRDefault="009E7C3A" w:rsidP="009E7C3A">
            <w:pPr>
              <w:rPr>
                <w:sz w:val="18"/>
                <w:szCs w:val="18"/>
              </w:rPr>
            </w:pPr>
          </w:p>
          <w:p w14:paraId="42257133" w14:textId="77777777" w:rsidR="009E7C3A" w:rsidRPr="00F220E7" w:rsidRDefault="009E7C3A" w:rsidP="009E7C3A">
            <w:pPr>
              <w:rPr>
                <w:sz w:val="18"/>
                <w:szCs w:val="18"/>
              </w:rPr>
            </w:pPr>
            <w:r w:rsidRPr="00F220E7">
              <w:rPr>
                <w:sz w:val="18"/>
                <w:szCs w:val="18"/>
              </w:rPr>
              <w:t xml:space="preserve">Validate the entity code and property code fields are auto populated and matches the value defined on the fixed asset master. </w:t>
            </w:r>
          </w:p>
          <w:p w14:paraId="3174934F" w14:textId="77777777" w:rsidR="009E7C3A" w:rsidRPr="00F220E7" w:rsidRDefault="009E7C3A" w:rsidP="009E7C3A">
            <w:pPr>
              <w:rPr>
                <w:sz w:val="18"/>
                <w:szCs w:val="18"/>
              </w:rPr>
            </w:pPr>
          </w:p>
          <w:p w14:paraId="69B6C4E1" w14:textId="63F246E7" w:rsidR="008F3ABA" w:rsidRPr="00F220E7" w:rsidRDefault="009E7C3A" w:rsidP="009E7C3A">
            <w:pPr>
              <w:rPr>
                <w:sz w:val="18"/>
                <w:szCs w:val="18"/>
              </w:rPr>
            </w:pPr>
            <w:r w:rsidRPr="00F220E7">
              <w:rPr>
                <w:sz w:val="18"/>
                <w:szCs w:val="18"/>
              </w:rPr>
              <w:t>Validate the financial dimension for BU</w:t>
            </w:r>
            <w:r w:rsidR="00A64F3B">
              <w:rPr>
                <w:sz w:val="18"/>
                <w:szCs w:val="18"/>
              </w:rPr>
              <w:t>, property,</w:t>
            </w:r>
            <w:r w:rsidRPr="00F220E7">
              <w:rPr>
                <w:sz w:val="18"/>
                <w:szCs w:val="18"/>
              </w:rPr>
              <w:t xml:space="preserve"> and </w:t>
            </w:r>
            <w:r w:rsidR="00A64F3B">
              <w:rPr>
                <w:sz w:val="18"/>
                <w:szCs w:val="18"/>
              </w:rPr>
              <w:t>market</w:t>
            </w:r>
            <w:r w:rsidR="00A64F3B" w:rsidRPr="00F220E7">
              <w:rPr>
                <w:sz w:val="18"/>
                <w:szCs w:val="18"/>
              </w:rPr>
              <w:t xml:space="preserve"> </w:t>
            </w:r>
            <w:r w:rsidRPr="00F220E7">
              <w:rPr>
                <w:sz w:val="18"/>
                <w:szCs w:val="18"/>
              </w:rPr>
              <w:t>matches that on the fixed asset current book.</w:t>
            </w:r>
          </w:p>
        </w:tc>
        <w:tc>
          <w:tcPr>
            <w:tcW w:w="1530" w:type="dxa"/>
          </w:tcPr>
          <w:p w14:paraId="23ABE679" w14:textId="77777777" w:rsidR="008F3ABA" w:rsidRPr="00F220E7" w:rsidRDefault="008F3ABA" w:rsidP="008F3ABA"/>
        </w:tc>
      </w:tr>
      <w:tr w:rsidR="008F3ABA" w:rsidRPr="00022E81" w14:paraId="6AAE398B" w14:textId="77777777" w:rsidTr="00781BD9">
        <w:tc>
          <w:tcPr>
            <w:tcW w:w="895" w:type="dxa"/>
          </w:tcPr>
          <w:p w14:paraId="55F81814" w14:textId="28E6D3BF" w:rsidR="008F3ABA" w:rsidRPr="00F220E7" w:rsidRDefault="008F3ABA" w:rsidP="008F3ABA">
            <w:r w:rsidRPr="00F220E7">
              <w:t>T.</w:t>
            </w:r>
            <w:r w:rsidR="009D7C4E">
              <w:t>71</w:t>
            </w:r>
            <w:r w:rsidRPr="00F220E7">
              <w:t>.C</w:t>
            </w:r>
          </w:p>
        </w:tc>
        <w:tc>
          <w:tcPr>
            <w:tcW w:w="1717" w:type="dxa"/>
          </w:tcPr>
          <w:p w14:paraId="0AEBEFA4" w14:textId="77777777" w:rsidR="008F3ABA" w:rsidRPr="00F220E7" w:rsidRDefault="008F3ABA" w:rsidP="008F3AB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DEF.008</w:t>
            </w:r>
          </w:p>
          <w:p w14:paraId="29C099CC" w14:textId="185517F5" w:rsidR="008F3ABA" w:rsidRPr="00F220E7" w:rsidRDefault="008F3ABA" w:rsidP="008F3ABA">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General journal to fixed assets – Entity Code</w:t>
            </w:r>
          </w:p>
        </w:tc>
        <w:tc>
          <w:tcPr>
            <w:tcW w:w="3053" w:type="dxa"/>
          </w:tcPr>
          <w:p w14:paraId="5CD8FB7A" w14:textId="1384E062" w:rsidR="008F3ABA" w:rsidRPr="00F220E7" w:rsidRDefault="008F3ABA" w:rsidP="008F3ABA">
            <w:pPr>
              <w:spacing w:after="160" w:line="259" w:lineRule="auto"/>
              <w:rPr>
                <w:sz w:val="18"/>
                <w:szCs w:val="18"/>
              </w:rPr>
            </w:pPr>
            <w:r w:rsidRPr="00F220E7">
              <w:rPr>
                <w:sz w:val="18"/>
                <w:szCs w:val="18"/>
              </w:rPr>
              <w:t>General Ledger &gt;&gt; Journal entries &gt;&gt; General Journals</w:t>
            </w:r>
          </w:p>
        </w:tc>
        <w:tc>
          <w:tcPr>
            <w:tcW w:w="6660" w:type="dxa"/>
          </w:tcPr>
          <w:p w14:paraId="503BAA22" w14:textId="39BCA9E3" w:rsidR="009E7C3A" w:rsidRPr="00F220E7" w:rsidRDefault="009E7C3A" w:rsidP="009E7C3A">
            <w:pPr>
              <w:rPr>
                <w:sz w:val="18"/>
                <w:szCs w:val="18"/>
              </w:rPr>
            </w:pPr>
            <w:r w:rsidRPr="00F220E7">
              <w:rPr>
                <w:sz w:val="18"/>
                <w:szCs w:val="18"/>
              </w:rPr>
              <w:t xml:space="preserve">Select a fixed asset that has unit code defined. </w:t>
            </w:r>
          </w:p>
          <w:p w14:paraId="1BFAC594" w14:textId="77777777" w:rsidR="009E7C3A" w:rsidRPr="00F220E7" w:rsidRDefault="009E7C3A" w:rsidP="009E7C3A">
            <w:pPr>
              <w:rPr>
                <w:sz w:val="18"/>
                <w:szCs w:val="18"/>
              </w:rPr>
            </w:pPr>
          </w:p>
          <w:p w14:paraId="7E7A6F77" w14:textId="1ADD8A84" w:rsidR="009E7C3A" w:rsidRPr="00F220E7" w:rsidRDefault="009E7C3A" w:rsidP="009E7C3A">
            <w:pPr>
              <w:rPr>
                <w:sz w:val="18"/>
                <w:szCs w:val="18"/>
              </w:rPr>
            </w:pPr>
            <w:r w:rsidRPr="00F220E7">
              <w:rPr>
                <w:sz w:val="18"/>
                <w:szCs w:val="18"/>
              </w:rPr>
              <w:t xml:space="preserve">Create </w:t>
            </w:r>
            <w:r w:rsidR="00AA6ED3" w:rsidRPr="00F220E7">
              <w:rPr>
                <w:sz w:val="18"/>
                <w:szCs w:val="18"/>
              </w:rPr>
              <w:t>a</w:t>
            </w:r>
            <w:r w:rsidRPr="00F220E7">
              <w:rPr>
                <w:sz w:val="18"/>
                <w:szCs w:val="18"/>
              </w:rPr>
              <w:t xml:space="preserve"> general journal, when the fixed asset ID is selected the following fields [entity code, property code, unit code] should auto populate from the fixed asset master. </w:t>
            </w:r>
          </w:p>
          <w:p w14:paraId="3A132AFB" w14:textId="77777777" w:rsidR="009E7C3A" w:rsidRPr="00F220E7" w:rsidRDefault="009E7C3A" w:rsidP="009E7C3A">
            <w:pPr>
              <w:rPr>
                <w:sz w:val="18"/>
                <w:szCs w:val="18"/>
              </w:rPr>
            </w:pPr>
          </w:p>
          <w:p w14:paraId="0C64B7AD" w14:textId="77777777" w:rsidR="009E7C3A" w:rsidRPr="00F220E7" w:rsidRDefault="009E7C3A" w:rsidP="009E7C3A">
            <w:pPr>
              <w:rPr>
                <w:sz w:val="18"/>
                <w:szCs w:val="18"/>
              </w:rPr>
            </w:pPr>
            <w:r w:rsidRPr="00F220E7">
              <w:rPr>
                <w:sz w:val="18"/>
                <w:szCs w:val="18"/>
              </w:rPr>
              <w:t xml:space="preserve">Validate the code fields are not editable. </w:t>
            </w:r>
          </w:p>
          <w:p w14:paraId="0EE72F2F" w14:textId="77777777" w:rsidR="009E7C3A" w:rsidRPr="00F220E7" w:rsidRDefault="009E7C3A" w:rsidP="009E7C3A">
            <w:pPr>
              <w:rPr>
                <w:sz w:val="18"/>
                <w:szCs w:val="18"/>
              </w:rPr>
            </w:pPr>
          </w:p>
          <w:p w14:paraId="5609CE8D" w14:textId="77777777" w:rsidR="009E7C3A" w:rsidRPr="00F220E7" w:rsidRDefault="009E7C3A" w:rsidP="009E7C3A">
            <w:pPr>
              <w:rPr>
                <w:sz w:val="18"/>
                <w:szCs w:val="18"/>
              </w:rPr>
            </w:pPr>
            <w:r w:rsidRPr="00F220E7">
              <w:rPr>
                <w:sz w:val="18"/>
                <w:szCs w:val="18"/>
              </w:rPr>
              <w:t>(</w:t>
            </w:r>
            <w:r w:rsidRPr="00F220E7">
              <w:rPr>
                <w:b/>
                <w:bCs/>
                <w:sz w:val="18"/>
                <w:szCs w:val="18"/>
              </w:rPr>
              <w:t>Note</w:t>
            </w:r>
            <w:r w:rsidRPr="00F220E7">
              <w:rPr>
                <w:sz w:val="18"/>
                <w:szCs w:val="18"/>
              </w:rPr>
              <w:t>: this is dependent that the bulk transfer is in play and updating open fixed asset takes place.)</w:t>
            </w:r>
          </w:p>
          <w:p w14:paraId="5145E511" w14:textId="77777777" w:rsidR="009E7C3A" w:rsidRPr="00F220E7" w:rsidRDefault="009E7C3A" w:rsidP="009E7C3A">
            <w:pPr>
              <w:rPr>
                <w:sz w:val="18"/>
                <w:szCs w:val="18"/>
              </w:rPr>
            </w:pPr>
          </w:p>
          <w:p w14:paraId="0171A1F5" w14:textId="77777777" w:rsidR="009E7C3A" w:rsidRPr="00F220E7" w:rsidRDefault="009E7C3A" w:rsidP="009E7C3A">
            <w:pPr>
              <w:rPr>
                <w:sz w:val="18"/>
                <w:szCs w:val="18"/>
              </w:rPr>
            </w:pPr>
            <w:r w:rsidRPr="00F220E7">
              <w:rPr>
                <w:sz w:val="18"/>
                <w:szCs w:val="18"/>
              </w:rPr>
              <w:t>Validate the financial dimension related to the fixed asset id has auto defaulted from the fixed master current book to the invoice journal line.</w:t>
            </w:r>
          </w:p>
          <w:p w14:paraId="7F5EF33D" w14:textId="77777777" w:rsidR="009E7C3A" w:rsidRPr="00F220E7" w:rsidRDefault="009E7C3A" w:rsidP="009E7C3A">
            <w:pPr>
              <w:rPr>
                <w:sz w:val="18"/>
                <w:szCs w:val="18"/>
              </w:rPr>
            </w:pPr>
          </w:p>
          <w:p w14:paraId="78A6770D" w14:textId="77777777" w:rsidR="009E7C3A" w:rsidRPr="00F220E7" w:rsidRDefault="009E7C3A" w:rsidP="009E7C3A">
            <w:pPr>
              <w:rPr>
                <w:sz w:val="18"/>
                <w:szCs w:val="18"/>
              </w:rPr>
            </w:pPr>
            <w:r w:rsidRPr="00F220E7">
              <w:rPr>
                <w:sz w:val="18"/>
                <w:szCs w:val="18"/>
              </w:rPr>
              <w:t xml:space="preserve">Validate the entity code and property code fields are auto populated and matches the value defined on the fixed asset master. </w:t>
            </w:r>
          </w:p>
          <w:p w14:paraId="253217E6" w14:textId="77777777" w:rsidR="009E7C3A" w:rsidRPr="00F220E7" w:rsidRDefault="009E7C3A" w:rsidP="009E7C3A">
            <w:pPr>
              <w:rPr>
                <w:sz w:val="18"/>
                <w:szCs w:val="18"/>
              </w:rPr>
            </w:pPr>
          </w:p>
          <w:p w14:paraId="0B346565" w14:textId="0DF1F1EE" w:rsidR="008F3ABA" w:rsidRPr="00F220E7" w:rsidRDefault="009E7C3A" w:rsidP="009E7C3A">
            <w:pPr>
              <w:rPr>
                <w:sz w:val="18"/>
                <w:szCs w:val="18"/>
              </w:rPr>
            </w:pPr>
            <w:r w:rsidRPr="00F220E7">
              <w:rPr>
                <w:sz w:val="18"/>
                <w:szCs w:val="18"/>
              </w:rPr>
              <w:t>Validate the financial dimension for BU</w:t>
            </w:r>
            <w:r w:rsidR="00A64F3B">
              <w:rPr>
                <w:sz w:val="18"/>
                <w:szCs w:val="18"/>
              </w:rPr>
              <w:t>, property,</w:t>
            </w:r>
            <w:r w:rsidRPr="00F220E7">
              <w:rPr>
                <w:sz w:val="18"/>
                <w:szCs w:val="18"/>
              </w:rPr>
              <w:t xml:space="preserve"> and </w:t>
            </w:r>
            <w:r w:rsidR="00A64F3B">
              <w:rPr>
                <w:sz w:val="18"/>
                <w:szCs w:val="18"/>
              </w:rPr>
              <w:t>market</w:t>
            </w:r>
            <w:r w:rsidR="00A64F3B" w:rsidRPr="00F220E7">
              <w:rPr>
                <w:sz w:val="18"/>
                <w:szCs w:val="18"/>
              </w:rPr>
              <w:t xml:space="preserve"> </w:t>
            </w:r>
            <w:r w:rsidRPr="00F220E7">
              <w:rPr>
                <w:sz w:val="18"/>
                <w:szCs w:val="18"/>
              </w:rPr>
              <w:t>matches that on the fixed asset current book.</w:t>
            </w:r>
          </w:p>
        </w:tc>
        <w:tc>
          <w:tcPr>
            <w:tcW w:w="1530" w:type="dxa"/>
          </w:tcPr>
          <w:p w14:paraId="742280A5" w14:textId="77777777" w:rsidR="008F3ABA" w:rsidRPr="00F220E7" w:rsidRDefault="008F3ABA" w:rsidP="008F3ABA"/>
        </w:tc>
      </w:tr>
      <w:tr w:rsidR="00D26547" w:rsidRPr="00022E81" w14:paraId="208EA7F3" w14:textId="77777777" w:rsidTr="00781BD9">
        <w:tc>
          <w:tcPr>
            <w:tcW w:w="895" w:type="dxa"/>
          </w:tcPr>
          <w:p w14:paraId="538E7AEF" w14:textId="10CF5468" w:rsidR="00D26547" w:rsidRPr="002759AD" w:rsidRDefault="00D26547" w:rsidP="00D26547">
            <w:r w:rsidRPr="002759AD">
              <w:t>T.</w:t>
            </w:r>
            <w:r w:rsidR="009D7C4E" w:rsidRPr="002759AD">
              <w:t>72</w:t>
            </w:r>
            <w:r w:rsidRPr="002759AD">
              <w:t>.B</w:t>
            </w:r>
          </w:p>
        </w:tc>
        <w:tc>
          <w:tcPr>
            <w:tcW w:w="1717" w:type="dxa"/>
          </w:tcPr>
          <w:p w14:paraId="1620574D" w14:textId="77777777" w:rsidR="00D26547" w:rsidRPr="002759AD" w:rsidRDefault="00D26547" w:rsidP="00D26547">
            <w:pPr>
              <w:spacing w:after="160" w:line="259" w:lineRule="auto"/>
              <w:rPr>
                <w:rFonts w:asciiTheme="majorHAnsi" w:hAnsiTheme="majorHAnsi" w:cstheme="majorHAnsi"/>
                <w:sz w:val="18"/>
                <w:szCs w:val="18"/>
              </w:rPr>
            </w:pPr>
            <w:r w:rsidRPr="002759AD">
              <w:rPr>
                <w:rFonts w:asciiTheme="majorHAnsi" w:hAnsiTheme="majorHAnsi" w:cstheme="majorHAnsi"/>
                <w:sz w:val="18"/>
                <w:szCs w:val="18"/>
              </w:rPr>
              <w:t>DEF.013</w:t>
            </w:r>
          </w:p>
          <w:p w14:paraId="1C0F0253" w14:textId="3E485816" w:rsidR="00D26547" w:rsidRPr="002759AD" w:rsidRDefault="00D26547" w:rsidP="00D26547">
            <w:pPr>
              <w:spacing w:after="160" w:line="259" w:lineRule="auto"/>
              <w:rPr>
                <w:rFonts w:asciiTheme="majorHAnsi" w:hAnsiTheme="majorHAnsi" w:cstheme="majorHAnsi"/>
                <w:sz w:val="18"/>
                <w:szCs w:val="18"/>
              </w:rPr>
            </w:pPr>
            <w:r w:rsidRPr="002759AD">
              <w:rPr>
                <w:rFonts w:asciiTheme="majorHAnsi" w:hAnsiTheme="majorHAnsi" w:cstheme="majorHAnsi"/>
                <w:sz w:val="18"/>
                <w:szCs w:val="18"/>
              </w:rPr>
              <w:t xml:space="preserve">Create a PO to new fixed assets </w:t>
            </w:r>
            <w:commentRangeStart w:id="122"/>
            <w:commentRangeEnd w:id="122"/>
            <w:r w:rsidRPr="00AA6ED3">
              <w:rPr>
                <w:rStyle w:val="CommentReference"/>
                <w:rFonts w:eastAsiaTheme="minorHAnsi"/>
                <w:lang w:val="en-US"/>
                <w:rPrChange w:id="123" w:author="Lynn Huang" w:date="2022-05-27T18:02:00Z">
                  <w:rPr>
                    <w:rStyle w:val="CommentReference"/>
                    <w:rFonts w:eastAsiaTheme="minorHAnsi"/>
                    <w:highlight w:val="cyan"/>
                    <w:lang w:val="en-US"/>
                  </w:rPr>
                </w:rPrChange>
              </w:rPr>
              <w:commentReference w:id="122"/>
            </w:r>
            <w:r w:rsidRPr="002759AD">
              <w:rPr>
                <w:rFonts w:asciiTheme="majorHAnsi" w:hAnsiTheme="majorHAnsi" w:cstheme="majorHAnsi"/>
                <w:sz w:val="18"/>
                <w:szCs w:val="18"/>
              </w:rPr>
              <w:t>– Property Code</w:t>
            </w:r>
          </w:p>
        </w:tc>
        <w:tc>
          <w:tcPr>
            <w:tcW w:w="3053" w:type="dxa"/>
          </w:tcPr>
          <w:p w14:paraId="373F76C7" w14:textId="77777777" w:rsidR="00D26547" w:rsidRPr="00F220E7" w:rsidRDefault="00D26547" w:rsidP="00D26547">
            <w:pPr>
              <w:pStyle w:val="NoSpacing"/>
              <w:rPr>
                <w:sz w:val="18"/>
                <w:szCs w:val="18"/>
              </w:rPr>
            </w:pPr>
            <w:r w:rsidRPr="00F220E7">
              <w:rPr>
                <w:sz w:val="18"/>
                <w:szCs w:val="18"/>
              </w:rPr>
              <w:t>Procurement and sourcing &gt;&gt; Purchase Orders &gt;&gt; All purchase order &gt;&gt; New Purchase order parameter, purchase order header and lines</w:t>
            </w:r>
          </w:p>
          <w:p w14:paraId="18BC7A66" w14:textId="77777777" w:rsidR="00D26547" w:rsidRPr="00F220E7" w:rsidRDefault="00D26547" w:rsidP="00D26547">
            <w:pPr>
              <w:pStyle w:val="NoSpacing"/>
              <w:rPr>
                <w:sz w:val="18"/>
                <w:szCs w:val="18"/>
              </w:rPr>
            </w:pPr>
          </w:p>
          <w:p w14:paraId="06D8DDB5" w14:textId="6595A888" w:rsidR="00D26547" w:rsidRPr="00F220E7" w:rsidRDefault="00D26547" w:rsidP="00D26547">
            <w:pPr>
              <w:spacing w:after="160" w:line="259" w:lineRule="auto"/>
              <w:rPr>
                <w:sz w:val="18"/>
                <w:szCs w:val="18"/>
              </w:rPr>
            </w:pPr>
          </w:p>
        </w:tc>
        <w:tc>
          <w:tcPr>
            <w:tcW w:w="6660" w:type="dxa"/>
          </w:tcPr>
          <w:p w14:paraId="3CF1D14B" w14:textId="0F27E547" w:rsidR="00D26547" w:rsidRPr="00F220E7" w:rsidRDefault="00D26547" w:rsidP="00D26547">
            <w:pPr>
              <w:rPr>
                <w:sz w:val="18"/>
                <w:szCs w:val="18"/>
              </w:rPr>
            </w:pPr>
            <w:r w:rsidRPr="00F220E7">
              <w:rPr>
                <w:sz w:val="18"/>
                <w:szCs w:val="18"/>
              </w:rPr>
              <w:t xml:space="preserve">Create a </w:t>
            </w:r>
            <w:r>
              <w:rPr>
                <w:sz w:val="18"/>
                <w:szCs w:val="18"/>
              </w:rPr>
              <w:t>purchase order</w:t>
            </w:r>
            <w:r w:rsidRPr="00F220E7">
              <w:rPr>
                <w:sz w:val="18"/>
                <w:szCs w:val="18"/>
              </w:rPr>
              <w:t xml:space="preserve"> where user marks the line as a new fixed asset and defines the property code.</w:t>
            </w:r>
          </w:p>
          <w:p w14:paraId="23F7024A" w14:textId="076ACB0C" w:rsidR="00D26547" w:rsidRDefault="00D26547" w:rsidP="00D26547">
            <w:pPr>
              <w:rPr>
                <w:sz w:val="18"/>
                <w:szCs w:val="18"/>
              </w:rPr>
            </w:pPr>
          </w:p>
          <w:p w14:paraId="26FC3D0A" w14:textId="1E30A7D7" w:rsidR="00D26547" w:rsidRDefault="00D26547" w:rsidP="00D26547">
            <w:pPr>
              <w:rPr>
                <w:sz w:val="18"/>
                <w:szCs w:val="18"/>
              </w:rPr>
            </w:pPr>
            <w:r>
              <w:rPr>
                <w:sz w:val="18"/>
                <w:szCs w:val="18"/>
              </w:rPr>
              <w:t xml:space="preserve">Validate when entering the information at the header level it defaults to the line level. </w:t>
            </w:r>
          </w:p>
          <w:p w14:paraId="4BA3B800" w14:textId="77777777" w:rsidR="00D26547" w:rsidRPr="00F220E7" w:rsidRDefault="00D26547" w:rsidP="00D26547">
            <w:pPr>
              <w:rPr>
                <w:sz w:val="18"/>
                <w:szCs w:val="18"/>
              </w:rPr>
            </w:pPr>
          </w:p>
          <w:p w14:paraId="561F94C4" w14:textId="56C2BA1D" w:rsidR="00D26547" w:rsidRPr="00F220E7" w:rsidRDefault="00D26547" w:rsidP="00D26547">
            <w:pPr>
              <w:rPr>
                <w:sz w:val="18"/>
                <w:szCs w:val="18"/>
              </w:rPr>
            </w:pPr>
            <w:r w:rsidRPr="00F220E7">
              <w:rPr>
                <w:sz w:val="18"/>
                <w:szCs w:val="18"/>
              </w:rPr>
              <w:t xml:space="preserve">Validate on </w:t>
            </w:r>
            <w:r>
              <w:rPr>
                <w:sz w:val="18"/>
                <w:szCs w:val="18"/>
              </w:rPr>
              <w:t>the purchase order</w:t>
            </w:r>
            <w:r w:rsidRPr="00F220E7">
              <w:rPr>
                <w:sz w:val="18"/>
                <w:szCs w:val="18"/>
              </w:rPr>
              <w:t xml:space="preserve">, when the line item is marked with a with a property code, the unit code is active. </w:t>
            </w:r>
          </w:p>
          <w:p w14:paraId="149B12C6" w14:textId="77777777" w:rsidR="00D26547" w:rsidRPr="00F220E7" w:rsidRDefault="00D26547" w:rsidP="00D26547">
            <w:pPr>
              <w:rPr>
                <w:sz w:val="18"/>
                <w:szCs w:val="18"/>
              </w:rPr>
            </w:pPr>
          </w:p>
          <w:p w14:paraId="1C2BFB2A" w14:textId="77777777" w:rsidR="00D26547" w:rsidRPr="00F220E7" w:rsidRDefault="00D26547" w:rsidP="00D26547">
            <w:pPr>
              <w:rPr>
                <w:sz w:val="18"/>
                <w:szCs w:val="18"/>
              </w:rPr>
            </w:pPr>
            <w:r w:rsidRPr="00F220E7">
              <w:rPr>
                <w:sz w:val="18"/>
                <w:szCs w:val="18"/>
              </w:rPr>
              <w:t xml:space="preserve">Validate the unit code field only displays the records that is related to the property selected. </w:t>
            </w:r>
          </w:p>
          <w:p w14:paraId="5E4F4DCD" w14:textId="77777777" w:rsidR="00D26547" w:rsidRPr="00F220E7" w:rsidRDefault="00D26547" w:rsidP="00D26547">
            <w:pPr>
              <w:rPr>
                <w:sz w:val="18"/>
                <w:szCs w:val="18"/>
              </w:rPr>
            </w:pPr>
          </w:p>
          <w:p w14:paraId="23689F9F" w14:textId="6FCACC66" w:rsidR="00D26547" w:rsidRPr="00F220E7" w:rsidRDefault="00D26547" w:rsidP="00D26547">
            <w:pPr>
              <w:rPr>
                <w:sz w:val="18"/>
                <w:szCs w:val="18"/>
              </w:rPr>
            </w:pPr>
            <w:r w:rsidRPr="00F220E7">
              <w:rPr>
                <w:sz w:val="18"/>
                <w:szCs w:val="18"/>
              </w:rPr>
              <w:lastRenderedPageBreak/>
              <w:t xml:space="preserve">Validate the financial dimension on the </w:t>
            </w:r>
            <w:r>
              <w:rPr>
                <w:sz w:val="18"/>
                <w:szCs w:val="18"/>
              </w:rPr>
              <w:t xml:space="preserve">purchase order </w:t>
            </w:r>
            <w:r w:rsidRPr="00F220E7">
              <w:rPr>
                <w:sz w:val="18"/>
                <w:szCs w:val="18"/>
              </w:rPr>
              <w:t xml:space="preserve">auto default from the property master based on the </w:t>
            </w:r>
            <w:r>
              <w:rPr>
                <w:b/>
                <w:bCs/>
                <w:i/>
                <w:iCs/>
                <w:sz w:val="18"/>
                <w:szCs w:val="18"/>
              </w:rPr>
              <w:t>system creation date</w:t>
            </w:r>
            <w:r w:rsidRPr="00F220E7">
              <w:rPr>
                <w:sz w:val="18"/>
                <w:szCs w:val="18"/>
              </w:rPr>
              <w:t xml:space="preserve"> in comparison to the effective ownership date.  </w:t>
            </w:r>
          </w:p>
          <w:p w14:paraId="44C75B1D" w14:textId="77777777" w:rsidR="00D26547" w:rsidRPr="00F220E7" w:rsidRDefault="00D26547" w:rsidP="00D26547">
            <w:pPr>
              <w:rPr>
                <w:sz w:val="18"/>
                <w:szCs w:val="18"/>
              </w:rPr>
            </w:pPr>
          </w:p>
          <w:p w14:paraId="47BF1665" w14:textId="77777777" w:rsidR="00D26547" w:rsidRDefault="00D26547" w:rsidP="00D26547">
            <w:pPr>
              <w:rPr>
                <w:sz w:val="18"/>
                <w:szCs w:val="18"/>
              </w:rPr>
            </w:pPr>
            <w:r w:rsidRPr="00F220E7">
              <w:rPr>
                <w:sz w:val="18"/>
                <w:szCs w:val="18"/>
              </w:rPr>
              <w:t xml:space="preserve">Validate the entity code, property code and unit code fields </w:t>
            </w:r>
            <w:r w:rsidR="008E032B">
              <w:rPr>
                <w:sz w:val="18"/>
                <w:szCs w:val="18"/>
              </w:rPr>
              <w:t>on the purchase order flows to the invoice and in turn to all the fixed asset books associated to the fixed asset id</w:t>
            </w:r>
            <w:r w:rsidRPr="00F220E7">
              <w:rPr>
                <w:sz w:val="18"/>
                <w:szCs w:val="18"/>
              </w:rPr>
              <w:t>.</w:t>
            </w:r>
          </w:p>
          <w:p w14:paraId="6D8FA9DC" w14:textId="77777777" w:rsidR="008E032B" w:rsidRDefault="008E032B" w:rsidP="00D26547">
            <w:pPr>
              <w:rPr>
                <w:sz w:val="18"/>
                <w:szCs w:val="18"/>
              </w:rPr>
            </w:pPr>
          </w:p>
          <w:p w14:paraId="48BE1B08" w14:textId="3D4C1D6D" w:rsidR="008E032B" w:rsidRPr="00F220E7" w:rsidRDefault="008E032B" w:rsidP="00D26547">
            <w:pPr>
              <w:rPr>
                <w:sz w:val="18"/>
                <w:szCs w:val="18"/>
              </w:rPr>
            </w:pPr>
            <w:r>
              <w:rPr>
                <w:sz w:val="18"/>
                <w:szCs w:val="18"/>
              </w:rPr>
              <w:t>(Note: Dependent om the bulk transfer subset for purchase order)</w:t>
            </w:r>
          </w:p>
        </w:tc>
        <w:tc>
          <w:tcPr>
            <w:tcW w:w="1530" w:type="dxa"/>
          </w:tcPr>
          <w:p w14:paraId="401FD72D" w14:textId="1F0C9CB2" w:rsidR="00D26547" w:rsidRPr="00F220E7" w:rsidRDefault="00D26547" w:rsidP="00D26547"/>
        </w:tc>
      </w:tr>
      <w:tr w:rsidR="00D26547" w:rsidRPr="00022E81" w14:paraId="2384DB27" w14:textId="77777777" w:rsidTr="00781BD9">
        <w:tc>
          <w:tcPr>
            <w:tcW w:w="895" w:type="dxa"/>
          </w:tcPr>
          <w:p w14:paraId="5A0D8811" w14:textId="185EDEE0" w:rsidR="00D26547" w:rsidRPr="00E15DA6" w:rsidRDefault="00D26547" w:rsidP="00D26547">
            <w:r w:rsidRPr="00E15DA6">
              <w:t>T.</w:t>
            </w:r>
            <w:r w:rsidR="009D7C4E" w:rsidRPr="00E15DA6">
              <w:t>72</w:t>
            </w:r>
            <w:r w:rsidRPr="00E15DA6">
              <w:t>.C</w:t>
            </w:r>
          </w:p>
        </w:tc>
        <w:tc>
          <w:tcPr>
            <w:tcW w:w="1717" w:type="dxa"/>
          </w:tcPr>
          <w:p w14:paraId="0AE0DE8C" w14:textId="77777777" w:rsidR="00D26547" w:rsidRPr="00E15DA6" w:rsidRDefault="00D26547" w:rsidP="00D26547">
            <w:pPr>
              <w:spacing w:after="160" w:line="259" w:lineRule="auto"/>
              <w:rPr>
                <w:rFonts w:asciiTheme="majorHAnsi" w:hAnsiTheme="majorHAnsi" w:cstheme="majorHAnsi"/>
                <w:sz w:val="18"/>
                <w:szCs w:val="18"/>
              </w:rPr>
            </w:pPr>
            <w:r w:rsidRPr="00E15DA6">
              <w:rPr>
                <w:rFonts w:asciiTheme="majorHAnsi" w:hAnsiTheme="majorHAnsi" w:cstheme="majorHAnsi"/>
                <w:sz w:val="18"/>
                <w:szCs w:val="18"/>
              </w:rPr>
              <w:t>DEF.013</w:t>
            </w:r>
          </w:p>
          <w:p w14:paraId="5429D1E9" w14:textId="4D6BAF27" w:rsidR="00D26547" w:rsidRPr="00E15DA6" w:rsidRDefault="00D26547" w:rsidP="00D26547">
            <w:pPr>
              <w:spacing w:after="160" w:line="259" w:lineRule="auto"/>
              <w:rPr>
                <w:rFonts w:asciiTheme="majorHAnsi" w:hAnsiTheme="majorHAnsi" w:cstheme="majorHAnsi"/>
                <w:sz w:val="18"/>
                <w:szCs w:val="18"/>
              </w:rPr>
            </w:pPr>
            <w:r w:rsidRPr="00E15DA6">
              <w:rPr>
                <w:rFonts w:asciiTheme="majorHAnsi" w:hAnsiTheme="majorHAnsi" w:cstheme="majorHAnsi"/>
                <w:sz w:val="18"/>
                <w:szCs w:val="18"/>
              </w:rPr>
              <w:t>Create a PO to new fixed asset – Entity Code</w:t>
            </w:r>
          </w:p>
        </w:tc>
        <w:tc>
          <w:tcPr>
            <w:tcW w:w="3053" w:type="dxa"/>
          </w:tcPr>
          <w:p w14:paraId="0DDC46E2" w14:textId="77777777" w:rsidR="00D26547" w:rsidRPr="00F220E7" w:rsidRDefault="00D26547" w:rsidP="00D26547">
            <w:pPr>
              <w:pStyle w:val="NoSpacing"/>
              <w:rPr>
                <w:sz w:val="18"/>
                <w:szCs w:val="18"/>
              </w:rPr>
            </w:pPr>
            <w:r w:rsidRPr="00F220E7">
              <w:rPr>
                <w:sz w:val="18"/>
                <w:szCs w:val="18"/>
              </w:rPr>
              <w:t>Procurement and sourcing &gt;&gt; Purchase Orders &gt;&gt; All purchase order &gt;&gt; New Purchase order parameter, purchase order header and lines</w:t>
            </w:r>
          </w:p>
          <w:p w14:paraId="5697F430" w14:textId="77777777" w:rsidR="00D26547" w:rsidRPr="00F220E7" w:rsidRDefault="00D26547" w:rsidP="00D26547">
            <w:pPr>
              <w:pStyle w:val="NoSpacing"/>
              <w:rPr>
                <w:sz w:val="18"/>
                <w:szCs w:val="18"/>
              </w:rPr>
            </w:pPr>
          </w:p>
          <w:p w14:paraId="6366BA66" w14:textId="77777777" w:rsidR="00D26547" w:rsidRPr="00F220E7" w:rsidRDefault="00D26547" w:rsidP="00D26547">
            <w:pPr>
              <w:spacing w:after="160" w:line="259" w:lineRule="auto"/>
              <w:rPr>
                <w:sz w:val="18"/>
                <w:szCs w:val="18"/>
              </w:rPr>
            </w:pPr>
          </w:p>
        </w:tc>
        <w:tc>
          <w:tcPr>
            <w:tcW w:w="6660" w:type="dxa"/>
          </w:tcPr>
          <w:p w14:paraId="101481B7" w14:textId="36BCBE64" w:rsidR="00D26547" w:rsidRPr="00F220E7" w:rsidRDefault="00D26547" w:rsidP="00D26547">
            <w:pPr>
              <w:rPr>
                <w:sz w:val="18"/>
                <w:szCs w:val="18"/>
              </w:rPr>
            </w:pPr>
            <w:r w:rsidRPr="00F220E7">
              <w:rPr>
                <w:sz w:val="18"/>
                <w:szCs w:val="18"/>
              </w:rPr>
              <w:t>Create a pending vendor invoice where user marks the line as a new fixed asset and defines the entity cod</w:t>
            </w:r>
            <w:r w:rsidR="008E032B">
              <w:rPr>
                <w:sz w:val="18"/>
                <w:szCs w:val="18"/>
              </w:rPr>
              <w:t>e</w:t>
            </w:r>
            <w:r w:rsidRPr="00F220E7">
              <w:rPr>
                <w:sz w:val="18"/>
                <w:szCs w:val="18"/>
              </w:rPr>
              <w:t xml:space="preserve">. </w:t>
            </w:r>
          </w:p>
          <w:p w14:paraId="7DC10CEA" w14:textId="77777777" w:rsidR="00D26547" w:rsidRPr="00F220E7" w:rsidRDefault="00D26547" w:rsidP="00D26547">
            <w:pPr>
              <w:rPr>
                <w:sz w:val="18"/>
                <w:szCs w:val="18"/>
              </w:rPr>
            </w:pPr>
          </w:p>
          <w:p w14:paraId="646CE397" w14:textId="77777777" w:rsidR="008E032B" w:rsidRPr="00F220E7" w:rsidRDefault="008E032B" w:rsidP="008E032B">
            <w:pPr>
              <w:rPr>
                <w:sz w:val="18"/>
                <w:szCs w:val="18"/>
              </w:rPr>
            </w:pPr>
            <w:r w:rsidRPr="00F220E7">
              <w:rPr>
                <w:sz w:val="18"/>
                <w:szCs w:val="18"/>
              </w:rPr>
              <w:t xml:space="preserve">Validate the financial dimension on the </w:t>
            </w:r>
            <w:r>
              <w:rPr>
                <w:sz w:val="18"/>
                <w:szCs w:val="18"/>
              </w:rPr>
              <w:t xml:space="preserve">purchase order </w:t>
            </w:r>
            <w:r w:rsidRPr="00F220E7">
              <w:rPr>
                <w:sz w:val="18"/>
                <w:szCs w:val="18"/>
              </w:rPr>
              <w:t xml:space="preserve">auto default from the property master based on the </w:t>
            </w:r>
            <w:r>
              <w:rPr>
                <w:b/>
                <w:bCs/>
                <w:i/>
                <w:iCs/>
                <w:sz w:val="18"/>
                <w:szCs w:val="18"/>
              </w:rPr>
              <w:t>system creation date</w:t>
            </w:r>
            <w:r w:rsidRPr="00F220E7">
              <w:rPr>
                <w:sz w:val="18"/>
                <w:szCs w:val="18"/>
              </w:rPr>
              <w:t xml:space="preserve"> in comparison to the effective ownership date.  </w:t>
            </w:r>
          </w:p>
          <w:p w14:paraId="40640DFB" w14:textId="77777777" w:rsidR="008E032B" w:rsidRPr="00F220E7" w:rsidRDefault="008E032B" w:rsidP="008E032B">
            <w:pPr>
              <w:rPr>
                <w:sz w:val="18"/>
                <w:szCs w:val="18"/>
              </w:rPr>
            </w:pPr>
          </w:p>
          <w:p w14:paraId="59792A8D" w14:textId="77777777" w:rsidR="008E032B" w:rsidRDefault="008E032B" w:rsidP="008E032B">
            <w:pPr>
              <w:rPr>
                <w:sz w:val="18"/>
                <w:szCs w:val="18"/>
              </w:rPr>
            </w:pPr>
            <w:r w:rsidRPr="00F220E7">
              <w:rPr>
                <w:sz w:val="18"/>
                <w:szCs w:val="18"/>
              </w:rPr>
              <w:t xml:space="preserve">Validate the entity code, property code and unit code fields </w:t>
            </w:r>
            <w:r>
              <w:rPr>
                <w:sz w:val="18"/>
                <w:szCs w:val="18"/>
              </w:rPr>
              <w:t>on the purchase order flows to the invoice and in turn to all the fixed asset books associated to the fixed asset id</w:t>
            </w:r>
            <w:r w:rsidRPr="00F220E7">
              <w:rPr>
                <w:sz w:val="18"/>
                <w:szCs w:val="18"/>
              </w:rPr>
              <w:t>.</w:t>
            </w:r>
          </w:p>
          <w:p w14:paraId="1862514C" w14:textId="77777777" w:rsidR="008E032B" w:rsidRDefault="008E032B" w:rsidP="008E032B">
            <w:pPr>
              <w:rPr>
                <w:sz w:val="18"/>
                <w:szCs w:val="18"/>
              </w:rPr>
            </w:pPr>
          </w:p>
          <w:p w14:paraId="7709C453" w14:textId="0ED57D92" w:rsidR="00D26547" w:rsidRPr="00F220E7" w:rsidRDefault="008E032B" w:rsidP="008E032B">
            <w:pPr>
              <w:rPr>
                <w:sz w:val="18"/>
                <w:szCs w:val="18"/>
              </w:rPr>
            </w:pPr>
            <w:r>
              <w:rPr>
                <w:sz w:val="18"/>
                <w:szCs w:val="18"/>
              </w:rPr>
              <w:t>(Note: Dependent om the bulk transfer subset for purchase order)</w:t>
            </w:r>
          </w:p>
        </w:tc>
        <w:tc>
          <w:tcPr>
            <w:tcW w:w="1530" w:type="dxa"/>
          </w:tcPr>
          <w:p w14:paraId="4CBDAC39" w14:textId="77777777" w:rsidR="00D26547" w:rsidRPr="00F220E7" w:rsidRDefault="00D26547" w:rsidP="00D26547"/>
        </w:tc>
      </w:tr>
      <w:tr w:rsidR="00D26547" w:rsidRPr="00022E81" w14:paraId="7B580CBD" w14:textId="77777777" w:rsidTr="00781BD9">
        <w:tc>
          <w:tcPr>
            <w:tcW w:w="895" w:type="dxa"/>
          </w:tcPr>
          <w:p w14:paraId="3524AACC" w14:textId="26CA06A1" w:rsidR="00D26547" w:rsidRPr="002759AD" w:rsidRDefault="00D26547" w:rsidP="00D26547">
            <w:r w:rsidRPr="002759AD">
              <w:t>T.</w:t>
            </w:r>
            <w:r w:rsidR="009D7C4E" w:rsidRPr="002759AD">
              <w:t>72</w:t>
            </w:r>
            <w:r w:rsidRPr="002759AD">
              <w:t>.D</w:t>
            </w:r>
          </w:p>
        </w:tc>
        <w:tc>
          <w:tcPr>
            <w:tcW w:w="1717" w:type="dxa"/>
          </w:tcPr>
          <w:p w14:paraId="33D3EBFE" w14:textId="77777777" w:rsidR="00D26547" w:rsidRPr="002759AD" w:rsidRDefault="00D26547" w:rsidP="00D26547">
            <w:pPr>
              <w:spacing w:after="160" w:line="259" w:lineRule="auto"/>
              <w:rPr>
                <w:rFonts w:asciiTheme="majorHAnsi" w:hAnsiTheme="majorHAnsi" w:cstheme="majorHAnsi"/>
                <w:sz w:val="18"/>
                <w:szCs w:val="18"/>
              </w:rPr>
            </w:pPr>
            <w:r w:rsidRPr="002759AD">
              <w:rPr>
                <w:rFonts w:asciiTheme="majorHAnsi" w:hAnsiTheme="majorHAnsi" w:cstheme="majorHAnsi"/>
                <w:sz w:val="18"/>
                <w:szCs w:val="18"/>
              </w:rPr>
              <w:t>DEF.013</w:t>
            </w:r>
          </w:p>
          <w:p w14:paraId="5AB92A6D" w14:textId="78EDC508" w:rsidR="00D26547" w:rsidRPr="002759AD" w:rsidRDefault="00D26547" w:rsidP="00D26547">
            <w:pPr>
              <w:spacing w:after="160" w:line="259" w:lineRule="auto"/>
              <w:rPr>
                <w:rFonts w:asciiTheme="majorHAnsi" w:hAnsiTheme="majorHAnsi" w:cstheme="majorHAnsi"/>
                <w:sz w:val="18"/>
                <w:szCs w:val="18"/>
              </w:rPr>
            </w:pPr>
            <w:r w:rsidRPr="002759AD">
              <w:rPr>
                <w:rFonts w:asciiTheme="majorHAnsi" w:hAnsiTheme="majorHAnsi" w:cstheme="majorHAnsi"/>
                <w:sz w:val="18"/>
                <w:szCs w:val="18"/>
              </w:rPr>
              <w:t>Create a PO to new fixed asset – Unit code</w:t>
            </w:r>
          </w:p>
        </w:tc>
        <w:tc>
          <w:tcPr>
            <w:tcW w:w="3053" w:type="dxa"/>
          </w:tcPr>
          <w:p w14:paraId="6276C0F6" w14:textId="77777777" w:rsidR="00D26547" w:rsidRPr="00F220E7" w:rsidRDefault="00D26547" w:rsidP="00D26547">
            <w:pPr>
              <w:pStyle w:val="NoSpacing"/>
              <w:rPr>
                <w:sz w:val="18"/>
                <w:szCs w:val="18"/>
              </w:rPr>
            </w:pPr>
            <w:r w:rsidRPr="00F220E7">
              <w:rPr>
                <w:sz w:val="18"/>
                <w:szCs w:val="18"/>
              </w:rPr>
              <w:t>Procurement and sourcing &gt;&gt; Purchase Orders &gt;&gt; All purchase order &gt;&gt; New Purchase order parameter, purchase order header and lines</w:t>
            </w:r>
          </w:p>
          <w:p w14:paraId="00D58B5E" w14:textId="77777777" w:rsidR="00D26547" w:rsidRPr="00F220E7" w:rsidRDefault="00D26547" w:rsidP="00D26547">
            <w:pPr>
              <w:pStyle w:val="NoSpacing"/>
              <w:rPr>
                <w:sz w:val="18"/>
                <w:szCs w:val="18"/>
              </w:rPr>
            </w:pPr>
          </w:p>
          <w:p w14:paraId="0C9D7B08" w14:textId="77777777" w:rsidR="00D26547" w:rsidRPr="00F220E7" w:rsidRDefault="00D26547" w:rsidP="00D26547">
            <w:pPr>
              <w:spacing w:after="160" w:line="259" w:lineRule="auto"/>
              <w:rPr>
                <w:sz w:val="18"/>
                <w:szCs w:val="18"/>
              </w:rPr>
            </w:pPr>
          </w:p>
        </w:tc>
        <w:tc>
          <w:tcPr>
            <w:tcW w:w="6660" w:type="dxa"/>
          </w:tcPr>
          <w:p w14:paraId="5AACD4B7" w14:textId="77777777" w:rsidR="00D26547" w:rsidRPr="00F220E7" w:rsidRDefault="00D26547" w:rsidP="00D26547">
            <w:pPr>
              <w:rPr>
                <w:sz w:val="18"/>
                <w:szCs w:val="18"/>
              </w:rPr>
            </w:pPr>
            <w:r w:rsidRPr="00F220E7">
              <w:rPr>
                <w:sz w:val="18"/>
                <w:szCs w:val="18"/>
              </w:rPr>
              <w:t xml:space="preserve">Create a pending vendor invoice where user marks the line as a new fixed asset and defines the property code and unit code. </w:t>
            </w:r>
          </w:p>
          <w:p w14:paraId="33696346" w14:textId="77777777" w:rsidR="00D26547" w:rsidRPr="00F220E7" w:rsidRDefault="00D26547" w:rsidP="00D26547">
            <w:pPr>
              <w:rPr>
                <w:sz w:val="18"/>
                <w:szCs w:val="18"/>
              </w:rPr>
            </w:pPr>
          </w:p>
          <w:p w14:paraId="23C51036" w14:textId="77777777" w:rsidR="008E032B" w:rsidRPr="00F220E7" w:rsidRDefault="008E032B" w:rsidP="008E032B">
            <w:pPr>
              <w:rPr>
                <w:sz w:val="18"/>
                <w:szCs w:val="18"/>
              </w:rPr>
            </w:pPr>
            <w:r w:rsidRPr="00F220E7">
              <w:rPr>
                <w:sz w:val="18"/>
                <w:szCs w:val="18"/>
              </w:rPr>
              <w:t xml:space="preserve">Validate the financial dimension on the </w:t>
            </w:r>
            <w:r>
              <w:rPr>
                <w:sz w:val="18"/>
                <w:szCs w:val="18"/>
              </w:rPr>
              <w:t xml:space="preserve">purchase order </w:t>
            </w:r>
            <w:r w:rsidRPr="00F220E7">
              <w:rPr>
                <w:sz w:val="18"/>
                <w:szCs w:val="18"/>
              </w:rPr>
              <w:t xml:space="preserve">auto default from the property master based on the </w:t>
            </w:r>
            <w:r>
              <w:rPr>
                <w:b/>
                <w:bCs/>
                <w:i/>
                <w:iCs/>
                <w:sz w:val="18"/>
                <w:szCs w:val="18"/>
              </w:rPr>
              <w:t>system creation date</w:t>
            </w:r>
            <w:r w:rsidRPr="00F220E7">
              <w:rPr>
                <w:sz w:val="18"/>
                <w:szCs w:val="18"/>
              </w:rPr>
              <w:t xml:space="preserve"> in comparison to the effective ownership date.  </w:t>
            </w:r>
          </w:p>
          <w:p w14:paraId="5A0BB52B" w14:textId="77777777" w:rsidR="008E032B" w:rsidRPr="00F220E7" w:rsidRDefault="008E032B" w:rsidP="008E032B">
            <w:pPr>
              <w:rPr>
                <w:sz w:val="18"/>
                <w:szCs w:val="18"/>
              </w:rPr>
            </w:pPr>
          </w:p>
          <w:p w14:paraId="0E320C63" w14:textId="77777777" w:rsidR="008E032B" w:rsidRDefault="008E032B" w:rsidP="008E032B">
            <w:pPr>
              <w:rPr>
                <w:sz w:val="18"/>
                <w:szCs w:val="18"/>
              </w:rPr>
            </w:pPr>
            <w:r w:rsidRPr="00F220E7">
              <w:rPr>
                <w:sz w:val="18"/>
                <w:szCs w:val="18"/>
              </w:rPr>
              <w:t xml:space="preserve">Validate the entity code, property code and unit code fields </w:t>
            </w:r>
            <w:r>
              <w:rPr>
                <w:sz w:val="18"/>
                <w:szCs w:val="18"/>
              </w:rPr>
              <w:t>on the purchase order flows to the invoice and in turn to all the fixed asset books associated to the fixed asset id</w:t>
            </w:r>
            <w:r w:rsidRPr="00F220E7">
              <w:rPr>
                <w:sz w:val="18"/>
                <w:szCs w:val="18"/>
              </w:rPr>
              <w:t>.</w:t>
            </w:r>
          </w:p>
          <w:p w14:paraId="3111FCAB" w14:textId="77777777" w:rsidR="008E032B" w:rsidRDefault="008E032B" w:rsidP="008E032B">
            <w:pPr>
              <w:rPr>
                <w:sz w:val="18"/>
                <w:szCs w:val="18"/>
              </w:rPr>
            </w:pPr>
          </w:p>
          <w:p w14:paraId="108596CF" w14:textId="1A1709A2" w:rsidR="00D26547" w:rsidRPr="00F220E7" w:rsidRDefault="008E032B" w:rsidP="008E032B">
            <w:pPr>
              <w:rPr>
                <w:sz w:val="18"/>
                <w:szCs w:val="18"/>
              </w:rPr>
            </w:pPr>
            <w:r>
              <w:rPr>
                <w:sz w:val="18"/>
                <w:szCs w:val="18"/>
              </w:rPr>
              <w:t>(Note: Dependent om the bulk transfer subset for purchase order)</w:t>
            </w:r>
          </w:p>
        </w:tc>
        <w:tc>
          <w:tcPr>
            <w:tcW w:w="1530" w:type="dxa"/>
          </w:tcPr>
          <w:p w14:paraId="6FF73FD0" w14:textId="77777777" w:rsidR="00D26547" w:rsidRPr="00F220E7" w:rsidRDefault="00D26547" w:rsidP="00D26547"/>
        </w:tc>
      </w:tr>
      <w:tr w:rsidR="00D26547" w:rsidRPr="00022E81" w14:paraId="57A7320C" w14:textId="77777777" w:rsidTr="00781BD9">
        <w:tc>
          <w:tcPr>
            <w:tcW w:w="895" w:type="dxa"/>
          </w:tcPr>
          <w:p w14:paraId="7F1A277A" w14:textId="066F55B2" w:rsidR="00D26547" w:rsidRPr="00930756" w:rsidRDefault="00D26547" w:rsidP="00D26547">
            <w:r w:rsidRPr="00930756">
              <w:t>T.</w:t>
            </w:r>
            <w:r w:rsidR="009D7C4E">
              <w:t>73</w:t>
            </w:r>
            <w:r w:rsidRPr="00930756">
              <w:t>.B</w:t>
            </w:r>
          </w:p>
        </w:tc>
        <w:tc>
          <w:tcPr>
            <w:tcW w:w="1717" w:type="dxa"/>
          </w:tcPr>
          <w:p w14:paraId="48958199" w14:textId="77777777" w:rsidR="00D26547" w:rsidRPr="00930756" w:rsidRDefault="00D26547" w:rsidP="00D26547">
            <w:pPr>
              <w:spacing w:after="160" w:line="259" w:lineRule="auto"/>
              <w:rPr>
                <w:rFonts w:asciiTheme="majorHAnsi" w:hAnsiTheme="majorHAnsi" w:cstheme="majorHAnsi"/>
                <w:sz w:val="18"/>
                <w:szCs w:val="18"/>
              </w:rPr>
            </w:pPr>
            <w:r w:rsidRPr="00930756">
              <w:rPr>
                <w:rFonts w:asciiTheme="majorHAnsi" w:hAnsiTheme="majorHAnsi" w:cstheme="majorHAnsi"/>
                <w:sz w:val="18"/>
                <w:szCs w:val="18"/>
              </w:rPr>
              <w:t>DEF.014</w:t>
            </w:r>
          </w:p>
          <w:p w14:paraId="29696716" w14:textId="2349D689" w:rsidR="00D26547" w:rsidRPr="00930756" w:rsidRDefault="00D26547" w:rsidP="00D26547">
            <w:pPr>
              <w:spacing w:after="160" w:line="259" w:lineRule="auto"/>
              <w:rPr>
                <w:rFonts w:asciiTheme="majorHAnsi" w:hAnsiTheme="majorHAnsi" w:cstheme="majorHAnsi"/>
                <w:sz w:val="18"/>
                <w:szCs w:val="18"/>
              </w:rPr>
            </w:pPr>
            <w:r w:rsidRPr="00930756">
              <w:rPr>
                <w:rFonts w:asciiTheme="majorHAnsi" w:hAnsiTheme="majorHAnsi" w:cstheme="majorHAnsi"/>
                <w:sz w:val="18"/>
                <w:szCs w:val="18"/>
              </w:rPr>
              <w:t>Create a PO to existing fixed assets – property code</w:t>
            </w:r>
          </w:p>
        </w:tc>
        <w:tc>
          <w:tcPr>
            <w:tcW w:w="3053" w:type="dxa"/>
          </w:tcPr>
          <w:p w14:paraId="70AEAA74" w14:textId="7E788CDF" w:rsidR="00D26547" w:rsidRPr="00930756" w:rsidRDefault="00D26547" w:rsidP="00D26547">
            <w:pPr>
              <w:pStyle w:val="NoSpacing"/>
              <w:rPr>
                <w:sz w:val="18"/>
                <w:szCs w:val="18"/>
              </w:rPr>
            </w:pPr>
            <w:r w:rsidRPr="00930756">
              <w:rPr>
                <w:sz w:val="18"/>
                <w:szCs w:val="18"/>
              </w:rPr>
              <w:t>Procurement and sourcing &gt;&gt; Purchase Orders &gt;&gt; All purchase order &gt;&gt; purchase order header and lines</w:t>
            </w:r>
          </w:p>
          <w:p w14:paraId="77CE1701" w14:textId="77777777" w:rsidR="00D26547" w:rsidRPr="00930756" w:rsidRDefault="00D26547" w:rsidP="00D26547">
            <w:pPr>
              <w:pStyle w:val="NoSpacing"/>
              <w:rPr>
                <w:sz w:val="18"/>
                <w:szCs w:val="18"/>
              </w:rPr>
            </w:pPr>
          </w:p>
          <w:p w14:paraId="4BA482E5" w14:textId="2E872A3E" w:rsidR="00D26547" w:rsidRPr="00930756" w:rsidRDefault="00D26547" w:rsidP="00D26547">
            <w:pPr>
              <w:spacing w:after="160" w:line="259" w:lineRule="auto"/>
              <w:rPr>
                <w:sz w:val="18"/>
                <w:szCs w:val="18"/>
              </w:rPr>
            </w:pPr>
          </w:p>
        </w:tc>
        <w:tc>
          <w:tcPr>
            <w:tcW w:w="6660" w:type="dxa"/>
          </w:tcPr>
          <w:p w14:paraId="14989AB8" w14:textId="12F3A273" w:rsidR="00D26547" w:rsidRPr="00930756" w:rsidRDefault="00D26547" w:rsidP="00D26547">
            <w:pPr>
              <w:rPr>
                <w:sz w:val="18"/>
                <w:szCs w:val="18"/>
              </w:rPr>
            </w:pPr>
            <w:r w:rsidRPr="00930756">
              <w:rPr>
                <w:sz w:val="18"/>
                <w:szCs w:val="18"/>
              </w:rPr>
              <w:t xml:space="preserve">Select a fixed asset id that has property code defined. </w:t>
            </w:r>
          </w:p>
          <w:p w14:paraId="3D7450BF" w14:textId="77777777" w:rsidR="00D26547" w:rsidRPr="00930756" w:rsidRDefault="00D26547" w:rsidP="00D26547">
            <w:pPr>
              <w:rPr>
                <w:sz w:val="18"/>
                <w:szCs w:val="18"/>
              </w:rPr>
            </w:pPr>
          </w:p>
          <w:p w14:paraId="324A894D" w14:textId="2CE13BDF" w:rsidR="00D26547" w:rsidRPr="00930756" w:rsidRDefault="00D26547" w:rsidP="00D26547">
            <w:pPr>
              <w:rPr>
                <w:sz w:val="18"/>
                <w:szCs w:val="18"/>
              </w:rPr>
            </w:pPr>
            <w:r w:rsidRPr="00930756">
              <w:rPr>
                <w:sz w:val="18"/>
                <w:szCs w:val="18"/>
              </w:rPr>
              <w:t xml:space="preserve">Create a purchase order from procurement and sourcing, after selecting a fixed asset id, the entity code, property code and unit code should auto default. </w:t>
            </w:r>
          </w:p>
          <w:p w14:paraId="62F18A15" w14:textId="71398748" w:rsidR="00D26547" w:rsidRPr="00746E30" w:rsidRDefault="00D26547" w:rsidP="00D26547">
            <w:pPr>
              <w:rPr>
                <w:sz w:val="18"/>
                <w:szCs w:val="18"/>
              </w:rPr>
            </w:pPr>
          </w:p>
          <w:p w14:paraId="5925CB68" w14:textId="71E83409" w:rsidR="00930756" w:rsidRPr="00746E30" w:rsidRDefault="00930756" w:rsidP="00930756">
            <w:pPr>
              <w:rPr>
                <w:sz w:val="18"/>
                <w:szCs w:val="18"/>
              </w:rPr>
            </w:pPr>
            <w:r w:rsidRPr="00746E30">
              <w:rPr>
                <w:sz w:val="18"/>
                <w:szCs w:val="18"/>
              </w:rPr>
              <w:t xml:space="preserve">Validate the fixed asset ID Field is available </w:t>
            </w:r>
            <w:r w:rsidR="00746E30">
              <w:rPr>
                <w:sz w:val="18"/>
                <w:szCs w:val="18"/>
              </w:rPr>
              <w:t>on po creation form</w:t>
            </w:r>
          </w:p>
          <w:p w14:paraId="4707C9E5" w14:textId="77777777" w:rsidR="00930756" w:rsidRPr="00930756" w:rsidRDefault="00930756" w:rsidP="00D26547">
            <w:pPr>
              <w:rPr>
                <w:sz w:val="18"/>
                <w:szCs w:val="18"/>
              </w:rPr>
            </w:pPr>
          </w:p>
          <w:p w14:paraId="674B4428" w14:textId="14E80D44" w:rsidR="00D26547" w:rsidRPr="00930756" w:rsidRDefault="00D26547" w:rsidP="00D26547">
            <w:pPr>
              <w:rPr>
                <w:sz w:val="18"/>
                <w:szCs w:val="18"/>
              </w:rPr>
            </w:pPr>
            <w:r w:rsidRPr="00930756">
              <w:rPr>
                <w:sz w:val="18"/>
                <w:szCs w:val="18"/>
              </w:rPr>
              <w:t xml:space="preserve">Validate the entity code, property code and unit code should default to the purchase order lines. </w:t>
            </w:r>
          </w:p>
          <w:p w14:paraId="4D82AE63" w14:textId="77777777" w:rsidR="00D26547" w:rsidRPr="00930756" w:rsidRDefault="00D26547" w:rsidP="00D26547">
            <w:pPr>
              <w:rPr>
                <w:sz w:val="18"/>
                <w:szCs w:val="18"/>
              </w:rPr>
            </w:pPr>
          </w:p>
          <w:p w14:paraId="2968EF79" w14:textId="1F8978FB" w:rsidR="00D26547" w:rsidRPr="00930756" w:rsidRDefault="00D26547" w:rsidP="00D26547">
            <w:pPr>
              <w:rPr>
                <w:sz w:val="18"/>
                <w:szCs w:val="18"/>
              </w:rPr>
            </w:pPr>
            <w:r w:rsidRPr="00930756">
              <w:rPr>
                <w:sz w:val="18"/>
                <w:szCs w:val="18"/>
              </w:rPr>
              <w:t xml:space="preserve">Validate the entity code, property code, and unit code should not be editable. </w:t>
            </w:r>
          </w:p>
          <w:p w14:paraId="39B7B0D3" w14:textId="77777777" w:rsidR="00D26547" w:rsidRPr="00930756" w:rsidRDefault="00D26547" w:rsidP="00D26547">
            <w:pPr>
              <w:rPr>
                <w:sz w:val="18"/>
                <w:szCs w:val="18"/>
              </w:rPr>
            </w:pPr>
          </w:p>
          <w:p w14:paraId="57076D83" w14:textId="77777777" w:rsidR="00D26547" w:rsidRPr="00930756" w:rsidRDefault="00D26547" w:rsidP="00D26547">
            <w:pPr>
              <w:rPr>
                <w:sz w:val="18"/>
                <w:szCs w:val="18"/>
              </w:rPr>
            </w:pPr>
            <w:r w:rsidRPr="00930756">
              <w:rPr>
                <w:sz w:val="18"/>
                <w:szCs w:val="18"/>
              </w:rPr>
              <w:t>(</w:t>
            </w:r>
            <w:r w:rsidRPr="00930756">
              <w:rPr>
                <w:b/>
                <w:bCs/>
                <w:sz w:val="18"/>
                <w:szCs w:val="18"/>
              </w:rPr>
              <w:t>Note</w:t>
            </w:r>
            <w:r w:rsidRPr="00930756">
              <w:rPr>
                <w:sz w:val="18"/>
                <w:szCs w:val="18"/>
              </w:rPr>
              <w:t>: This is dependent on the bulk transfer subset that open projects will go through an update process when ownership changes.)</w:t>
            </w:r>
          </w:p>
          <w:p w14:paraId="530112C8" w14:textId="77777777" w:rsidR="00D26547" w:rsidRPr="00930756" w:rsidRDefault="00D26547" w:rsidP="00D26547">
            <w:pPr>
              <w:rPr>
                <w:sz w:val="18"/>
                <w:szCs w:val="18"/>
              </w:rPr>
            </w:pPr>
          </w:p>
          <w:p w14:paraId="013E651C" w14:textId="3B0A64C9" w:rsidR="00D26547" w:rsidRPr="00930756" w:rsidRDefault="00D26547" w:rsidP="00D26547">
            <w:pPr>
              <w:rPr>
                <w:sz w:val="18"/>
                <w:szCs w:val="18"/>
              </w:rPr>
            </w:pPr>
            <w:r w:rsidRPr="00930756">
              <w:rPr>
                <w:sz w:val="18"/>
                <w:szCs w:val="18"/>
              </w:rPr>
              <w:t xml:space="preserve">Validate the financial dimension should auto populate from the fixed asset ID &gt;&gt; current book. </w:t>
            </w:r>
          </w:p>
        </w:tc>
        <w:tc>
          <w:tcPr>
            <w:tcW w:w="1530" w:type="dxa"/>
          </w:tcPr>
          <w:p w14:paraId="51B99573" w14:textId="396F5681" w:rsidR="00D26547" w:rsidRPr="00F220E7" w:rsidRDefault="00D26547" w:rsidP="00D26547"/>
        </w:tc>
      </w:tr>
      <w:tr w:rsidR="00D26547" w:rsidRPr="00022E81" w14:paraId="05CFFE97" w14:textId="77777777" w:rsidTr="00781BD9">
        <w:tc>
          <w:tcPr>
            <w:tcW w:w="895" w:type="dxa"/>
          </w:tcPr>
          <w:p w14:paraId="65A1FF09" w14:textId="7B99CA6F" w:rsidR="00D26547" w:rsidRPr="00930756" w:rsidRDefault="00D26547" w:rsidP="00D26547">
            <w:r w:rsidRPr="00930756">
              <w:t>T.</w:t>
            </w:r>
            <w:r w:rsidR="009D7C4E">
              <w:t>73</w:t>
            </w:r>
            <w:r w:rsidRPr="00930756">
              <w:t>.C</w:t>
            </w:r>
          </w:p>
        </w:tc>
        <w:tc>
          <w:tcPr>
            <w:tcW w:w="1717" w:type="dxa"/>
          </w:tcPr>
          <w:p w14:paraId="6721511E" w14:textId="77777777" w:rsidR="00D26547" w:rsidRPr="00930756" w:rsidRDefault="00D26547" w:rsidP="00D26547">
            <w:pPr>
              <w:spacing w:after="160" w:line="259" w:lineRule="auto"/>
              <w:rPr>
                <w:rFonts w:asciiTheme="majorHAnsi" w:hAnsiTheme="majorHAnsi" w:cstheme="majorHAnsi"/>
                <w:sz w:val="18"/>
                <w:szCs w:val="18"/>
              </w:rPr>
            </w:pPr>
            <w:r w:rsidRPr="00930756">
              <w:rPr>
                <w:rFonts w:asciiTheme="majorHAnsi" w:hAnsiTheme="majorHAnsi" w:cstheme="majorHAnsi"/>
                <w:sz w:val="18"/>
                <w:szCs w:val="18"/>
              </w:rPr>
              <w:t xml:space="preserve">DEF.014 </w:t>
            </w:r>
          </w:p>
          <w:p w14:paraId="12C1E0AD" w14:textId="5265AC52" w:rsidR="00D26547" w:rsidRPr="00930756" w:rsidRDefault="00D26547" w:rsidP="00D26547">
            <w:pPr>
              <w:spacing w:after="160" w:line="259" w:lineRule="auto"/>
              <w:rPr>
                <w:rFonts w:asciiTheme="majorHAnsi" w:hAnsiTheme="majorHAnsi" w:cstheme="majorHAnsi"/>
                <w:sz w:val="18"/>
                <w:szCs w:val="18"/>
              </w:rPr>
            </w:pPr>
            <w:r w:rsidRPr="00930756">
              <w:rPr>
                <w:rFonts w:asciiTheme="majorHAnsi" w:hAnsiTheme="majorHAnsi" w:cstheme="majorHAnsi"/>
                <w:sz w:val="18"/>
                <w:szCs w:val="18"/>
              </w:rPr>
              <w:t>Create a PO to existing fixed assets – entity code</w:t>
            </w:r>
          </w:p>
        </w:tc>
        <w:tc>
          <w:tcPr>
            <w:tcW w:w="3053" w:type="dxa"/>
          </w:tcPr>
          <w:p w14:paraId="50F7134D" w14:textId="77777777" w:rsidR="00D26547" w:rsidRPr="00930756" w:rsidRDefault="00D26547" w:rsidP="00D26547">
            <w:pPr>
              <w:pStyle w:val="NoSpacing"/>
              <w:rPr>
                <w:sz w:val="18"/>
                <w:szCs w:val="18"/>
              </w:rPr>
            </w:pPr>
            <w:r w:rsidRPr="00930756">
              <w:rPr>
                <w:sz w:val="18"/>
                <w:szCs w:val="18"/>
              </w:rPr>
              <w:t>Procurement and sourcing &gt;&gt; Purchase Orders &gt;&gt; All purchase order &gt;&gt; purchase order header and lines</w:t>
            </w:r>
          </w:p>
          <w:p w14:paraId="31AC47A1" w14:textId="77777777" w:rsidR="00D26547" w:rsidRPr="00930756" w:rsidRDefault="00D26547" w:rsidP="00D26547">
            <w:pPr>
              <w:pStyle w:val="NoSpacing"/>
              <w:rPr>
                <w:sz w:val="18"/>
                <w:szCs w:val="18"/>
              </w:rPr>
            </w:pPr>
          </w:p>
          <w:p w14:paraId="32D50F9C" w14:textId="77777777" w:rsidR="00D26547" w:rsidRPr="00930756" w:rsidRDefault="00D26547" w:rsidP="00D26547">
            <w:pPr>
              <w:spacing w:after="160" w:line="259" w:lineRule="auto"/>
              <w:rPr>
                <w:sz w:val="18"/>
                <w:szCs w:val="18"/>
              </w:rPr>
            </w:pPr>
          </w:p>
        </w:tc>
        <w:tc>
          <w:tcPr>
            <w:tcW w:w="6660" w:type="dxa"/>
          </w:tcPr>
          <w:p w14:paraId="468A7B2A" w14:textId="79068265" w:rsidR="00D26547" w:rsidRPr="00930756" w:rsidRDefault="00D26547" w:rsidP="00D26547">
            <w:pPr>
              <w:rPr>
                <w:sz w:val="18"/>
                <w:szCs w:val="18"/>
              </w:rPr>
            </w:pPr>
            <w:r w:rsidRPr="00930756">
              <w:rPr>
                <w:sz w:val="18"/>
                <w:szCs w:val="18"/>
              </w:rPr>
              <w:t xml:space="preserve">Select a fixed asset id that has entity code defined. </w:t>
            </w:r>
          </w:p>
          <w:p w14:paraId="49A3E34F" w14:textId="77777777" w:rsidR="00D26547" w:rsidRPr="00930756" w:rsidRDefault="00D26547" w:rsidP="00D26547">
            <w:pPr>
              <w:rPr>
                <w:sz w:val="18"/>
                <w:szCs w:val="18"/>
              </w:rPr>
            </w:pPr>
          </w:p>
          <w:p w14:paraId="2F541A81" w14:textId="77777777" w:rsidR="00D26547" w:rsidRPr="00930756" w:rsidRDefault="00D26547" w:rsidP="00D26547">
            <w:pPr>
              <w:rPr>
                <w:sz w:val="18"/>
                <w:szCs w:val="18"/>
              </w:rPr>
            </w:pPr>
            <w:r w:rsidRPr="00930756">
              <w:rPr>
                <w:sz w:val="18"/>
                <w:szCs w:val="18"/>
              </w:rPr>
              <w:t xml:space="preserve">Create a purchase order from procurement and sourcing, after selecting a fixed asset id, the entity code, property code and unit code should auto default. </w:t>
            </w:r>
          </w:p>
          <w:p w14:paraId="76AE7004" w14:textId="77777777" w:rsidR="00930756" w:rsidRPr="00746E30" w:rsidRDefault="00930756" w:rsidP="00930756">
            <w:pPr>
              <w:rPr>
                <w:sz w:val="18"/>
                <w:szCs w:val="18"/>
              </w:rPr>
            </w:pPr>
          </w:p>
          <w:p w14:paraId="6F2A5CC2" w14:textId="5588A87A" w:rsidR="00930756" w:rsidRPr="00746E30" w:rsidRDefault="00930756" w:rsidP="00930756">
            <w:pPr>
              <w:rPr>
                <w:sz w:val="18"/>
                <w:szCs w:val="18"/>
              </w:rPr>
            </w:pPr>
            <w:r w:rsidRPr="00746E30">
              <w:rPr>
                <w:sz w:val="18"/>
                <w:szCs w:val="18"/>
              </w:rPr>
              <w:t xml:space="preserve">Validate the fixed asset ID Field is available </w:t>
            </w:r>
            <w:r w:rsidR="00746E30">
              <w:rPr>
                <w:sz w:val="18"/>
                <w:szCs w:val="18"/>
              </w:rPr>
              <w:t>on po creation form</w:t>
            </w:r>
          </w:p>
          <w:p w14:paraId="4889814F" w14:textId="77777777" w:rsidR="00D26547" w:rsidRPr="00930756" w:rsidRDefault="00D26547" w:rsidP="00D26547">
            <w:pPr>
              <w:rPr>
                <w:sz w:val="18"/>
                <w:szCs w:val="18"/>
              </w:rPr>
            </w:pPr>
          </w:p>
          <w:p w14:paraId="5E328140" w14:textId="772DA3BE" w:rsidR="00D26547" w:rsidRPr="00930756" w:rsidRDefault="00D26547" w:rsidP="00D26547">
            <w:pPr>
              <w:rPr>
                <w:sz w:val="18"/>
                <w:szCs w:val="18"/>
              </w:rPr>
            </w:pPr>
            <w:r w:rsidRPr="00930756">
              <w:rPr>
                <w:sz w:val="18"/>
                <w:szCs w:val="18"/>
              </w:rPr>
              <w:t xml:space="preserve">Validate the entity code, property code and unit code should default to the purchase order lines. </w:t>
            </w:r>
          </w:p>
          <w:p w14:paraId="52954E03" w14:textId="77777777" w:rsidR="00D26547" w:rsidRPr="00930756" w:rsidRDefault="00D26547" w:rsidP="00D26547">
            <w:pPr>
              <w:rPr>
                <w:sz w:val="18"/>
                <w:szCs w:val="18"/>
              </w:rPr>
            </w:pPr>
          </w:p>
          <w:p w14:paraId="44DEBA28" w14:textId="78A43F60" w:rsidR="00D26547" w:rsidRPr="00930756" w:rsidRDefault="00D26547" w:rsidP="00D26547">
            <w:pPr>
              <w:rPr>
                <w:sz w:val="18"/>
                <w:szCs w:val="18"/>
              </w:rPr>
            </w:pPr>
            <w:r w:rsidRPr="00930756">
              <w:rPr>
                <w:sz w:val="18"/>
                <w:szCs w:val="18"/>
              </w:rPr>
              <w:t xml:space="preserve">Validate the entity code, property code, and unit code should not be editable. </w:t>
            </w:r>
          </w:p>
          <w:p w14:paraId="2F986E0B" w14:textId="77777777" w:rsidR="00D26547" w:rsidRPr="00930756" w:rsidRDefault="00D26547" w:rsidP="00D26547">
            <w:pPr>
              <w:rPr>
                <w:sz w:val="18"/>
                <w:szCs w:val="18"/>
              </w:rPr>
            </w:pPr>
          </w:p>
          <w:p w14:paraId="05C269DA" w14:textId="77777777" w:rsidR="00D26547" w:rsidRPr="00930756" w:rsidRDefault="00D26547" w:rsidP="00D26547">
            <w:pPr>
              <w:rPr>
                <w:sz w:val="18"/>
                <w:szCs w:val="18"/>
              </w:rPr>
            </w:pPr>
            <w:r w:rsidRPr="00930756">
              <w:rPr>
                <w:sz w:val="18"/>
                <w:szCs w:val="18"/>
              </w:rPr>
              <w:t>(</w:t>
            </w:r>
            <w:r w:rsidRPr="00930756">
              <w:rPr>
                <w:b/>
                <w:bCs/>
                <w:sz w:val="18"/>
                <w:szCs w:val="18"/>
              </w:rPr>
              <w:t>Note</w:t>
            </w:r>
            <w:r w:rsidRPr="00930756">
              <w:rPr>
                <w:sz w:val="18"/>
                <w:szCs w:val="18"/>
              </w:rPr>
              <w:t>: This is dependent on the bulk transfer subset that open projects will go through an update process when ownership changes.)</w:t>
            </w:r>
          </w:p>
          <w:p w14:paraId="0E63791C" w14:textId="77777777" w:rsidR="00D26547" w:rsidRPr="00930756" w:rsidRDefault="00D26547" w:rsidP="00D26547">
            <w:pPr>
              <w:rPr>
                <w:sz w:val="18"/>
                <w:szCs w:val="18"/>
              </w:rPr>
            </w:pPr>
          </w:p>
          <w:p w14:paraId="32C4A771" w14:textId="3577497B" w:rsidR="00D26547" w:rsidRPr="00930756" w:rsidRDefault="00D26547" w:rsidP="00D26547">
            <w:pPr>
              <w:rPr>
                <w:sz w:val="18"/>
                <w:szCs w:val="18"/>
              </w:rPr>
            </w:pPr>
            <w:r w:rsidRPr="00930756">
              <w:rPr>
                <w:sz w:val="18"/>
                <w:szCs w:val="18"/>
              </w:rPr>
              <w:t>Validate the financial dimension should auto populate from the fixed asset ID &gt;&gt; current book.</w:t>
            </w:r>
          </w:p>
        </w:tc>
        <w:tc>
          <w:tcPr>
            <w:tcW w:w="1530" w:type="dxa"/>
          </w:tcPr>
          <w:p w14:paraId="3D5876BD" w14:textId="77777777" w:rsidR="00D26547" w:rsidRPr="00F220E7" w:rsidRDefault="00D26547" w:rsidP="00D26547"/>
        </w:tc>
      </w:tr>
      <w:tr w:rsidR="00D26547" w:rsidRPr="00022E81" w14:paraId="40F45BE6" w14:textId="77777777" w:rsidTr="00781BD9">
        <w:tc>
          <w:tcPr>
            <w:tcW w:w="895" w:type="dxa"/>
          </w:tcPr>
          <w:p w14:paraId="1876EF3D" w14:textId="284DEFB8" w:rsidR="00D26547" w:rsidRPr="00930756" w:rsidRDefault="00D26547" w:rsidP="00D26547">
            <w:r w:rsidRPr="00930756">
              <w:t>T.</w:t>
            </w:r>
            <w:r w:rsidR="009D7C4E">
              <w:t>73</w:t>
            </w:r>
            <w:r w:rsidRPr="00930756">
              <w:t>.D</w:t>
            </w:r>
          </w:p>
        </w:tc>
        <w:tc>
          <w:tcPr>
            <w:tcW w:w="1717" w:type="dxa"/>
          </w:tcPr>
          <w:p w14:paraId="44DBCAF4" w14:textId="77777777" w:rsidR="00D26547" w:rsidRPr="00930756" w:rsidRDefault="00D26547" w:rsidP="00D26547">
            <w:pPr>
              <w:spacing w:after="160" w:line="259" w:lineRule="auto"/>
              <w:rPr>
                <w:rFonts w:asciiTheme="majorHAnsi" w:hAnsiTheme="majorHAnsi" w:cstheme="majorHAnsi"/>
                <w:sz w:val="18"/>
                <w:szCs w:val="18"/>
              </w:rPr>
            </w:pPr>
            <w:r w:rsidRPr="00930756">
              <w:rPr>
                <w:rFonts w:asciiTheme="majorHAnsi" w:hAnsiTheme="majorHAnsi" w:cstheme="majorHAnsi"/>
                <w:sz w:val="18"/>
                <w:szCs w:val="18"/>
              </w:rPr>
              <w:t xml:space="preserve">DEF.014 </w:t>
            </w:r>
          </w:p>
          <w:p w14:paraId="25C4B401" w14:textId="5B90EAC3" w:rsidR="00D26547" w:rsidRPr="00930756" w:rsidRDefault="00D26547" w:rsidP="00D26547">
            <w:pPr>
              <w:spacing w:after="160" w:line="259" w:lineRule="auto"/>
              <w:rPr>
                <w:rFonts w:asciiTheme="majorHAnsi" w:hAnsiTheme="majorHAnsi" w:cstheme="majorHAnsi"/>
                <w:sz w:val="18"/>
                <w:szCs w:val="18"/>
              </w:rPr>
            </w:pPr>
            <w:r w:rsidRPr="00930756">
              <w:rPr>
                <w:rFonts w:asciiTheme="majorHAnsi" w:hAnsiTheme="majorHAnsi" w:cstheme="majorHAnsi"/>
                <w:sz w:val="18"/>
                <w:szCs w:val="18"/>
              </w:rPr>
              <w:t>Create a PO to existing fixed assets</w:t>
            </w:r>
          </w:p>
        </w:tc>
        <w:tc>
          <w:tcPr>
            <w:tcW w:w="3053" w:type="dxa"/>
          </w:tcPr>
          <w:p w14:paraId="6A3F6105" w14:textId="77777777" w:rsidR="00D26547" w:rsidRPr="00930756" w:rsidRDefault="00D26547" w:rsidP="00D26547">
            <w:pPr>
              <w:pStyle w:val="NoSpacing"/>
              <w:rPr>
                <w:sz w:val="18"/>
                <w:szCs w:val="18"/>
              </w:rPr>
            </w:pPr>
            <w:r w:rsidRPr="00930756">
              <w:rPr>
                <w:sz w:val="18"/>
                <w:szCs w:val="18"/>
              </w:rPr>
              <w:t>Procurement and sourcing &gt;&gt; Purchase Orders &gt;&gt; All purchase order &gt;&gt; purchase order header and lines</w:t>
            </w:r>
          </w:p>
          <w:p w14:paraId="1C79F47B" w14:textId="77777777" w:rsidR="00D26547" w:rsidRPr="00930756" w:rsidRDefault="00D26547" w:rsidP="00D26547">
            <w:pPr>
              <w:pStyle w:val="NoSpacing"/>
              <w:rPr>
                <w:sz w:val="18"/>
                <w:szCs w:val="18"/>
              </w:rPr>
            </w:pPr>
          </w:p>
          <w:p w14:paraId="063A50BA" w14:textId="77777777" w:rsidR="00D26547" w:rsidRPr="00930756" w:rsidRDefault="00D26547" w:rsidP="00D26547">
            <w:pPr>
              <w:spacing w:after="160" w:line="259" w:lineRule="auto"/>
              <w:rPr>
                <w:sz w:val="18"/>
                <w:szCs w:val="18"/>
              </w:rPr>
            </w:pPr>
          </w:p>
        </w:tc>
        <w:tc>
          <w:tcPr>
            <w:tcW w:w="6660" w:type="dxa"/>
          </w:tcPr>
          <w:p w14:paraId="498AFDE0" w14:textId="1394269B" w:rsidR="00D26547" w:rsidRPr="00930756" w:rsidRDefault="00D26547" w:rsidP="00D26547">
            <w:pPr>
              <w:rPr>
                <w:sz w:val="18"/>
                <w:szCs w:val="18"/>
              </w:rPr>
            </w:pPr>
            <w:r w:rsidRPr="00930756">
              <w:rPr>
                <w:sz w:val="18"/>
                <w:szCs w:val="18"/>
              </w:rPr>
              <w:t xml:space="preserve">Select a fixed asset id that has property code and unit code defined. </w:t>
            </w:r>
          </w:p>
          <w:p w14:paraId="1AD6CF4C" w14:textId="77777777" w:rsidR="00D26547" w:rsidRPr="00930756" w:rsidRDefault="00D26547" w:rsidP="00D26547">
            <w:pPr>
              <w:rPr>
                <w:sz w:val="18"/>
                <w:szCs w:val="18"/>
              </w:rPr>
            </w:pPr>
          </w:p>
          <w:p w14:paraId="3DDB5ADF" w14:textId="77777777" w:rsidR="00D26547" w:rsidRPr="00930756" w:rsidRDefault="00D26547" w:rsidP="00D26547">
            <w:pPr>
              <w:rPr>
                <w:sz w:val="18"/>
                <w:szCs w:val="18"/>
              </w:rPr>
            </w:pPr>
            <w:r w:rsidRPr="00930756">
              <w:rPr>
                <w:sz w:val="18"/>
                <w:szCs w:val="18"/>
              </w:rPr>
              <w:t xml:space="preserve">Create a purchase order from procurement and sourcing, after selecting a fixed asset id, the entity code, property code and unit code should auto default. </w:t>
            </w:r>
          </w:p>
          <w:p w14:paraId="2339E2B2" w14:textId="77777777" w:rsidR="00D26547" w:rsidRPr="00930756" w:rsidRDefault="00D26547" w:rsidP="00D26547">
            <w:pPr>
              <w:rPr>
                <w:sz w:val="18"/>
                <w:szCs w:val="18"/>
              </w:rPr>
            </w:pPr>
          </w:p>
          <w:p w14:paraId="331A4CBF" w14:textId="5F1F5FD2" w:rsidR="00930756" w:rsidRPr="00746E30" w:rsidRDefault="00930756" w:rsidP="00D26547">
            <w:pPr>
              <w:rPr>
                <w:sz w:val="18"/>
                <w:szCs w:val="18"/>
              </w:rPr>
            </w:pPr>
            <w:r w:rsidRPr="00746E30">
              <w:rPr>
                <w:sz w:val="18"/>
                <w:szCs w:val="18"/>
              </w:rPr>
              <w:t xml:space="preserve">Validate the fixed asset ID Field is available </w:t>
            </w:r>
            <w:r w:rsidR="00746E30">
              <w:rPr>
                <w:sz w:val="18"/>
                <w:szCs w:val="18"/>
              </w:rPr>
              <w:t>on po creation form</w:t>
            </w:r>
          </w:p>
          <w:p w14:paraId="30DA926A" w14:textId="77777777" w:rsidR="00930756" w:rsidRPr="00746E30" w:rsidRDefault="00930756" w:rsidP="00D26547">
            <w:pPr>
              <w:rPr>
                <w:sz w:val="18"/>
                <w:szCs w:val="18"/>
              </w:rPr>
            </w:pPr>
          </w:p>
          <w:p w14:paraId="7EBA9DA7" w14:textId="435BC827" w:rsidR="00D26547" w:rsidRPr="00930756" w:rsidRDefault="00D26547" w:rsidP="00D26547">
            <w:pPr>
              <w:rPr>
                <w:sz w:val="18"/>
                <w:szCs w:val="18"/>
              </w:rPr>
            </w:pPr>
            <w:r w:rsidRPr="00930756">
              <w:rPr>
                <w:sz w:val="18"/>
                <w:szCs w:val="18"/>
              </w:rPr>
              <w:t xml:space="preserve">Validate the entity code, property code and unit code should default to the purchase order lines. </w:t>
            </w:r>
          </w:p>
          <w:p w14:paraId="583F0B73" w14:textId="77777777" w:rsidR="00D26547" w:rsidRPr="00930756" w:rsidRDefault="00D26547" w:rsidP="00D26547">
            <w:pPr>
              <w:rPr>
                <w:sz w:val="18"/>
                <w:szCs w:val="18"/>
              </w:rPr>
            </w:pPr>
          </w:p>
          <w:p w14:paraId="05A71751" w14:textId="7450817E" w:rsidR="00D26547" w:rsidRPr="00930756" w:rsidRDefault="00D26547" w:rsidP="00D26547">
            <w:pPr>
              <w:rPr>
                <w:sz w:val="18"/>
                <w:szCs w:val="18"/>
              </w:rPr>
            </w:pPr>
            <w:r w:rsidRPr="00930756">
              <w:rPr>
                <w:sz w:val="18"/>
                <w:szCs w:val="18"/>
              </w:rPr>
              <w:t xml:space="preserve">Validate the entity code, property code, and unit code should not be editable. </w:t>
            </w:r>
          </w:p>
          <w:p w14:paraId="76363E69" w14:textId="77777777" w:rsidR="00D26547" w:rsidRPr="00930756" w:rsidRDefault="00D26547" w:rsidP="00D26547">
            <w:pPr>
              <w:rPr>
                <w:sz w:val="18"/>
                <w:szCs w:val="18"/>
              </w:rPr>
            </w:pPr>
          </w:p>
          <w:p w14:paraId="1A0546FF" w14:textId="77777777" w:rsidR="00D26547" w:rsidRPr="00930756" w:rsidRDefault="00D26547" w:rsidP="00D26547">
            <w:pPr>
              <w:rPr>
                <w:sz w:val="18"/>
                <w:szCs w:val="18"/>
              </w:rPr>
            </w:pPr>
            <w:r w:rsidRPr="00930756">
              <w:rPr>
                <w:sz w:val="18"/>
                <w:szCs w:val="18"/>
              </w:rPr>
              <w:t>(</w:t>
            </w:r>
            <w:r w:rsidRPr="00930756">
              <w:rPr>
                <w:b/>
                <w:bCs/>
                <w:sz w:val="18"/>
                <w:szCs w:val="18"/>
              </w:rPr>
              <w:t>Note</w:t>
            </w:r>
            <w:r w:rsidRPr="00930756">
              <w:rPr>
                <w:sz w:val="18"/>
                <w:szCs w:val="18"/>
              </w:rPr>
              <w:t>: This is dependent on the bulk transfer subset that open projects will go through an update process when ownership changes.)</w:t>
            </w:r>
          </w:p>
          <w:p w14:paraId="57815A0F" w14:textId="77777777" w:rsidR="00D26547" w:rsidRPr="00930756" w:rsidRDefault="00D26547" w:rsidP="00D26547">
            <w:pPr>
              <w:rPr>
                <w:sz w:val="18"/>
                <w:szCs w:val="18"/>
              </w:rPr>
            </w:pPr>
          </w:p>
          <w:p w14:paraId="06379231" w14:textId="3E7EFC9F" w:rsidR="00D26547" w:rsidRPr="00930756" w:rsidRDefault="00D26547" w:rsidP="00D26547">
            <w:pPr>
              <w:rPr>
                <w:sz w:val="18"/>
                <w:szCs w:val="18"/>
              </w:rPr>
            </w:pPr>
            <w:r w:rsidRPr="00930756">
              <w:rPr>
                <w:sz w:val="18"/>
                <w:szCs w:val="18"/>
              </w:rPr>
              <w:t xml:space="preserve">Validate the financial dimension should auto populate from the fixed asset ID &gt;&gt; current book.  </w:t>
            </w:r>
          </w:p>
        </w:tc>
        <w:tc>
          <w:tcPr>
            <w:tcW w:w="1530" w:type="dxa"/>
          </w:tcPr>
          <w:p w14:paraId="1CF01222" w14:textId="77777777" w:rsidR="00D26547" w:rsidRPr="00F220E7" w:rsidRDefault="00D26547" w:rsidP="00D26547"/>
        </w:tc>
      </w:tr>
      <w:tr w:rsidR="00AC787B" w:rsidRPr="00022E81" w14:paraId="58D2E3F1" w14:textId="77777777" w:rsidTr="00B2124D">
        <w:tc>
          <w:tcPr>
            <w:tcW w:w="895" w:type="dxa"/>
          </w:tcPr>
          <w:p w14:paraId="523A149C" w14:textId="78738EE4" w:rsidR="00AC787B" w:rsidRPr="0059389C" w:rsidRDefault="00AC787B" w:rsidP="00D26547">
            <w:r>
              <w:t>T.</w:t>
            </w:r>
            <w:r w:rsidR="009D7C4E">
              <w:t>74</w:t>
            </w:r>
            <w:r>
              <w:t>.B</w:t>
            </w:r>
          </w:p>
        </w:tc>
        <w:tc>
          <w:tcPr>
            <w:tcW w:w="1717" w:type="dxa"/>
          </w:tcPr>
          <w:p w14:paraId="6AA63AB0" w14:textId="77777777" w:rsidR="00AC787B" w:rsidRDefault="00AC787B" w:rsidP="00D26547">
            <w:pPr>
              <w:spacing w:after="160" w:line="259" w:lineRule="auto"/>
              <w:rPr>
                <w:rFonts w:asciiTheme="majorHAnsi" w:hAnsiTheme="majorHAnsi" w:cstheme="majorHAnsi"/>
                <w:sz w:val="18"/>
                <w:szCs w:val="18"/>
              </w:rPr>
            </w:pPr>
            <w:r>
              <w:rPr>
                <w:rFonts w:asciiTheme="majorHAnsi" w:hAnsiTheme="majorHAnsi" w:cstheme="majorHAnsi"/>
                <w:sz w:val="18"/>
                <w:szCs w:val="18"/>
              </w:rPr>
              <w:t>DEF.15</w:t>
            </w:r>
          </w:p>
          <w:p w14:paraId="193590A5" w14:textId="59405E84" w:rsidR="00AC787B" w:rsidRPr="0059389C" w:rsidRDefault="00AC787B" w:rsidP="00D26547">
            <w:pPr>
              <w:spacing w:after="160" w:line="259" w:lineRule="auto"/>
              <w:rPr>
                <w:rFonts w:asciiTheme="majorHAnsi" w:hAnsiTheme="majorHAnsi" w:cstheme="majorHAnsi"/>
                <w:sz w:val="18"/>
                <w:szCs w:val="18"/>
              </w:rPr>
            </w:pPr>
            <w:r>
              <w:rPr>
                <w:rFonts w:asciiTheme="majorHAnsi" w:hAnsiTheme="majorHAnsi" w:cstheme="majorHAnsi"/>
                <w:sz w:val="18"/>
                <w:szCs w:val="18"/>
              </w:rPr>
              <w:t xml:space="preserve">Fixed asset sale </w:t>
            </w:r>
            <w:r w:rsidR="00746E30">
              <w:rPr>
                <w:rFonts w:asciiTheme="majorHAnsi" w:hAnsiTheme="majorHAnsi" w:cstheme="majorHAnsi"/>
                <w:sz w:val="18"/>
                <w:szCs w:val="18"/>
              </w:rPr>
              <w:t>- property</w:t>
            </w:r>
            <w:r>
              <w:rPr>
                <w:rFonts w:asciiTheme="majorHAnsi" w:hAnsiTheme="majorHAnsi" w:cstheme="majorHAnsi"/>
                <w:sz w:val="18"/>
                <w:szCs w:val="18"/>
              </w:rPr>
              <w:t xml:space="preserve"> code</w:t>
            </w:r>
          </w:p>
        </w:tc>
        <w:tc>
          <w:tcPr>
            <w:tcW w:w="3053" w:type="dxa"/>
          </w:tcPr>
          <w:p w14:paraId="36FAD9F7" w14:textId="3BB348F7" w:rsidR="00AC787B" w:rsidRPr="00F220E7" w:rsidRDefault="00AC787B" w:rsidP="00D26547">
            <w:pPr>
              <w:pStyle w:val="NoSpacing"/>
              <w:rPr>
                <w:sz w:val="18"/>
                <w:szCs w:val="18"/>
              </w:rPr>
            </w:pPr>
            <w:r>
              <w:rPr>
                <w:sz w:val="18"/>
                <w:szCs w:val="18"/>
              </w:rPr>
              <w:t>Accounts receivable &gt;&gt; Free text &gt;&gt; All Free text invoice</w:t>
            </w:r>
          </w:p>
        </w:tc>
        <w:tc>
          <w:tcPr>
            <w:tcW w:w="6660" w:type="dxa"/>
          </w:tcPr>
          <w:p w14:paraId="22BDFB20" w14:textId="1C19D7AF" w:rsidR="00AC787B" w:rsidRDefault="00AC787B" w:rsidP="00AC787B">
            <w:pPr>
              <w:rPr>
                <w:sz w:val="18"/>
                <w:szCs w:val="18"/>
              </w:rPr>
            </w:pPr>
            <w:r w:rsidRPr="00F220E7">
              <w:rPr>
                <w:sz w:val="18"/>
                <w:szCs w:val="18"/>
              </w:rPr>
              <w:t xml:space="preserve">Select a </w:t>
            </w:r>
            <w:r>
              <w:rPr>
                <w:sz w:val="18"/>
                <w:szCs w:val="18"/>
              </w:rPr>
              <w:t>fixed asset id</w:t>
            </w:r>
            <w:r w:rsidRPr="00F220E7">
              <w:rPr>
                <w:sz w:val="18"/>
                <w:szCs w:val="18"/>
              </w:rPr>
              <w:t xml:space="preserve"> that has property code</w:t>
            </w:r>
            <w:r>
              <w:rPr>
                <w:sz w:val="18"/>
                <w:szCs w:val="18"/>
              </w:rPr>
              <w:t>.</w:t>
            </w:r>
          </w:p>
          <w:p w14:paraId="267420A1" w14:textId="77777777" w:rsidR="00AC787B" w:rsidRPr="00F220E7" w:rsidRDefault="00AC787B" w:rsidP="00AC787B">
            <w:pPr>
              <w:rPr>
                <w:sz w:val="18"/>
                <w:szCs w:val="18"/>
              </w:rPr>
            </w:pPr>
          </w:p>
          <w:p w14:paraId="6D57C6F9" w14:textId="6FA4DB92" w:rsidR="00AC787B" w:rsidRPr="00F220E7" w:rsidRDefault="00AC787B" w:rsidP="00AC787B">
            <w:pPr>
              <w:rPr>
                <w:sz w:val="18"/>
                <w:szCs w:val="18"/>
              </w:rPr>
            </w:pPr>
            <w:r w:rsidRPr="00F220E7">
              <w:rPr>
                <w:sz w:val="18"/>
                <w:szCs w:val="18"/>
              </w:rPr>
              <w:t xml:space="preserve">Create a </w:t>
            </w:r>
            <w:r>
              <w:rPr>
                <w:sz w:val="18"/>
                <w:szCs w:val="18"/>
              </w:rPr>
              <w:t>free text invoice to sell the asset</w:t>
            </w:r>
            <w:r w:rsidRPr="00F220E7">
              <w:rPr>
                <w:sz w:val="18"/>
                <w:szCs w:val="18"/>
              </w:rPr>
              <w:t xml:space="preserve">, after selecting a </w:t>
            </w:r>
            <w:r>
              <w:rPr>
                <w:sz w:val="18"/>
                <w:szCs w:val="18"/>
              </w:rPr>
              <w:t>fixed asset</w:t>
            </w:r>
            <w:r w:rsidRPr="00F220E7">
              <w:rPr>
                <w:sz w:val="18"/>
                <w:szCs w:val="18"/>
              </w:rPr>
              <w:t xml:space="preserve"> id, the entity code, property code and unit code should auto default. </w:t>
            </w:r>
          </w:p>
          <w:p w14:paraId="5B79422E" w14:textId="77777777" w:rsidR="00AC787B" w:rsidRPr="00F220E7" w:rsidRDefault="00AC787B" w:rsidP="00AC787B">
            <w:pPr>
              <w:rPr>
                <w:sz w:val="18"/>
                <w:szCs w:val="18"/>
              </w:rPr>
            </w:pPr>
          </w:p>
          <w:p w14:paraId="55ECC523" w14:textId="47535B3B" w:rsidR="00AC787B" w:rsidRPr="00F220E7" w:rsidRDefault="00AC787B" w:rsidP="00AC787B">
            <w:pPr>
              <w:rPr>
                <w:sz w:val="18"/>
                <w:szCs w:val="18"/>
              </w:rPr>
            </w:pPr>
            <w:r>
              <w:rPr>
                <w:sz w:val="18"/>
                <w:szCs w:val="18"/>
              </w:rPr>
              <w:t>Validate t</w:t>
            </w:r>
            <w:r w:rsidRPr="00F220E7">
              <w:rPr>
                <w:sz w:val="18"/>
                <w:szCs w:val="18"/>
              </w:rPr>
              <w:t xml:space="preserve">he entity code, property code and unit code should default </w:t>
            </w:r>
            <w:r w:rsidR="00B04876">
              <w:rPr>
                <w:sz w:val="18"/>
                <w:szCs w:val="18"/>
              </w:rPr>
              <w:t xml:space="preserve">from the fixed asset master to the free text invoice. </w:t>
            </w:r>
          </w:p>
          <w:p w14:paraId="7753B52A" w14:textId="77777777" w:rsidR="00AC787B" w:rsidRPr="00F220E7" w:rsidRDefault="00AC787B" w:rsidP="00AC787B">
            <w:pPr>
              <w:rPr>
                <w:sz w:val="18"/>
                <w:szCs w:val="18"/>
              </w:rPr>
            </w:pPr>
          </w:p>
          <w:p w14:paraId="615A0A36" w14:textId="77777777" w:rsidR="00AC787B" w:rsidRPr="00F220E7" w:rsidRDefault="00AC787B" w:rsidP="00AC787B">
            <w:pPr>
              <w:rPr>
                <w:sz w:val="18"/>
                <w:szCs w:val="18"/>
              </w:rPr>
            </w:pPr>
            <w:r>
              <w:rPr>
                <w:sz w:val="18"/>
                <w:szCs w:val="18"/>
              </w:rPr>
              <w:t>Validate t</w:t>
            </w:r>
            <w:r w:rsidRPr="00F220E7">
              <w:rPr>
                <w:sz w:val="18"/>
                <w:szCs w:val="18"/>
              </w:rPr>
              <w:t xml:space="preserve">he entity code, property code, and unit code should not be editable. </w:t>
            </w:r>
          </w:p>
          <w:p w14:paraId="5646A07E" w14:textId="77777777" w:rsidR="00AC787B" w:rsidRPr="00F220E7" w:rsidRDefault="00AC787B" w:rsidP="00AC787B">
            <w:pPr>
              <w:rPr>
                <w:sz w:val="18"/>
                <w:szCs w:val="18"/>
              </w:rPr>
            </w:pPr>
          </w:p>
          <w:p w14:paraId="6E87EAAC" w14:textId="77777777" w:rsidR="00AC787B" w:rsidRPr="00F220E7" w:rsidRDefault="00AC787B" w:rsidP="00AC787B">
            <w:pPr>
              <w:rPr>
                <w:sz w:val="18"/>
                <w:szCs w:val="18"/>
              </w:rPr>
            </w:pPr>
            <w:r w:rsidRPr="00F220E7">
              <w:rPr>
                <w:sz w:val="18"/>
                <w:szCs w:val="18"/>
              </w:rPr>
              <w:t>(</w:t>
            </w:r>
            <w:r w:rsidRPr="00F220E7">
              <w:rPr>
                <w:b/>
                <w:bCs/>
                <w:sz w:val="18"/>
                <w:szCs w:val="18"/>
              </w:rPr>
              <w:t>Note</w:t>
            </w:r>
            <w:r w:rsidRPr="00F220E7">
              <w:rPr>
                <w:sz w:val="18"/>
                <w:szCs w:val="18"/>
              </w:rPr>
              <w:t>: This is dependent on the bulk transfer subset that open projects will go through an update process when ownership changes.)</w:t>
            </w:r>
          </w:p>
          <w:p w14:paraId="6F42ADB6" w14:textId="77777777" w:rsidR="00AC787B" w:rsidRPr="00F220E7" w:rsidRDefault="00AC787B" w:rsidP="00AC787B">
            <w:pPr>
              <w:rPr>
                <w:sz w:val="18"/>
                <w:szCs w:val="18"/>
              </w:rPr>
            </w:pPr>
          </w:p>
          <w:p w14:paraId="5088B245" w14:textId="6076FCD7" w:rsidR="00AC787B" w:rsidRPr="00F220E7" w:rsidRDefault="00AC787B" w:rsidP="00AC787B">
            <w:pPr>
              <w:rPr>
                <w:sz w:val="18"/>
                <w:szCs w:val="18"/>
              </w:rPr>
            </w:pPr>
            <w:r>
              <w:rPr>
                <w:sz w:val="18"/>
                <w:szCs w:val="18"/>
              </w:rPr>
              <w:t>Validate t</w:t>
            </w:r>
            <w:r w:rsidRPr="00F220E7">
              <w:rPr>
                <w:sz w:val="18"/>
                <w:szCs w:val="18"/>
              </w:rPr>
              <w:t xml:space="preserve">he financial dimension should auto populate from the </w:t>
            </w:r>
            <w:r>
              <w:rPr>
                <w:sz w:val="18"/>
                <w:szCs w:val="18"/>
              </w:rPr>
              <w:t>fixed asset ID &gt;&gt; current book</w:t>
            </w:r>
            <w:r w:rsidR="00B04876">
              <w:rPr>
                <w:sz w:val="18"/>
                <w:szCs w:val="18"/>
              </w:rPr>
              <w:t xml:space="preserve"> onto the free text invoice</w:t>
            </w:r>
            <w:r w:rsidRPr="00F220E7">
              <w:rPr>
                <w:sz w:val="18"/>
                <w:szCs w:val="18"/>
              </w:rPr>
              <w:t xml:space="preserve">.  </w:t>
            </w:r>
          </w:p>
        </w:tc>
        <w:tc>
          <w:tcPr>
            <w:tcW w:w="1530" w:type="dxa"/>
          </w:tcPr>
          <w:p w14:paraId="272BDD3B" w14:textId="77777777" w:rsidR="00AC787B" w:rsidRPr="00F220E7" w:rsidRDefault="00AC787B" w:rsidP="00D26547"/>
        </w:tc>
      </w:tr>
      <w:tr w:rsidR="00B04876" w:rsidRPr="00022E81" w14:paraId="037C9553" w14:textId="77777777" w:rsidTr="00B2124D">
        <w:tc>
          <w:tcPr>
            <w:tcW w:w="895" w:type="dxa"/>
          </w:tcPr>
          <w:p w14:paraId="2E2DD134" w14:textId="4D68A101" w:rsidR="00B04876" w:rsidRDefault="00B04876" w:rsidP="00B04876">
            <w:r>
              <w:t>T.</w:t>
            </w:r>
            <w:r w:rsidR="009D7C4E">
              <w:t>74</w:t>
            </w:r>
            <w:r>
              <w:t>.</w:t>
            </w:r>
            <w:r w:rsidR="002D5E9F">
              <w:t>C</w:t>
            </w:r>
          </w:p>
        </w:tc>
        <w:tc>
          <w:tcPr>
            <w:tcW w:w="1717" w:type="dxa"/>
          </w:tcPr>
          <w:p w14:paraId="2CD6FE60" w14:textId="77777777" w:rsidR="00B04876" w:rsidRDefault="00B04876" w:rsidP="00B04876">
            <w:pPr>
              <w:spacing w:after="160" w:line="259" w:lineRule="auto"/>
              <w:rPr>
                <w:rFonts w:asciiTheme="majorHAnsi" w:hAnsiTheme="majorHAnsi" w:cstheme="majorHAnsi"/>
                <w:sz w:val="18"/>
                <w:szCs w:val="18"/>
              </w:rPr>
            </w:pPr>
            <w:r>
              <w:rPr>
                <w:rFonts w:asciiTheme="majorHAnsi" w:hAnsiTheme="majorHAnsi" w:cstheme="majorHAnsi"/>
                <w:sz w:val="18"/>
                <w:szCs w:val="18"/>
              </w:rPr>
              <w:t>DEF.15</w:t>
            </w:r>
          </w:p>
          <w:p w14:paraId="2EBF8C09" w14:textId="08181137" w:rsidR="00B04876" w:rsidRDefault="00B04876" w:rsidP="00B04876">
            <w:pPr>
              <w:spacing w:after="160" w:line="259" w:lineRule="auto"/>
              <w:rPr>
                <w:rFonts w:asciiTheme="majorHAnsi" w:hAnsiTheme="majorHAnsi" w:cstheme="majorHAnsi"/>
                <w:sz w:val="18"/>
                <w:szCs w:val="18"/>
              </w:rPr>
            </w:pPr>
            <w:r>
              <w:rPr>
                <w:rFonts w:asciiTheme="majorHAnsi" w:hAnsiTheme="majorHAnsi" w:cstheme="majorHAnsi"/>
                <w:sz w:val="18"/>
                <w:szCs w:val="18"/>
              </w:rPr>
              <w:t xml:space="preserve">Fixed asset sale </w:t>
            </w:r>
            <w:r w:rsidR="00930756">
              <w:rPr>
                <w:rFonts w:asciiTheme="majorHAnsi" w:hAnsiTheme="majorHAnsi" w:cstheme="majorHAnsi"/>
                <w:sz w:val="18"/>
                <w:szCs w:val="18"/>
              </w:rPr>
              <w:t>- entity</w:t>
            </w:r>
            <w:r>
              <w:rPr>
                <w:rFonts w:asciiTheme="majorHAnsi" w:hAnsiTheme="majorHAnsi" w:cstheme="majorHAnsi"/>
                <w:sz w:val="18"/>
                <w:szCs w:val="18"/>
              </w:rPr>
              <w:t xml:space="preserve"> code</w:t>
            </w:r>
          </w:p>
        </w:tc>
        <w:tc>
          <w:tcPr>
            <w:tcW w:w="3053" w:type="dxa"/>
          </w:tcPr>
          <w:p w14:paraId="056C0E70" w14:textId="7685FCE9" w:rsidR="00B04876" w:rsidRDefault="00B04876" w:rsidP="00B04876">
            <w:pPr>
              <w:pStyle w:val="NoSpacing"/>
              <w:rPr>
                <w:sz w:val="18"/>
                <w:szCs w:val="18"/>
              </w:rPr>
            </w:pPr>
            <w:r>
              <w:rPr>
                <w:sz w:val="18"/>
                <w:szCs w:val="18"/>
              </w:rPr>
              <w:t>Accounts receivable &gt;&gt; Free text &gt;&gt; All Free text invoice</w:t>
            </w:r>
          </w:p>
        </w:tc>
        <w:tc>
          <w:tcPr>
            <w:tcW w:w="6660" w:type="dxa"/>
          </w:tcPr>
          <w:p w14:paraId="2DE6FEA2" w14:textId="57C32CE6" w:rsidR="00B04876" w:rsidRDefault="00B04876" w:rsidP="00B04876">
            <w:pPr>
              <w:rPr>
                <w:sz w:val="18"/>
                <w:szCs w:val="18"/>
              </w:rPr>
            </w:pPr>
            <w:r w:rsidRPr="00F220E7">
              <w:rPr>
                <w:sz w:val="18"/>
                <w:szCs w:val="18"/>
              </w:rPr>
              <w:t xml:space="preserve">Select a </w:t>
            </w:r>
            <w:r>
              <w:rPr>
                <w:sz w:val="18"/>
                <w:szCs w:val="18"/>
              </w:rPr>
              <w:t>fixed asset id</w:t>
            </w:r>
            <w:r w:rsidRPr="00F220E7">
              <w:rPr>
                <w:sz w:val="18"/>
                <w:szCs w:val="18"/>
              </w:rPr>
              <w:t xml:space="preserve"> that has </w:t>
            </w:r>
            <w:r>
              <w:rPr>
                <w:sz w:val="18"/>
                <w:szCs w:val="18"/>
              </w:rPr>
              <w:t>entity</w:t>
            </w:r>
            <w:r w:rsidRPr="00F220E7">
              <w:rPr>
                <w:sz w:val="18"/>
                <w:szCs w:val="18"/>
              </w:rPr>
              <w:t xml:space="preserve"> code</w:t>
            </w:r>
            <w:r>
              <w:rPr>
                <w:sz w:val="18"/>
                <w:szCs w:val="18"/>
              </w:rPr>
              <w:t>.</w:t>
            </w:r>
          </w:p>
          <w:p w14:paraId="11C35A8E" w14:textId="77777777" w:rsidR="00B04876" w:rsidRPr="00F220E7" w:rsidRDefault="00B04876" w:rsidP="00B04876">
            <w:pPr>
              <w:rPr>
                <w:sz w:val="18"/>
                <w:szCs w:val="18"/>
              </w:rPr>
            </w:pPr>
          </w:p>
          <w:p w14:paraId="0E75BAED" w14:textId="77777777" w:rsidR="00B04876" w:rsidRPr="00F220E7" w:rsidRDefault="00B04876" w:rsidP="00B04876">
            <w:pPr>
              <w:rPr>
                <w:sz w:val="18"/>
                <w:szCs w:val="18"/>
              </w:rPr>
            </w:pPr>
            <w:r w:rsidRPr="00F220E7">
              <w:rPr>
                <w:sz w:val="18"/>
                <w:szCs w:val="18"/>
              </w:rPr>
              <w:t xml:space="preserve">Create a </w:t>
            </w:r>
            <w:r>
              <w:rPr>
                <w:sz w:val="18"/>
                <w:szCs w:val="18"/>
              </w:rPr>
              <w:t>free text invoice to sell the asset</w:t>
            </w:r>
            <w:r w:rsidRPr="00F220E7">
              <w:rPr>
                <w:sz w:val="18"/>
                <w:szCs w:val="18"/>
              </w:rPr>
              <w:t xml:space="preserve">, after selecting a </w:t>
            </w:r>
            <w:r>
              <w:rPr>
                <w:sz w:val="18"/>
                <w:szCs w:val="18"/>
              </w:rPr>
              <w:t>fixed asset</w:t>
            </w:r>
            <w:r w:rsidRPr="00F220E7">
              <w:rPr>
                <w:sz w:val="18"/>
                <w:szCs w:val="18"/>
              </w:rPr>
              <w:t xml:space="preserve"> id, the entity code, property code and unit code should auto default. </w:t>
            </w:r>
          </w:p>
          <w:p w14:paraId="5590D88F" w14:textId="77777777" w:rsidR="00B04876" w:rsidRPr="00F220E7" w:rsidRDefault="00B04876" w:rsidP="00B04876">
            <w:pPr>
              <w:rPr>
                <w:sz w:val="18"/>
                <w:szCs w:val="18"/>
              </w:rPr>
            </w:pPr>
          </w:p>
          <w:p w14:paraId="30D0C436" w14:textId="77777777" w:rsidR="00B04876" w:rsidRPr="00F220E7" w:rsidRDefault="00B04876" w:rsidP="00B04876">
            <w:pPr>
              <w:rPr>
                <w:sz w:val="18"/>
                <w:szCs w:val="18"/>
              </w:rPr>
            </w:pPr>
            <w:r>
              <w:rPr>
                <w:sz w:val="18"/>
                <w:szCs w:val="18"/>
              </w:rPr>
              <w:t>Validate t</w:t>
            </w:r>
            <w:r w:rsidRPr="00F220E7">
              <w:rPr>
                <w:sz w:val="18"/>
                <w:szCs w:val="18"/>
              </w:rPr>
              <w:t xml:space="preserve">he entity code, property code and unit code should default </w:t>
            </w:r>
            <w:r>
              <w:rPr>
                <w:sz w:val="18"/>
                <w:szCs w:val="18"/>
              </w:rPr>
              <w:t xml:space="preserve">from the fixed asset master to the free text invoice. </w:t>
            </w:r>
          </w:p>
          <w:p w14:paraId="5404126C" w14:textId="77777777" w:rsidR="00B04876" w:rsidRPr="00F220E7" w:rsidRDefault="00B04876" w:rsidP="00B04876">
            <w:pPr>
              <w:rPr>
                <w:sz w:val="18"/>
                <w:szCs w:val="18"/>
              </w:rPr>
            </w:pPr>
          </w:p>
          <w:p w14:paraId="3B43AC06" w14:textId="77777777" w:rsidR="00B04876" w:rsidRPr="00F220E7" w:rsidRDefault="00B04876" w:rsidP="00B04876">
            <w:pPr>
              <w:rPr>
                <w:sz w:val="18"/>
                <w:szCs w:val="18"/>
              </w:rPr>
            </w:pPr>
            <w:r>
              <w:rPr>
                <w:sz w:val="18"/>
                <w:szCs w:val="18"/>
              </w:rPr>
              <w:t>Validate t</w:t>
            </w:r>
            <w:r w:rsidRPr="00F220E7">
              <w:rPr>
                <w:sz w:val="18"/>
                <w:szCs w:val="18"/>
              </w:rPr>
              <w:t xml:space="preserve">he entity code, property code, and unit code should not be editable. </w:t>
            </w:r>
          </w:p>
          <w:p w14:paraId="2E2B4683" w14:textId="77777777" w:rsidR="00B04876" w:rsidRPr="00F220E7" w:rsidRDefault="00B04876" w:rsidP="00B04876">
            <w:pPr>
              <w:rPr>
                <w:sz w:val="18"/>
                <w:szCs w:val="18"/>
              </w:rPr>
            </w:pPr>
          </w:p>
          <w:p w14:paraId="4D3CCB62" w14:textId="77777777" w:rsidR="00B04876" w:rsidRPr="00F220E7" w:rsidRDefault="00B04876" w:rsidP="00B04876">
            <w:pPr>
              <w:rPr>
                <w:sz w:val="18"/>
                <w:szCs w:val="18"/>
              </w:rPr>
            </w:pPr>
            <w:r w:rsidRPr="00F220E7">
              <w:rPr>
                <w:sz w:val="18"/>
                <w:szCs w:val="18"/>
              </w:rPr>
              <w:t>(</w:t>
            </w:r>
            <w:r w:rsidRPr="00F220E7">
              <w:rPr>
                <w:b/>
                <w:bCs/>
                <w:sz w:val="18"/>
                <w:szCs w:val="18"/>
              </w:rPr>
              <w:t>Note</w:t>
            </w:r>
            <w:r w:rsidRPr="00F220E7">
              <w:rPr>
                <w:sz w:val="18"/>
                <w:szCs w:val="18"/>
              </w:rPr>
              <w:t>: This is dependent on the bulk transfer subset that open projects will go through an update process when ownership changes.)</w:t>
            </w:r>
          </w:p>
          <w:p w14:paraId="3053467E" w14:textId="77777777" w:rsidR="00B04876" w:rsidRPr="00F220E7" w:rsidRDefault="00B04876" w:rsidP="00B04876">
            <w:pPr>
              <w:rPr>
                <w:sz w:val="18"/>
                <w:szCs w:val="18"/>
              </w:rPr>
            </w:pPr>
          </w:p>
          <w:p w14:paraId="1D729803" w14:textId="05C42C17" w:rsidR="00B04876" w:rsidRPr="00F220E7" w:rsidRDefault="00B04876" w:rsidP="00B04876">
            <w:pPr>
              <w:rPr>
                <w:sz w:val="18"/>
                <w:szCs w:val="18"/>
              </w:rPr>
            </w:pPr>
            <w:r>
              <w:rPr>
                <w:sz w:val="18"/>
                <w:szCs w:val="18"/>
              </w:rPr>
              <w:t>Validate t</w:t>
            </w:r>
            <w:r w:rsidRPr="00F220E7">
              <w:rPr>
                <w:sz w:val="18"/>
                <w:szCs w:val="18"/>
              </w:rPr>
              <w:t xml:space="preserve">he financial dimension should auto populate from the </w:t>
            </w:r>
            <w:r>
              <w:rPr>
                <w:sz w:val="18"/>
                <w:szCs w:val="18"/>
              </w:rPr>
              <w:t>fixed asset ID &gt;&gt; current book onto the free text invoice</w:t>
            </w:r>
            <w:r w:rsidRPr="00F220E7">
              <w:rPr>
                <w:sz w:val="18"/>
                <w:szCs w:val="18"/>
              </w:rPr>
              <w:t xml:space="preserve">.  </w:t>
            </w:r>
          </w:p>
        </w:tc>
        <w:tc>
          <w:tcPr>
            <w:tcW w:w="1530" w:type="dxa"/>
          </w:tcPr>
          <w:p w14:paraId="503E5CD7" w14:textId="77777777" w:rsidR="00B04876" w:rsidRPr="00F220E7" w:rsidRDefault="00B04876" w:rsidP="00B04876"/>
        </w:tc>
      </w:tr>
      <w:tr w:rsidR="00B04876" w:rsidRPr="00022E81" w14:paraId="0377439B" w14:textId="77777777" w:rsidTr="00B2124D">
        <w:tc>
          <w:tcPr>
            <w:tcW w:w="895" w:type="dxa"/>
          </w:tcPr>
          <w:p w14:paraId="6C5AAB22" w14:textId="02581F7D" w:rsidR="00B04876" w:rsidRDefault="00B04876" w:rsidP="00B04876">
            <w:r>
              <w:t>T.</w:t>
            </w:r>
            <w:r w:rsidR="009D7C4E">
              <w:t>74</w:t>
            </w:r>
            <w:r>
              <w:t>.</w:t>
            </w:r>
            <w:r w:rsidR="00AF7909">
              <w:t>D</w:t>
            </w:r>
          </w:p>
        </w:tc>
        <w:tc>
          <w:tcPr>
            <w:tcW w:w="1717" w:type="dxa"/>
          </w:tcPr>
          <w:p w14:paraId="3FF4D6F2" w14:textId="77777777" w:rsidR="00B04876" w:rsidRDefault="00B04876" w:rsidP="00B04876">
            <w:pPr>
              <w:spacing w:after="160" w:line="259" w:lineRule="auto"/>
              <w:rPr>
                <w:rFonts w:asciiTheme="majorHAnsi" w:hAnsiTheme="majorHAnsi" w:cstheme="majorHAnsi"/>
                <w:sz w:val="18"/>
                <w:szCs w:val="18"/>
              </w:rPr>
            </w:pPr>
            <w:r>
              <w:rPr>
                <w:rFonts w:asciiTheme="majorHAnsi" w:hAnsiTheme="majorHAnsi" w:cstheme="majorHAnsi"/>
                <w:sz w:val="18"/>
                <w:szCs w:val="18"/>
              </w:rPr>
              <w:t>DEF.15</w:t>
            </w:r>
          </w:p>
          <w:p w14:paraId="6D6436E1" w14:textId="5DA16CC6" w:rsidR="00B04876" w:rsidRDefault="00B04876" w:rsidP="00B04876">
            <w:pPr>
              <w:spacing w:after="160" w:line="259" w:lineRule="auto"/>
              <w:rPr>
                <w:rFonts w:asciiTheme="majorHAnsi" w:hAnsiTheme="majorHAnsi" w:cstheme="majorHAnsi"/>
                <w:sz w:val="18"/>
                <w:szCs w:val="18"/>
              </w:rPr>
            </w:pPr>
            <w:r>
              <w:rPr>
                <w:rFonts w:asciiTheme="majorHAnsi" w:hAnsiTheme="majorHAnsi" w:cstheme="majorHAnsi"/>
                <w:sz w:val="18"/>
                <w:szCs w:val="18"/>
              </w:rPr>
              <w:lastRenderedPageBreak/>
              <w:t xml:space="preserve">Fixed asset sale </w:t>
            </w:r>
            <w:r w:rsidR="00930756">
              <w:rPr>
                <w:rFonts w:asciiTheme="majorHAnsi" w:hAnsiTheme="majorHAnsi" w:cstheme="majorHAnsi"/>
                <w:sz w:val="18"/>
                <w:szCs w:val="18"/>
              </w:rPr>
              <w:t>- unit</w:t>
            </w:r>
            <w:r>
              <w:rPr>
                <w:rFonts w:asciiTheme="majorHAnsi" w:hAnsiTheme="majorHAnsi" w:cstheme="majorHAnsi"/>
                <w:sz w:val="18"/>
                <w:szCs w:val="18"/>
              </w:rPr>
              <w:t xml:space="preserve"> code</w:t>
            </w:r>
          </w:p>
        </w:tc>
        <w:tc>
          <w:tcPr>
            <w:tcW w:w="3053" w:type="dxa"/>
          </w:tcPr>
          <w:p w14:paraId="389A3593" w14:textId="3F4CAE52" w:rsidR="00B04876" w:rsidRDefault="00B04876" w:rsidP="00B04876">
            <w:pPr>
              <w:pStyle w:val="NoSpacing"/>
              <w:rPr>
                <w:sz w:val="18"/>
                <w:szCs w:val="18"/>
              </w:rPr>
            </w:pPr>
            <w:r>
              <w:rPr>
                <w:sz w:val="18"/>
                <w:szCs w:val="18"/>
              </w:rPr>
              <w:lastRenderedPageBreak/>
              <w:t>Accounts receivable &gt;&gt; Free text &gt;&gt; All Free text invoice</w:t>
            </w:r>
          </w:p>
        </w:tc>
        <w:tc>
          <w:tcPr>
            <w:tcW w:w="6660" w:type="dxa"/>
          </w:tcPr>
          <w:p w14:paraId="7BC861A4" w14:textId="77777777" w:rsidR="00B04876" w:rsidRPr="00F220E7" w:rsidRDefault="00B04876" w:rsidP="00B04876">
            <w:pPr>
              <w:rPr>
                <w:sz w:val="18"/>
                <w:szCs w:val="18"/>
              </w:rPr>
            </w:pPr>
            <w:r w:rsidRPr="00F220E7">
              <w:rPr>
                <w:sz w:val="18"/>
                <w:szCs w:val="18"/>
              </w:rPr>
              <w:t xml:space="preserve">Select a </w:t>
            </w:r>
            <w:r>
              <w:rPr>
                <w:sz w:val="18"/>
                <w:szCs w:val="18"/>
              </w:rPr>
              <w:t>fixed asset id</w:t>
            </w:r>
            <w:r w:rsidRPr="00F220E7">
              <w:rPr>
                <w:sz w:val="18"/>
                <w:szCs w:val="18"/>
              </w:rPr>
              <w:t xml:space="preserve"> that has property code </w:t>
            </w:r>
            <w:r>
              <w:rPr>
                <w:sz w:val="18"/>
                <w:szCs w:val="18"/>
              </w:rPr>
              <w:t xml:space="preserve">and unit code </w:t>
            </w:r>
            <w:r w:rsidRPr="00F220E7">
              <w:rPr>
                <w:sz w:val="18"/>
                <w:szCs w:val="18"/>
              </w:rPr>
              <w:t xml:space="preserve">defined. </w:t>
            </w:r>
          </w:p>
          <w:p w14:paraId="5156D952" w14:textId="77777777" w:rsidR="00B04876" w:rsidRPr="00F220E7" w:rsidRDefault="00B04876" w:rsidP="00B04876">
            <w:pPr>
              <w:rPr>
                <w:sz w:val="18"/>
                <w:szCs w:val="18"/>
              </w:rPr>
            </w:pPr>
          </w:p>
          <w:p w14:paraId="46A1B4AA" w14:textId="77777777" w:rsidR="00B04876" w:rsidRPr="00F220E7" w:rsidRDefault="00B04876" w:rsidP="00B04876">
            <w:pPr>
              <w:rPr>
                <w:sz w:val="18"/>
                <w:szCs w:val="18"/>
              </w:rPr>
            </w:pPr>
            <w:r w:rsidRPr="00F220E7">
              <w:rPr>
                <w:sz w:val="18"/>
                <w:szCs w:val="18"/>
              </w:rPr>
              <w:lastRenderedPageBreak/>
              <w:t xml:space="preserve">Create a </w:t>
            </w:r>
            <w:r>
              <w:rPr>
                <w:sz w:val="18"/>
                <w:szCs w:val="18"/>
              </w:rPr>
              <w:t>free text invoice to sell the asset</w:t>
            </w:r>
            <w:r w:rsidRPr="00F220E7">
              <w:rPr>
                <w:sz w:val="18"/>
                <w:szCs w:val="18"/>
              </w:rPr>
              <w:t xml:space="preserve">, after selecting a </w:t>
            </w:r>
            <w:r>
              <w:rPr>
                <w:sz w:val="18"/>
                <w:szCs w:val="18"/>
              </w:rPr>
              <w:t>fixed asset</w:t>
            </w:r>
            <w:r w:rsidRPr="00F220E7">
              <w:rPr>
                <w:sz w:val="18"/>
                <w:szCs w:val="18"/>
              </w:rPr>
              <w:t xml:space="preserve"> id, the entity code, property code and unit code should auto default. </w:t>
            </w:r>
          </w:p>
          <w:p w14:paraId="449CC5C2" w14:textId="77777777" w:rsidR="00B04876" w:rsidRPr="00F220E7" w:rsidRDefault="00B04876" w:rsidP="00B04876">
            <w:pPr>
              <w:rPr>
                <w:sz w:val="18"/>
                <w:szCs w:val="18"/>
              </w:rPr>
            </w:pPr>
          </w:p>
          <w:p w14:paraId="4D5B81D0" w14:textId="77777777" w:rsidR="00B04876" w:rsidRPr="00F220E7" w:rsidRDefault="00B04876" w:rsidP="00B04876">
            <w:pPr>
              <w:rPr>
                <w:sz w:val="18"/>
                <w:szCs w:val="18"/>
              </w:rPr>
            </w:pPr>
            <w:r>
              <w:rPr>
                <w:sz w:val="18"/>
                <w:szCs w:val="18"/>
              </w:rPr>
              <w:t>Validate t</w:t>
            </w:r>
            <w:r w:rsidRPr="00F220E7">
              <w:rPr>
                <w:sz w:val="18"/>
                <w:szCs w:val="18"/>
              </w:rPr>
              <w:t xml:space="preserve">he entity code, property code and unit code should default </w:t>
            </w:r>
            <w:r>
              <w:rPr>
                <w:sz w:val="18"/>
                <w:szCs w:val="18"/>
              </w:rPr>
              <w:t xml:space="preserve">from the fixed asset master to the free text invoice. </w:t>
            </w:r>
          </w:p>
          <w:p w14:paraId="4A8FD656" w14:textId="77777777" w:rsidR="00B04876" w:rsidRPr="00F220E7" w:rsidRDefault="00B04876" w:rsidP="00B04876">
            <w:pPr>
              <w:rPr>
                <w:sz w:val="18"/>
                <w:szCs w:val="18"/>
              </w:rPr>
            </w:pPr>
          </w:p>
          <w:p w14:paraId="0B1E8FEA" w14:textId="77777777" w:rsidR="00B04876" w:rsidRPr="00F220E7" w:rsidRDefault="00B04876" w:rsidP="00B04876">
            <w:pPr>
              <w:rPr>
                <w:sz w:val="18"/>
                <w:szCs w:val="18"/>
              </w:rPr>
            </w:pPr>
            <w:r>
              <w:rPr>
                <w:sz w:val="18"/>
                <w:szCs w:val="18"/>
              </w:rPr>
              <w:t>Validate t</w:t>
            </w:r>
            <w:r w:rsidRPr="00F220E7">
              <w:rPr>
                <w:sz w:val="18"/>
                <w:szCs w:val="18"/>
              </w:rPr>
              <w:t xml:space="preserve">he entity code, property code, and unit code should not be editable. </w:t>
            </w:r>
          </w:p>
          <w:p w14:paraId="2E83C259" w14:textId="77777777" w:rsidR="00B04876" w:rsidRPr="00F220E7" w:rsidRDefault="00B04876" w:rsidP="00B04876">
            <w:pPr>
              <w:rPr>
                <w:sz w:val="18"/>
                <w:szCs w:val="18"/>
              </w:rPr>
            </w:pPr>
          </w:p>
          <w:p w14:paraId="0FC3AEF8" w14:textId="77777777" w:rsidR="00B04876" w:rsidRPr="00F220E7" w:rsidRDefault="00B04876" w:rsidP="00B04876">
            <w:pPr>
              <w:rPr>
                <w:sz w:val="18"/>
                <w:szCs w:val="18"/>
              </w:rPr>
            </w:pPr>
            <w:r w:rsidRPr="00F220E7">
              <w:rPr>
                <w:sz w:val="18"/>
                <w:szCs w:val="18"/>
              </w:rPr>
              <w:t>(</w:t>
            </w:r>
            <w:r w:rsidRPr="00F220E7">
              <w:rPr>
                <w:b/>
                <w:bCs/>
                <w:sz w:val="18"/>
                <w:szCs w:val="18"/>
              </w:rPr>
              <w:t>Note</w:t>
            </w:r>
            <w:r w:rsidRPr="00F220E7">
              <w:rPr>
                <w:sz w:val="18"/>
                <w:szCs w:val="18"/>
              </w:rPr>
              <w:t>: This is dependent on the bulk transfer subset that open projects will go through an update process when ownership changes.)</w:t>
            </w:r>
          </w:p>
          <w:p w14:paraId="611C2361" w14:textId="77777777" w:rsidR="00B04876" w:rsidRPr="00F220E7" w:rsidRDefault="00B04876" w:rsidP="00B04876">
            <w:pPr>
              <w:rPr>
                <w:sz w:val="18"/>
                <w:szCs w:val="18"/>
              </w:rPr>
            </w:pPr>
          </w:p>
          <w:p w14:paraId="0F06082B" w14:textId="0F861E6D" w:rsidR="00B04876" w:rsidRPr="00F220E7" w:rsidRDefault="00B04876" w:rsidP="00B04876">
            <w:pPr>
              <w:rPr>
                <w:sz w:val="18"/>
                <w:szCs w:val="18"/>
              </w:rPr>
            </w:pPr>
            <w:r>
              <w:rPr>
                <w:sz w:val="18"/>
                <w:szCs w:val="18"/>
              </w:rPr>
              <w:t>Validate t</w:t>
            </w:r>
            <w:r w:rsidRPr="00F220E7">
              <w:rPr>
                <w:sz w:val="18"/>
                <w:szCs w:val="18"/>
              </w:rPr>
              <w:t xml:space="preserve">he financial dimension should auto populate from the </w:t>
            </w:r>
            <w:r>
              <w:rPr>
                <w:sz w:val="18"/>
                <w:szCs w:val="18"/>
              </w:rPr>
              <w:t>fixed asset ID &gt;&gt; current book onto the free text invoice</w:t>
            </w:r>
            <w:r w:rsidRPr="00F220E7">
              <w:rPr>
                <w:sz w:val="18"/>
                <w:szCs w:val="18"/>
              </w:rPr>
              <w:t xml:space="preserve">.  </w:t>
            </w:r>
          </w:p>
        </w:tc>
        <w:tc>
          <w:tcPr>
            <w:tcW w:w="1530" w:type="dxa"/>
          </w:tcPr>
          <w:p w14:paraId="75742333" w14:textId="77777777" w:rsidR="00B04876" w:rsidRPr="00F220E7" w:rsidRDefault="00B04876" w:rsidP="00B04876"/>
        </w:tc>
      </w:tr>
    </w:tbl>
    <w:p w14:paraId="7B9E87EC" w14:textId="77777777" w:rsidR="00972D01" w:rsidRPr="000F2A97" w:rsidRDefault="00972D01" w:rsidP="00972D01">
      <w:pPr>
        <w:rPr>
          <w:rFonts w:asciiTheme="majorHAnsi" w:hAnsiTheme="majorHAnsi"/>
          <w:color w:val="FF0000"/>
        </w:rPr>
      </w:pPr>
    </w:p>
    <w:p w14:paraId="3C8EE637" w14:textId="1F80CB6F" w:rsidR="00972D01" w:rsidRPr="00972D01" w:rsidRDefault="00972D01" w:rsidP="00746E30">
      <w:pPr>
        <w:pStyle w:val="Heading4"/>
      </w:pPr>
      <w:r>
        <w:t>Accounts Payable</w:t>
      </w:r>
    </w:p>
    <w:tbl>
      <w:tblPr>
        <w:tblStyle w:val="TableGrid"/>
        <w:tblW w:w="13855" w:type="dxa"/>
        <w:tblLayout w:type="fixed"/>
        <w:tblLook w:val="04A0" w:firstRow="1" w:lastRow="0" w:firstColumn="1" w:lastColumn="0" w:noHBand="0" w:noVBand="1"/>
      </w:tblPr>
      <w:tblGrid>
        <w:gridCol w:w="895"/>
        <w:gridCol w:w="1717"/>
        <w:gridCol w:w="3053"/>
        <w:gridCol w:w="6660"/>
        <w:gridCol w:w="1530"/>
      </w:tblGrid>
      <w:tr w:rsidR="00972D01" w:rsidRPr="00B21961" w14:paraId="08AA9F91" w14:textId="77777777" w:rsidTr="00746E30">
        <w:tc>
          <w:tcPr>
            <w:tcW w:w="895" w:type="dxa"/>
            <w:shd w:val="clear" w:color="auto" w:fill="FDE9D9" w:themeFill="accent6" w:themeFillTint="33"/>
          </w:tcPr>
          <w:p w14:paraId="512294E3" w14:textId="77777777" w:rsidR="00972D01" w:rsidRPr="00B21961" w:rsidRDefault="00972D01" w:rsidP="00A979C2">
            <w:pPr>
              <w:rPr>
                <w:b/>
              </w:rPr>
            </w:pPr>
            <w:r>
              <w:rPr>
                <w:b/>
              </w:rPr>
              <w:t>ID</w:t>
            </w:r>
          </w:p>
        </w:tc>
        <w:tc>
          <w:tcPr>
            <w:tcW w:w="1717" w:type="dxa"/>
            <w:shd w:val="clear" w:color="auto" w:fill="FDE9D9" w:themeFill="accent6" w:themeFillTint="33"/>
          </w:tcPr>
          <w:p w14:paraId="36B69830" w14:textId="77777777" w:rsidR="00972D01" w:rsidRPr="00B21961" w:rsidRDefault="00972D01" w:rsidP="00A979C2">
            <w:pPr>
              <w:rPr>
                <w:b/>
              </w:rPr>
            </w:pPr>
            <w:r w:rsidRPr="00B21961">
              <w:rPr>
                <w:b/>
              </w:rPr>
              <w:t>Scenario</w:t>
            </w:r>
          </w:p>
        </w:tc>
        <w:tc>
          <w:tcPr>
            <w:tcW w:w="3053" w:type="dxa"/>
            <w:shd w:val="clear" w:color="auto" w:fill="FDE9D9" w:themeFill="accent6" w:themeFillTint="33"/>
          </w:tcPr>
          <w:p w14:paraId="15F94D78" w14:textId="77777777" w:rsidR="00972D01" w:rsidRPr="00B21961" w:rsidRDefault="00972D01" w:rsidP="00A979C2">
            <w:pPr>
              <w:rPr>
                <w:b/>
              </w:rPr>
            </w:pPr>
            <w:r w:rsidRPr="00B21961">
              <w:rPr>
                <w:b/>
              </w:rPr>
              <w:t xml:space="preserve">Steps </w:t>
            </w:r>
          </w:p>
        </w:tc>
        <w:tc>
          <w:tcPr>
            <w:tcW w:w="6660" w:type="dxa"/>
            <w:shd w:val="clear" w:color="auto" w:fill="FDE9D9" w:themeFill="accent6" w:themeFillTint="33"/>
          </w:tcPr>
          <w:p w14:paraId="181DBAE1" w14:textId="77777777" w:rsidR="00972D01" w:rsidRPr="00B21961" w:rsidRDefault="00972D01" w:rsidP="00A979C2">
            <w:pPr>
              <w:tabs>
                <w:tab w:val="right" w:pos="4464"/>
              </w:tabs>
              <w:rPr>
                <w:b/>
              </w:rPr>
            </w:pPr>
            <w:r>
              <w:rPr>
                <w:b/>
              </w:rPr>
              <w:t>Expected Outcome</w:t>
            </w:r>
          </w:p>
        </w:tc>
        <w:tc>
          <w:tcPr>
            <w:tcW w:w="1530" w:type="dxa"/>
            <w:shd w:val="clear" w:color="auto" w:fill="FDE9D9" w:themeFill="accent6" w:themeFillTint="33"/>
          </w:tcPr>
          <w:p w14:paraId="47970BC0" w14:textId="77777777" w:rsidR="00972D01" w:rsidRPr="00B21961" w:rsidRDefault="00972D01" w:rsidP="00A979C2">
            <w:pPr>
              <w:rPr>
                <w:b/>
              </w:rPr>
            </w:pPr>
            <w:r>
              <w:rPr>
                <w:b/>
              </w:rPr>
              <w:t>Pass/Fail</w:t>
            </w:r>
          </w:p>
        </w:tc>
      </w:tr>
      <w:tr w:rsidR="00F220E7" w:rsidRPr="00F220E7" w14:paraId="212A7B63" w14:textId="77777777" w:rsidTr="00746E30">
        <w:tc>
          <w:tcPr>
            <w:tcW w:w="13855" w:type="dxa"/>
            <w:gridSpan w:val="5"/>
          </w:tcPr>
          <w:p w14:paraId="14B836D9" w14:textId="77777777" w:rsidR="00972D01" w:rsidRPr="00F220E7" w:rsidRDefault="00972D01" w:rsidP="00A979C2">
            <w:pPr>
              <w:pStyle w:val="Heading2"/>
              <w:jc w:val="center"/>
              <w:outlineLvl w:val="1"/>
              <w:rPr>
                <w:rStyle w:val="eop"/>
                <w:rFonts w:ascii="Calibri" w:hAnsi="Calibri" w:cs="Calibri"/>
                <w:sz w:val="24"/>
                <w:szCs w:val="24"/>
                <w:shd w:val="clear" w:color="auto" w:fill="FFFFFF"/>
              </w:rPr>
            </w:pPr>
            <w:r w:rsidRPr="00F220E7">
              <w:rPr>
                <w:rStyle w:val="eop"/>
                <w:rFonts w:ascii="Calibri" w:hAnsi="Calibri" w:cs="Calibri"/>
                <w:sz w:val="24"/>
                <w:szCs w:val="24"/>
                <w:shd w:val="clear" w:color="auto" w:fill="FFFFFF"/>
              </w:rPr>
              <w:t>DEFAULT VALUES</w:t>
            </w:r>
          </w:p>
          <w:p w14:paraId="7A1CED02" w14:textId="77777777" w:rsidR="00972D01" w:rsidRPr="00F220E7" w:rsidRDefault="00972D01" w:rsidP="00A979C2">
            <w:pPr>
              <w:rPr>
                <w:b/>
                <w:bCs/>
                <w:sz w:val="18"/>
                <w:szCs w:val="18"/>
              </w:rPr>
            </w:pPr>
            <w:r w:rsidRPr="00F220E7">
              <w:rPr>
                <w:sz w:val="18"/>
                <w:szCs w:val="18"/>
              </w:rPr>
              <w:t>The following test for default values is to ensure that the three fields [Entity code, property code, and unit code] are properly filled in based on the origin of the data</w:t>
            </w:r>
            <w:r w:rsidRPr="00F220E7">
              <w:rPr>
                <w:b/>
                <w:bCs/>
                <w:sz w:val="18"/>
                <w:szCs w:val="18"/>
              </w:rPr>
              <w:t>:</w:t>
            </w:r>
          </w:p>
          <w:p w14:paraId="42BD5F2F" w14:textId="77777777" w:rsidR="00972D01" w:rsidRPr="00F220E7" w:rsidRDefault="00972D01" w:rsidP="00A979C2">
            <w:pPr>
              <w:rPr>
                <w:b/>
                <w:bCs/>
                <w:sz w:val="18"/>
                <w:szCs w:val="18"/>
              </w:rPr>
            </w:pPr>
          </w:p>
          <w:p w14:paraId="75F978D8" w14:textId="77777777" w:rsidR="00972D01" w:rsidRPr="00F220E7" w:rsidRDefault="00972D01" w:rsidP="00A856B9">
            <w:pPr>
              <w:pStyle w:val="ListParagraph"/>
              <w:numPr>
                <w:ilvl w:val="0"/>
                <w:numId w:val="19"/>
              </w:numPr>
              <w:rPr>
                <w:b/>
              </w:rPr>
            </w:pPr>
            <w:r w:rsidRPr="00F220E7">
              <w:rPr>
                <w:bCs/>
                <w:sz w:val="18"/>
                <w:szCs w:val="18"/>
              </w:rPr>
              <w:t>Validate when using the property code that the [ entity code, and property code] destination forms are derived from the source. When a unit code is selected, then the [entity code, property code, and unit code] destination forms are defaulted from the source.</w:t>
            </w:r>
          </w:p>
          <w:p w14:paraId="7E9DF073" w14:textId="77777777" w:rsidR="00972D01" w:rsidRPr="00F220E7" w:rsidRDefault="00972D01" w:rsidP="00A856B9">
            <w:pPr>
              <w:pStyle w:val="ListParagraph"/>
              <w:numPr>
                <w:ilvl w:val="0"/>
                <w:numId w:val="19"/>
              </w:numPr>
              <w:rPr>
                <w:b/>
              </w:rPr>
            </w:pPr>
            <w:r w:rsidRPr="00F220E7">
              <w:rPr>
                <w:bCs/>
                <w:sz w:val="18"/>
                <w:szCs w:val="18"/>
              </w:rPr>
              <w:t xml:space="preserve">Validate when using the entity code that the [ entity </w:t>
            </w:r>
            <w:proofErr w:type="gramStart"/>
            <w:r w:rsidRPr="00F220E7">
              <w:rPr>
                <w:bCs/>
                <w:sz w:val="18"/>
                <w:szCs w:val="18"/>
              </w:rPr>
              <w:t>code ]</w:t>
            </w:r>
            <w:proofErr w:type="gramEnd"/>
            <w:r w:rsidRPr="00F220E7">
              <w:rPr>
                <w:bCs/>
                <w:sz w:val="18"/>
                <w:szCs w:val="18"/>
              </w:rPr>
              <w:t xml:space="preserve"> destination forms are derived from the source and the property code and unit code fields are left blank.</w:t>
            </w:r>
          </w:p>
          <w:p w14:paraId="0C1E60E5" w14:textId="77777777" w:rsidR="00972D01" w:rsidRPr="00F220E7" w:rsidRDefault="00972D01" w:rsidP="00A979C2">
            <w:pPr>
              <w:ind w:left="360"/>
              <w:rPr>
                <w:bCs/>
                <w:sz w:val="18"/>
                <w:szCs w:val="18"/>
              </w:rPr>
            </w:pPr>
          </w:p>
          <w:p w14:paraId="0477E113" w14:textId="77777777" w:rsidR="00972D01" w:rsidRPr="00F220E7" w:rsidRDefault="00972D01" w:rsidP="00A979C2">
            <w:pPr>
              <w:pStyle w:val="ListParagraph"/>
              <w:rPr>
                <w:bCs/>
                <w:sz w:val="18"/>
                <w:szCs w:val="18"/>
              </w:rPr>
            </w:pPr>
            <w:r w:rsidRPr="00F220E7">
              <w:rPr>
                <w:b/>
                <w:sz w:val="18"/>
                <w:szCs w:val="18"/>
                <w:highlight w:val="yellow"/>
                <w:u w:val="single"/>
              </w:rPr>
              <w:t>RISK</w:t>
            </w:r>
            <w:r w:rsidRPr="00F220E7">
              <w:rPr>
                <w:bCs/>
                <w:sz w:val="18"/>
                <w:szCs w:val="18"/>
                <w:highlight w:val="yellow"/>
              </w:rPr>
              <w:t xml:space="preserve">: </w:t>
            </w:r>
            <w:r w:rsidRPr="00F220E7">
              <w:rPr>
                <w:bCs/>
                <w:sz w:val="18"/>
                <w:szCs w:val="18"/>
              </w:rPr>
              <w:t xml:space="preserve">Need to regression test this area once the bulk transfer subsets are developed to ensure there is no impact to the following tests. </w:t>
            </w:r>
          </w:p>
          <w:p w14:paraId="06024C01" w14:textId="77777777" w:rsidR="00972D01" w:rsidRPr="00F220E7" w:rsidRDefault="00972D01" w:rsidP="00A979C2">
            <w:pPr>
              <w:pStyle w:val="ListParagraph"/>
              <w:numPr>
                <w:ilvl w:val="1"/>
                <w:numId w:val="4"/>
              </w:numPr>
              <w:rPr>
                <w:b/>
                <w:u w:val="single"/>
              </w:rPr>
            </w:pPr>
            <w:r w:rsidRPr="00F220E7">
              <w:rPr>
                <w:bCs/>
                <w:sz w:val="18"/>
                <w:szCs w:val="18"/>
              </w:rPr>
              <w:t>In addition, need to add testing that include ownership changes mid process once the bulk transfer subset is completed.</w:t>
            </w:r>
          </w:p>
        </w:tc>
      </w:tr>
      <w:tr w:rsidR="00F220E7" w:rsidRPr="00F220E7" w14:paraId="503582E8" w14:textId="77777777" w:rsidTr="00746E30">
        <w:tc>
          <w:tcPr>
            <w:tcW w:w="895" w:type="dxa"/>
          </w:tcPr>
          <w:p w14:paraId="1905003C" w14:textId="580254C3" w:rsidR="00972D01" w:rsidRPr="00F220E7" w:rsidRDefault="00972D01" w:rsidP="00A979C2">
            <w:r w:rsidRPr="00F220E7">
              <w:t>T.</w:t>
            </w:r>
            <w:r w:rsidR="00A01531">
              <w:t>75</w:t>
            </w:r>
            <w:r w:rsidRPr="00F220E7">
              <w:t>.B</w:t>
            </w:r>
          </w:p>
        </w:tc>
        <w:tc>
          <w:tcPr>
            <w:tcW w:w="1717" w:type="dxa"/>
          </w:tcPr>
          <w:p w14:paraId="6FE6B77D" w14:textId="77777777" w:rsidR="00972D01" w:rsidRPr="00F220E7" w:rsidRDefault="00972D01" w:rsidP="00A979C2">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DEF.002</w:t>
            </w:r>
          </w:p>
          <w:p w14:paraId="011A315F" w14:textId="09DFB536" w:rsidR="00972D01" w:rsidRPr="00F220E7" w:rsidRDefault="00972D01" w:rsidP="00A979C2">
            <w:pPr>
              <w:spacing w:after="160" w:line="259" w:lineRule="auto"/>
              <w:rPr>
                <w:sz w:val="18"/>
                <w:szCs w:val="18"/>
              </w:rPr>
            </w:pPr>
            <w:r w:rsidRPr="00F220E7">
              <w:rPr>
                <w:sz w:val="18"/>
                <w:szCs w:val="18"/>
              </w:rPr>
              <w:t>When generating a PO invoice</w:t>
            </w:r>
            <w:r w:rsidR="001E50CF" w:rsidRPr="00F220E7">
              <w:rPr>
                <w:sz w:val="18"/>
                <w:szCs w:val="18"/>
              </w:rPr>
              <w:t xml:space="preserve"> from all purchase order - </w:t>
            </w:r>
            <w:r w:rsidRPr="00F220E7">
              <w:rPr>
                <w:sz w:val="18"/>
                <w:szCs w:val="18"/>
              </w:rPr>
              <w:t>property code</w:t>
            </w:r>
          </w:p>
        </w:tc>
        <w:tc>
          <w:tcPr>
            <w:tcW w:w="3053" w:type="dxa"/>
          </w:tcPr>
          <w:p w14:paraId="64E4BFD5" w14:textId="77777777" w:rsidR="00972D01" w:rsidRPr="00F220E7" w:rsidRDefault="00972D01" w:rsidP="00A979C2">
            <w:pPr>
              <w:pStyle w:val="NoSpacing"/>
              <w:rPr>
                <w:sz w:val="18"/>
                <w:szCs w:val="18"/>
              </w:rPr>
            </w:pPr>
            <w:r w:rsidRPr="00F220E7">
              <w:rPr>
                <w:sz w:val="18"/>
                <w:szCs w:val="18"/>
              </w:rPr>
              <w:t>Procurement and sourcing &gt;&gt; Purchase orders &gt;&gt; All purchase orders &gt;&gt; Invoice tab &gt;&gt; Generate Invoice</w:t>
            </w:r>
          </w:p>
          <w:p w14:paraId="36A042AB" w14:textId="77777777" w:rsidR="00972D01" w:rsidRPr="00F220E7" w:rsidRDefault="00972D01" w:rsidP="00A979C2">
            <w:pPr>
              <w:pStyle w:val="NoSpacing"/>
              <w:rPr>
                <w:sz w:val="18"/>
                <w:szCs w:val="18"/>
              </w:rPr>
            </w:pPr>
          </w:p>
          <w:p w14:paraId="3D2A7BD4" w14:textId="4D739AF6" w:rsidR="00972D01" w:rsidRPr="00F220E7" w:rsidRDefault="00972D01" w:rsidP="00A979C2">
            <w:pPr>
              <w:spacing w:after="160" w:line="259" w:lineRule="auto"/>
              <w:rPr>
                <w:sz w:val="18"/>
                <w:szCs w:val="18"/>
              </w:rPr>
            </w:pPr>
          </w:p>
        </w:tc>
        <w:tc>
          <w:tcPr>
            <w:tcW w:w="6660" w:type="dxa"/>
          </w:tcPr>
          <w:p w14:paraId="51B56A91" w14:textId="79CAAC6A" w:rsidR="00B22BCC" w:rsidRPr="00F220E7" w:rsidRDefault="00B22BCC" w:rsidP="00A979C2">
            <w:pPr>
              <w:rPr>
                <w:sz w:val="18"/>
                <w:szCs w:val="18"/>
              </w:rPr>
            </w:pPr>
            <w:r w:rsidRPr="00F220E7">
              <w:rPr>
                <w:sz w:val="18"/>
                <w:szCs w:val="18"/>
              </w:rPr>
              <w:t xml:space="preserve">Select a purchase order where Property code was defined. </w:t>
            </w:r>
          </w:p>
          <w:p w14:paraId="6F454BAD" w14:textId="77777777" w:rsidR="00B22BCC" w:rsidRPr="00F220E7" w:rsidRDefault="00B22BCC" w:rsidP="00A979C2">
            <w:pPr>
              <w:rPr>
                <w:sz w:val="18"/>
                <w:szCs w:val="18"/>
              </w:rPr>
            </w:pPr>
          </w:p>
          <w:p w14:paraId="08CE3602" w14:textId="7CA0CF0F" w:rsidR="004D6161" w:rsidRPr="00F220E7" w:rsidRDefault="004D6161" w:rsidP="00A979C2">
            <w:pPr>
              <w:rPr>
                <w:sz w:val="18"/>
                <w:szCs w:val="18"/>
              </w:rPr>
            </w:pPr>
            <w:r w:rsidRPr="00F220E7">
              <w:rPr>
                <w:sz w:val="18"/>
                <w:szCs w:val="18"/>
              </w:rPr>
              <w:t xml:space="preserve">Validate that the entity code, property code and unit code auto defaults from the purchase order selected to the purchase order header and lines. </w:t>
            </w:r>
          </w:p>
          <w:p w14:paraId="5190A029" w14:textId="77777777" w:rsidR="004D6161" w:rsidRPr="00F220E7" w:rsidRDefault="004D6161" w:rsidP="00A979C2">
            <w:pPr>
              <w:rPr>
                <w:sz w:val="18"/>
                <w:szCs w:val="18"/>
              </w:rPr>
            </w:pPr>
          </w:p>
          <w:p w14:paraId="21DD4876" w14:textId="6D460FEB" w:rsidR="00972D01" w:rsidRPr="00F220E7" w:rsidRDefault="004D6161" w:rsidP="00A979C2">
            <w:pPr>
              <w:rPr>
                <w:sz w:val="18"/>
                <w:szCs w:val="18"/>
              </w:rPr>
            </w:pPr>
            <w:r w:rsidRPr="00F220E7">
              <w:rPr>
                <w:sz w:val="18"/>
                <w:szCs w:val="18"/>
              </w:rPr>
              <w:t xml:space="preserve">Validate the entity code, property code, and unit code field is not editable. </w:t>
            </w:r>
          </w:p>
          <w:p w14:paraId="33DDA7CD" w14:textId="597B4002" w:rsidR="004D6161" w:rsidRPr="00F220E7" w:rsidRDefault="004D6161" w:rsidP="00A979C2">
            <w:pPr>
              <w:rPr>
                <w:sz w:val="18"/>
                <w:szCs w:val="18"/>
              </w:rPr>
            </w:pPr>
          </w:p>
          <w:p w14:paraId="68537314" w14:textId="301C05AE" w:rsidR="004D6161" w:rsidRPr="00F220E7" w:rsidRDefault="004D6161" w:rsidP="00A979C2">
            <w:pPr>
              <w:rPr>
                <w:sz w:val="18"/>
                <w:szCs w:val="18"/>
              </w:rPr>
            </w:pPr>
            <w:r w:rsidRPr="00F220E7">
              <w:rPr>
                <w:sz w:val="18"/>
                <w:szCs w:val="18"/>
              </w:rPr>
              <w:t xml:space="preserve">Validate the financial dimensions on the purchase order invoice aligns with the financial dimensions on the purchase order. </w:t>
            </w:r>
          </w:p>
          <w:p w14:paraId="4131A58B" w14:textId="77777777" w:rsidR="00972D01" w:rsidRPr="00F220E7" w:rsidRDefault="00972D01" w:rsidP="00A979C2">
            <w:pPr>
              <w:rPr>
                <w:sz w:val="18"/>
                <w:szCs w:val="18"/>
              </w:rPr>
            </w:pPr>
          </w:p>
          <w:p w14:paraId="65810B7C" w14:textId="6D7F9F03" w:rsidR="00972D01" w:rsidRPr="00F220E7" w:rsidRDefault="00972D01" w:rsidP="00A979C2">
            <w:pPr>
              <w:rPr>
                <w:sz w:val="18"/>
                <w:szCs w:val="18"/>
              </w:rPr>
            </w:pPr>
            <w:r w:rsidRPr="00F220E7">
              <w:rPr>
                <w:sz w:val="18"/>
                <w:szCs w:val="18"/>
              </w:rPr>
              <w:lastRenderedPageBreak/>
              <w:t>(</w:t>
            </w:r>
            <w:r w:rsidRPr="00F220E7">
              <w:rPr>
                <w:b/>
                <w:bCs/>
                <w:sz w:val="18"/>
                <w:szCs w:val="18"/>
              </w:rPr>
              <w:t>Note</w:t>
            </w:r>
            <w:r w:rsidRPr="00F220E7">
              <w:rPr>
                <w:sz w:val="18"/>
                <w:szCs w:val="18"/>
              </w:rPr>
              <w:t xml:space="preserve">: this is dependent that the bulk transfer subset is in play and updating open PO takes place.)  </w:t>
            </w:r>
          </w:p>
        </w:tc>
        <w:tc>
          <w:tcPr>
            <w:tcW w:w="1530" w:type="dxa"/>
          </w:tcPr>
          <w:p w14:paraId="22A28783" w14:textId="77777777" w:rsidR="00972D01" w:rsidRPr="00F220E7" w:rsidRDefault="00972D01" w:rsidP="00A979C2"/>
        </w:tc>
      </w:tr>
      <w:tr w:rsidR="00F220E7" w:rsidRPr="00F220E7" w14:paraId="7ED92002" w14:textId="77777777" w:rsidTr="00746E30">
        <w:tc>
          <w:tcPr>
            <w:tcW w:w="895" w:type="dxa"/>
          </w:tcPr>
          <w:p w14:paraId="2FEBE1B6" w14:textId="39AAD814" w:rsidR="00972D01" w:rsidRPr="00F220E7" w:rsidRDefault="00972D01" w:rsidP="00A979C2">
            <w:r w:rsidRPr="00F220E7">
              <w:t>T.</w:t>
            </w:r>
            <w:r w:rsidR="00A01531">
              <w:t>75</w:t>
            </w:r>
            <w:r w:rsidRPr="00F220E7">
              <w:t>.C</w:t>
            </w:r>
          </w:p>
        </w:tc>
        <w:tc>
          <w:tcPr>
            <w:tcW w:w="1717" w:type="dxa"/>
          </w:tcPr>
          <w:p w14:paraId="073EDE62" w14:textId="77777777" w:rsidR="00972D01" w:rsidRPr="00F220E7" w:rsidRDefault="00972D01" w:rsidP="00A979C2">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DEF.002</w:t>
            </w:r>
          </w:p>
          <w:p w14:paraId="11E61239" w14:textId="02AB3200" w:rsidR="00972D01" w:rsidRPr="00F220E7" w:rsidRDefault="001E50CF" w:rsidP="00A979C2">
            <w:pPr>
              <w:spacing w:after="160" w:line="259" w:lineRule="auto"/>
              <w:rPr>
                <w:sz w:val="18"/>
                <w:szCs w:val="18"/>
              </w:rPr>
            </w:pPr>
            <w:r w:rsidRPr="00F220E7">
              <w:rPr>
                <w:sz w:val="18"/>
                <w:szCs w:val="18"/>
              </w:rPr>
              <w:t>When generating a PO invoice from all purchase order - entity code</w:t>
            </w:r>
          </w:p>
        </w:tc>
        <w:tc>
          <w:tcPr>
            <w:tcW w:w="3053" w:type="dxa"/>
          </w:tcPr>
          <w:p w14:paraId="4255C629" w14:textId="77777777" w:rsidR="00972D01" w:rsidRPr="00F220E7" w:rsidRDefault="00972D01" w:rsidP="00A979C2">
            <w:pPr>
              <w:pStyle w:val="NoSpacing"/>
              <w:rPr>
                <w:sz w:val="18"/>
                <w:szCs w:val="18"/>
              </w:rPr>
            </w:pPr>
            <w:r w:rsidRPr="00F220E7">
              <w:rPr>
                <w:sz w:val="18"/>
                <w:szCs w:val="18"/>
              </w:rPr>
              <w:t>Procurement and sourcing &gt;&gt; Purchase orders &gt;&gt; All purchase orders &gt;&gt; Invoice tab &gt;&gt; Generate Invoice</w:t>
            </w:r>
          </w:p>
          <w:p w14:paraId="6F9FE83C" w14:textId="77777777" w:rsidR="00972D01" w:rsidRPr="00F220E7" w:rsidRDefault="00972D01" w:rsidP="00A979C2">
            <w:pPr>
              <w:pStyle w:val="NoSpacing"/>
              <w:rPr>
                <w:sz w:val="18"/>
                <w:szCs w:val="18"/>
              </w:rPr>
            </w:pPr>
          </w:p>
          <w:p w14:paraId="649D41BA" w14:textId="670CA0D0" w:rsidR="00972D01" w:rsidRPr="00F220E7" w:rsidRDefault="00972D01" w:rsidP="00A979C2">
            <w:pPr>
              <w:spacing w:after="160" w:line="259" w:lineRule="auto"/>
              <w:rPr>
                <w:sz w:val="18"/>
                <w:szCs w:val="18"/>
              </w:rPr>
            </w:pPr>
          </w:p>
        </w:tc>
        <w:tc>
          <w:tcPr>
            <w:tcW w:w="6660" w:type="dxa"/>
          </w:tcPr>
          <w:p w14:paraId="66F988EC" w14:textId="1E9D5663" w:rsidR="004D6161" w:rsidRPr="00F220E7" w:rsidRDefault="004D6161" w:rsidP="004D6161">
            <w:pPr>
              <w:rPr>
                <w:sz w:val="18"/>
                <w:szCs w:val="18"/>
              </w:rPr>
            </w:pPr>
            <w:r w:rsidRPr="00F220E7">
              <w:rPr>
                <w:sz w:val="18"/>
                <w:szCs w:val="18"/>
              </w:rPr>
              <w:t xml:space="preserve">Select a purchase order where </w:t>
            </w:r>
            <w:r w:rsidR="004333E9" w:rsidRPr="00F220E7">
              <w:rPr>
                <w:sz w:val="18"/>
                <w:szCs w:val="18"/>
              </w:rPr>
              <w:t>entity code</w:t>
            </w:r>
            <w:r w:rsidRPr="00F220E7">
              <w:rPr>
                <w:sz w:val="18"/>
                <w:szCs w:val="18"/>
              </w:rPr>
              <w:t xml:space="preserve"> was defined. </w:t>
            </w:r>
          </w:p>
          <w:p w14:paraId="0E06C112" w14:textId="77777777" w:rsidR="004D6161" w:rsidRPr="00F220E7" w:rsidRDefault="004D6161" w:rsidP="004D6161">
            <w:pPr>
              <w:rPr>
                <w:sz w:val="18"/>
                <w:szCs w:val="18"/>
              </w:rPr>
            </w:pPr>
          </w:p>
          <w:p w14:paraId="34298244" w14:textId="77777777" w:rsidR="004D6161" w:rsidRPr="00F220E7" w:rsidRDefault="004D6161" w:rsidP="004D6161">
            <w:pPr>
              <w:rPr>
                <w:sz w:val="18"/>
                <w:szCs w:val="18"/>
              </w:rPr>
            </w:pPr>
            <w:r w:rsidRPr="00F220E7">
              <w:rPr>
                <w:sz w:val="18"/>
                <w:szCs w:val="18"/>
              </w:rPr>
              <w:t xml:space="preserve">Validate that the entity code, property code and unit code auto defaults from the purchase order selected to the purchase order header and lines. </w:t>
            </w:r>
          </w:p>
          <w:p w14:paraId="3777436B" w14:textId="77777777" w:rsidR="004D6161" w:rsidRPr="00F220E7" w:rsidRDefault="004D6161" w:rsidP="004D6161">
            <w:pPr>
              <w:rPr>
                <w:sz w:val="18"/>
                <w:szCs w:val="18"/>
              </w:rPr>
            </w:pPr>
          </w:p>
          <w:p w14:paraId="75623C1B" w14:textId="77777777" w:rsidR="004D6161" w:rsidRPr="00F220E7" w:rsidRDefault="004D6161" w:rsidP="004D6161">
            <w:pPr>
              <w:rPr>
                <w:sz w:val="18"/>
                <w:szCs w:val="18"/>
              </w:rPr>
            </w:pPr>
            <w:r w:rsidRPr="00F220E7">
              <w:rPr>
                <w:sz w:val="18"/>
                <w:szCs w:val="18"/>
              </w:rPr>
              <w:t xml:space="preserve">Validate the entity code, property code, and unit code field is not editable. </w:t>
            </w:r>
          </w:p>
          <w:p w14:paraId="54A8C8A6" w14:textId="77777777" w:rsidR="004D6161" w:rsidRPr="00F220E7" w:rsidRDefault="004D6161" w:rsidP="004D6161">
            <w:pPr>
              <w:rPr>
                <w:sz w:val="18"/>
                <w:szCs w:val="18"/>
              </w:rPr>
            </w:pPr>
          </w:p>
          <w:p w14:paraId="6A26776C" w14:textId="77777777" w:rsidR="004D6161" w:rsidRPr="00F220E7" w:rsidRDefault="004D6161" w:rsidP="004D6161">
            <w:pPr>
              <w:rPr>
                <w:sz w:val="18"/>
                <w:szCs w:val="18"/>
              </w:rPr>
            </w:pPr>
            <w:r w:rsidRPr="00F220E7">
              <w:rPr>
                <w:sz w:val="18"/>
                <w:szCs w:val="18"/>
              </w:rPr>
              <w:t xml:space="preserve">Validate the financial dimensions on the purchase order invoice aligns with the financial dimensions on the purchase order. </w:t>
            </w:r>
          </w:p>
          <w:p w14:paraId="60C05262" w14:textId="77777777" w:rsidR="004D6161" w:rsidRPr="00F220E7" w:rsidRDefault="004D6161" w:rsidP="004D6161">
            <w:pPr>
              <w:rPr>
                <w:sz w:val="18"/>
                <w:szCs w:val="18"/>
              </w:rPr>
            </w:pPr>
          </w:p>
          <w:p w14:paraId="55DAFB66" w14:textId="4D2565DF" w:rsidR="00972D01" w:rsidRPr="00F220E7" w:rsidRDefault="004D6161" w:rsidP="004D6161">
            <w:pPr>
              <w:rPr>
                <w:sz w:val="18"/>
                <w:szCs w:val="18"/>
              </w:rPr>
            </w:pPr>
            <w:r w:rsidRPr="00F220E7">
              <w:rPr>
                <w:sz w:val="18"/>
                <w:szCs w:val="18"/>
              </w:rPr>
              <w:t>(</w:t>
            </w:r>
            <w:r w:rsidRPr="00F220E7">
              <w:rPr>
                <w:b/>
                <w:bCs/>
                <w:sz w:val="18"/>
                <w:szCs w:val="18"/>
              </w:rPr>
              <w:t>Note</w:t>
            </w:r>
            <w:r w:rsidRPr="00F220E7">
              <w:rPr>
                <w:sz w:val="18"/>
                <w:szCs w:val="18"/>
              </w:rPr>
              <w:t xml:space="preserve">: this is dependent that the bulk transfer subset is in play and updating open PO takes place.)  </w:t>
            </w:r>
          </w:p>
        </w:tc>
        <w:tc>
          <w:tcPr>
            <w:tcW w:w="1530" w:type="dxa"/>
          </w:tcPr>
          <w:p w14:paraId="4CEB6D9E" w14:textId="77777777" w:rsidR="00972D01" w:rsidRPr="00F220E7" w:rsidRDefault="00972D01" w:rsidP="00A979C2"/>
        </w:tc>
      </w:tr>
      <w:tr w:rsidR="004333E9" w:rsidRPr="00F220E7" w14:paraId="1B78AACC" w14:textId="77777777" w:rsidTr="00746E30">
        <w:tc>
          <w:tcPr>
            <w:tcW w:w="895" w:type="dxa"/>
          </w:tcPr>
          <w:p w14:paraId="4B170573" w14:textId="5762AFFC" w:rsidR="004333E9" w:rsidRPr="00F220E7" w:rsidRDefault="004333E9" w:rsidP="004333E9">
            <w:r w:rsidRPr="00F220E7">
              <w:t>T.</w:t>
            </w:r>
            <w:r w:rsidR="00A01531">
              <w:t>75</w:t>
            </w:r>
            <w:r w:rsidRPr="00F220E7">
              <w:t>.D</w:t>
            </w:r>
          </w:p>
        </w:tc>
        <w:tc>
          <w:tcPr>
            <w:tcW w:w="1717" w:type="dxa"/>
          </w:tcPr>
          <w:p w14:paraId="7CFA58E7" w14:textId="77777777" w:rsidR="004333E9" w:rsidRPr="00F220E7" w:rsidRDefault="004333E9" w:rsidP="004333E9">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DEF.002</w:t>
            </w:r>
          </w:p>
          <w:p w14:paraId="4D38FB25" w14:textId="75ABBFBC" w:rsidR="004333E9" w:rsidRPr="00F220E7" w:rsidRDefault="004333E9" w:rsidP="004333E9">
            <w:pPr>
              <w:spacing w:after="160" w:line="259" w:lineRule="auto"/>
              <w:rPr>
                <w:rFonts w:asciiTheme="majorHAnsi" w:hAnsiTheme="majorHAnsi" w:cstheme="majorHAnsi"/>
                <w:sz w:val="18"/>
                <w:szCs w:val="18"/>
              </w:rPr>
            </w:pPr>
            <w:r w:rsidRPr="00F220E7">
              <w:rPr>
                <w:sz w:val="18"/>
                <w:szCs w:val="18"/>
              </w:rPr>
              <w:t>When generating a PO invoice from all purchase order - Unit code</w:t>
            </w:r>
          </w:p>
        </w:tc>
        <w:tc>
          <w:tcPr>
            <w:tcW w:w="3053" w:type="dxa"/>
          </w:tcPr>
          <w:p w14:paraId="525CADE4" w14:textId="77777777" w:rsidR="004333E9" w:rsidRPr="00F220E7" w:rsidRDefault="004333E9" w:rsidP="004333E9">
            <w:pPr>
              <w:pStyle w:val="NoSpacing"/>
              <w:rPr>
                <w:sz w:val="18"/>
                <w:szCs w:val="18"/>
              </w:rPr>
            </w:pPr>
            <w:r w:rsidRPr="00F220E7">
              <w:rPr>
                <w:sz w:val="18"/>
                <w:szCs w:val="18"/>
              </w:rPr>
              <w:t>Procurement and sourcing &gt;&gt; Purchase orders &gt;&gt; All purchase orders &gt;&gt; Invoice tab &gt;&gt; Generate Invoice</w:t>
            </w:r>
          </w:p>
          <w:p w14:paraId="1E07A9A3" w14:textId="77777777" w:rsidR="004333E9" w:rsidRPr="00F220E7" w:rsidRDefault="004333E9" w:rsidP="004333E9">
            <w:pPr>
              <w:pStyle w:val="NoSpacing"/>
              <w:rPr>
                <w:sz w:val="18"/>
                <w:szCs w:val="18"/>
              </w:rPr>
            </w:pPr>
          </w:p>
        </w:tc>
        <w:tc>
          <w:tcPr>
            <w:tcW w:w="6660" w:type="dxa"/>
          </w:tcPr>
          <w:p w14:paraId="2188ED04" w14:textId="423E7A11" w:rsidR="004333E9" w:rsidRPr="00F220E7" w:rsidRDefault="004333E9" w:rsidP="004333E9">
            <w:pPr>
              <w:rPr>
                <w:sz w:val="18"/>
                <w:szCs w:val="18"/>
              </w:rPr>
            </w:pPr>
            <w:r w:rsidRPr="00F220E7">
              <w:rPr>
                <w:sz w:val="18"/>
                <w:szCs w:val="18"/>
              </w:rPr>
              <w:t xml:space="preserve">Select a purchase order where unit code was defined. </w:t>
            </w:r>
          </w:p>
          <w:p w14:paraId="1CF96CE6" w14:textId="77777777" w:rsidR="004333E9" w:rsidRPr="00F220E7" w:rsidRDefault="004333E9" w:rsidP="004333E9">
            <w:pPr>
              <w:rPr>
                <w:sz w:val="18"/>
                <w:szCs w:val="18"/>
              </w:rPr>
            </w:pPr>
          </w:p>
          <w:p w14:paraId="27D3811B" w14:textId="77777777" w:rsidR="004333E9" w:rsidRPr="00F220E7" w:rsidRDefault="004333E9" w:rsidP="004333E9">
            <w:pPr>
              <w:rPr>
                <w:sz w:val="18"/>
                <w:szCs w:val="18"/>
              </w:rPr>
            </w:pPr>
            <w:r w:rsidRPr="00F220E7">
              <w:rPr>
                <w:sz w:val="18"/>
                <w:szCs w:val="18"/>
              </w:rPr>
              <w:t xml:space="preserve">Validate that the entity code, property code and unit code auto defaults from the purchase order selected to the purchase order header and lines. </w:t>
            </w:r>
          </w:p>
          <w:p w14:paraId="780CC292" w14:textId="77777777" w:rsidR="004333E9" w:rsidRPr="00F220E7" w:rsidRDefault="004333E9" w:rsidP="004333E9">
            <w:pPr>
              <w:rPr>
                <w:sz w:val="18"/>
                <w:szCs w:val="18"/>
              </w:rPr>
            </w:pPr>
          </w:p>
          <w:p w14:paraId="1C914C1C" w14:textId="77777777" w:rsidR="004333E9" w:rsidRPr="00F220E7" w:rsidRDefault="004333E9" w:rsidP="004333E9">
            <w:pPr>
              <w:rPr>
                <w:sz w:val="18"/>
                <w:szCs w:val="18"/>
              </w:rPr>
            </w:pPr>
            <w:r w:rsidRPr="00F220E7">
              <w:rPr>
                <w:sz w:val="18"/>
                <w:szCs w:val="18"/>
              </w:rPr>
              <w:t xml:space="preserve">Validate the entity code, property code, and unit code field is not editable. </w:t>
            </w:r>
          </w:p>
          <w:p w14:paraId="0D218566" w14:textId="77777777" w:rsidR="004333E9" w:rsidRPr="00F220E7" w:rsidRDefault="004333E9" w:rsidP="004333E9">
            <w:pPr>
              <w:rPr>
                <w:sz w:val="18"/>
                <w:szCs w:val="18"/>
              </w:rPr>
            </w:pPr>
          </w:p>
          <w:p w14:paraId="5A074882" w14:textId="77777777" w:rsidR="004333E9" w:rsidRPr="00F220E7" w:rsidRDefault="004333E9" w:rsidP="004333E9">
            <w:pPr>
              <w:rPr>
                <w:sz w:val="18"/>
                <w:szCs w:val="18"/>
              </w:rPr>
            </w:pPr>
            <w:r w:rsidRPr="00F220E7">
              <w:rPr>
                <w:sz w:val="18"/>
                <w:szCs w:val="18"/>
              </w:rPr>
              <w:t xml:space="preserve">Validate the financial dimensions on the purchase order invoice aligns with the financial dimensions on the purchase order. </w:t>
            </w:r>
          </w:p>
          <w:p w14:paraId="647594BE" w14:textId="77777777" w:rsidR="004333E9" w:rsidRPr="00F220E7" w:rsidRDefault="004333E9" w:rsidP="004333E9">
            <w:pPr>
              <w:rPr>
                <w:sz w:val="18"/>
                <w:szCs w:val="18"/>
              </w:rPr>
            </w:pPr>
          </w:p>
          <w:p w14:paraId="27039AF9" w14:textId="0DD81DFC" w:rsidR="004333E9" w:rsidRPr="00F220E7" w:rsidRDefault="004333E9" w:rsidP="004333E9">
            <w:pPr>
              <w:rPr>
                <w:sz w:val="18"/>
                <w:szCs w:val="18"/>
              </w:rPr>
            </w:pPr>
            <w:r w:rsidRPr="00F220E7">
              <w:rPr>
                <w:sz w:val="18"/>
                <w:szCs w:val="18"/>
              </w:rPr>
              <w:t>(</w:t>
            </w:r>
            <w:r w:rsidRPr="00F220E7">
              <w:rPr>
                <w:b/>
                <w:bCs/>
                <w:sz w:val="18"/>
                <w:szCs w:val="18"/>
              </w:rPr>
              <w:t>Note</w:t>
            </w:r>
            <w:r w:rsidRPr="00F220E7">
              <w:rPr>
                <w:sz w:val="18"/>
                <w:szCs w:val="18"/>
              </w:rPr>
              <w:t xml:space="preserve">: this is dependent that the bulk transfer subset is in play and updating open PO takes place.)  </w:t>
            </w:r>
          </w:p>
        </w:tc>
        <w:tc>
          <w:tcPr>
            <w:tcW w:w="1530" w:type="dxa"/>
          </w:tcPr>
          <w:p w14:paraId="505D043E" w14:textId="77777777" w:rsidR="004333E9" w:rsidRPr="00F220E7" w:rsidRDefault="004333E9" w:rsidP="004333E9"/>
        </w:tc>
      </w:tr>
      <w:tr w:rsidR="00F220E7" w:rsidRPr="00F220E7" w14:paraId="244E2919" w14:textId="77777777" w:rsidTr="00746E30">
        <w:tc>
          <w:tcPr>
            <w:tcW w:w="895" w:type="dxa"/>
            <w:shd w:val="clear" w:color="auto" w:fill="auto"/>
          </w:tcPr>
          <w:p w14:paraId="789E18FA" w14:textId="094A0E54" w:rsidR="00E45C31" w:rsidRPr="00F220E7" w:rsidRDefault="00E45C31" w:rsidP="00E45C31">
            <w:pPr>
              <w:rPr>
                <w:bCs/>
              </w:rPr>
            </w:pPr>
            <w:r w:rsidRPr="00F220E7">
              <w:rPr>
                <w:bCs/>
              </w:rPr>
              <w:t>T.</w:t>
            </w:r>
            <w:r w:rsidR="00A01531">
              <w:rPr>
                <w:bCs/>
              </w:rPr>
              <w:t>76</w:t>
            </w:r>
            <w:r w:rsidRPr="00F220E7">
              <w:rPr>
                <w:bCs/>
              </w:rPr>
              <w:t>.B</w:t>
            </w:r>
          </w:p>
        </w:tc>
        <w:tc>
          <w:tcPr>
            <w:tcW w:w="1717" w:type="dxa"/>
          </w:tcPr>
          <w:p w14:paraId="6F64B15A" w14:textId="74E38DF0" w:rsidR="00E45C31" w:rsidRPr="00F220E7" w:rsidRDefault="00E45C31" w:rsidP="00E45C31">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DEF.002</w:t>
            </w:r>
          </w:p>
          <w:p w14:paraId="643128A7" w14:textId="04F4AB42" w:rsidR="00E45C31" w:rsidRPr="00F220E7" w:rsidRDefault="00E45C31" w:rsidP="00E45C31">
            <w:pPr>
              <w:rPr>
                <w:sz w:val="18"/>
                <w:szCs w:val="18"/>
              </w:rPr>
            </w:pPr>
          </w:p>
          <w:p w14:paraId="4CF175FE" w14:textId="77777777" w:rsidR="00E45C31" w:rsidRPr="00F220E7" w:rsidRDefault="00E45C31" w:rsidP="00E45C31">
            <w:pPr>
              <w:rPr>
                <w:sz w:val="18"/>
                <w:szCs w:val="18"/>
              </w:rPr>
            </w:pPr>
          </w:p>
          <w:p w14:paraId="66487D9E" w14:textId="60C1EED0" w:rsidR="00E45C31" w:rsidRPr="00F220E7" w:rsidRDefault="00E45C31" w:rsidP="00E45C31">
            <w:pPr>
              <w:rPr>
                <w:sz w:val="18"/>
                <w:szCs w:val="18"/>
              </w:rPr>
            </w:pPr>
            <w:r w:rsidRPr="00F220E7">
              <w:rPr>
                <w:sz w:val="18"/>
                <w:szCs w:val="18"/>
              </w:rPr>
              <w:t>Pending vendor invoice from AP and selecting a purchase order – Property code</w:t>
            </w:r>
          </w:p>
        </w:tc>
        <w:tc>
          <w:tcPr>
            <w:tcW w:w="3053" w:type="dxa"/>
            <w:shd w:val="clear" w:color="auto" w:fill="auto"/>
          </w:tcPr>
          <w:p w14:paraId="06080944" w14:textId="77777777" w:rsidR="00E45C31" w:rsidRPr="00F220E7" w:rsidRDefault="00E45C31" w:rsidP="00E45C31">
            <w:pPr>
              <w:rPr>
                <w:sz w:val="18"/>
                <w:szCs w:val="18"/>
                <w:highlight w:val="lightGray"/>
              </w:rPr>
            </w:pPr>
            <w:r w:rsidRPr="005D3A15">
              <w:rPr>
                <w:sz w:val="18"/>
                <w:szCs w:val="18"/>
              </w:rPr>
              <w:t>Accounts Payable &gt;&gt; Purchase Order &gt;&gt; All purchase order &gt;&gt; Invoice tab &gt;&gt; generate &gt;&gt; invoice &gt;&gt; Purchase order header and lines</w:t>
            </w:r>
          </w:p>
        </w:tc>
        <w:tc>
          <w:tcPr>
            <w:tcW w:w="6660" w:type="dxa"/>
            <w:shd w:val="clear" w:color="auto" w:fill="auto"/>
          </w:tcPr>
          <w:p w14:paraId="7C8ACBBD" w14:textId="1238398E" w:rsidR="00E45C31" w:rsidRPr="00F220E7" w:rsidRDefault="00E45C31" w:rsidP="00E45C31">
            <w:pPr>
              <w:rPr>
                <w:sz w:val="18"/>
                <w:szCs w:val="18"/>
              </w:rPr>
            </w:pPr>
            <w:r w:rsidRPr="00F220E7">
              <w:rPr>
                <w:sz w:val="18"/>
                <w:szCs w:val="18"/>
              </w:rPr>
              <w:t>Create a new pending vendor invoice and then select a purchase order with a property code from the screen.</w:t>
            </w:r>
          </w:p>
          <w:p w14:paraId="73B70E6A" w14:textId="77777777" w:rsidR="00E45C31" w:rsidRPr="00F220E7" w:rsidRDefault="00E45C31" w:rsidP="00E45C31">
            <w:pPr>
              <w:rPr>
                <w:sz w:val="18"/>
                <w:szCs w:val="18"/>
              </w:rPr>
            </w:pPr>
          </w:p>
          <w:p w14:paraId="50B0E2FB" w14:textId="77777777" w:rsidR="00E45C31" w:rsidRPr="00F220E7" w:rsidRDefault="00E45C31" w:rsidP="00E45C31">
            <w:pPr>
              <w:rPr>
                <w:sz w:val="18"/>
                <w:szCs w:val="18"/>
              </w:rPr>
            </w:pPr>
            <w:r w:rsidRPr="00F220E7">
              <w:rPr>
                <w:sz w:val="18"/>
                <w:szCs w:val="18"/>
              </w:rPr>
              <w:t xml:space="preserve">Validate that the entity code, property code and unit code auto defaults from the purchase order selected to the purchase order header and lines. </w:t>
            </w:r>
          </w:p>
          <w:p w14:paraId="2D00955F" w14:textId="77777777" w:rsidR="00E45C31" w:rsidRPr="00F220E7" w:rsidRDefault="00E45C31" w:rsidP="00E45C31">
            <w:pPr>
              <w:rPr>
                <w:sz w:val="18"/>
                <w:szCs w:val="18"/>
              </w:rPr>
            </w:pPr>
          </w:p>
          <w:p w14:paraId="0A6F1D5B" w14:textId="77777777" w:rsidR="00E45C31" w:rsidRPr="00F220E7" w:rsidRDefault="00E45C31" w:rsidP="00E45C31">
            <w:pPr>
              <w:rPr>
                <w:sz w:val="18"/>
                <w:szCs w:val="18"/>
              </w:rPr>
            </w:pPr>
            <w:r w:rsidRPr="00F220E7">
              <w:rPr>
                <w:sz w:val="18"/>
                <w:szCs w:val="18"/>
              </w:rPr>
              <w:t xml:space="preserve">Validate the entity code, property code, and unit code field is not editable. </w:t>
            </w:r>
          </w:p>
          <w:p w14:paraId="63C5D63E" w14:textId="77777777" w:rsidR="00E45C31" w:rsidRPr="00F220E7" w:rsidRDefault="00E45C31" w:rsidP="00E45C31">
            <w:pPr>
              <w:rPr>
                <w:sz w:val="18"/>
                <w:szCs w:val="18"/>
              </w:rPr>
            </w:pPr>
          </w:p>
          <w:p w14:paraId="37B8EC7B" w14:textId="77777777" w:rsidR="00E45C31" w:rsidRPr="00F220E7" w:rsidRDefault="00E45C31" w:rsidP="00E45C31">
            <w:pPr>
              <w:rPr>
                <w:sz w:val="18"/>
                <w:szCs w:val="18"/>
              </w:rPr>
            </w:pPr>
            <w:r w:rsidRPr="00F220E7">
              <w:rPr>
                <w:sz w:val="18"/>
                <w:szCs w:val="18"/>
              </w:rPr>
              <w:t xml:space="preserve">Validate the financial dimensions on the purchase order invoice aligns with the financial dimensions on the purchase order. </w:t>
            </w:r>
          </w:p>
          <w:p w14:paraId="4C54E9FF" w14:textId="77777777" w:rsidR="00E45C31" w:rsidRPr="00F220E7" w:rsidRDefault="00E45C31" w:rsidP="00E45C31">
            <w:pPr>
              <w:rPr>
                <w:sz w:val="18"/>
                <w:szCs w:val="18"/>
              </w:rPr>
            </w:pPr>
          </w:p>
          <w:p w14:paraId="7149DE1E" w14:textId="70A1C821" w:rsidR="00E45C31" w:rsidRPr="00F220E7" w:rsidRDefault="00E45C31" w:rsidP="00E45C31">
            <w:pPr>
              <w:rPr>
                <w:bCs/>
                <w:highlight w:val="lightGray"/>
              </w:rPr>
            </w:pPr>
            <w:r w:rsidRPr="00F220E7">
              <w:rPr>
                <w:sz w:val="18"/>
                <w:szCs w:val="18"/>
              </w:rPr>
              <w:t>(</w:t>
            </w:r>
            <w:r w:rsidRPr="00F220E7">
              <w:rPr>
                <w:b/>
                <w:bCs/>
                <w:sz w:val="18"/>
                <w:szCs w:val="18"/>
              </w:rPr>
              <w:t>Note</w:t>
            </w:r>
            <w:r w:rsidRPr="00F220E7">
              <w:rPr>
                <w:sz w:val="18"/>
                <w:szCs w:val="18"/>
              </w:rPr>
              <w:t xml:space="preserve">: this is dependent that the bulk transfer subset is in play and updating open PO takes place.)  </w:t>
            </w:r>
          </w:p>
        </w:tc>
        <w:tc>
          <w:tcPr>
            <w:tcW w:w="1530" w:type="dxa"/>
            <w:shd w:val="clear" w:color="auto" w:fill="auto"/>
          </w:tcPr>
          <w:p w14:paraId="39DB11FF" w14:textId="77777777" w:rsidR="00E45C31" w:rsidRPr="00F220E7" w:rsidRDefault="00E45C31" w:rsidP="00E45C31">
            <w:pPr>
              <w:rPr>
                <w:b/>
                <w:highlight w:val="lightGray"/>
              </w:rPr>
            </w:pPr>
          </w:p>
        </w:tc>
      </w:tr>
      <w:tr w:rsidR="00F220E7" w:rsidRPr="00F220E7" w14:paraId="6A252916" w14:textId="77777777" w:rsidTr="00746E30">
        <w:tc>
          <w:tcPr>
            <w:tcW w:w="895" w:type="dxa"/>
            <w:shd w:val="clear" w:color="auto" w:fill="auto"/>
          </w:tcPr>
          <w:p w14:paraId="658B662B" w14:textId="1F2921CA" w:rsidR="00E45C31" w:rsidRPr="00F220E7" w:rsidRDefault="00E45C31" w:rsidP="00E45C31">
            <w:pPr>
              <w:rPr>
                <w:b/>
              </w:rPr>
            </w:pPr>
            <w:r w:rsidRPr="00F220E7">
              <w:rPr>
                <w:bCs/>
              </w:rPr>
              <w:lastRenderedPageBreak/>
              <w:t>T.</w:t>
            </w:r>
            <w:r w:rsidR="00A01531">
              <w:rPr>
                <w:bCs/>
              </w:rPr>
              <w:t>76</w:t>
            </w:r>
            <w:r w:rsidRPr="00F220E7">
              <w:rPr>
                <w:bCs/>
              </w:rPr>
              <w:t>.C</w:t>
            </w:r>
          </w:p>
        </w:tc>
        <w:tc>
          <w:tcPr>
            <w:tcW w:w="1717" w:type="dxa"/>
          </w:tcPr>
          <w:p w14:paraId="58C937F5" w14:textId="77777777" w:rsidR="00E45C31" w:rsidRPr="00F220E7" w:rsidRDefault="00E45C31" w:rsidP="00E45C31">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DEF.002</w:t>
            </w:r>
          </w:p>
          <w:p w14:paraId="0E3487D5" w14:textId="77777777" w:rsidR="00E45C31" w:rsidRPr="00F220E7" w:rsidRDefault="00E45C31" w:rsidP="00E45C31">
            <w:pPr>
              <w:rPr>
                <w:sz w:val="18"/>
                <w:szCs w:val="18"/>
              </w:rPr>
            </w:pPr>
          </w:p>
          <w:p w14:paraId="104BC0F0" w14:textId="368C841A" w:rsidR="00E45C31" w:rsidRPr="00F220E7" w:rsidRDefault="00E45C31" w:rsidP="00E45C31">
            <w:pPr>
              <w:rPr>
                <w:sz w:val="18"/>
                <w:szCs w:val="18"/>
              </w:rPr>
            </w:pPr>
            <w:r w:rsidRPr="00F220E7">
              <w:rPr>
                <w:sz w:val="18"/>
                <w:szCs w:val="18"/>
              </w:rPr>
              <w:t>Pending vendor invoice from AP and selecting a purchase order – Entity code</w:t>
            </w:r>
          </w:p>
        </w:tc>
        <w:tc>
          <w:tcPr>
            <w:tcW w:w="3053" w:type="dxa"/>
            <w:shd w:val="clear" w:color="auto" w:fill="auto"/>
          </w:tcPr>
          <w:p w14:paraId="45356066" w14:textId="77777777" w:rsidR="00E45C31" w:rsidRPr="00F220E7" w:rsidRDefault="00E45C31" w:rsidP="00E45C31">
            <w:pPr>
              <w:rPr>
                <w:sz w:val="18"/>
                <w:szCs w:val="18"/>
              </w:rPr>
            </w:pPr>
            <w:r w:rsidRPr="00F220E7">
              <w:rPr>
                <w:sz w:val="18"/>
                <w:szCs w:val="18"/>
              </w:rPr>
              <w:t>Accounts Payable &gt;&gt; Purchase Order &gt;&gt; All purchase order &gt;&gt; Invoice tab &gt;&gt; generate &gt;&gt; invoice &gt;&gt; Purchase order header and lines</w:t>
            </w:r>
          </w:p>
        </w:tc>
        <w:tc>
          <w:tcPr>
            <w:tcW w:w="6660" w:type="dxa"/>
            <w:shd w:val="clear" w:color="auto" w:fill="auto"/>
          </w:tcPr>
          <w:p w14:paraId="5B58AB29" w14:textId="6BA89BEA" w:rsidR="00E45C31" w:rsidRPr="00F220E7" w:rsidRDefault="00E45C31" w:rsidP="00E45C31">
            <w:pPr>
              <w:rPr>
                <w:sz w:val="18"/>
                <w:szCs w:val="18"/>
              </w:rPr>
            </w:pPr>
            <w:r w:rsidRPr="00F220E7">
              <w:rPr>
                <w:sz w:val="18"/>
                <w:szCs w:val="18"/>
              </w:rPr>
              <w:t xml:space="preserve">Create a new pending vendor invoice and then select a purchase order with </w:t>
            </w:r>
            <w:proofErr w:type="gramStart"/>
            <w:r w:rsidRPr="00F220E7">
              <w:rPr>
                <w:sz w:val="18"/>
                <w:szCs w:val="18"/>
              </w:rPr>
              <w:t>a</w:t>
            </w:r>
            <w:proofErr w:type="gramEnd"/>
            <w:r w:rsidRPr="00F220E7">
              <w:rPr>
                <w:sz w:val="18"/>
                <w:szCs w:val="18"/>
              </w:rPr>
              <w:t xml:space="preserve"> entity code from the screen.</w:t>
            </w:r>
          </w:p>
          <w:p w14:paraId="5FE7F957" w14:textId="77777777" w:rsidR="00E45C31" w:rsidRPr="00F220E7" w:rsidRDefault="00E45C31" w:rsidP="00E45C31">
            <w:pPr>
              <w:rPr>
                <w:sz w:val="18"/>
                <w:szCs w:val="18"/>
              </w:rPr>
            </w:pPr>
          </w:p>
          <w:p w14:paraId="61557211" w14:textId="77777777" w:rsidR="00E45C31" w:rsidRPr="00F220E7" w:rsidRDefault="00E45C31" w:rsidP="00E45C31">
            <w:pPr>
              <w:rPr>
                <w:sz w:val="18"/>
                <w:szCs w:val="18"/>
              </w:rPr>
            </w:pPr>
            <w:r w:rsidRPr="00F220E7">
              <w:rPr>
                <w:sz w:val="18"/>
                <w:szCs w:val="18"/>
              </w:rPr>
              <w:t xml:space="preserve">Validate that the entity code, property code and unit code auto defaults from the purchase order selected to the purchase order header and lines. </w:t>
            </w:r>
          </w:p>
          <w:p w14:paraId="2605F2DC" w14:textId="77777777" w:rsidR="00E45C31" w:rsidRPr="00F220E7" w:rsidRDefault="00E45C31" w:rsidP="00E45C31">
            <w:pPr>
              <w:rPr>
                <w:sz w:val="18"/>
                <w:szCs w:val="18"/>
              </w:rPr>
            </w:pPr>
          </w:p>
          <w:p w14:paraId="4D429EFD" w14:textId="77777777" w:rsidR="00E45C31" w:rsidRPr="00F220E7" w:rsidRDefault="00E45C31" w:rsidP="00E45C31">
            <w:pPr>
              <w:rPr>
                <w:sz w:val="18"/>
                <w:szCs w:val="18"/>
              </w:rPr>
            </w:pPr>
            <w:r w:rsidRPr="00F220E7">
              <w:rPr>
                <w:sz w:val="18"/>
                <w:szCs w:val="18"/>
              </w:rPr>
              <w:t xml:space="preserve">Validate the entity code, property code, and unit code field is not editable. </w:t>
            </w:r>
          </w:p>
          <w:p w14:paraId="0FDA2B2D" w14:textId="77777777" w:rsidR="00E45C31" w:rsidRPr="00F220E7" w:rsidRDefault="00E45C31" w:rsidP="00E45C31">
            <w:pPr>
              <w:rPr>
                <w:sz w:val="18"/>
                <w:szCs w:val="18"/>
              </w:rPr>
            </w:pPr>
          </w:p>
          <w:p w14:paraId="3FB719F7" w14:textId="77777777" w:rsidR="00E45C31" w:rsidRPr="00F220E7" w:rsidRDefault="00E45C31" w:rsidP="00E45C31">
            <w:pPr>
              <w:rPr>
                <w:sz w:val="18"/>
                <w:szCs w:val="18"/>
              </w:rPr>
            </w:pPr>
            <w:r w:rsidRPr="00F220E7">
              <w:rPr>
                <w:sz w:val="18"/>
                <w:szCs w:val="18"/>
              </w:rPr>
              <w:t xml:space="preserve">Validate the financial dimensions on the purchase order invoice aligns with the financial dimensions on the purchase order. </w:t>
            </w:r>
          </w:p>
          <w:p w14:paraId="6E6BF08B" w14:textId="77777777" w:rsidR="00E45C31" w:rsidRPr="00F220E7" w:rsidRDefault="00E45C31" w:rsidP="00E45C31">
            <w:pPr>
              <w:rPr>
                <w:sz w:val="18"/>
                <w:szCs w:val="18"/>
              </w:rPr>
            </w:pPr>
          </w:p>
          <w:p w14:paraId="14F99E14" w14:textId="3DF80034" w:rsidR="00E45C31" w:rsidRPr="00F220E7" w:rsidRDefault="00E45C31" w:rsidP="00E45C31">
            <w:pPr>
              <w:rPr>
                <w:b/>
                <w:highlight w:val="lightGray"/>
              </w:rPr>
            </w:pPr>
            <w:r w:rsidRPr="00F220E7">
              <w:rPr>
                <w:sz w:val="18"/>
                <w:szCs w:val="18"/>
              </w:rPr>
              <w:t>(</w:t>
            </w:r>
            <w:r w:rsidRPr="00F220E7">
              <w:rPr>
                <w:b/>
                <w:bCs/>
                <w:sz w:val="18"/>
                <w:szCs w:val="18"/>
              </w:rPr>
              <w:t>Note</w:t>
            </w:r>
            <w:r w:rsidRPr="00F220E7">
              <w:rPr>
                <w:sz w:val="18"/>
                <w:szCs w:val="18"/>
              </w:rPr>
              <w:t xml:space="preserve">: this is dependent that the bulk transfer subset is in play and updating open PO takes place.)  </w:t>
            </w:r>
          </w:p>
        </w:tc>
        <w:tc>
          <w:tcPr>
            <w:tcW w:w="1530" w:type="dxa"/>
            <w:shd w:val="clear" w:color="auto" w:fill="auto"/>
          </w:tcPr>
          <w:p w14:paraId="47322794" w14:textId="77777777" w:rsidR="00E45C31" w:rsidRPr="00F220E7" w:rsidRDefault="00E45C31" w:rsidP="00E45C31">
            <w:pPr>
              <w:rPr>
                <w:b/>
                <w:highlight w:val="lightGray"/>
              </w:rPr>
            </w:pPr>
          </w:p>
        </w:tc>
      </w:tr>
      <w:tr w:rsidR="00F220E7" w:rsidRPr="00F220E7" w14:paraId="1EF25DCD" w14:textId="77777777" w:rsidTr="00746E30">
        <w:tc>
          <w:tcPr>
            <w:tcW w:w="895" w:type="dxa"/>
            <w:shd w:val="clear" w:color="auto" w:fill="auto"/>
          </w:tcPr>
          <w:p w14:paraId="2EA62668" w14:textId="534F5065" w:rsidR="00E45C31" w:rsidRPr="00F220E7" w:rsidRDefault="00E45C31" w:rsidP="00E45C31">
            <w:pPr>
              <w:rPr>
                <w:b/>
              </w:rPr>
            </w:pPr>
            <w:r w:rsidRPr="00F220E7">
              <w:rPr>
                <w:bCs/>
              </w:rPr>
              <w:t>T.</w:t>
            </w:r>
            <w:r w:rsidR="00A01531">
              <w:rPr>
                <w:bCs/>
              </w:rPr>
              <w:t>76</w:t>
            </w:r>
            <w:r w:rsidRPr="00F220E7">
              <w:rPr>
                <w:bCs/>
              </w:rPr>
              <w:t>.D</w:t>
            </w:r>
          </w:p>
        </w:tc>
        <w:tc>
          <w:tcPr>
            <w:tcW w:w="1717" w:type="dxa"/>
          </w:tcPr>
          <w:p w14:paraId="3A7490F0" w14:textId="77777777" w:rsidR="00E45C31" w:rsidRPr="00F220E7" w:rsidRDefault="00E45C31" w:rsidP="00E45C31">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DEF.002</w:t>
            </w:r>
          </w:p>
          <w:p w14:paraId="4F5586E0" w14:textId="77777777" w:rsidR="00E45C31" w:rsidRPr="00F220E7" w:rsidRDefault="00E45C31" w:rsidP="00E45C31">
            <w:pPr>
              <w:pStyle w:val="NoSpacing"/>
              <w:rPr>
                <w:sz w:val="18"/>
                <w:szCs w:val="18"/>
              </w:rPr>
            </w:pPr>
          </w:p>
          <w:p w14:paraId="1F242461" w14:textId="38C40F9F" w:rsidR="00E45C31" w:rsidRPr="00F220E7" w:rsidRDefault="00E45C31" w:rsidP="00E45C31">
            <w:pPr>
              <w:pStyle w:val="NoSpacing"/>
              <w:rPr>
                <w:sz w:val="18"/>
                <w:szCs w:val="18"/>
              </w:rPr>
            </w:pPr>
            <w:r w:rsidRPr="00F220E7">
              <w:rPr>
                <w:sz w:val="18"/>
                <w:szCs w:val="18"/>
              </w:rPr>
              <w:t>Pending vendor invoice from AP and selecting a purchase order – Unit code</w:t>
            </w:r>
          </w:p>
        </w:tc>
        <w:tc>
          <w:tcPr>
            <w:tcW w:w="3053" w:type="dxa"/>
            <w:shd w:val="clear" w:color="auto" w:fill="auto"/>
          </w:tcPr>
          <w:p w14:paraId="48947162" w14:textId="77777777" w:rsidR="00E45C31" w:rsidRPr="00F220E7" w:rsidRDefault="00E45C31" w:rsidP="00E45C31">
            <w:pPr>
              <w:rPr>
                <w:b/>
              </w:rPr>
            </w:pPr>
            <w:r w:rsidRPr="00F220E7">
              <w:rPr>
                <w:sz w:val="18"/>
                <w:szCs w:val="18"/>
              </w:rPr>
              <w:t>Accounts Payable &gt;&gt; Purchase Order &gt;&gt; All purchase order &gt;&gt; Invoice tab &gt;&gt; generate &gt;&gt; invoice &gt;&gt; Purchase order header and lines</w:t>
            </w:r>
          </w:p>
        </w:tc>
        <w:tc>
          <w:tcPr>
            <w:tcW w:w="6660" w:type="dxa"/>
            <w:shd w:val="clear" w:color="auto" w:fill="auto"/>
          </w:tcPr>
          <w:p w14:paraId="411772D9" w14:textId="77722DB4" w:rsidR="00E45C31" w:rsidRPr="00F220E7" w:rsidRDefault="00E45C31" w:rsidP="00E45C31">
            <w:pPr>
              <w:rPr>
                <w:sz w:val="18"/>
                <w:szCs w:val="18"/>
              </w:rPr>
            </w:pPr>
            <w:r w:rsidRPr="00F220E7">
              <w:rPr>
                <w:sz w:val="18"/>
                <w:szCs w:val="18"/>
              </w:rPr>
              <w:t xml:space="preserve">Create a new pending vendor invoice and then select a purchase order with a unit code from the screen. </w:t>
            </w:r>
          </w:p>
          <w:p w14:paraId="3B9DC8F9" w14:textId="77777777" w:rsidR="00E45C31" w:rsidRPr="00F220E7" w:rsidRDefault="00E45C31" w:rsidP="00E45C31">
            <w:pPr>
              <w:rPr>
                <w:sz w:val="18"/>
                <w:szCs w:val="18"/>
              </w:rPr>
            </w:pPr>
          </w:p>
          <w:p w14:paraId="2F33BFA4" w14:textId="77777777" w:rsidR="00E45C31" w:rsidRPr="00F220E7" w:rsidRDefault="00E45C31" w:rsidP="00E45C31">
            <w:pPr>
              <w:rPr>
                <w:sz w:val="18"/>
                <w:szCs w:val="18"/>
              </w:rPr>
            </w:pPr>
            <w:r w:rsidRPr="00F220E7">
              <w:rPr>
                <w:sz w:val="18"/>
                <w:szCs w:val="18"/>
              </w:rPr>
              <w:t xml:space="preserve">Validate that the entity code, property code and unit code auto defaults from the purchase order selected to the purchase order header and lines. </w:t>
            </w:r>
          </w:p>
          <w:p w14:paraId="6F4BBF7B" w14:textId="77777777" w:rsidR="00E45C31" w:rsidRPr="00F220E7" w:rsidRDefault="00E45C31" w:rsidP="00E45C31">
            <w:pPr>
              <w:rPr>
                <w:sz w:val="18"/>
                <w:szCs w:val="18"/>
              </w:rPr>
            </w:pPr>
          </w:p>
          <w:p w14:paraId="47FDC7C5" w14:textId="77777777" w:rsidR="00E45C31" w:rsidRPr="00F220E7" w:rsidRDefault="00E45C31" w:rsidP="00E45C31">
            <w:pPr>
              <w:rPr>
                <w:sz w:val="18"/>
                <w:szCs w:val="18"/>
              </w:rPr>
            </w:pPr>
            <w:r w:rsidRPr="00F220E7">
              <w:rPr>
                <w:sz w:val="18"/>
                <w:szCs w:val="18"/>
              </w:rPr>
              <w:t xml:space="preserve">Validate the entity code, property code, and unit code field is not editable. </w:t>
            </w:r>
          </w:p>
          <w:p w14:paraId="6DE5B498" w14:textId="77777777" w:rsidR="00E45C31" w:rsidRPr="00F220E7" w:rsidRDefault="00E45C31" w:rsidP="00E45C31">
            <w:pPr>
              <w:rPr>
                <w:sz w:val="18"/>
                <w:szCs w:val="18"/>
              </w:rPr>
            </w:pPr>
          </w:p>
          <w:p w14:paraId="204E17DE" w14:textId="77777777" w:rsidR="00E45C31" w:rsidRPr="00F220E7" w:rsidRDefault="00E45C31" w:rsidP="00E45C31">
            <w:pPr>
              <w:rPr>
                <w:sz w:val="18"/>
                <w:szCs w:val="18"/>
              </w:rPr>
            </w:pPr>
            <w:r w:rsidRPr="00F220E7">
              <w:rPr>
                <w:sz w:val="18"/>
                <w:szCs w:val="18"/>
              </w:rPr>
              <w:t xml:space="preserve">Validate the financial dimensions on the purchase order invoice aligns with the financial dimensions on the purchase order. </w:t>
            </w:r>
          </w:p>
          <w:p w14:paraId="6EF661CF" w14:textId="77777777" w:rsidR="00E45C31" w:rsidRPr="00F220E7" w:rsidRDefault="00E45C31" w:rsidP="00E45C31">
            <w:pPr>
              <w:rPr>
                <w:sz w:val="18"/>
                <w:szCs w:val="18"/>
              </w:rPr>
            </w:pPr>
          </w:p>
          <w:p w14:paraId="58EF5F95" w14:textId="7D132AF2" w:rsidR="00E45C31" w:rsidRPr="00F220E7" w:rsidRDefault="00E45C31" w:rsidP="00E45C31">
            <w:pPr>
              <w:rPr>
                <w:b/>
                <w:highlight w:val="lightGray"/>
              </w:rPr>
            </w:pPr>
            <w:r w:rsidRPr="00F220E7">
              <w:rPr>
                <w:sz w:val="18"/>
                <w:szCs w:val="18"/>
              </w:rPr>
              <w:t>(</w:t>
            </w:r>
            <w:r w:rsidRPr="00F220E7">
              <w:rPr>
                <w:b/>
                <w:bCs/>
                <w:sz w:val="18"/>
                <w:szCs w:val="18"/>
              </w:rPr>
              <w:t>Note</w:t>
            </w:r>
            <w:r w:rsidRPr="00F220E7">
              <w:rPr>
                <w:sz w:val="18"/>
                <w:szCs w:val="18"/>
              </w:rPr>
              <w:t xml:space="preserve">: this is dependent that the bulk transfer subset is in play and updating open PO takes place.)  </w:t>
            </w:r>
          </w:p>
        </w:tc>
        <w:tc>
          <w:tcPr>
            <w:tcW w:w="1530" w:type="dxa"/>
            <w:shd w:val="clear" w:color="auto" w:fill="auto"/>
          </w:tcPr>
          <w:p w14:paraId="7232B90F" w14:textId="77777777" w:rsidR="00E45C31" w:rsidRPr="00F220E7" w:rsidRDefault="00E45C31" w:rsidP="00E45C31">
            <w:pPr>
              <w:rPr>
                <w:b/>
                <w:highlight w:val="lightGray"/>
              </w:rPr>
            </w:pPr>
          </w:p>
        </w:tc>
      </w:tr>
    </w:tbl>
    <w:p w14:paraId="33E07AAD" w14:textId="1718D857" w:rsidR="00572174" w:rsidRPr="00F220E7" w:rsidRDefault="009E6DB5" w:rsidP="00746E30">
      <w:pPr>
        <w:pStyle w:val="Heading4"/>
      </w:pPr>
      <w:r w:rsidRPr="00F220E7">
        <w:t>General Ledger</w:t>
      </w:r>
    </w:p>
    <w:tbl>
      <w:tblPr>
        <w:tblStyle w:val="TableGrid"/>
        <w:tblW w:w="13855" w:type="dxa"/>
        <w:tblLayout w:type="fixed"/>
        <w:tblLook w:val="04A0" w:firstRow="1" w:lastRow="0" w:firstColumn="1" w:lastColumn="0" w:noHBand="0" w:noVBand="1"/>
      </w:tblPr>
      <w:tblGrid>
        <w:gridCol w:w="895"/>
        <w:gridCol w:w="1717"/>
        <w:gridCol w:w="3053"/>
        <w:gridCol w:w="6660"/>
        <w:gridCol w:w="1530"/>
        <w:tblGridChange w:id="124">
          <w:tblGrid>
            <w:gridCol w:w="895"/>
            <w:gridCol w:w="1717"/>
            <w:gridCol w:w="3053"/>
            <w:gridCol w:w="6660"/>
            <w:gridCol w:w="1530"/>
          </w:tblGrid>
        </w:tblGridChange>
      </w:tblGrid>
      <w:tr w:rsidR="00F220E7" w:rsidRPr="00F220E7" w14:paraId="639213A3" w14:textId="77777777" w:rsidTr="00746E30">
        <w:tc>
          <w:tcPr>
            <w:tcW w:w="895" w:type="dxa"/>
            <w:shd w:val="clear" w:color="auto" w:fill="FDE9D9" w:themeFill="accent6" w:themeFillTint="33"/>
          </w:tcPr>
          <w:p w14:paraId="45CF06A1" w14:textId="77777777" w:rsidR="00572174" w:rsidRPr="00F220E7" w:rsidRDefault="00572174" w:rsidP="00A979C2">
            <w:pPr>
              <w:rPr>
                <w:b/>
              </w:rPr>
            </w:pPr>
            <w:r w:rsidRPr="00F220E7">
              <w:rPr>
                <w:b/>
              </w:rPr>
              <w:t>ID</w:t>
            </w:r>
          </w:p>
        </w:tc>
        <w:tc>
          <w:tcPr>
            <w:tcW w:w="1717" w:type="dxa"/>
            <w:shd w:val="clear" w:color="auto" w:fill="FDE9D9" w:themeFill="accent6" w:themeFillTint="33"/>
          </w:tcPr>
          <w:p w14:paraId="323E28C7" w14:textId="77777777" w:rsidR="00572174" w:rsidRPr="00F220E7" w:rsidRDefault="00572174" w:rsidP="00A979C2">
            <w:pPr>
              <w:rPr>
                <w:b/>
              </w:rPr>
            </w:pPr>
            <w:r w:rsidRPr="00F220E7">
              <w:rPr>
                <w:b/>
              </w:rPr>
              <w:t>Scenario</w:t>
            </w:r>
          </w:p>
        </w:tc>
        <w:tc>
          <w:tcPr>
            <w:tcW w:w="3053" w:type="dxa"/>
            <w:shd w:val="clear" w:color="auto" w:fill="FDE9D9" w:themeFill="accent6" w:themeFillTint="33"/>
          </w:tcPr>
          <w:p w14:paraId="15AF2F6A" w14:textId="77777777" w:rsidR="00572174" w:rsidRPr="00F220E7" w:rsidRDefault="00572174" w:rsidP="00A979C2">
            <w:pPr>
              <w:rPr>
                <w:b/>
              </w:rPr>
            </w:pPr>
            <w:r w:rsidRPr="00F220E7">
              <w:rPr>
                <w:b/>
              </w:rPr>
              <w:t xml:space="preserve">Steps </w:t>
            </w:r>
          </w:p>
        </w:tc>
        <w:tc>
          <w:tcPr>
            <w:tcW w:w="6660" w:type="dxa"/>
            <w:shd w:val="clear" w:color="auto" w:fill="FDE9D9" w:themeFill="accent6" w:themeFillTint="33"/>
          </w:tcPr>
          <w:p w14:paraId="7CBAB62B" w14:textId="77777777" w:rsidR="00572174" w:rsidRPr="00F220E7" w:rsidRDefault="00572174" w:rsidP="00A979C2">
            <w:pPr>
              <w:tabs>
                <w:tab w:val="right" w:pos="4464"/>
              </w:tabs>
              <w:rPr>
                <w:b/>
              </w:rPr>
            </w:pPr>
            <w:r w:rsidRPr="00F220E7">
              <w:rPr>
                <w:b/>
              </w:rPr>
              <w:t>Expected Outcome</w:t>
            </w:r>
          </w:p>
        </w:tc>
        <w:tc>
          <w:tcPr>
            <w:tcW w:w="1530" w:type="dxa"/>
            <w:shd w:val="clear" w:color="auto" w:fill="FDE9D9" w:themeFill="accent6" w:themeFillTint="33"/>
          </w:tcPr>
          <w:p w14:paraId="21EB8676" w14:textId="77777777" w:rsidR="00572174" w:rsidRPr="00F220E7" w:rsidRDefault="00572174" w:rsidP="00A979C2">
            <w:pPr>
              <w:rPr>
                <w:b/>
              </w:rPr>
            </w:pPr>
            <w:r w:rsidRPr="00F220E7">
              <w:rPr>
                <w:b/>
              </w:rPr>
              <w:t>Pass/Fail</w:t>
            </w:r>
          </w:p>
        </w:tc>
      </w:tr>
      <w:tr w:rsidR="00F220E7" w:rsidRPr="00F220E7" w14:paraId="38C874B8" w14:textId="77777777" w:rsidTr="00746E30">
        <w:tc>
          <w:tcPr>
            <w:tcW w:w="13855" w:type="dxa"/>
            <w:gridSpan w:val="5"/>
          </w:tcPr>
          <w:p w14:paraId="76084BF3" w14:textId="77777777" w:rsidR="00572174" w:rsidRPr="00F220E7" w:rsidRDefault="00572174" w:rsidP="00A979C2">
            <w:pPr>
              <w:pStyle w:val="Heading2"/>
              <w:jc w:val="center"/>
              <w:outlineLvl w:val="1"/>
              <w:rPr>
                <w:rStyle w:val="eop"/>
                <w:rFonts w:ascii="Calibri" w:hAnsi="Calibri" w:cs="Calibri"/>
                <w:sz w:val="24"/>
                <w:szCs w:val="24"/>
                <w:shd w:val="clear" w:color="auto" w:fill="FFFFFF"/>
              </w:rPr>
            </w:pPr>
            <w:r w:rsidRPr="00F220E7">
              <w:rPr>
                <w:rStyle w:val="eop"/>
                <w:rFonts w:ascii="Calibri" w:hAnsi="Calibri" w:cs="Calibri"/>
                <w:sz w:val="24"/>
                <w:szCs w:val="24"/>
                <w:shd w:val="clear" w:color="auto" w:fill="FFFFFF"/>
              </w:rPr>
              <w:t>DEFAULT VALUES</w:t>
            </w:r>
          </w:p>
          <w:p w14:paraId="37568D28" w14:textId="77777777" w:rsidR="00572174" w:rsidRPr="00F220E7" w:rsidRDefault="00572174" w:rsidP="00A979C2">
            <w:pPr>
              <w:rPr>
                <w:b/>
                <w:bCs/>
                <w:sz w:val="18"/>
                <w:szCs w:val="18"/>
              </w:rPr>
            </w:pPr>
            <w:r w:rsidRPr="00F220E7">
              <w:rPr>
                <w:sz w:val="18"/>
                <w:szCs w:val="18"/>
              </w:rPr>
              <w:t>The following test for default values is to ensure that the three fields [Entity code, property code, and unit code] are properly filled in based on the origin of the data</w:t>
            </w:r>
            <w:r w:rsidRPr="00F220E7">
              <w:rPr>
                <w:b/>
                <w:bCs/>
                <w:sz w:val="18"/>
                <w:szCs w:val="18"/>
              </w:rPr>
              <w:t>:</w:t>
            </w:r>
          </w:p>
          <w:p w14:paraId="0E721652" w14:textId="77777777" w:rsidR="00572174" w:rsidRPr="00F220E7" w:rsidRDefault="00572174" w:rsidP="00A979C2">
            <w:pPr>
              <w:rPr>
                <w:b/>
                <w:bCs/>
                <w:sz w:val="18"/>
                <w:szCs w:val="18"/>
              </w:rPr>
            </w:pPr>
          </w:p>
          <w:p w14:paraId="49CEF2A6" w14:textId="77777777" w:rsidR="00572174" w:rsidRPr="00F220E7" w:rsidRDefault="00572174" w:rsidP="00E45C31">
            <w:pPr>
              <w:pStyle w:val="ListParagraph"/>
              <w:numPr>
                <w:ilvl w:val="0"/>
                <w:numId w:val="20"/>
              </w:numPr>
              <w:rPr>
                <w:b/>
              </w:rPr>
            </w:pPr>
            <w:r w:rsidRPr="00F220E7">
              <w:rPr>
                <w:bCs/>
                <w:sz w:val="18"/>
                <w:szCs w:val="18"/>
              </w:rPr>
              <w:t>Validate when using the property code that the [ entity code, and property code] destination forms are derived from the source. When a unit code is selected, then the [entity code, property code, and unit code] destination forms are defaulted from the source.</w:t>
            </w:r>
          </w:p>
          <w:p w14:paraId="233FA040" w14:textId="1F61C263" w:rsidR="00572174" w:rsidRPr="00F220E7" w:rsidRDefault="00572174" w:rsidP="00E45C31">
            <w:pPr>
              <w:pStyle w:val="ListParagraph"/>
              <w:numPr>
                <w:ilvl w:val="0"/>
                <w:numId w:val="20"/>
              </w:numPr>
              <w:rPr>
                <w:b/>
              </w:rPr>
            </w:pPr>
            <w:r w:rsidRPr="00F220E7">
              <w:rPr>
                <w:bCs/>
                <w:sz w:val="18"/>
                <w:szCs w:val="18"/>
              </w:rPr>
              <w:t>Validate when using the entity code that the [ entity code] destination forms are derived from the source and the property code and unit code fields are left blank.</w:t>
            </w:r>
          </w:p>
          <w:p w14:paraId="5AF377D6" w14:textId="77777777" w:rsidR="00572174" w:rsidRPr="00F220E7" w:rsidRDefault="00572174" w:rsidP="00A979C2">
            <w:pPr>
              <w:ind w:left="360"/>
              <w:rPr>
                <w:bCs/>
                <w:sz w:val="18"/>
                <w:szCs w:val="18"/>
              </w:rPr>
            </w:pPr>
          </w:p>
          <w:p w14:paraId="49493C9C" w14:textId="77777777" w:rsidR="00572174" w:rsidRPr="00F220E7" w:rsidRDefault="00572174" w:rsidP="00A979C2">
            <w:pPr>
              <w:pStyle w:val="ListParagraph"/>
              <w:rPr>
                <w:bCs/>
                <w:sz w:val="18"/>
                <w:szCs w:val="18"/>
                <w:highlight w:val="lightGray"/>
              </w:rPr>
            </w:pPr>
            <w:r w:rsidRPr="00F220E7">
              <w:rPr>
                <w:b/>
                <w:sz w:val="18"/>
                <w:szCs w:val="18"/>
                <w:highlight w:val="lightGray"/>
                <w:u w:val="single"/>
              </w:rPr>
              <w:t>RISK</w:t>
            </w:r>
            <w:r w:rsidRPr="00F220E7">
              <w:rPr>
                <w:bCs/>
                <w:sz w:val="18"/>
                <w:szCs w:val="18"/>
                <w:highlight w:val="lightGray"/>
              </w:rPr>
              <w:t xml:space="preserve">: Need to regression test this area once the bulk transfer subsets are developed to ensure there is no impact to the following tests. </w:t>
            </w:r>
          </w:p>
          <w:p w14:paraId="19A70DC8" w14:textId="77777777" w:rsidR="00572174" w:rsidRPr="00F220E7" w:rsidRDefault="00572174" w:rsidP="00A979C2">
            <w:pPr>
              <w:pStyle w:val="ListParagraph"/>
              <w:numPr>
                <w:ilvl w:val="1"/>
                <w:numId w:val="4"/>
              </w:numPr>
              <w:rPr>
                <w:b/>
                <w:u w:val="single"/>
              </w:rPr>
            </w:pPr>
            <w:r w:rsidRPr="00F220E7">
              <w:rPr>
                <w:bCs/>
                <w:sz w:val="18"/>
                <w:szCs w:val="18"/>
                <w:highlight w:val="lightGray"/>
              </w:rPr>
              <w:lastRenderedPageBreak/>
              <w:t>In addition, need to add testing that include ownership changes mid process once the bulk transfer subset is completed.</w:t>
            </w:r>
          </w:p>
        </w:tc>
      </w:tr>
      <w:tr w:rsidR="00F220E7" w:rsidRPr="00F220E7" w14:paraId="65B43078" w14:textId="77777777" w:rsidTr="00746E30">
        <w:tc>
          <w:tcPr>
            <w:tcW w:w="895" w:type="dxa"/>
          </w:tcPr>
          <w:p w14:paraId="2D66AC99" w14:textId="718C903C" w:rsidR="006B643F" w:rsidRPr="00F220E7" w:rsidRDefault="006B643F" w:rsidP="006B643F">
            <w:r w:rsidRPr="00F220E7">
              <w:lastRenderedPageBreak/>
              <w:t>T.</w:t>
            </w:r>
            <w:r w:rsidR="00AF7909">
              <w:t>7</w:t>
            </w:r>
            <w:r w:rsidR="00A01531">
              <w:t>7</w:t>
            </w:r>
            <w:r w:rsidRPr="00F220E7">
              <w:t>.B</w:t>
            </w:r>
          </w:p>
        </w:tc>
        <w:tc>
          <w:tcPr>
            <w:tcW w:w="1717" w:type="dxa"/>
          </w:tcPr>
          <w:p w14:paraId="56F83542" w14:textId="77777777" w:rsidR="006B643F" w:rsidRPr="00F220E7" w:rsidRDefault="006B643F" w:rsidP="006B643F">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DEF.010</w:t>
            </w:r>
          </w:p>
          <w:p w14:paraId="0B20105A" w14:textId="0B4B738D" w:rsidR="006B643F" w:rsidRPr="00F220E7" w:rsidRDefault="006B643F" w:rsidP="006B643F">
            <w:pPr>
              <w:spacing w:after="160" w:line="259" w:lineRule="auto"/>
              <w:rPr>
                <w:rFonts w:asciiTheme="majorHAnsi" w:hAnsiTheme="majorHAnsi" w:cstheme="majorHAnsi"/>
                <w:sz w:val="18"/>
                <w:szCs w:val="18"/>
              </w:rPr>
            </w:pPr>
            <w:r w:rsidRPr="00F220E7">
              <w:rPr>
                <w:rFonts w:asciiTheme="majorHAnsi" w:hAnsiTheme="majorHAnsi" w:cstheme="majorHAnsi"/>
                <w:sz w:val="18"/>
                <w:szCs w:val="18"/>
              </w:rPr>
              <w:t>General Journal (Periodic template</w:t>
            </w:r>
            <w:r w:rsidR="00BE632A" w:rsidRPr="00F220E7">
              <w:rPr>
                <w:rFonts w:asciiTheme="majorHAnsi" w:hAnsiTheme="majorHAnsi" w:cstheme="majorHAnsi"/>
                <w:sz w:val="18"/>
                <w:szCs w:val="18"/>
              </w:rPr>
              <w:t xml:space="preserve"> retrieval</w:t>
            </w:r>
            <w:r w:rsidRPr="00F220E7">
              <w:rPr>
                <w:rFonts w:asciiTheme="majorHAnsi" w:hAnsiTheme="majorHAnsi" w:cstheme="majorHAnsi"/>
                <w:sz w:val="18"/>
                <w:szCs w:val="18"/>
              </w:rPr>
              <w:t>) to General Journal – Property Code</w:t>
            </w:r>
          </w:p>
        </w:tc>
        <w:tc>
          <w:tcPr>
            <w:tcW w:w="3053" w:type="dxa"/>
          </w:tcPr>
          <w:p w14:paraId="68200B55" w14:textId="77777777" w:rsidR="006B643F" w:rsidRPr="00F220E7" w:rsidRDefault="006B643F" w:rsidP="006B643F">
            <w:pPr>
              <w:spacing w:after="160" w:line="259" w:lineRule="auto"/>
              <w:rPr>
                <w:sz w:val="18"/>
                <w:szCs w:val="18"/>
              </w:rPr>
            </w:pPr>
            <w:r w:rsidRPr="00F220E7">
              <w:rPr>
                <w:sz w:val="18"/>
                <w:szCs w:val="18"/>
              </w:rPr>
              <w:t>General Ledger &gt;&gt; Journal entries &gt;&gt; General Journals &gt;&gt; Lines &gt;&gt; Period Journal &gt;&gt; Retrieve journal</w:t>
            </w:r>
          </w:p>
        </w:tc>
        <w:tc>
          <w:tcPr>
            <w:tcW w:w="6660" w:type="dxa"/>
          </w:tcPr>
          <w:p w14:paraId="0A0162B9" w14:textId="4981C4C6" w:rsidR="006B643F" w:rsidRPr="00F220E7" w:rsidRDefault="00CC67A9" w:rsidP="006B643F">
            <w:pPr>
              <w:pStyle w:val="NoSpacing"/>
              <w:rPr>
                <w:sz w:val="18"/>
                <w:szCs w:val="18"/>
              </w:rPr>
            </w:pPr>
            <w:r w:rsidRPr="00F220E7">
              <w:rPr>
                <w:sz w:val="18"/>
                <w:szCs w:val="18"/>
              </w:rPr>
              <w:t>Retrieve a periodic journal template that has both property codes and entity codes at the line level.</w:t>
            </w:r>
          </w:p>
          <w:p w14:paraId="65E7DE46" w14:textId="1266CB88" w:rsidR="006B643F" w:rsidRPr="00F220E7" w:rsidRDefault="006B643F" w:rsidP="006B643F">
            <w:pPr>
              <w:pStyle w:val="NoSpacing"/>
              <w:rPr>
                <w:sz w:val="18"/>
                <w:szCs w:val="18"/>
              </w:rPr>
            </w:pPr>
          </w:p>
          <w:p w14:paraId="0C9ACD97" w14:textId="7EDDCC61" w:rsidR="00CC67A9" w:rsidRPr="00F220E7" w:rsidRDefault="00CC67A9" w:rsidP="006B643F">
            <w:pPr>
              <w:pStyle w:val="NoSpacing"/>
              <w:rPr>
                <w:sz w:val="18"/>
                <w:szCs w:val="18"/>
              </w:rPr>
            </w:pPr>
            <w:r w:rsidRPr="00F220E7">
              <w:rPr>
                <w:sz w:val="18"/>
                <w:szCs w:val="18"/>
              </w:rPr>
              <w:t>Validate when the information is displayed in the journal the entity code, property code and unit code defaulted at the line level correctly.</w:t>
            </w:r>
          </w:p>
          <w:p w14:paraId="1DF6ACF0" w14:textId="1B5524DE" w:rsidR="00CC67A9" w:rsidRPr="00F220E7" w:rsidRDefault="00CC67A9" w:rsidP="006B643F">
            <w:pPr>
              <w:pStyle w:val="NoSpacing"/>
              <w:rPr>
                <w:sz w:val="18"/>
                <w:szCs w:val="18"/>
              </w:rPr>
            </w:pPr>
          </w:p>
          <w:p w14:paraId="2C741C89" w14:textId="48EC4E4A" w:rsidR="00CC67A9" w:rsidRPr="00F220E7" w:rsidRDefault="00CC67A9" w:rsidP="006B643F">
            <w:pPr>
              <w:pStyle w:val="NoSpacing"/>
              <w:rPr>
                <w:sz w:val="18"/>
                <w:szCs w:val="18"/>
              </w:rPr>
            </w:pPr>
            <w:r w:rsidRPr="00F220E7">
              <w:rPr>
                <w:sz w:val="18"/>
                <w:szCs w:val="18"/>
              </w:rPr>
              <w:t>Validate the financial dimensions on the periodic journal template aligns with the general journal.</w:t>
            </w:r>
          </w:p>
          <w:p w14:paraId="7FE73733" w14:textId="77777777" w:rsidR="00CC67A9" w:rsidRPr="00F220E7" w:rsidRDefault="00CC67A9" w:rsidP="006B643F">
            <w:pPr>
              <w:pStyle w:val="NoSpacing"/>
              <w:rPr>
                <w:b/>
                <w:bCs/>
                <w:sz w:val="18"/>
                <w:szCs w:val="18"/>
              </w:rPr>
            </w:pPr>
          </w:p>
          <w:p w14:paraId="32C39F9A" w14:textId="77777777" w:rsidR="00CC67A9" w:rsidRPr="00F220E7" w:rsidRDefault="00CC67A9" w:rsidP="006B643F">
            <w:pPr>
              <w:rPr>
                <w:sz w:val="18"/>
                <w:szCs w:val="18"/>
              </w:rPr>
            </w:pPr>
            <w:r w:rsidRPr="00F220E7">
              <w:rPr>
                <w:sz w:val="18"/>
                <w:szCs w:val="18"/>
              </w:rPr>
              <w:t xml:space="preserve">Validate the entity code, property code and unit code </w:t>
            </w:r>
            <w:proofErr w:type="gramStart"/>
            <w:r w:rsidRPr="00F220E7">
              <w:rPr>
                <w:sz w:val="18"/>
                <w:szCs w:val="18"/>
              </w:rPr>
              <w:t>is</w:t>
            </w:r>
            <w:proofErr w:type="gramEnd"/>
            <w:r w:rsidRPr="00F220E7">
              <w:rPr>
                <w:sz w:val="18"/>
                <w:szCs w:val="18"/>
              </w:rPr>
              <w:t xml:space="preserve"> editable.</w:t>
            </w:r>
          </w:p>
          <w:p w14:paraId="333BD965" w14:textId="77777777" w:rsidR="00CC67A9" w:rsidRPr="00F220E7" w:rsidRDefault="00CC67A9" w:rsidP="006B643F">
            <w:pPr>
              <w:rPr>
                <w:sz w:val="18"/>
                <w:szCs w:val="18"/>
              </w:rPr>
            </w:pPr>
          </w:p>
          <w:p w14:paraId="46ABF544" w14:textId="5A268958" w:rsidR="00CC67A9" w:rsidRPr="00F220E7" w:rsidRDefault="00CC67A9" w:rsidP="006B643F">
            <w:pPr>
              <w:rPr>
                <w:sz w:val="18"/>
                <w:szCs w:val="18"/>
              </w:rPr>
            </w:pPr>
            <w:r w:rsidRPr="00F220E7">
              <w:rPr>
                <w:sz w:val="18"/>
                <w:szCs w:val="18"/>
              </w:rPr>
              <w:t>Validate when the user changes the line item for property code, the entity code will update</w:t>
            </w:r>
            <w:r w:rsidR="004357B3" w:rsidRPr="00F220E7">
              <w:rPr>
                <w:sz w:val="18"/>
                <w:szCs w:val="18"/>
              </w:rPr>
              <w:t>,</w:t>
            </w:r>
            <w:r w:rsidRPr="00F220E7">
              <w:rPr>
                <w:sz w:val="18"/>
                <w:szCs w:val="18"/>
              </w:rPr>
              <w:t xml:space="preserve"> and the unit code will become active with records that relate to the property selection. </w:t>
            </w:r>
          </w:p>
          <w:p w14:paraId="28B4B26E" w14:textId="372DE966" w:rsidR="00853C41" w:rsidRPr="00F220E7" w:rsidRDefault="00853C41" w:rsidP="006B643F">
            <w:pPr>
              <w:rPr>
                <w:sz w:val="18"/>
                <w:szCs w:val="18"/>
              </w:rPr>
            </w:pPr>
          </w:p>
          <w:p w14:paraId="775FB3CF" w14:textId="349E0A0C" w:rsidR="00853C41" w:rsidRPr="00F220E7" w:rsidRDefault="00853C41" w:rsidP="006B643F">
            <w:pPr>
              <w:rPr>
                <w:sz w:val="18"/>
                <w:szCs w:val="18"/>
              </w:rPr>
            </w:pPr>
            <w:r w:rsidRPr="00F220E7">
              <w:rPr>
                <w:sz w:val="18"/>
                <w:szCs w:val="18"/>
              </w:rPr>
              <w:t>Validate the unit code becomes active and the values in the field are only related to the property code selected.</w:t>
            </w:r>
          </w:p>
          <w:p w14:paraId="18BE523C" w14:textId="77777777" w:rsidR="00CC67A9" w:rsidRPr="00F220E7" w:rsidRDefault="00CC67A9" w:rsidP="006B643F">
            <w:pPr>
              <w:rPr>
                <w:sz w:val="18"/>
                <w:szCs w:val="18"/>
              </w:rPr>
            </w:pPr>
          </w:p>
          <w:p w14:paraId="44AD05F8" w14:textId="77777777" w:rsidR="00CC67A9" w:rsidRPr="00F220E7" w:rsidRDefault="00CC67A9" w:rsidP="006B643F">
            <w:pPr>
              <w:rPr>
                <w:sz w:val="18"/>
                <w:szCs w:val="18"/>
              </w:rPr>
            </w:pPr>
            <w:r w:rsidRPr="00F220E7">
              <w:rPr>
                <w:sz w:val="18"/>
                <w:szCs w:val="18"/>
              </w:rPr>
              <w:t xml:space="preserve">Validate when record is changed for property code, the system will pull in the entity code and financial dimension that is based on the </w:t>
            </w:r>
            <w:r w:rsidRPr="00F220E7">
              <w:rPr>
                <w:b/>
                <w:bCs/>
                <w:i/>
                <w:iCs/>
                <w:sz w:val="18"/>
                <w:szCs w:val="18"/>
              </w:rPr>
              <w:t>posting date</w:t>
            </w:r>
            <w:r w:rsidRPr="00F220E7">
              <w:rPr>
                <w:sz w:val="18"/>
                <w:szCs w:val="18"/>
              </w:rPr>
              <w:t xml:space="preserve"> comparative to the effective ownership date.</w:t>
            </w:r>
          </w:p>
          <w:p w14:paraId="4D549B1D" w14:textId="77777777" w:rsidR="00CC67A9" w:rsidRPr="00F220E7" w:rsidRDefault="00CC67A9" w:rsidP="006B643F">
            <w:pPr>
              <w:rPr>
                <w:sz w:val="18"/>
                <w:szCs w:val="18"/>
              </w:rPr>
            </w:pPr>
          </w:p>
          <w:p w14:paraId="1FABD1DB" w14:textId="3CCADB87" w:rsidR="00032145" w:rsidRPr="00F220E7" w:rsidRDefault="00032145" w:rsidP="006B643F">
            <w:pPr>
              <w:rPr>
                <w:sz w:val="18"/>
                <w:szCs w:val="18"/>
              </w:rPr>
            </w:pPr>
            <w:r w:rsidRPr="00F220E7">
              <w:rPr>
                <w:sz w:val="18"/>
                <w:szCs w:val="18"/>
              </w:rPr>
              <w:t xml:space="preserve"> </w:t>
            </w:r>
          </w:p>
        </w:tc>
        <w:tc>
          <w:tcPr>
            <w:tcW w:w="1530" w:type="dxa"/>
          </w:tcPr>
          <w:p w14:paraId="1D9E872B" w14:textId="77777777" w:rsidR="006B643F" w:rsidRPr="00F220E7" w:rsidRDefault="006B643F" w:rsidP="006B643F"/>
        </w:tc>
      </w:tr>
      <w:tr w:rsidR="00496B7C" w:rsidRPr="00F220E7" w14:paraId="413E0D8A" w14:textId="77777777" w:rsidTr="00B4182F">
        <w:tblPrEx>
          <w:tblW w:w="13855" w:type="dxa"/>
          <w:tblLayout w:type="fixed"/>
          <w:tblPrExChange w:id="125" w:author="Lynn Huang" w:date="2022-05-25T18:25:00Z">
            <w:tblPrEx>
              <w:tblW w:w="13855" w:type="dxa"/>
              <w:tblLayout w:type="fixed"/>
            </w:tblPrEx>
          </w:tblPrExChange>
        </w:tblPrEx>
        <w:trPr>
          <w:trHeight w:val="2483"/>
          <w:trPrChange w:id="126" w:author="Lynn Huang" w:date="2022-05-25T18:25:00Z">
            <w:trPr>
              <w:trHeight w:val="2483"/>
            </w:trPr>
          </w:trPrChange>
        </w:trPr>
        <w:tc>
          <w:tcPr>
            <w:tcW w:w="895" w:type="dxa"/>
            <w:tcPrChange w:id="127" w:author="Lynn Huang" w:date="2022-05-25T18:25:00Z">
              <w:tcPr>
                <w:tcW w:w="895" w:type="dxa"/>
              </w:tcPr>
            </w:tcPrChange>
          </w:tcPr>
          <w:p w14:paraId="5E841C10" w14:textId="34FF4BA2" w:rsidR="00496B7C" w:rsidRPr="004357B3" w:rsidRDefault="00496B7C" w:rsidP="00496B7C">
            <w:pPr>
              <w:rPr>
                <w:color w:val="7030A0"/>
              </w:rPr>
            </w:pPr>
            <w:r w:rsidRPr="004357B3">
              <w:rPr>
                <w:color w:val="7030A0"/>
              </w:rPr>
              <w:t>T.78</w:t>
            </w:r>
          </w:p>
        </w:tc>
        <w:tc>
          <w:tcPr>
            <w:tcW w:w="1717" w:type="dxa"/>
            <w:tcPrChange w:id="128" w:author="Lynn Huang" w:date="2022-05-25T18:25:00Z">
              <w:tcPr>
                <w:tcW w:w="1717" w:type="dxa"/>
              </w:tcPr>
            </w:tcPrChange>
          </w:tcPr>
          <w:p w14:paraId="0D356882" w14:textId="03273EF7" w:rsidR="00496B7C" w:rsidRPr="004357B3" w:rsidRDefault="00496B7C" w:rsidP="00496B7C">
            <w:pPr>
              <w:spacing w:after="160" w:line="259" w:lineRule="auto"/>
              <w:rPr>
                <w:rFonts w:asciiTheme="majorHAnsi" w:hAnsiTheme="majorHAnsi" w:cstheme="majorHAnsi"/>
                <w:color w:val="7030A0"/>
                <w:sz w:val="18"/>
                <w:szCs w:val="18"/>
              </w:rPr>
            </w:pPr>
            <w:r w:rsidRPr="004357B3">
              <w:rPr>
                <w:rFonts w:asciiTheme="majorHAnsi" w:hAnsiTheme="majorHAnsi" w:cstheme="majorHAnsi"/>
                <w:color w:val="7030A0"/>
                <w:sz w:val="18"/>
                <w:szCs w:val="18"/>
              </w:rPr>
              <w:t>DEF.018</w:t>
            </w:r>
          </w:p>
        </w:tc>
        <w:tc>
          <w:tcPr>
            <w:tcW w:w="3053" w:type="dxa"/>
            <w:tcPrChange w:id="129" w:author="Lynn Huang" w:date="2022-05-25T18:25:00Z">
              <w:tcPr>
                <w:tcW w:w="3053" w:type="dxa"/>
              </w:tcPr>
            </w:tcPrChange>
          </w:tcPr>
          <w:p w14:paraId="54F6FCC5" w14:textId="6831C46C" w:rsidR="00496B7C" w:rsidRPr="004357B3" w:rsidRDefault="00496B7C" w:rsidP="00496B7C">
            <w:pPr>
              <w:spacing w:after="160" w:line="259" w:lineRule="auto"/>
              <w:rPr>
                <w:color w:val="7030A0"/>
                <w:sz w:val="18"/>
                <w:szCs w:val="18"/>
              </w:rPr>
            </w:pPr>
            <w:r w:rsidRPr="004357B3">
              <w:rPr>
                <w:color w:val="7030A0"/>
                <w:sz w:val="18"/>
                <w:szCs w:val="18"/>
              </w:rPr>
              <w:t>General Ledger &gt;&gt; Inquiries and reports &gt;&gt; prepayment &gt;&gt; prepaid invoice proposal</w:t>
            </w:r>
          </w:p>
        </w:tc>
        <w:tc>
          <w:tcPr>
            <w:tcW w:w="6660" w:type="dxa"/>
            <w:tcPrChange w:id="130" w:author="Lynn Huang" w:date="2022-05-25T18:25:00Z">
              <w:tcPr>
                <w:tcW w:w="6660" w:type="dxa"/>
              </w:tcPr>
            </w:tcPrChange>
          </w:tcPr>
          <w:p w14:paraId="2302B329" w14:textId="7272587D" w:rsidR="00496B7C" w:rsidRPr="004357B3" w:rsidRDefault="00496B7C" w:rsidP="00496B7C">
            <w:pPr>
              <w:pStyle w:val="NoSpacing"/>
              <w:rPr>
                <w:color w:val="7030A0"/>
                <w:sz w:val="18"/>
                <w:szCs w:val="18"/>
              </w:rPr>
            </w:pPr>
            <w:r>
              <w:rPr>
                <w:color w:val="7030A0"/>
                <w:sz w:val="18"/>
                <w:szCs w:val="18"/>
              </w:rPr>
              <w:t>Validate the f</w:t>
            </w:r>
            <w:r w:rsidRPr="004357B3">
              <w:rPr>
                <w:color w:val="7030A0"/>
                <w:sz w:val="18"/>
                <w:szCs w:val="18"/>
              </w:rPr>
              <w:t>ield name change:</w:t>
            </w:r>
          </w:p>
          <w:p w14:paraId="399FFD44" w14:textId="12524B5B" w:rsidR="00496B7C" w:rsidRPr="004357B3" w:rsidRDefault="00496B7C" w:rsidP="00496B7C">
            <w:pPr>
              <w:pStyle w:val="NoSpacing"/>
              <w:rPr>
                <w:color w:val="7030A0"/>
                <w:sz w:val="18"/>
                <w:szCs w:val="18"/>
              </w:rPr>
            </w:pPr>
            <w:r w:rsidRPr="004357B3">
              <w:rPr>
                <w:color w:val="7030A0"/>
                <w:sz w:val="18"/>
                <w:szCs w:val="18"/>
              </w:rPr>
              <w:t>Business unit to Entity code</w:t>
            </w:r>
          </w:p>
          <w:p w14:paraId="49C3FD95" w14:textId="77777777" w:rsidR="00496B7C" w:rsidRPr="004357B3" w:rsidRDefault="00496B7C" w:rsidP="00496B7C">
            <w:pPr>
              <w:pStyle w:val="NoSpacing"/>
              <w:rPr>
                <w:color w:val="7030A0"/>
                <w:sz w:val="18"/>
                <w:szCs w:val="18"/>
              </w:rPr>
            </w:pPr>
          </w:p>
          <w:p w14:paraId="7EE41BD6" w14:textId="55A62827" w:rsidR="00496B7C" w:rsidRPr="004357B3" w:rsidRDefault="00496B7C" w:rsidP="00496B7C">
            <w:pPr>
              <w:pStyle w:val="NoSpacing"/>
              <w:rPr>
                <w:color w:val="7030A0"/>
                <w:sz w:val="18"/>
                <w:szCs w:val="18"/>
              </w:rPr>
            </w:pPr>
            <w:r>
              <w:rPr>
                <w:color w:val="7030A0"/>
                <w:sz w:val="18"/>
                <w:szCs w:val="18"/>
              </w:rPr>
              <w:t xml:space="preserve">Validate the following two fields are added on the parameter screen: </w:t>
            </w:r>
            <w:r w:rsidRPr="004357B3">
              <w:rPr>
                <w:color w:val="7030A0"/>
                <w:sz w:val="18"/>
                <w:szCs w:val="18"/>
              </w:rPr>
              <w:t>property code and unit cod</w:t>
            </w:r>
            <w:r>
              <w:rPr>
                <w:color w:val="7030A0"/>
                <w:sz w:val="18"/>
                <w:szCs w:val="18"/>
              </w:rPr>
              <w:t>e.</w:t>
            </w:r>
          </w:p>
          <w:p w14:paraId="100CD15D" w14:textId="77777777" w:rsidR="00496B7C" w:rsidRPr="004357B3" w:rsidRDefault="00496B7C" w:rsidP="00496B7C">
            <w:pPr>
              <w:pStyle w:val="NoSpacing"/>
              <w:rPr>
                <w:color w:val="7030A0"/>
                <w:sz w:val="18"/>
                <w:szCs w:val="18"/>
              </w:rPr>
            </w:pPr>
          </w:p>
          <w:p w14:paraId="56C8908F" w14:textId="05B290BA" w:rsidR="00496B7C" w:rsidRPr="004357B3" w:rsidRDefault="00DF46E6" w:rsidP="00496B7C">
            <w:pPr>
              <w:pStyle w:val="NoSpacing"/>
              <w:rPr>
                <w:color w:val="7030A0"/>
                <w:sz w:val="18"/>
                <w:szCs w:val="18"/>
              </w:rPr>
            </w:pPr>
            <w:r>
              <w:rPr>
                <w:color w:val="7030A0"/>
                <w:sz w:val="18"/>
                <w:szCs w:val="18"/>
              </w:rPr>
              <w:t>Validate the values for entity code, property code and unit code are defaulted and aligned with the source document. [</w:t>
            </w:r>
            <w:r w:rsidR="00496B7C" w:rsidRPr="004357B3">
              <w:rPr>
                <w:color w:val="7030A0"/>
                <w:sz w:val="18"/>
                <w:szCs w:val="18"/>
              </w:rPr>
              <w:t>pending vendor invoice, general journal or invoice journal</w:t>
            </w:r>
            <w:r w:rsidR="00972006" w:rsidRPr="00972006">
              <w:rPr>
                <w:color w:val="7030A0"/>
                <w:sz w:val="18"/>
                <w:szCs w:val="18"/>
              </w:rPr>
              <w:t>.]</w:t>
            </w:r>
          </w:p>
          <w:p w14:paraId="675EAB7E" w14:textId="77777777" w:rsidR="00496B7C" w:rsidRPr="004357B3" w:rsidRDefault="00496B7C" w:rsidP="00496B7C">
            <w:pPr>
              <w:pStyle w:val="NoSpacing"/>
              <w:rPr>
                <w:color w:val="7030A0"/>
                <w:sz w:val="18"/>
                <w:szCs w:val="18"/>
              </w:rPr>
            </w:pPr>
          </w:p>
          <w:p w14:paraId="224BFE97" w14:textId="3722DD6E" w:rsidR="00496B7C" w:rsidRPr="004357B3" w:rsidRDefault="001734CA" w:rsidP="00496B7C">
            <w:pPr>
              <w:pStyle w:val="NoSpacing"/>
              <w:rPr>
                <w:color w:val="7030A0"/>
                <w:sz w:val="18"/>
                <w:szCs w:val="18"/>
              </w:rPr>
            </w:pPr>
            <w:r>
              <w:rPr>
                <w:color w:val="7030A0"/>
                <w:sz w:val="18"/>
                <w:szCs w:val="18"/>
              </w:rPr>
              <w:t>Validate u</w:t>
            </w:r>
            <w:r w:rsidR="00496B7C" w:rsidRPr="004357B3">
              <w:rPr>
                <w:color w:val="7030A0"/>
                <w:sz w:val="18"/>
                <w:szCs w:val="18"/>
              </w:rPr>
              <w:t xml:space="preserve">sers </w:t>
            </w:r>
            <w:r w:rsidR="00972006">
              <w:rPr>
                <w:color w:val="7030A0"/>
                <w:sz w:val="18"/>
                <w:szCs w:val="18"/>
              </w:rPr>
              <w:t>can</w:t>
            </w:r>
            <w:r w:rsidR="00496B7C" w:rsidRPr="004357B3">
              <w:rPr>
                <w:color w:val="7030A0"/>
                <w:sz w:val="18"/>
                <w:szCs w:val="18"/>
              </w:rPr>
              <w:t xml:space="preserve"> filter on each of the fields. </w:t>
            </w:r>
          </w:p>
        </w:tc>
        <w:tc>
          <w:tcPr>
            <w:tcW w:w="1530" w:type="dxa"/>
            <w:tcPrChange w:id="131" w:author="Lynn Huang" w:date="2022-05-25T18:25:00Z">
              <w:tcPr>
                <w:tcW w:w="1530" w:type="dxa"/>
              </w:tcPr>
            </w:tcPrChange>
          </w:tcPr>
          <w:p w14:paraId="5872A558" w14:textId="77777777" w:rsidR="00496B7C" w:rsidRPr="00F220E7" w:rsidRDefault="00496B7C" w:rsidP="00496B7C"/>
        </w:tc>
      </w:tr>
      <w:tr w:rsidR="00496B7C" w:rsidRPr="00F220E7" w14:paraId="2272DDDC" w14:textId="77777777" w:rsidTr="00746E30">
        <w:tc>
          <w:tcPr>
            <w:tcW w:w="895" w:type="dxa"/>
          </w:tcPr>
          <w:p w14:paraId="0443A1F2" w14:textId="3D4D0412" w:rsidR="00496B7C" w:rsidRPr="004357B3" w:rsidRDefault="00496B7C" w:rsidP="00496B7C">
            <w:pPr>
              <w:rPr>
                <w:color w:val="7030A0"/>
              </w:rPr>
            </w:pPr>
            <w:r w:rsidRPr="004357B3">
              <w:rPr>
                <w:color w:val="7030A0"/>
              </w:rPr>
              <w:t>T.79</w:t>
            </w:r>
          </w:p>
        </w:tc>
        <w:tc>
          <w:tcPr>
            <w:tcW w:w="1717" w:type="dxa"/>
          </w:tcPr>
          <w:p w14:paraId="31A87A63" w14:textId="1989649A" w:rsidR="00496B7C" w:rsidRPr="004357B3" w:rsidRDefault="00496B7C" w:rsidP="00496B7C">
            <w:pPr>
              <w:spacing w:after="160" w:line="259" w:lineRule="auto"/>
              <w:rPr>
                <w:rFonts w:asciiTheme="majorHAnsi" w:hAnsiTheme="majorHAnsi" w:cstheme="majorHAnsi"/>
                <w:color w:val="7030A0"/>
                <w:sz w:val="18"/>
                <w:szCs w:val="18"/>
              </w:rPr>
            </w:pPr>
            <w:r w:rsidRPr="004357B3">
              <w:rPr>
                <w:rFonts w:asciiTheme="majorHAnsi" w:hAnsiTheme="majorHAnsi" w:cstheme="majorHAnsi"/>
                <w:color w:val="7030A0"/>
                <w:sz w:val="18"/>
                <w:szCs w:val="18"/>
              </w:rPr>
              <w:t>DEF.019</w:t>
            </w:r>
          </w:p>
        </w:tc>
        <w:tc>
          <w:tcPr>
            <w:tcW w:w="3053" w:type="dxa"/>
          </w:tcPr>
          <w:p w14:paraId="276BE7A8" w14:textId="6CAF250F" w:rsidR="00496B7C" w:rsidRPr="004357B3" w:rsidRDefault="00496B7C" w:rsidP="00496B7C">
            <w:pPr>
              <w:spacing w:after="160" w:line="259" w:lineRule="auto"/>
              <w:rPr>
                <w:color w:val="7030A0"/>
                <w:sz w:val="18"/>
                <w:szCs w:val="18"/>
              </w:rPr>
            </w:pPr>
            <w:r w:rsidRPr="004357B3">
              <w:rPr>
                <w:color w:val="7030A0"/>
                <w:sz w:val="18"/>
                <w:szCs w:val="18"/>
              </w:rPr>
              <w:t>General Ledger &gt;&gt; Inquiries and reports &gt;&gt; prepayment &gt;&gt; prepaid invoice inquiry</w:t>
            </w:r>
          </w:p>
        </w:tc>
        <w:tc>
          <w:tcPr>
            <w:tcW w:w="6660" w:type="dxa"/>
          </w:tcPr>
          <w:p w14:paraId="5136A5B8" w14:textId="5207E3EF" w:rsidR="00496B7C" w:rsidRPr="004357B3" w:rsidRDefault="00B4182F" w:rsidP="00496B7C">
            <w:pPr>
              <w:pStyle w:val="NoSpacing"/>
              <w:rPr>
                <w:color w:val="7030A0"/>
                <w:sz w:val="18"/>
                <w:szCs w:val="18"/>
              </w:rPr>
            </w:pPr>
            <w:r>
              <w:rPr>
                <w:color w:val="7030A0"/>
                <w:sz w:val="18"/>
                <w:szCs w:val="18"/>
              </w:rPr>
              <w:t>Validate the field name change</w:t>
            </w:r>
            <w:r w:rsidR="00496B7C" w:rsidRPr="004357B3">
              <w:rPr>
                <w:color w:val="7030A0"/>
                <w:sz w:val="18"/>
                <w:szCs w:val="18"/>
              </w:rPr>
              <w:t>:</w:t>
            </w:r>
          </w:p>
          <w:p w14:paraId="388067E0" w14:textId="70386260" w:rsidR="00496B7C" w:rsidRPr="004357B3" w:rsidRDefault="00496B7C" w:rsidP="00496B7C">
            <w:pPr>
              <w:pStyle w:val="NoSpacing"/>
              <w:rPr>
                <w:color w:val="7030A0"/>
                <w:sz w:val="18"/>
                <w:szCs w:val="18"/>
              </w:rPr>
            </w:pPr>
            <w:r w:rsidRPr="004357B3">
              <w:rPr>
                <w:color w:val="7030A0"/>
                <w:sz w:val="18"/>
                <w:szCs w:val="18"/>
              </w:rPr>
              <w:t>Business unit to Entity code</w:t>
            </w:r>
          </w:p>
          <w:p w14:paraId="311DC2A9" w14:textId="0197BFF0" w:rsidR="00496B7C" w:rsidRPr="004357B3" w:rsidRDefault="00496B7C" w:rsidP="00496B7C">
            <w:pPr>
              <w:pStyle w:val="NoSpacing"/>
              <w:rPr>
                <w:color w:val="7030A0"/>
                <w:sz w:val="18"/>
                <w:szCs w:val="18"/>
              </w:rPr>
            </w:pPr>
            <w:r w:rsidRPr="004357B3">
              <w:rPr>
                <w:color w:val="7030A0"/>
                <w:sz w:val="18"/>
                <w:szCs w:val="18"/>
              </w:rPr>
              <w:t>Property to Property code</w:t>
            </w:r>
          </w:p>
          <w:p w14:paraId="5DC18F68" w14:textId="77777777" w:rsidR="00496B7C" w:rsidRPr="004357B3" w:rsidRDefault="00496B7C" w:rsidP="00496B7C">
            <w:pPr>
              <w:pStyle w:val="NoSpacing"/>
              <w:rPr>
                <w:color w:val="7030A0"/>
                <w:sz w:val="18"/>
                <w:szCs w:val="18"/>
              </w:rPr>
            </w:pPr>
          </w:p>
          <w:p w14:paraId="65A76398" w14:textId="76D4DFF4" w:rsidR="00496B7C" w:rsidRPr="004357B3" w:rsidRDefault="00B4182F" w:rsidP="00496B7C">
            <w:pPr>
              <w:pStyle w:val="NoSpacing"/>
              <w:rPr>
                <w:color w:val="7030A0"/>
                <w:sz w:val="18"/>
                <w:szCs w:val="18"/>
              </w:rPr>
            </w:pPr>
            <w:r>
              <w:rPr>
                <w:color w:val="7030A0"/>
                <w:sz w:val="18"/>
                <w:szCs w:val="18"/>
              </w:rPr>
              <w:lastRenderedPageBreak/>
              <w:t xml:space="preserve">Validate the unit code was added to the </w:t>
            </w:r>
            <w:r w:rsidR="00496B7C" w:rsidRPr="004357B3">
              <w:rPr>
                <w:color w:val="7030A0"/>
                <w:sz w:val="18"/>
                <w:szCs w:val="18"/>
              </w:rPr>
              <w:t>parameter screen.</w:t>
            </w:r>
          </w:p>
          <w:p w14:paraId="61A49DC0" w14:textId="77777777" w:rsidR="00496B7C" w:rsidRPr="004357B3" w:rsidRDefault="00496B7C" w:rsidP="00496B7C">
            <w:pPr>
              <w:pStyle w:val="NoSpacing"/>
              <w:rPr>
                <w:color w:val="7030A0"/>
                <w:sz w:val="18"/>
                <w:szCs w:val="18"/>
              </w:rPr>
            </w:pPr>
          </w:p>
          <w:p w14:paraId="0344BF4C" w14:textId="128EBB64" w:rsidR="00496B7C" w:rsidRPr="004357B3" w:rsidRDefault="00B4182F" w:rsidP="00496B7C">
            <w:pPr>
              <w:pStyle w:val="NoSpacing"/>
              <w:rPr>
                <w:color w:val="7030A0"/>
                <w:sz w:val="18"/>
                <w:szCs w:val="18"/>
              </w:rPr>
            </w:pPr>
            <w:r>
              <w:rPr>
                <w:color w:val="7030A0"/>
                <w:sz w:val="18"/>
                <w:szCs w:val="18"/>
              </w:rPr>
              <w:t>Validate the e</w:t>
            </w:r>
            <w:r w:rsidR="00496B7C" w:rsidRPr="004357B3">
              <w:rPr>
                <w:color w:val="7030A0"/>
                <w:sz w:val="18"/>
                <w:szCs w:val="18"/>
              </w:rPr>
              <w:t>ntity code, property code and unit code should default from the prepaid invoice proposal form.</w:t>
            </w:r>
          </w:p>
          <w:p w14:paraId="7F6B7357" w14:textId="77777777" w:rsidR="00496B7C" w:rsidRPr="004357B3" w:rsidRDefault="00496B7C" w:rsidP="00496B7C">
            <w:pPr>
              <w:pStyle w:val="NoSpacing"/>
              <w:rPr>
                <w:color w:val="7030A0"/>
                <w:sz w:val="18"/>
                <w:szCs w:val="18"/>
              </w:rPr>
            </w:pPr>
          </w:p>
          <w:p w14:paraId="71A2DAA4" w14:textId="12CAE8D7" w:rsidR="00496B7C" w:rsidRPr="004357B3" w:rsidRDefault="00972006" w:rsidP="00496B7C">
            <w:pPr>
              <w:pStyle w:val="NoSpacing"/>
              <w:rPr>
                <w:color w:val="7030A0"/>
                <w:sz w:val="18"/>
                <w:szCs w:val="18"/>
              </w:rPr>
            </w:pPr>
            <w:r>
              <w:rPr>
                <w:color w:val="7030A0"/>
                <w:sz w:val="18"/>
                <w:szCs w:val="18"/>
              </w:rPr>
              <w:t>Validate u</w:t>
            </w:r>
            <w:r w:rsidRPr="00863DD6">
              <w:rPr>
                <w:color w:val="7030A0"/>
                <w:sz w:val="18"/>
                <w:szCs w:val="18"/>
              </w:rPr>
              <w:t xml:space="preserve">sers </w:t>
            </w:r>
            <w:r>
              <w:rPr>
                <w:color w:val="7030A0"/>
                <w:sz w:val="18"/>
                <w:szCs w:val="18"/>
              </w:rPr>
              <w:t>can</w:t>
            </w:r>
            <w:r w:rsidRPr="00863DD6">
              <w:rPr>
                <w:color w:val="7030A0"/>
                <w:sz w:val="18"/>
                <w:szCs w:val="18"/>
              </w:rPr>
              <w:t xml:space="preserve"> filter on each of the fields.</w:t>
            </w:r>
          </w:p>
        </w:tc>
        <w:tc>
          <w:tcPr>
            <w:tcW w:w="1530" w:type="dxa"/>
          </w:tcPr>
          <w:p w14:paraId="0FAAB1C7" w14:textId="77777777" w:rsidR="00496B7C" w:rsidRPr="00F220E7" w:rsidRDefault="00496B7C" w:rsidP="00496B7C"/>
        </w:tc>
      </w:tr>
      <w:tr w:rsidR="00496B7C" w:rsidRPr="00F220E7" w14:paraId="7EC1D2FA" w14:textId="77777777" w:rsidTr="00746E30">
        <w:tc>
          <w:tcPr>
            <w:tcW w:w="895" w:type="dxa"/>
          </w:tcPr>
          <w:p w14:paraId="5E272004" w14:textId="6200176F" w:rsidR="00496B7C" w:rsidRPr="004357B3" w:rsidRDefault="00496B7C" w:rsidP="00496B7C">
            <w:pPr>
              <w:rPr>
                <w:color w:val="7030A0"/>
              </w:rPr>
            </w:pPr>
            <w:r w:rsidRPr="004357B3">
              <w:rPr>
                <w:color w:val="7030A0"/>
              </w:rPr>
              <w:t>T.80</w:t>
            </w:r>
          </w:p>
        </w:tc>
        <w:tc>
          <w:tcPr>
            <w:tcW w:w="1717" w:type="dxa"/>
          </w:tcPr>
          <w:p w14:paraId="1E0420B5" w14:textId="54D358F1" w:rsidR="00496B7C" w:rsidRPr="004357B3" w:rsidRDefault="00496B7C" w:rsidP="00496B7C">
            <w:pPr>
              <w:spacing w:after="160" w:line="259" w:lineRule="auto"/>
              <w:rPr>
                <w:rFonts w:asciiTheme="majorHAnsi" w:hAnsiTheme="majorHAnsi" w:cstheme="majorHAnsi"/>
                <w:color w:val="7030A0"/>
                <w:sz w:val="18"/>
                <w:szCs w:val="18"/>
              </w:rPr>
            </w:pPr>
            <w:r w:rsidRPr="004357B3">
              <w:rPr>
                <w:rFonts w:asciiTheme="majorHAnsi" w:hAnsiTheme="majorHAnsi" w:cstheme="majorHAnsi"/>
                <w:color w:val="7030A0"/>
                <w:sz w:val="18"/>
                <w:szCs w:val="18"/>
              </w:rPr>
              <w:t>DEF.020</w:t>
            </w:r>
          </w:p>
        </w:tc>
        <w:tc>
          <w:tcPr>
            <w:tcW w:w="3053" w:type="dxa"/>
          </w:tcPr>
          <w:p w14:paraId="1F677EC5" w14:textId="56E0B290" w:rsidR="00496B7C" w:rsidRPr="004357B3" w:rsidRDefault="00496B7C" w:rsidP="00496B7C">
            <w:pPr>
              <w:spacing w:after="160" w:line="259" w:lineRule="auto"/>
              <w:rPr>
                <w:color w:val="7030A0"/>
                <w:sz w:val="18"/>
                <w:szCs w:val="18"/>
              </w:rPr>
            </w:pPr>
            <w:r w:rsidRPr="004357B3">
              <w:rPr>
                <w:color w:val="7030A0"/>
                <w:sz w:val="18"/>
                <w:szCs w:val="18"/>
              </w:rPr>
              <w:t>General Ledger &gt;&gt; Inquiries and reports &gt;&gt; prepayment &gt;&gt; amortization schedule</w:t>
            </w:r>
          </w:p>
        </w:tc>
        <w:tc>
          <w:tcPr>
            <w:tcW w:w="6660" w:type="dxa"/>
          </w:tcPr>
          <w:p w14:paraId="23C61EDA" w14:textId="1940B537" w:rsidR="00972006" w:rsidRPr="00863DD6" w:rsidRDefault="00972006" w:rsidP="00972006">
            <w:pPr>
              <w:pStyle w:val="NoSpacing"/>
              <w:rPr>
                <w:color w:val="7030A0"/>
                <w:sz w:val="18"/>
                <w:szCs w:val="18"/>
              </w:rPr>
            </w:pPr>
            <w:r>
              <w:rPr>
                <w:color w:val="7030A0"/>
                <w:sz w:val="18"/>
                <w:szCs w:val="18"/>
              </w:rPr>
              <w:t xml:space="preserve">Validate the entity code, property code, unit code was added to the </w:t>
            </w:r>
            <w:r w:rsidRPr="00863DD6">
              <w:rPr>
                <w:color w:val="7030A0"/>
                <w:sz w:val="18"/>
                <w:szCs w:val="18"/>
              </w:rPr>
              <w:t>parameter screen.</w:t>
            </w:r>
          </w:p>
          <w:p w14:paraId="4D6AF3F3" w14:textId="77777777" w:rsidR="00496B7C" w:rsidRPr="004357B3" w:rsidRDefault="00496B7C" w:rsidP="00496B7C">
            <w:pPr>
              <w:pStyle w:val="NoSpacing"/>
              <w:rPr>
                <w:color w:val="7030A0"/>
                <w:sz w:val="18"/>
                <w:szCs w:val="18"/>
              </w:rPr>
            </w:pPr>
          </w:p>
          <w:p w14:paraId="1B1D83ED" w14:textId="24DA7C85" w:rsidR="00496B7C" w:rsidRPr="004357B3" w:rsidRDefault="00972006" w:rsidP="00496B7C">
            <w:pPr>
              <w:pStyle w:val="NoSpacing"/>
              <w:rPr>
                <w:color w:val="7030A0"/>
                <w:sz w:val="18"/>
                <w:szCs w:val="18"/>
              </w:rPr>
            </w:pPr>
            <w:r>
              <w:rPr>
                <w:color w:val="7030A0"/>
                <w:sz w:val="18"/>
                <w:szCs w:val="18"/>
              </w:rPr>
              <w:t>Validate the</w:t>
            </w:r>
            <w:r w:rsidR="00496B7C" w:rsidRPr="004357B3">
              <w:rPr>
                <w:color w:val="7030A0"/>
                <w:sz w:val="18"/>
                <w:szCs w:val="18"/>
              </w:rPr>
              <w:t xml:space="preserve"> fields auto populate from the entity code, property code, unit code on the general journal when posting the amortization schedule. </w:t>
            </w:r>
          </w:p>
          <w:p w14:paraId="60771C30" w14:textId="77777777" w:rsidR="00496B7C" w:rsidRPr="004357B3" w:rsidRDefault="00496B7C" w:rsidP="00496B7C">
            <w:pPr>
              <w:pStyle w:val="NoSpacing"/>
              <w:rPr>
                <w:color w:val="7030A0"/>
                <w:sz w:val="18"/>
                <w:szCs w:val="18"/>
              </w:rPr>
            </w:pPr>
          </w:p>
        </w:tc>
        <w:tc>
          <w:tcPr>
            <w:tcW w:w="1530" w:type="dxa"/>
          </w:tcPr>
          <w:p w14:paraId="5481485C" w14:textId="77777777" w:rsidR="00496B7C" w:rsidRPr="00F220E7" w:rsidRDefault="00496B7C" w:rsidP="00496B7C"/>
        </w:tc>
      </w:tr>
      <w:tr w:rsidR="00496B7C" w:rsidRPr="00F220E7" w14:paraId="5AEDF7CE" w14:textId="77777777" w:rsidTr="00746E30">
        <w:tc>
          <w:tcPr>
            <w:tcW w:w="895" w:type="dxa"/>
          </w:tcPr>
          <w:p w14:paraId="2DE74316" w14:textId="5BE7A478" w:rsidR="00496B7C" w:rsidRPr="004357B3" w:rsidRDefault="00496B7C" w:rsidP="00496B7C">
            <w:pPr>
              <w:rPr>
                <w:color w:val="7030A0"/>
              </w:rPr>
            </w:pPr>
            <w:r w:rsidRPr="004357B3">
              <w:rPr>
                <w:color w:val="7030A0"/>
              </w:rPr>
              <w:t>T.81</w:t>
            </w:r>
          </w:p>
        </w:tc>
        <w:tc>
          <w:tcPr>
            <w:tcW w:w="1717" w:type="dxa"/>
          </w:tcPr>
          <w:p w14:paraId="1C057D49" w14:textId="3D2D0DFA" w:rsidR="00496B7C" w:rsidRPr="004357B3" w:rsidRDefault="00496B7C" w:rsidP="00496B7C">
            <w:pPr>
              <w:spacing w:after="160" w:line="259" w:lineRule="auto"/>
              <w:rPr>
                <w:rFonts w:asciiTheme="majorHAnsi" w:hAnsiTheme="majorHAnsi" w:cstheme="majorHAnsi"/>
                <w:color w:val="7030A0"/>
                <w:sz w:val="18"/>
                <w:szCs w:val="18"/>
              </w:rPr>
            </w:pPr>
            <w:r w:rsidRPr="004357B3">
              <w:rPr>
                <w:rFonts w:asciiTheme="majorHAnsi" w:hAnsiTheme="majorHAnsi" w:cstheme="majorHAnsi"/>
                <w:color w:val="7030A0"/>
                <w:sz w:val="18"/>
                <w:szCs w:val="18"/>
              </w:rPr>
              <w:t>DEF.021</w:t>
            </w:r>
          </w:p>
        </w:tc>
        <w:tc>
          <w:tcPr>
            <w:tcW w:w="3053" w:type="dxa"/>
          </w:tcPr>
          <w:p w14:paraId="19A40847" w14:textId="052F14DC" w:rsidR="00496B7C" w:rsidRPr="004357B3" w:rsidRDefault="00496B7C" w:rsidP="00496B7C">
            <w:pPr>
              <w:spacing w:after="160" w:line="259" w:lineRule="auto"/>
              <w:rPr>
                <w:color w:val="7030A0"/>
                <w:sz w:val="18"/>
                <w:szCs w:val="18"/>
              </w:rPr>
            </w:pPr>
            <w:r w:rsidRPr="004357B3">
              <w:rPr>
                <w:color w:val="7030A0"/>
                <w:sz w:val="18"/>
                <w:szCs w:val="18"/>
              </w:rPr>
              <w:t>General Ledger &gt;&gt; Inquiries and reports &gt;&gt; Prepayment &gt;&gt; Prepaid Amortization balance</w:t>
            </w:r>
          </w:p>
        </w:tc>
        <w:tc>
          <w:tcPr>
            <w:tcW w:w="6660" w:type="dxa"/>
          </w:tcPr>
          <w:p w14:paraId="565ADBFC" w14:textId="3BD982B2" w:rsidR="00496B7C" w:rsidRPr="004357B3" w:rsidRDefault="004357B3" w:rsidP="00496B7C">
            <w:pPr>
              <w:pStyle w:val="NoSpacing"/>
              <w:rPr>
                <w:color w:val="7030A0"/>
                <w:sz w:val="18"/>
                <w:szCs w:val="18"/>
              </w:rPr>
            </w:pPr>
            <w:r>
              <w:rPr>
                <w:color w:val="7030A0"/>
                <w:sz w:val="18"/>
                <w:szCs w:val="18"/>
              </w:rPr>
              <w:t>Validate the f</w:t>
            </w:r>
            <w:r w:rsidR="00496B7C" w:rsidRPr="004357B3">
              <w:rPr>
                <w:color w:val="7030A0"/>
                <w:sz w:val="18"/>
                <w:szCs w:val="18"/>
              </w:rPr>
              <w:t>ield name change:</w:t>
            </w:r>
          </w:p>
          <w:p w14:paraId="76B637EC" w14:textId="03D6A87E" w:rsidR="00496B7C" w:rsidRPr="004357B3" w:rsidRDefault="00496B7C" w:rsidP="00496B7C">
            <w:pPr>
              <w:pStyle w:val="NoSpacing"/>
              <w:rPr>
                <w:color w:val="7030A0"/>
                <w:sz w:val="18"/>
                <w:szCs w:val="18"/>
              </w:rPr>
            </w:pPr>
            <w:r w:rsidRPr="004357B3">
              <w:rPr>
                <w:color w:val="7030A0"/>
                <w:sz w:val="18"/>
                <w:szCs w:val="18"/>
              </w:rPr>
              <w:t>Business unit to Entity code</w:t>
            </w:r>
          </w:p>
          <w:p w14:paraId="478C4FB8" w14:textId="6B7C10F9" w:rsidR="00496B7C" w:rsidRPr="004357B3" w:rsidRDefault="00496B7C" w:rsidP="00496B7C">
            <w:pPr>
              <w:pStyle w:val="NoSpacing"/>
              <w:rPr>
                <w:color w:val="7030A0"/>
                <w:sz w:val="18"/>
                <w:szCs w:val="18"/>
              </w:rPr>
            </w:pPr>
            <w:r w:rsidRPr="004357B3">
              <w:rPr>
                <w:color w:val="7030A0"/>
                <w:sz w:val="18"/>
                <w:szCs w:val="18"/>
              </w:rPr>
              <w:t>Property to Property code</w:t>
            </w:r>
          </w:p>
          <w:p w14:paraId="6CDB30C4" w14:textId="77777777" w:rsidR="00496B7C" w:rsidRPr="004357B3" w:rsidRDefault="00496B7C" w:rsidP="00496B7C">
            <w:pPr>
              <w:pStyle w:val="NoSpacing"/>
              <w:rPr>
                <w:color w:val="7030A0"/>
                <w:sz w:val="18"/>
                <w:szCs w:val="18"/>
              </w:rPr>
            </w:pPr>
          </w:p>
          <w:p w14:paraId="2FEAB0C3" w14:textId="198D75EB" w:rsidR="00496B7C" w:rsidRPr="004357B3" w:rsidRDefault="004357B3" w:rsidP="00496B7C">
            <w:pPr>
              <w:pStyle w:val="NoSpacing"/>
              <w:rPr>
                <w:color w:val="7030A0"/>
                <w:sz w:val="18"/>
                <w:szCs w:val="18"/>
              </w:rPr>
            </w:pPr>
            <w:r>
              <w:rPr>
                <w:color w:val="7030A0"/>
                <w:sz w:val="18"/>
                <w:szCs w:val="18"/>
              </w:rPr>
              <w:t xml:space="preserve">Validate the unit code field was added. </w:t>
            </w:r>
          </w:p>
          <w:p w14:paraId="598BEF7F" w14:textId="77777777" w:rsidR="00496B7C" w:rsidRPr="004357B3" w:rsidRDefault="00496B7C" w:rsidP="00496B7C">
            <w:pPr>
              <w:pStyle w:val="NoSpacing"/>
              <w:rPr>
                <w:color w:val="7030A0"/>
                <w:sz w:val="18"/>
                <w:szCs w:val="18"/>
              </w:rPr>
            </w:pPr>
          </w:p>
          <w:p w14:paraId="686FBFFD" w14:textId="0C028157" w:rsidR="00496B7C" w:rsidRPr="004357B3" w:rsidRDefault="004357B3" w:rsidP="00496B7C">
            <w:pPr>
              <w:pStyle w:val="NoSpacing"/>
              <w:rPr>
                <w:color w:val="7030A0"/>
                <w:sz w:val="18"/>
                <w:szCs w:val="18"/>
              </w:rPr>
            </w:pPr>
            <w:r>
              <w:rPr>
                <w:color w:val="7030A0"/>
                <w:sz w:val="18"/>
                <w:szCs w:val="18"/>
              </w:rPr>
              <w:t>Validate values</w:t>
            </w:r>
            <w:r w:rsidR="00496B7C" w:rsidRPr="004357B3">
              <w:rPr>
                <w:color w:val="7030A0"/>
                <w:sz w:val="18"/>
                <w:szCs w:val="18"/>
              </w:rPr>
              <w:t xml:space="preserve"> default from the prepaid amortization schedule</w:t>
            </w:r>
          </w:p>
          <w:p w14:paraId="44DE4C75" w14:textId="77777777" w:rsidR="00496B7C" w:rsidRPr="004357B3" w:rsidRDefault="00496B7C" w:rsidP="00496B7C">
            <w:pPr>
              <w:pStyle w:val="NoSpacing"/>
              <w:rPr>
                <w:color w:val="7030A0"/>
                <w:sz w:val="18"/>
                <w:szCs w:val="18"/>
              </w:rPr>
            </w:pPr>
          </w:p>
        </w:tc>
        <w:tc>
          <w:tcPr>
            <w:tcW w:w="1530" w:type="dxa"/>
          </w:tcPr>
          <w:p w14:paraId="1F27F4FB" w14:textId="77777777" w:rsidR="00496B7C" w:rsidRPr="00F220E7" w:rsidRDefault="00496B7C" w:rsidP="00496B7C"/>
        </w:tc>
      </w:tr>
    </w:tbl>
    <w:p w14:paraId="5C028960" w14:textId="77777777" w:rsidR="00972D01" w:rsidRPr="00F220E7" w:rsidRDefault="00972D01" w:rsidP="00972D01">
      <w:pPr>
        <w:rPr>
          <w:rFonts w:asciiTheme="majorHAnsi" w:hAnsiTheme="majorHAnsi"/>
        </w:rPr>
      </w:pPr>
    </w:p>
    <w:p w14:paraId="685D168B" w14:textId="77777777" w:rsidR="00972D01" w:rsidRPr="00F220E7" w:rsidRDefault="00972D01" w:rsidP="00972D01">
      <w:pPr>
        <w:rPr>
          <w:rFonts w:asciiTheme="majorHAnsi" w:hAnsiTheme="majorHAnsi"/>
        </w:rPr>
      </w:pPr>
    </w:p>
    <w:p w14:paraId="5636B733" w14:textId="77777777" w:rsidR="00972D01" w:rsidRPr="00F220E7" w:rsidRDefault="00972D01" w:rsidP="00972D01">
      <w:pPr>
        <w:rPr>
          <w:rFonts w:asciiTheme="majorHAnsi" w:hAnsiTheme="majorHAnsi"/>
        </w:rPr>
      </w:pPr>
    </w:p>
    <w:p w14:paraId="24B0C27E" w14:textId="77777777" w:rsidR="00A81B55" w:rsidRPr="00F220E7" w:rsidRDefault="00A81B55" w:rsidP="00A81B55">
      <w:pPr>
        <w:rPr>
          <w:rFonts w:asciiTheme="majorHAnsi" w:hAnsiTheme="majorHAnsi"/>
        </w:rPr>
      </w:pPr>
    </w:p>
    <w:p w14:paraId="3C726A94" w14:textId="050B9B7E" w:rsidR="00572174" w:rsidRPr="00F220E7" w:rsidRDefault="00572174" w:rsidP="00572174">
      <w:pPr>
        <w:pStyle w:val="Heading2"/>
      </w:pPr>
      <w:r w:rsidRPr="00F220E7">
        <w:t>Parking Lot</w:t>
      </w:r>
    </w:p>
    <w:p w14:paraId="0C6F7647" w14:textId="1828B02F" w:rsidR="00572174" w:rsidRPr="00F220E7" w:rsidRDefault="00572174" w:rsidP="00572174">
      <w:pPr>
        <w:pStyle w:val="Heading3"/>
      </w:pPr>
      <w:r w:rsidRPr="00F220E7">
        <w:t xml:space="preserve">Bulk Transfer </w:t>
      </w:r>
      <w:r w:rsidR="00655A34">
        <w:t>and Ownership Changes</w:t>
      </w:r>
    </w:p>
    <w:tbl>
      <w:tblPr>
        <w:tblStyle w:val="TableGrid"/>
        <w:tblW w:w="13855" w:type="dxa"/>
        <w:tblLayout w:type="fixed"/>
        <w:tblLook w:val="04A0" w:firstRow="1" w:lastRow="0" w:firstColumn="1" w:lastColumn="0" w:noHBand="0" w:noVBand="1"/>
      </w:tblPr>
      <w:tblGrid>
        <w:gridCol w:w="895"/>
        <w:gridCol w:w="1717"/>
        <w:gridCol w:w="3053"/>
        <w:gridCol w:w="6660"/>
        <w:gridCol w:w="1530"/>
      </w:tblGrid>
      <w:tr w:rsidR="00F220E7" w:rsidRPr="00F220E7" w14:paraId="7ADBFCAE" w14:textId="77777777" w:rsidTr="00746E30">
        <w:tc>
          <w:tcPr>
            <w:tcW w:w="895" w:type="dxa"/>
            <w:shd w:val="clear" w:color="auto" w:fill="FDE9D9" w:themeFill="accent6" w:themeFillTint="33"/>
          </w:tcPr>
          <w:p w14:paraId="2B193259" w14:textId="77777777" w:rsidR="00572174" w:rsidRPr="00F220E7" w:rsidRDefault="00572174" w:rsidP="00A979C2">
            <w:pPr>
              <w:rPr>
                <w:b/>
              </w:rPr>
            </w:pPr>
            <w:r w:rsidRPr="00F220E7">
              <w:rPr>
                <w:b/>
              </w:rPr>
              <w:t>ID</w:t>
            </w:r>
          </w:p>
        </w:tc>
        <w:tc>
          <w:tcPr>
            <w:tcW w:w="1717" w:type="dxa"/>
            <w:shd w:val="clear" w:color="auto" w:fill="FDE9D9" w:themeFill="accent6" w:themeFillTint="33"/>
          </w:tcPr>
          <w:p w14:paraId="00AD4EC9" w14:textId="77777777" w:rsidR="00572174" w:rsidRPr="00F220E7" w:rsidRDefault="00572174" w:rsidP="00A979C2">
            <w:pPr>
              <w:rPr>
                <w:b/>
              </w:rPr>
            </w:pPr>
            <w:r w:rsidRPr="00F220E7">
              <w:rPr>
                <w:b/>
              </w:rPr>
              <w:t>Scenario</w:t>
            </w:r>
          </w:p>
        </w:tc>
        <w:tc>
          <w:tcPr>
            <w:tcW w:w="3053" w:type="dxa"/>
            <w:shd w:val="clear" w:color="auto" w:fill="FDE9D9" w:themeFill="accent6" w:themeFillTint="33"/>
          </w:tcPr>
          <w:p w14:paraId="13B42F51" w14:textId="77777777" w:rsidR="00572174" w:rsidRPr="00F220E7" w:rsidRDefault="00572174" w:rsidP="00A979C2">
            <w:pPr>
              <w:rPr>
                <w:b/>
              </w:rPr>
            </w:pPr>
            <w:r w:rsidRPr="00F220E7">
              <w:rPr>
                <w:b/>
              </w:rPr>
              <w:t xml:space="preserve">Steps </w:t>
            </w:r>
          </w:p>
        </w:tc>
        <w:tc>
          <w:tcPr>
            <w:tcW w:w="6660" w:type="dxa"/>
            <w:shd w:val="clear" w:color="auto" w:fill="FDE9D9" w:themeFill="accent6" w:themeFillTint="33"/>
          </w:tcPr>
          <w:p w14:paraId="0287F60C" w14:textId="77777777" w:rsidR="00572174" w:rsidRPr="00F220E7" w:rsidRDefault="00572174" w:rsidP="00A979C2">
            <w:pPr>
              <w:tabs>
                <w:tab w:val="right" w:pos="4464"/>
              </w:tabs>
              <w:rPr>
                <w:b/>
              </w:rPr>
            </w:pPr>
            <w:r w:rsidRPr="00F220E7">
              <w:rPr>
                <w:b/>
              </w:rPr>
              <w:t>Expected Outcome</w:t>
            </w:r>
          </w:p>
        </w:tc>
        <w:tc>
          <w:tcPr>
            <w:tcW w:w="1530" w:type="dxa"/>
            <w:shd w:val="clear" w:color="auto" w:fill="FDE9D9" w:themeFill="accent6" w:themeFillTint="33"/>
          </w:tcPr>
          <w:p w14:paraId="34F6CB24" w14:textId="77777777" w:rsidR="00572174" w:rsidRPr="00F220E7" w:rsidRDefault="00572174" w:rsidP="00A979C2">
            <w:pPr>
              <w:rPr>
                <w:b/>
              </w:rPr>
            </w:pPr>
            <w:r w:rsidRPr="00F220E7">
              <w:rPr>
                <w:b/>
              </w:rPr>
              <w:t>Pass/Fail</w:t>
            </w:r>
          </w:p>
        </w:tc>
      </w:tr>
      <w:tr w:rsidR="00F220E7" w:rsidRPr="00F220E7" w14:paraId="3D40ABC9" w14:textId="77777777" w:rsidTr="00746E30">
        <w:tc>
          <w:tcPr>
            <w:tcW w:w="13855" w:type="dxa"/>
            <w:gridSpan w:val="5"/>
          </w:tcPr>
          <w:p w14:paraId="36C84D0D" w14:textId="535FEF12" w:rsidR="00572174" w:rsidRPr="00F220E7" w:rsidRDefault="00E45C31" w:rsidP="00572174">
            <w:pPr>
              <w:pStyle w:val="Heading2"/>
              <w:jc w:val="center"/>
              <w:outlineLvl w:val="1"/>
              <w:rPr>
                <w:rFonts w:ascii="Calibri" w:hAnsi="Calibri" w:cs="Calibri"/>
                <w:sz w:val="24"/>
                <w:szCs w:val="24"/>
                <w:shd w:val="clear" w:color="auto" w:fill="FFFFFF"/>
              </w:rPr>
            </w:pPr>
            <w:r w:rsidRPr="00F220E7">
              <w:rPr>
                <w:rStyle w:val="eop"/>
                <w:rFonts w:ascii="Calibri" w:hAnsi="Calibri" w:cs="Calibri"/>
                <w:sz w:val="24"/>
                <w:szCs w:val="24"/>
                <w:shd w:val="clear" w:color="auto" w:fill="FFFFFF"/>
              </w:rPr>
              <w:t>Bulk transfer</w:t>
            </w:r>
          </w:p>
        </w:tc>
      </w:tr>
      <w:tr w:rsidR="00F220E7" w:rsidRPr="00F220E7" w14:paraId="54CA2A09" w14:textId="77777777" w:rsidTr="00655A34">
        <w:tc>
          <w:tcPr>
            <w:tcW w:w="895" w:type="dxa"/>
          </w:tcPr>
          <w:p w14:paraId="750B2378" w14:textId="61959BFC" w:rsidR="00572174" w:rsidRPr="00F220E7" w:rsidRDefault="00572174" w:rsidP="00A979C2"/>
        </w:tc>
        <w:tc>
          <w:tcPr>
            <w:tcW w:w="1717" w:type="dxa"/>
          </w:tcPr>
          <w:p w14:paraId="4DEF707D" w14:textId="77777777" w:rsidR="00C00C0C" w:rsidRPr="00C00C0C" w:rsidRDefault="00C00C0C" w:rsidP="00C00C0C">
            <w:pPr>
              <w:rPr>
                <w:sz w:val="18"/>
                <w:szCs w:val="18"/>
              </w:rPr>
            </w:pPr>
            <w:r w:rsidRPr="00C00C0C">
              <w:rPr>
                <w:sz w:val="18"/>
                <w:szCs w:val="18"/>
              </w:rPr>
              <w:t xml:space="preserve">Overlay Sub Solution FDD - Bulk </w:t>
            </w:r>
            <w:r w:rsidRPr="00C00C0C">
              <w:rPr>
                <w:sz w:val="18"/>
                <w:szCs w:val="18"/>
              </w:rPr>
              <w:lastRenderedPageBreak/>
              <w:t xml:space="preserve">Property Transfer [A] </w:t>
            </w:r>
          </w:p>
          <w:p w14:paraId="49EDD1BC" w14:textId="75BB5714" w:rsidR="00572174" w:rsidRPr="00F220E7" w:rsidRDefault="00C00C0C" w:rsidP="00C00C0C">
            <w:pPr>
              <w:rPr>
                <w:sz w:val="18"/>
                <w:szCs w:val="18"/>
              </w:rPr>
            </w:pPr>
            <w:r w:rsidRPr="00C00C0C">
              <w:rPr>
                <w:sz w:val="18"/>
                <w:szCs w:val="18"/>
              </w:rPr>
              <w:t>(Bulk Transfer and Fixed Assets)</w:t>
            </w:r>
          </w:p>
        </w:tc>
        <w:tc>
          <w:tcPr>
            <w:tcW w:w="3053" w:type="dxa"/>
          </w:tcPr>
          <w:p w14:paraId="4519FC71" w14:textId="77777777" w:rsidR="00572174" w:rsidRPr="00F220E7" w:rsidRDefault="00572174" w:rsidP="00A979C2">
            <w:pPr>
              <w:pStyle w:val="NoSpacing"/>
              <w:rPr>
                <w:sz w:val="18"/>
                <w:szCs w:val="18"/>
              </w:rPr>
            </w:pPr>
          </w:p>
        </w:tc>
        <w:tc>
          <w:tcPr>
            <w:tcW w:w="6660" w:type="dxa"/>
          </w:tcPr>
          <w:p w14:paraId="224CB8B9" w14:textId="2792EF4B" w:rsidR="00572174" w:rsidRPr="00F220E7" w:rsidRDefault="00572174" w:rsidP="00A979C2">
            <w:pPr>
              <w:rPr>
                <w:sz w:val="18"/>
                <w:szCs w:val="18"/>
              </w:rPr>
            </w:pPr>
          </w:p>
        </w:tc>
        <w:tc>
          <w:tcPr>
            <w:tcW w:w="1530" w:type="dxa"/>
          </w:tcPr>
          <w:p w14:paraId="745750F8" w14:textId="77777777" w:rsidR="00572174" w:rsidRPr="00F220E7" w:rsidRDefault="00572174" w:rsidP="00A979C2">
            <w:pPr>
              <w:rPr>
                <w:highlight w:val="yellow"/>
              </w:rPr>
            </w:pPr>
          </w:p>
        </w:tc>
      </w:tr>
      <w:tr w:rsidR="00F220E7" w:rsidRPr="00F220E7" w14:paraId="59311A3C" w14:textId="77777777" w:rsidTr="00655A34">
        <w:tc>
          <w:tcPr>
            <w:tcW w:w="895" w:type="dxa"/>
          </w:tcPr>
          <w:p w14:paraId="6ABB837E" w14:textId="3EFC06D9" w:rsidR="00572174" w:rsidRPr="00F220E7" w:rsidRDefault="00572174" w:rsidP="00A979C2"/>
        </w:tc>
        <w:tc>
          <w:tcPr>
            <w:tcW w:w="1717" w:type="dxa"/>
          </w:tcPr>
          <w:p w14:paraId="1F1DC502" w14:textId="4449633C" w:rsidR="00C00C0C" w:rsidRPr="00C00C0C" w:rsidRDefault="00C00C0C" w:rsidP="00C00C0C">
            <w:pPr>
              <w:rPr>
                <w:sz w:val="18"/>
                <w:szCs w:val="18"/>
              </w:rPr>
            </w:pPr>
            <w:r w:rsidRPr="00C00C0C">
              <w:rPr>
                <w:sz w:val="18"/>
                <w:szCs w:val="18"/>
              </w:rPr>
              <w:t>Overlay Sub Solution FDD - Bulk Property Transfer [B]</w:t>
            </w:r>
          </w:p>
          <w:p w14:paraId="292C96DE" w14:textId="541BA13C" w:rsidR="00572174" w:rsidRPr="00F220E7" w:rsidRDefault="00C00C0C" w:rsidP="00C00C0C">
            <w:pPr>
              <w:rPr>
                <w:sz w:val="18"/>
                <w:szCs w:val="18"/>
              </w:rPr>
            </w:pPr>
            <w:r w:rsidRPr="00C00C0C">
              <w:rPr>
                <w:sz w:val="18"/>
                <w:szCs w:val="18"/>
              </w:rPr>
              <w:t>(Accounts Payable)</w:t>
            </w:r>
          </w:p>
        </w:tc>
        <w:tc>
          <w:tcPr>
            <w:tcW w:w="3053" w:type="dxa"/>
          </w:tcPr>
          <w:p w14:paraId="4A3BDDAE" w14:textId="77777777" w:rsidR="00572174" w:rsidRPr="00F220E7" w:rsidRDefault="00572174" w:rsidP="00A979C2">
            <w:pPr>
              <w:pStyle w:val="NoSpacing"/>
              <w:rPr>
                <w:sz w:val="18"/>
                <w:szCs w:val="18"/>
              </w:rPr>
            </w:pPr>
          </w:p>
        </w:tc>
        <w:tc>
          <w:tcPr>
            <w:tcW w:w="6660" w:type="dxa"/>
          </w:tcPr>
          <w:p w14:paraId="5C3C618C" w14:textId="438E0018" w:rsidR="00572174" w:rsidRPr="00F220E7" w:rsidRDefault="00572174" w:rsidP="00A979C2">
            <w:pPr>
              <w:rPr>
                <w:sz w:val="18"/>
                <w:szCs w:val="18"/>
              </w:rPr>
            </w:pPr>
          </w:p>
        </w:tc>
        <w:tc>
          <w:tcPr>
            <w:tcW w:w="1530" w:type="dxa"/>
          </w:tcPr>
          <w:p w14:paraId="13770CC2" w14:textId="77777777" w:rsidR="00572174" w:rsidRPr="00F220E7" w:rsidRDefault="00572174" w:rsidP="00A979C2">
            <w:pPr>
              <w:rPr>
                <w:highlight w:val="yellow"/>
              </w:rPr>
            </w:pPr>
          </w:p>
        </w:tc>
      </w:tr>
      <w:tr w:rsidR="00C00C0C" w:rsidRPr="00F220E7" w14:paraId="0F54499E" w14:textId="77777777" w:rsidTr="00B2124D">
        <w:tc>
          <w:tcPr>
            <w:tcW w:w="895" w:type="dxa"/>
          </w:tcPr>
          <w:p w14:paraId="65E50C6B" w14:textId="77777777" w:rsidR="00C00C0C" w:rsidRPr="00F220E7" w:rsidRDefault="00C00C0C" w:rsidP="00A979C2"/>
        </w:tc>
        <w:tc>
          <w:tcPr>
            <w:tcW w:w="1717" w:type="dxa"/>
          </w:tcPr>
          <w:p w14:paraId="4BAF3FC9" w14:textId="4108CBF0" w:rsidR="00C00C0C" w:rsidRPr="00C00C0C" w:rsidRDefault="00C00C0C" w:rsidP="00C00C0C">
            <w:pPr>
              <w:rPr>
                <w:sz w:val="18"/>
                <w:szCs w:val="18"/>
              </w:rPr>
            </w:pPr>
            <w:r w:rsidRPr="00C00C0C">
              <w:rPr>
                <w:sz w:val="18"/>
                <w:szCs w:val="18"/>
              </w:rPr>
              <w:t>Overlay Sub Solution FDD - Bulk Property Transfer [C]</w:t>
            </w:r>
          </w:p>
          <w:p w14:paraId="1F1A40CF" w14:textId="1D2ED1E6" w:rsidR="00C00C0C" w:rsidRPr="00F220E7" w:rsidRDefault="00C00C0C" w:rsidP="00C00C0C">
            <w:pPr>
              <w:rPr>
                <w:sz w:val="18"/>
                <w:szCs w:val="18"/>
              </w:rPr>
            </w:pPr>
            <w:r w:rsidRPr="00C00C0C">
              <w:rPr>
                <w:sz w:val="18"/>
                <w:szCs w:val="18"/>
              </w:rPr>
              <w:t>(Accounts Receivable)</w:t>
            </w:r>
          </w:p>
        </w:tc>
        <w:tc>
          <w:tcPr>
            <w:tcW w:w="3053" w:type="dxa"/>
          </w:tcPr>
          <w:p w14:paraId="4D351A2B" w14:textId="77777777" w:rsidR="00C00C0C" w:rsidRPr="00F220E7" w:rsidRDefault="00C00C0C" w:rsidP="00A979C2">
            <w:pPr>
              <w:pStyle w:val="NoSpacing"/>
              <w:rPr>
                <w:sz w:val="18"/>
                <w:szCs w:val="18"/>
              </w:rPr>
            </w:pPr>
          </w:p>
        </w:tc>
        <w:tc>
          <w:tcPr>
            <w:tcW w:w="6660" w:type="dxa"/>
          </w:tcPr>
          <w:p w14:paraId="0939BCB7" w14:textId="77777777" w:rsidR="00C00C0C" w:rsidRPr="00F220E7" w:rsidRDefault="00C00C0C" w:rsidP="00A979C2">
            <w:pPr>
              <w:rPr>
                <w:sz w:val="18"/>
                <w:szCs w:val="18"/>
              </w:rPr>
            </w:pPr>
          </w:p>
        </w:tc>
        <w:tc>
          <w:tcPr>
            <w:tcW w:w="1530" w:type="dxa"/>
          </w:tcPr>
          <w:p w14:paraId="07096AD6" w14:textId="77777777" w:rsidR="00C00C0C" w:rsidRPr="00F220E7" w:rsidRDefault="00C00C0C" w:rsidP="00A979C2">
            <w:pPr>
              <w:rPr>
                <w:highlight w:val="yellow"/>
              </w:rPr>
            </w:pPr>
          </w:p>
        </w:tc>
      </w:tr>
      <w:tr w:rsidR="00C00C0C" w:rsidRPr="00F220E7" w14:paraId="3792870D" w14:textId="77777777" w:rsidTr="00B2124D">
        <w:tc>
          <w:tcPr>
            <w:tcW w:w="895" w:type="dxa"/>
          </w:tcPr>
          <w:p w14:paraId="5E48F4D6" w14:textId="77777777" w:rsidR="00C00C0C" w:rsidRPr="00F220E7" w:rsidRDefault="00C00C0C" w:rsidP="00A979C2"/>
        </w:tc>
        <w:tc>
          <w:tcPr>
            <w:tcW w:w="1717" w:type="dxa"/>
          </w:tcPr>
          <w:p w14:paraId="791B1491" w14:textId="0984999F" w:rsidR="00C00C0C" w:rsidRPr="00C00C0C" w:rsidRDefault="00C00C0C" w:rsidP="00C00C0C">
            <w:pPr>
              <w:rPr>
                <w:sz w:val="18"/>
                <w:szCs w:val="18"/>
              </w:rPr>
            </w:pPr>
            <w:r w:rsidRPr="00C00C0C">
              <w:rPr>
                <w:sz w:val="18"/>
                <w:szCs w:val="18"/>
              </w:rPr>
              <w:t>Overlay Sub Solution FDD - Bulk Property Transfer [D]</w:t>
            </w:r>
          </w:p>
          <w:p w14:paraId="2FE59979" w14:textId="1EF0FAE9" w:rsidR="00C00C0C" w:rsidRPr="00C00C0C" w:rsidRDefault="00C00C0C" w:rsidP="00C00C0C">
            <w:pPr>
              <w:rPr>
                <w:sz w:val="18"/>
                <w:szCs w:val="18"/>
              </w:rPr>
            </w:pPr>
            <w:r w:rsidRPr="00C00C0C">
              <w:rPr>
                <w:sz w:val="18"/>
                <w:szCs w:val="18"/>
              </w:rPr>
              <w:t>(Close Income Statement and Perform balance sheet roll forward.)</w:t>
            </w:r>
          </w:p>
        </w:tc>
        <w:tc>
          <w:tcPr>
            <w:tcW w:w="3053" w:type="dxa"/>
          </w:tcPr>
          <w:p w14:paraId="163D87BC" w14:textId="77777777" w:rsidR="00C00C0C" w:rsidRPr="00F220E7" w:rsidRDefault="00C00C0C" w:rsidP="00A979C2">
            <w:pPr>
              <w:pStyle w:val="NoSpacing"/>
              <w:rPr>
                <w:sz w:val="18"/>
                <w:szCs w:val="18"/>
              </w:rPr>
            </w:pPr>
          </w:p>
        </w:tc>
        <w:tc>
          <w:tcPr>
            <w:tcW w:w="6660" w:type="dxa"/>
          </w:tcPr>
          <w:p w14:paraId="518CE36E" w14:textId="77777777" w:rsidR="00C00C0C" w:rsidRPr="00F220E7" w:rsidRDefault="00C00C0C" w:rsidP="00A979C2">
            <w:pPr>
              <w:rPr>
                <w:sz w:val="18"/>
                <w:szCs w:val="18"/>
              </w:rPr>
            </w:pPr>
          </w:p>
        </w:tc>
        <w:tc>
          <w:tcPr>
            <w:tcW w:w="1530" w:type="dxa"/>
          </w:tcPr>
          <w:p w14:paraId="24FDCC47" w14:textId="77777777" w:rsidR="00C00C0C" w:rsidRPr="00F220E7" w:rsidRDefault="00C00C0C" w:rsidP="00A979C2">
            <w:pPr>
              <w:rPr>
                <w:highlight w:val="yellow"/>
              </w:rPr>
            </w:pPr>
          </w:p>
        </w:tc>
      </w:tr>
      <w:tr w:rsidR="00C00C0C" w:rsidRPr="00F220E7" w14:paraId="069F2DFD" w14:textId="77777777" w:rsidTr="00B2124D">
        <w:tc>
          <w:tcPr>
            <w:tcW w:w="895" w:type="dxa"/>
          </w:tcPr>
          <w:p w14:paraId="745D7789" w14:textId="77777777" w:rsidR="00C00C0C" w:rsidRPr="00F220E7" w:rsidRDefault="00C00C0C" w:rsidP="00A979C2"/>
        </w:tc>
        <w:tc>
          <w:tcPr>
            <w:tcW w:w="1717" w:type="dxa"/>
          </w:tcPr>
          <w:p w14:paraId="7405D223" w14:textId="3F061DA9" w:rsidR="00C00C0C" w:rsidRPr="00C00C0C" w:rsidRDefault="00C00C0C" w:rsidP="00C00C0C">
            <w:pPr>
              <w:rPr>
                <w:sz w:val="18"/>
                <w:szCs w:val="18"/>
              </w:rPr>
            </w:pPr>
            <w:r w:rsidRPr="00C00C0C">
              <w:rPr>
                <w:sz w:val="18"/>
                <w:szCs w:val="18"/>
              </w:rPr>
              <w:t>Overlay Sub Solution FDD - Bulk Property Transfer [E]</w:t>
            </w:r>
          </w:p>
          <w:p w14:paraId="40BFB09D" w14:textId="1E5B8805" w:rsidR="00C00C0C" w:rsidRPr="00F220E7" w:rsidRDefault="00C00C0C" w:rsidP="00C00C0C">
            <w:pPr>
              <w:rPr>
                <w:sz w:val="18"/>
                <w:szCs w:val="18"/>
              </w:rPr>
            </w:pPr>
            <w:r w:rsidRPr="00C00C0C">
              <w:rPr>
                <w:sz w:val="18"/>
                <w:szCs w:val="18"/>
              </w:rPr>
              <w:t>(PMA and Procurement &amp; Sourcing)</w:t>
            </w:r>
          </w:p>
        </w:tc>
        <w:tc>
          <w:tcPr>
            <w:tcW w:w="3053" w:type="dxa"/>
          </w:tcPr>
          <w:p w14:paraId="14E75BF7" w14:textId="77777777" w:rsidR="00C00C0C" w:rsidRPr="00F220E7" w:rsidRDefault="00C00C0C" w:rsidP="00A979C2">
            <w:pPr>
              <w:pStyle w:val="NoSpacing"/>
              <w:rPr>
                <w:sz w:val="18"/>
                <w:szCs w:val="18"/>
              </w:rPr>
            </w:pPr>
          </w:p>
        </w:tc>
        <w:tc>
          <w:tcPr>
            <w:tcW w:w="6660" w:type="dxa"/>
          </w:tcPr>
          <w:p w14:paraId="0ABFDFE9" w14:textId="77777777" w:rsidR="00C00C0C" w:rsidRPr="00F220E7" w:rsidRDefault="00C00C0C" w:rsidP="00A979C2">
            <w:pPr>
              <w:rPr>
                <w:sz w:val="18"/>
                <w:szCs w:val="18"/>
              </w:rPr>
            </w:pPr>
          </w:p>
        </w:tc>
        <w:tc>
          <w:tcPr>
            <w:tcW w:w="1530" w:type="dxa"/>
          </w:tcPr>
          <w:p w14:paraId="7DFDA490" w14:textId="77777777" w:rsidR="00C00C0C" w:rsidRPr="00F220E7" w:rsidRDefault="00C00C0C" w:rsidP="00A979C2">
            <w:pPr>
              <w:rPr>
                <w:highlight w:val="yellow"/>
              </w:rPr>
            </w:pPr>
          </w:p>
        </w:tc>
      </w:tr>
      <w:tr w:rsidR="00C00C0C" w:rsidRPr="00F220E7" w14:paraId="70715E05" w14:textId="77777777" w:rsidTr="00B2124D">
        <w:tc>
          <w:tcPr>
            <w:tcW w:w="895" w:type="dxa"/>
          </w:tcPr>
          <w:p w14:paraId="12A58346" w14:textId="77777777" w:rsidR="00C00C0C" w:rsidRPr="00F220E7" w:rsidRDefault="00C00C0C" w:rsidP="00A979C2"/>
        </w:tc>
        <w:tc>
          <w:tcPr>
            <w:tcW w:w="1717" w:type="dxa"/>
          </w:tcPr>
          <w:p w14:paraId="0BDADBF3" w14:textId="68ACBF5F" w:rsidR="00C00C0C" w:rsidRPr="00C00C0C" w:rsidRDefault="00C00C0C" w:rsidP="00C00C0C">
            <w:pPr>
              <w:rPr>
                <w:sz w:val="18"/>
                <w:szCs w:val="18"/>
              </w:rPr>
            </w:pPr>
            <w:r w:rsidRPr="00C00C0C">
              <w:rPr>
                <w:sz w:val="18"/>
                <w:szCs w:val="18"/>
              </w:rPr>
              <w:t>Overlay Sub Solution FDD - Bulk Property Transfer [F]</w:t>
            </w:r>
          </w:p>
          <w:p w14:paraId="72A9CB93" w14:textId="6634B957" w:rsidR="00C00C0C" w:rsidRPr="00F220E7" w:rsidRDefault="00C00C0C" w:rsidP="00C00C0C">
            <w:pPr>
              <w:rPr>
                <w:sz w:val="18"/>
                <w:szCs w:val="18"/>
              </w:rPr>
            </w:pPr>
            <w:r w:rsidRPr="00C00C0C">
              <w:rPr>
                <w:sz w:val="18"/>
                <w:szCs w:val="18"/>
              </w:rPr>
              <w:t>(Prepaid Amortization Schedule)</w:t>
            </w:r>
          </w:p>
        </w:tc>
        <w:tc>
          <w:tcPr>
            <w:tcW w:w="3053" w:type="dxa"/>
          </w:tcPr>
          <w:p w14:paraId="76F3BA9D" w14:textId="77777777" w:rsidR="00C00C0C" w:rsidRPr="00F220E7" w:rsidRDefault="00C00C0C" w:rsidP="00A979C2">
            <w:pPr>
              <w:pStyle w:val="NoSpacing"/>
              <w:rPr>
                <w:sz w:val="18"/>
                <w:szCs w:val="18"/>
              </w:rPr>
            </w:pPr>
          </w:p>
        </w:tc>
        <w:tc>
          <w:tcPr>
            <w:tcW w:w="6660" w:type="dxa"/>
          </w:tcPr>
          <w:p w14:paraId="7F4B0EBE" w14:textId="77777777" w:rsidR="00C00C0C" w:rsidRPr="00F220E7" w:rsidRDefault="00C00C0C" w:rsidP="00A979C2">
            <w:pPr>
              <w:rPr>
                <w:sz w:val="18"/>
                <w:szCs w:val="18"/>
              </w:rPr>
            </w:pPr>
          </w:p>
        </w:tc>
        <w:tc>
          <w:tcPr>
            <w:tcW w:w="1530" w:type="dxa"/>
          </w:tcPr>
          <w:p w14:paraId="7D819D02" w14:textId="77777777" w:rsidR="00C00C0C" w:rsidRPr="00F220E7" w:rsidRDefault="00C00C0C" w:rsidP="00A979C2">
            <w:pPr>
              <w:rPr>
                <w:highlight w:val="yellow"/>
              </w:rPr>
            </w:pPr>
          </w:p>
        </w:tc>
      </w:tr>
    </w:tbl>
    <w:p w14:paraId="2B0C6A93" w14:textId="77777777" w:rsidR="00815DAF" w:rsidRPr="00F220E7" w:rsidRDefault="00815DAF" w:rsidP="007378F8">
      <w:pPr>
        <w:rPr>
          <w:rFonts w:asciiTheme="majorHAnsi" w:hAnsiTheme="majorHAnsi"/>
        </w:rPr>
      </w:pPr>
    </w:p>
    <w:sectPr w:rsidR="00815DAF" w:rsidRPr="00F220E7" w:rsidSect="00655A34">
      <w:headerReference w:type="default" r:id="rId19"/>
      <w:footerReference w:type="default" r:id="rId20"/>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Lynn Huang" w:date="2022-05-18T12:09:00Z" w:initials="LH">
    <w:p w14:paraId="7BB569FF" w14:textId="13FB83B6" w:rsidR="00815DAF" w:rsidRDefault="00815DAF" w:rsidP="00A979C2">
      <w:pPr>
        <w:pStyle w:val="CommentText"/>
      </w:pPr>
      <w:r>
        <w:rPr>
          <w:rStyle w:val="CommentReference"/>
        </w:rPr>
        <w:annotationRef/>
      </w:r>
      <w:r>
        <w:t xml:space="preserve">Can the system aggregate the data based on user </w:t>
      </w:r>
      <w:proofErr w:type="gramStart"/>
      <w:r>
        <w:t>input ?</w:t>
      </w:r>
      <w:proofErr w:type="gramEnd"/>
    </w:p>
  </w:comment>
  <w:comment w:id="18" w:author="Jayashri Raghunathan" w:date="2022-05-20T17:24:00Z" w:initials="JR">
    <w:p w14:paraId="065CABFF" w14:textId="4239A281" w:rsidR="00AC6EA3" w:rsidRDefault="00AC6EA3">
      <w:pPr>
        <w:pStyle w:val="CommentText"/>
      </w:pPr>
      <w:r>
        <w:rPr>
          <w:rStyle w:val="CommentReference"/>
        </w:rPr>
        <w:annotationRef/>
      </w:r>
      <w:r>
        <w:t>Why do we need this for vendor master?</w:t>
      </w:r>
    </w:p>
  </w:comment>
  <w:comment w:id="19" w:author="Jayashri Raghunathan" w:date="2022-05-20T17:26:00Z" w:initials="JR">
    <w:p w14:paraId="5E15A324" w14:textId="5CE40DF7" w:rsidR="00521123" w:rsidRDefault="00521123">
      <w:pPr>
        <w:pStyle w:val="CommentText"/>
      </w:pPr>
      <w:r>
        <w:rPr>
          <w:rStyle w:val="CommentReference"/>
        </w:rPr>
        <w:annotationRef/>
      </w:r>
      <w:r>
        <w:t>Downgrading priority to LOW</w:t>
      </w:r>
    </w:p>
  </w:comment>
  <w:comment w:id="20" w:author="Jayashri Raghunathan" w:date="2022-05-20T17:23:00Z" w:initials="JR">
    <w:p w14:paraId="45905847" w14:textId="7BFE17A9" w:rsidR="00AC6EA3" w:rsidRDefault="00AC6EA3">
      <w:pPr>
        <w:pStyle w:val="CommentText"/>
      </w:pPr>
      <w:r>
        <w:rPr>
          <w:rStyle w:val="CommentReference"/>
        </w:rPr>
        <w:annotationRef/>
      </w:r>
      <w:r>
        <w:t>Why do we need this for vendor master screen?</w:t>
      </w:r>
    </w:p>
  </w:comment>
  <w:comment w:id="21" w:author="Jayashri Raghunathan" w:date="2022-05-20T17:27:00Z" w:initials="JR">
    <w:p w14:paraId="786B1816" w14:textId="0F07EEFE" w:rsidR="00521123" w:rsidRDefault="00521123">
      <w:pPr>
        <w:pStyle w:val="CommentText"/>
      </w:pPr>
      <w:r>
        <w:rPr>
          <w:rStyle w:val="CommentReference"/>
        </w:rPr>
        <w:annotationRef/>
      </w:r>
      <w:r>
        <w:t>Downgrading priority to LOW</w:t>
      </w:r>
    </w:p>
  </w:comment>
  <w:comment w:id="23" w:author="Lynn Huang" w:date="2022-05-17T10:16:00Z" w:initials="LH">
    <w:p w14:paraId="697871AE" w14:textId="77777777" w:rsidR="00DA6542" w:rsidRDefault="00DA6542">
      <w:pPr>
        <w:pStyle w:val="CommentText"/>
      </w:pPr>
      <w:r>
        <w:rPr>
          <w:rStyle w:val="CommentReference"/>
        </w:rPr>
        <w:annotationRef/>
      </w:r>
      <w:r>
        <w:t xml:space="preserve">Currently the property field that was dropped into transactions is controlling both account and offset account dimension set. </w:t>
      </w:r>
    </w:p>
    <w:p w14:paraId="4CAE177F" w14:textId="77777777" w:rsidR="00DA6542" w:rsidRDefault="00DA6542">
      <w:pPr>
        <w:pStyle w:val="CommentText"/>
      </w:pPr>
    </w:p>
    <w:p w14:paraId="4DC84392" w14:textId="77777777" w:rsidR="00DA6542" w:rsidRDefault="00DA6542">
      <w:pPr>
        <w:pStyle w:val="CommentText"/>
      </w:pPr>
      <w:r>
        <w:t>Is this okay or should this be separated out to three code fields on the account side and three code field on the offset account side?</w:t>
      </w:r>
    </w:p>
    <w:p w14:paraId="16D5091D" w14:textId="77777777" w:rsidR="00DA6542" w:rsidRDefault="00DA6542">
      <w:pPr>
        <w:pStyle w:val="CommentText"/>
      </w:pPr>
    </w:p>
    <w:p w14:paraId="05CB658C" w14:textId="77777777" w:rsidR="00DA6542" w:rsidRDefault="00DA6542" w:rsidP="00A979C2">
      <w:pPr>
        <w:pStyle w:val="CommentText"/>
      </w:pPr>
      <w:r>
        <w:t>If we keep with one field, this would mean that users if they want to post to an offset account this is different dimensions, the user will need to change the financial dimension.</w:t>
      </w:r>
    </w:p>
  </w:comment>
  <w:comment w:id="24" w:author="Lynn Huang" w:date="2022-05-17T14:02:00Z" w:initials="LH">
    <w:p w14:paraId="676FEE27" w14:textId="77777777" w:rsidR="00DA6542" w:rsidRDefault="00DA6542" w:rsidP="00A979C2">
      <w:pPr>
        <w:pStyle w:val="CommentText"/>
      </w:pPr>
      <w:r>
        <w:rPr>
          <w:rStyle w:val="CommentReference"/>
        </w:rPr>
        <w:annotationRef/>
      </w:r>
      <w:r>
        <w:t xml:space="preserve">Agreed on the prioritization of the overlay feature call that we would only add the fields once and they will control dimensions on both side of the entry. The user will be asked to use dual line entry if the intent is to use different dimension </w:t>
      </w:r>
    </w:p>
  </w:comment>
  <w:comment w:id="26" w:author="Lynn Huang" w:date="2022-05-16T18:17:00Z" w:initials="LH">
    <w:p w14:paraId="18CE1EE0" w14:textId="4C102CE0" w:rsidR="00AD300E" w:rsidRDefault="00AD300E" w:rsidP="00A979C2">
      <w:pPr>
        <w:pStyle w:val="CommentText"/>
      </w:pPr>
      <w:r>
        <w:rPr>
          <w:rStyle w:val="CommentReference"/>
        </w:rPr>
        <w:annotationRef/>
      </w:r>
      <w:r>
        <w:t>I02: Will need to add the features to recurring purchase orders FDD</w:t>
      </w:r>
    </w:p>
  </w:comment>
  <w:comment w:id="27" w:author="Lynn Huang" w:date="2022-05-17T14:05:00Z" w:initials="LH">
    <w:p w14:paraId="0156A2A0" w14:textId="77777777" w:rsidR="00AD300E" w:rsidRDefault="00AD300E" w:rsidP="00A979C2">
      <w:pPr>
        <w:pStyle w:val="CommentText"/>
      </w:pPr>
      <w:r>
        <w:rPr>
          <w:rStyle w:val="CommentReference"/>
        </w:rPr>
        <w:annotationRef/>
      </w:r>
      <w:r>
        <w:t>2427.PS.001_FDD_Recurring Purchase Order</w:t>
      </w:r>
    </w:p>
  </w:comment>
  <w:comment w:id="31" w:author="Jayashri Raghunathan" w:date="2022-05-25T11:25:00Z" w:initials="JR">
    <w:p w14:paraId="6193CB5A" w14:textId="2D9EC0F0" w:rsidR="3B0062AB" w:rsidRDefault="3B0062AB">
      <w:pPr>
        <w:pStyle w:val="CommentText"/>
      </w:pPr>
      <w:r>
        <w:t xml:space="preserve">What happens if there is an ownership change to the property. Will the entity code and the BU code be refreshed when the posting date gets updated by the </w:t>
      </w:r>
      <w:proofErr w:type="gramStart"/>
      <w:r>
        <w:t>user.</w:t>
      </w:r>
      <w:proofErr w:type="gramEnd"/>
      <w:r>
        <w:t xml:space="preserve"> Also, need to understand how the recurring journals and amortization schedules get updated with ownership changes</w:t>
      </w:r>
      <w:r>
        <w:rPr>
          <w:rStyle w:val="CommentReference"/>
        </w:rPr>
        <w:annotationRef/>
      </w:r>
      <w:r>
        <w:rPr>
          <w:rStyle w:val="CommentReference"/>
        </w:rPr>
        <w:annotationRef/>
      </w:r>
    </w:p>
  </w:comment>
  <w:comment w:id="32" w:author="Lynn Huang" w:date="2022-05-25T14:27:00Z" w:initials="LH">
    <w:p w14:paraId="415BE151" w14:textId="77777777" w:rsidR="006B3C60" w:rsidRDefault="006B3C60">
      <w:pPr>
        <w:pStyle w:val="CommentText"/>
      </w:pPr>
      <w:r>
        <w:rPr>
          <w:rStyle w:val="CommentReference"/>
        </w:rPr>
        <w:annotationRef/>
      </w:r>
      <w:r>
        <w:t xml:space="preserve">For open general journals, user should complete the journal in the correct period. I believe the sequence is journal date then selecting a property or entity. </w:t>
      </w:r>
      <w:proofErr w:type="gramStart"/>
      <w:r>
        <w:t>So</w:t>
      </w:r>
      <w:proofErr w:type="gramEnd"/>
      <w:r>
        <w:t xml:space="preserve"> if the line is already created and then user updates the date, it will not auto change the entity code and property code.</w:t>
      </w:r>
      <w:r>
        <w:rPr>
          <w:rStyle w:val="CommentReference"/>
        </w:rPr>
        <w:annotationRef/>
      </w:r>
    </w:p>
    <w:p w14:paraId="7CDFB790" w14:textId="77777777" w:rsidR="006B3C60" w:rsidRDefault="006B3C60">
      <w:pPr>
        <w:pStyle w:val="CommentText"/>
      </w:pPr>
    </w:p>
    <w:p w14:paraId="2D921908" w14:textId="77777777" w:rsidR="006B3C60" w:rsidRDefault="006B3C60">
      <w:pPr>
        <w:pStyle w:val="CommentText"/>
      </w:pPr>
      <w:r>
        <w:t xml:space="preserve">Regarding periodic journal it wasn't part of our core-bulk transfer subset items that we needed to updated. I would say for 1/1 export to open in excel update and publish back. </w:t>
      </w:r>
    </w:p>
    <w:p w14:paraId="58D71C59" w14:textId="77777777" w:rsidR="006B3C60" w:rsidRDefault="006B3C60">
      <w:pPr>
        <w:pStyle w:val="CommentText"/>
      </w:pPr>
    </w:p>
    <w:p w14:paraId="4F67775F" w14:textId="77777777" w:rsidR="006B3C60" w:rsidRDefault="006B3C60" w:rsidP="00734650">
      <w:pPr>
        <w:pStyle w:val="CommentText"/>
      </w:pPr>
      <w:r>
        <w:t>Regarding prepaid/amortization we did take this as a bulk transfer subset item</w:t>
      </w:r>
    </w:p>
  </w:comment>
  <w:comment w:id="37" w:author="Lynn Huang" w:date="2022-05-17T20:11:00Z" w:initials="LH">
    <w:p w14:paraId="1A030A5B" w14:textId="4F5B46B6" w:rsidR="00555C69" w:rsidRDefault="00555C69" w:rsidP="00A979C2">
      <w:pPr>
        <w:pStyle w:val="CommentText"/>
      </w:pPr>
      <w:r>
        <w:rPr>
          <w:rStyle w:val="CommentReference"/>
        </w:rPr>
        <w:annotationRef/>
      </w:r>
      <w:r>
        <w:t>May not be needed as it seems like its defined as manual configuration setup</w:t>
      </w:r>
      <w:r>
        <w:rPr>
          <w:rStyle w:val="CommentReference"/>
        </w:rPr>
        <w:annotationRef/>
      </w:r>
    </w:p>
  </w:comment>
  <w:comment w:id="38" w:author="Jayashri Raghunathan" w:date="2022-05-27T11:55:00Z" w:initials="JR">
    <w:p w14:paraId="368353BA" w14:textId="404BB354" w:rsidR="3F1710F1" w:rsidRDefault="3F1710F1">
      <w:pPr>
        <w:pStyle w:val="CommentText"/>
      </w:pPr>
      <w:r>
        <w:t>Agreed. The financial dimensions for the bank account should be updated as part of the Bank Account Setup process and should be included as a step in the task recorder.</w:t>
      </w:r>
      <w:r>
        <w:rPr>
          <w:rStyle w:val="CommentReference"/>
        </w:rPr>
        <w:annotationRef/>
      </w:r>
    </w:p>
  </w:comment>
  <w:comment w:id="56" w:author="Lynn Huang" w:date="2022-05-18T20:59:00Z" w:initials="LH">
    <w:p w14:paraId="600D9241" w14:textId="44E50926" w:rsidR="00926FB1" w:rsidRDefault="00926FB1" w:rsidP="00A979C2">
      <w:pPr>
        <w:pStyle w:val="CommentText"/>
      </w:pPr>
      <w:r>
        <w:rPr>
          <w:rStyle w:val="CommentReference"/>
        </w:rPr>
        <w:annotationRef/>
      </w:r>
      <w:r>
        <w:t>Confirm if entity code property code and unit code is needed on this form. I know the open excel template is needed for updating information. However currently this is design to code base on the property the HOA is assigned to</w:t>
      </w:r>
      <w:r>
        <w:rPr>
          <w:rStyle w:val="CommentReference"/>
        </w:rPr>
        <w:annotationRef/>
      </w:r>
    </w:p>
  </w:comment>
  <w:comment w:id="57" w:author="Jayashri Raghunathan" w:date="2022-05-25T14:13:00Z" w:initials="JR">
    <w:p w14:paraId="4A4D9516" w14:textId="20ED5C1E" w:rsidR="5656F25D" w:rsidRDefault="5656F25D">
      <w:pPr>
        <w:pStyle w:val="CommentText"/>
      </w:pPr>
      <w:r>
        <w:t>Required on the form</w:t>
      </w:r>
      <w:r>
        <w:rPr>
          <w:rStyle w:val="CommentReference"/>
        </w:rPr>
        <w:annotationRef/>
      </w:r>
      <w:r>
        <w:rPr>
          <w:rStyle w:val="CommentReference"/>
        </w:rPr>
        <w:annotationRef/>
      </w:r>
    </w:p>
  </w:comment>
  <w:comment w:id="58" w:author="Lynn Huang" w:date="2022-05-25T18:26:00Z" w:initials="LH">
    <w:p w14:paraId="356FDD46" w14:textId="77777777" w:rsidR="008D095F" w:rsidRDefault="008D095F" w:rsidP="00CD0F55">
      <w:pPr>
        <w:pStyle w:val="CommentText"/>
      </w:pPr>
      <w:r>
        <w:rPr>
          <w:rStyle w:val="CommentReference"/>
        </w:rPr>
        <w:annotationRef/>
      </w:r>
      <w:r>
        <w:t>Updated the desription</w:t>
      </w:r>
      <w:r>
        <w:rPr>
          <w:rStyle w:val="CommentReference"/>
        </w:rPr>
        <w:annotationRef/>
      </w:r>
    </w:p>
  </w:comment>
  <w:comment w:id="59" w:author="Lynn Huang" w:date="2022-05-18T20:59:00Z" w:initials="LH">
    <w:p w14:paraId="1A714296" w14:textId="77777777" w:rsidR="00926FB1" w:rsidRDefault="00926FB1" w:rsidP="00A979C2">
      <w:pPr>
        <w:pStyle w:val="CommentText"/>
      </w:pPr>
      <w:r>
        <w:rPr>
          <w:rStyle w:val="CommentReference"/>
        </w:rPr>
        <w:annotationRef/>
      </w:r>
      <w:r>
        <w:t>Confirm if entity code property code and unit code is needed on this form. I know the open excel template is needed for updating information like amortization method and prepayment group.</w:t>
      </w:r>
      <w:r>
        <w:rPr>
          <w:rStyle w:val="CommentReference"/>
        </w:rPr>
        <w:annotationRef/>
      </w:r>
    </w:p>
  </w:comment>
  <w:comment w:id="60" w:author="Jayashri Raghunathan" w:date="2022-05-25T14:14:00Z" w:initials="JR">
    <w:p w14:paraId="1A19C337" w14:textId="481C6AD2" w:rsidR="5656F25D" w:rsidRDefault="5656F25D">
      <w:pPr>
        <w:pStyle w:val="CommentText"/>
      </w:pPr>
      <w:r>
        <w:t>Required on the form</w:t>
      </w:r>
      <w:r>
        <w:rPr>
          <w:rStyle w:val="CommentReference"/>
        </w:rPr>
        <w:annotationRef/>
      </w:r>
      <w:r>
        <w:rPr>
          <w:rStyle w:val="CommentReference"/>
        </w:rPr>
        <w:annotationRef/>
      </w:r>
    </w:p>
  </w:comment>
  <w:comment w:id="61" w:author="Lynn Huang" w:date="2022-05-25T18:26:00Z" w:initials="LH">
    <w:p w14:paraId="12884F4D" w14:textId="77777777" w:rsidR="008D095F" w:rsidRDefault="008D095F" w:rsidP="0043583F">
      <w:pPr>
        <w:pStyle w:val="CommentText"/>
      </w:pPr>
      <w:r>
        <w:rPr>
          <w:rStyle w:val="CommentReference"/>
        </w:rPr>
        <w:annotationRef/>
      </w:r>
      <w:r>
        <w:t>Updated the desription</w:t>
      </w:r>
      <w:r>
        <w:rPr>
          <w:rStyle w:val="CommentReference"/>
        </w:rPr>
        <w:annotationRef/>
      </w:r>
    </w:p>
  </w:comment>
  <w:comment w:id="62" w:author="Lynn Huang" w:date="2022-05-18T21:06:00Z" w:initials="LH">
    <w:p w14:paraId="638A36B6" w14:textId="77777777" w:rsidR="00C70DB9" w:rsidRDefault="00C70DB9" w:rsidP="00A979C2">
      <w:pPr>
        <w:pStyle w:val="CommentText"/>
      </w:pPr>
      <w:r>
        <w:rPr>
          <w:rStyle w:val="CommentReference"/>
        </w:rPr>
        <w:annotationRef/>
      </w:r>
      <w:r>
        <w:t>Need to confirm the correct entity to update</w:t>
      </w:r>
    </w:p>
  </w:comment>
  <w:comment w:id="64" w:author="Lynn Huang" w:date="2022-05-18T18:13:00Z" w:initials="LH">
    <w:p w14:paraId="34267003" w14:textId="7C517E45" w:rsidR="00D61164" w:rsidRDefault="00D61164" w:rsidP="00A979C2">
      <w:pPr>
        <w:pStyle w:val="CommentText"/>
      </w:pPr>
      <w:r>
        <w:rPr>
          <w:rStyle w:val="CommentReference"/>
        </w:rPr>
        <w:annotationRef/>
      </w:r>
      <w:r>
        <w:t>Need to add content and then add testing to project testing in default value section</w:t>
      </w:r>
      <w:r>
        <w:rPr>
          <w:rStyle w:val="CommentReference"/>
        </w:rPr>
        <w:annotationRef/>
      </w:r>
    </w:p>
  </w:comment>
  <w:comment w:id="65" w:author="Lynn Huang" w:date="2022-05-18T18:26:00Z" w:initials="LH">
    <w:p w14:paraId="1C1B672C" w14:textId="77777777" w:rsidR="00BF3378" w:rsidRDefault="00BF3378" w:rsidP="00A979C2">
      <w:pPr>
        <w:pStyle w:val="CommentText"/>
      </w:pPr>
      <w:r>
        <w:rPr>
          <w:rStyle w:val="CommentReference"/>
        </w:rPr>
        <w:annotationRef/>
      </w:r>
      <w:r>
        <w:t>Need to follow up with jayashri and then add test scripts below</w:t>
      </w:r>
      <w:r>
        <w:rPr>
          <w:rStyle w:val="CommentReference"/>
        </w:rPr>
        <w:annotationRef/>
      </w:r>
    </w:p>
  </w:comment>
  <w:comment w:id="66" w:author="Lynn Huang" w:date="2022-05-19T11:57:00Z" w:initials="LH">
    <w:p w14:paraId="0F4C502E" w14:textId="77777777" w:rsidR="00CE1B85" w:rsidRDefault="00CE1B85">
      <w:pPr>
        <w:pStyle w:val="CommentText"/>
      </w:pPr>
      <w:r>
        <w:rPr>
          <w:rStyle w:val="CommentReference"/>
        </w:rPr>
        <w:annotationRef/>
      </w:r>
      <w:r>
        <w:t>05/</w:t>
      </w:r>
      <w:proofErr w:type="gramStart"/>
      <w:r>
        <w:t>19:Based</w:t>
      </w:r>
      <w:proofErr w:type="gramEnd"/>
      <w:r>
        <w:t xml:space="preserve"> on convo with Jayashri the Integration should pass the property code, therefore the entity code and financial dimension should default from the effective ownership comparative to system creation date.</w:t>
      </w:r>
      <w:r>
        <w:rPr>
          <w:rStyle w:val="CommentReference"/>
        </w:rPr>
        <w:annotationRef/>
      </w:r>
    </w:p>
    <w:p w14:paraId="7DACB40F" w14:textId="77777777" w:rsidR="00CE1B85" w:rsidRDefault="00CE1B85">
      <w:pPr>
        <w:pStyle w:val="CommentText"/>
      </w:pPr>
    </w:p>
    <w:p w14:paraId="6584A69C" w14:textId="77777777" w:rsidR="00CE1B85" w:rsidRDefault="00CE1B85" w:rsidP="00A979C2">
      <w:pPr>
        <w:pStyle w:val="CommentText"/>
      </w:pPr>
      <w:r>
        <w:t xml:space="preserve">Jayashri- please confirm </w:t>
      </w:r>
      <w:proofErr w:type="gramStart"/>
      <w:r>
        <w:t>it's</w:t>
      </w:r>
      <w:proofErr w:type="gramEnd"/>
      <w:r>
        <w:t xml:space="preserve"> system date </w:t>
      </w:r>
    </w:p>
  </w:comment>
  <w:comment w:id="67" w:author="Jayashri Raghunathan" w:date="2022-05-25T14:40:00Z" w:initials="JR">
    <w:p w14:paraId="15EE7A48" w14:textId="01B617D4" w:rsidR="2E561F7A" w:rsidRDefault="2E561F7A">
      <w:pPr>
        <w:pStyle w:val="CommentText"/>
      </w:pPr>
      <w:r>
        <w:t>Confirmed to use system creation date. We do need to re-visit this while reviewing the bulk transfer FDD as there could be timing impact while the bulk transfer is completed and the integration brings in data for existing projects.</w:t>
      </w:r>
      <w:r>
        <w:rPr>
          <w:rStyle w:val="CommentReference"/>
        </w:rPr>
        <w:annotationRef/>
      </w:r>
      <w:r>
        <w:rPr>
          <w:rStyle w:val="CommentReference"/>
        </w:rPr>
        <w:annotationRef/>
      </w:r>
    </w:p>
  </w:comment>
  <w:comment w:id="68" w:author="Lynn Huang" w:date="2022-05-25T18:27:00Z" w:initials="LH">
    <w:p w14:paraId="3A98AA8C" w14:textId="77777777" w:rsidR="008C087C" w:rsidRDefault="008C087C" w:rsidP="009B0F56">
      <w:pPr>
        <w:pStyle w:val="CommentText"/>
      </w:pPr>
      <w:r>
        <w:rPr>
          <w:rStyle w:val="CommentReference"/>
        </w:rPr>
        <w:annotationRef/>
      </w:r>
      <w:r>
        <w:t>Noted</w:t>
      </w:r>
      <w:r>
        <w:rPr>
          <w:rStyle w:val="CommentReference"/>
        </w:rPr>
        <w:annotationRef/>
      </w:r>
    </w:p>
  </w:comment>
  <w:comment w:id="69" w:author="Jayashri Raghunathan" w:date="2022-05-25T14:41:00Z" w:initials="JR">
    <w:p w14:paraId="3B8C9818" w14:textId="10B93241" w:rsidR="2B894FEC" w:rsidRDefault="2B894FEC">
      <w:pPr>
        <w:pStyle w:val="CommentText"/>
      </w:pPr>
      <w:r>
        <w:t>we need to include the project group, the VEC and insurance flags from the project to the fixed assets</w:t>
      </w:r>
      <w:r>
        <w:rPr>
          <w:rStyle w:val="CommentReference"/>
        </w:rPr>
        <w:annotationRef/>
      </w:r>
      <w:r>
        <w:rPr>
          <w:rStyle w:val="CommentReference"/>
        </w:rPr>
        <w:annotationRef/>
      </w:r>
    </w:p>
  </w:comment>
  <w:comment w:id="70" w:author="Lynn Huang" w:date="2022-05-25T20:05:00Z" w:initials="LH">
    <w:p w14:paraId="731C2F30" w14:textId="77777777" w:rsidR="002E6321" w:rsidRDefault="002E6321" w:rsidP="001E6D8F">
      <w:pPr>
        <w:pStyle w:val="CommentText"/>
      </w:pPr>
      <w:r>
        <w:rPr>
          <w:rStyle w:val="CommentReference"/>
        </w:rPr>
        <w:annotationRef/>
      </w:r>
      <w:r>
        <w:t>Noted. We are only defaulting the financial dimensions from Projects to Fixed asset that houses the Project group/VEC/Insurance</w:t>
      </w:r>
      <w:r>
        <w:rPr>
          <w:rStyle w:val="CommentReference"/>
        </w:rPr>
        <w:annotationRef/>
      </w:r>
    </w:p>
  </w:comment>
  <w:comment w:id="71" w:author="Jayashri Raghunathan" w:date="2022-05-27T12:21:00Z" w:initials="JR">
    <w:p w14:paraId="0D47541F" w14:textId="1B534958" w:rsidR="3F1710F1" w:rsidRDefault="3F1710F1">
      <w:pPr>
        <w:pStyle w:val="CommentText"/>
      </w:pPr>
      <w:r>
        <w:t>Spoke with Lynn on 27/05 and decided that we will hold off on this new financial dimension until the PMA customization has been tested. Will be part of a separate FDD later.</w:t>
      </w:r>
      <w:r>
        <w:rPr>
          <w:rStyle w:val="CommentReference"/>
        </w:rPr>
        <w:annotationRef/>
      </w:r>
    </w:p>
  </w:comment>
  <w:comment w:id="72" w:author="Lynn Huang" w:date="2022-05-13T18:15:00Z" w:initials="LH">
    <w:p w14:paraId="4844386E" w14:textId="1B4B28EB" w:rsidR="00B3008B" w:rsidRDefault="00B3008B" w:rsidP="00B3008B">
      <w:pPr>
        <w:pStyle w:val="CommentText"/>
      </w:pPr>
      <w:r>
        <w:rPr>
          <w:rStyle w:val="CommentReference"/>
        </w:rPr>
        <w:annotationRef/>
      </w:r>
      <w:r>
        <w:t xml:space="preserve">What happens if at the time of elimination to fixed asset the ownership changes? What should be reflected on the fixed asset entity and property. It should take whatever is the effective </w:t>
      </w:r>
      <w:proofErr w:type="gramStart"/>
      <w:r>
        <w:t>value</w:t>
      </w:r>
      <w:proofErr w:type="gramEnd"/>
      <w:r>
        <w:t xml:space="preserve"> correct?</w:t>
      </w:r>
    </w:p>
    <w:p w14:paraId="7C35AA80" w14:textId="77777777" w:rsidR="00B3008B" w:rsidRDefault="00B3008B" w:rsidP="00B3008B">
      <w:pPr>
        <w:pStyle w:val="CommentText"/>
      </w:pPr>
    </w:p>
    <w:p w14:paraId="31DAE8D6" w14:textId="77777777" w:rsidR="00B3008B" w:rsidRDefault="00B3008B" w:rsidP="00B3008B">
      <w:pPr>
        <w:pStyle w:val="CommentText"/>
      </w:pPr>
      <w:r>
        <w:t>Will need to test project creation &gt;&gt; ownership change&gt;&gt; project elimination</w:t>
      </w:r>
    </w:p>
  </w:comment>
  <w:comment w:id="73" w:author="Lynn Huang" w:date="2022-05-19T10:45:00Z" w:initials="LH">
    <w:p w14:paraId="362328CB" w14:textId="77777777" w:rsidR="00B3008B" w:rsidRDefault="00B3008B" w:rsidP="00B3008B">
      <w:pPr>
        <w:pStyle w:val="CommentText"/>
      </w:pPr>
      <w:r>
        <w:rPr>
          <w:rStyle w:val="CommentReference"/>
        </w:rPr>
        <w:annotationRef/>
      </w:r>
      <w:r>
        <w:t>Per 5/17 meeting it should default from the source form and take those values for financial posting. User will make reclass if the bulk transfer was not performed by the user</w:t>
      </w:r>
    </w:p>
  </w:comment>
  <w:comment w:id="74" w:author="Jayashri Raghunathan" w:date="2022-05-25T15:48:00Z" w:initials="JR">
    <w:p w14:paraId="7EB7DA1B" w14:textId="28EA430F" w:rsidR="5D4B59C1" w:rsidRDefault="5D4B59C1">
      <w:pPr>
        <w:pStyle w:val="CommentText"/>
      </w:pPr>
      <w:r>
        <w:t>product receipt or pending vendor invoice?</w:t>
      </w:r>
      <w:r>
        <w:rPr>
          <w:rStyle w:val="CommentReference"/>
        </w:rPr>
        <w:annotationRef/>
      </w:r>
      <w:r>
        <w:rPr>
          <w:rStyle w:val="CommentReference"/>
        </w:rPr>
        <w:annotationRef/>
      </w:r>
    </w:p>
  </w:comment>
  <w:comment w:id="75" w:author="Lynn Huang" w:date="2022-05-25T17:08:00Z" w:initials="LH">
    <w:p w14:paraId="09BAD819" w14:textId="77777777" w:rsidR="00E078B1" w:rsidRDefault="00E078B1" w:rsidP="00057C09">
      <w:pPr>
        <w:pStyle w:val="CommentText"/>
      </w:pPr>
      <w:r>
        <w:rPr>
          <w:rStyle w:val="CommentReference"/>
        </w:rPr>
        <w:annotationRef/>
      </w:r>
      <w:r>
        <w:t xml:space="preserve">Product receipt… Def.006 and Def.007 covers the pending vendor invoice component. </w:t>
      </w:r>
      <w:r>
        <w:rPr>
          <w:rStyle w:val="CommentReference"/>
        </w:rPr>
        <w:annotationRef/>
      </w:r>
    </w:p>
  </w:comment>
  <w:comment w:id="76" w:author="Lynn Huang" w:date="2022-05-13T18:15:00Z" w:initials="LH">
    <w:p w14:paraId="5F355BD5" w14:textId="6000F3C6" w:rsidR="00B3008B" w:rsidRDefault="00B3008B" w:rsidP="00B3008B">
      <w:pPr>
        <w:pStyle w:val="CommentText"/>
      </w:pPr>
      <w:r>
        <w:rPr>
          <w:rStyle w:val="CommentReference"/>
        </w:rPr>
        <w:annotationRef/>
      </w:r>
      <w:r>
        <w:t xml:space="preserve">What happens if at the time of elimination to fixed asset the ownership changes? What should be reflected on the fixed asset entity and property. It should take whatever is the effective </w:t>
      </w:r>
      <w:proofErr w:type="gramStart"/>
      <w:r>
        <w:t>value</w:t>
      </w:r>
      <w:proofErr w:type="gramEnd"/>
      <w:r>
        <w:t xml:space="preserve"> correct?</w:t>
      </w:r>
    </w:p>
    <w:p w14:paraId="1D10D605" w14:textId="77777777" w:rsidR="00B3008B" w:rsidRDefault="00B3008B" w:rsidP="00B3008B">
      <w:pPr>
        <w:pStyle w:val="CommentText"/>
      </w:pPr>
    </w:p>
    <w:p w14:paraId="29EF36EA" w14:textId="77777777" w:rsidR="00B3008B" w:rsidRDefault="00B3008B" w:rsidP="00B3008B">
      <w:pPr>
        <w:pStyle w:val="CommentText"/>
      </w:pPr>
      <w:r>
        <w:t>Will need to test project creation &gt;&gt; ownership change&gt;&gt; project elimination</w:t>
      </w:r>
    </w:p>
  </w:comment>
  <w:comment w:id="77" w:author="Lynn Huang" w:date="2022-05-19T10:45:00Z" w:initials="LH">
    <w:p w14:paraId="591A7238" w14:textId="77777777" w:rsidR="00B3008B" w:rsidRDefault="00B3008B" w:rsidP="00B3008B">
      <w:pPr>
        <w:pStyle w:val="CommentText"/>
      </w:pPr>
      <w:r>
        <w:rPr>
          <w:rStyle w:val="CommentReference"/>
        </w:rPr>
        <w:annotationRef/>
      </w:r>
      <w:r>
        <w:t>Per 5/17 meeting it should default from the source form and take those values for financial posting. User will make reclass if the bulk transfer was not performed by the user</w:t>
      </w:r>
    </w:p>
  </w:comment>
  <w:comment w:id="78" w:author="Lynn Huang" w:date="2022-05-19T09:21:00Z" w:initials="LH">
    <w:p w14:paraId="050ECE86" w14:textId="77777777" w:rsidR="00645F72" w:rsidRDefault="00645F72" w:rsidP="00645F72">
      <w:pPr>
        <w:pStyle w:val="CommentText"/>
      </w:pPr>
      <w:r>
        <w:rPr>
          <w:rStyle w:val="CommentReference"/>
        </w:rPr>
        <w:annotationRef/>
      </w:r>
      <w:r>
        <w:t>I don' think this applies as the design of prepaid is looking at vendor invoice posting</w:t>
      </w:r>
    </w:p>
  </w:comment>
  <w:comment w:id="79" w:author="Jayashri Raghunathan" w:date="2022-05-25T16:04:00Z" w:initials="JR">
    <w:p w14:paraId="2757C738" w14:textId="7A80E8A0" w:rsidR="4B39A81B" w:rsidRDefault="4B39A81B">
      <w:pPr>
        <w:pStyle w:val="CommentText"/>
      </w:pPr>
      <w:r>
        <w:t>If the amortization inherits the prepaid financial dimension, we should be fine</w:t>
      </w:r>
      <w:r>
        <w:rPr>
          <w:rStyle w:val="CommentReference"/>
        </w:rPr>
        <w:annotationRef/>
      </w:r>
    </w:p>
  </w:comment>
  <w:comment w:id="96" w:author="Lynn Huang" w:date="2022-05-16T11:23:00Z" w:initials="LH">
    <w:p w14:paraId="06292FDB" w14:textId="3835F180" w:rsidR="00027440" w:rsidRDefault="00027440" w:rsidP="00027440">
      <w:pPr>
        <w:pStyle w:val="CommentText"/>
      </w:pPr>
      <w:r>
        <w:rPr>
          <w:rStyle w:val="CommentReference"/>
        </w:rPr>
        <w:annotationRef/>
      </w:r>
      <w:r>
        <w:t>Need to consider test scripts for when financial dimensions are keyed in then the entity code, property code and unit code is auto populated.</w:t>
      </w:r>
    </w:p>
  </w:comment>
  <w:comment w:id="99" w:author="Lynn Huang" w:date="2022-05-18T11:27:00Z" w:initials="LH">
    <w:p w14:paraId="6E810578" w14:textId="77777777" w:rsidR="00495737" w:rsidRDefault="00495737" w:rsidP="00A979C2">
      <w:pPr>
        <w:pStyle w:val="CommentText"/>
      </w:pPr>
      <w:r>
        <w:rPr>
          <w:rStyle w:val="CommentReference"/>
        </w:rPr>
        <w:annotationRef/>
      </w:r>
      <w:r>
        <w:t>Confirm if this is excessive</w:t>
      </w:r>
    </w:p>
  </w:comment>
  <w:comment w:id="100" w:author="Lynn Huang" w:date="2022-05-18T11:28:00Z" w:initials="LH">
    <w:p w14:paraId="73E4DDF0" w14:textId="77777777" w:rsidR="00495737" w:rsidRDefault="00495737" w:rsidP="00A979C2">
      <w:pPr>
        <w:pStyle w:val="CommentText"/>
      </w:pPr>
      <w:r>
        <w:rPr>
          <w:rStyle w:val="CommentReference"/>
        </w:rPr>
        <w:annotationRef/>
      </w:r>
      <w:r>
        <w:t>Do I need to add the trial balance drill down?</w:t>
      </w:r>
    </w:p>
  </w:comment>
  <w:comment w:id="101" w:author="Lynn Huang" w:date="2022-05-18T11:28:00Z" w:initials="LH">
    <w:p w14:paraId="28F84EA1" w14:textId="77777777" w:rsidR="00495737" w:rsidRDefault="00495737" w:rsidP="00A979C2">
      <w:pPr>
        <w:pStyle w:val="CommentText"/>
      </w:pPr>
      <w:r>
        <w:rPr>
          <w:rStyle w:val="CommentReference"/>
        </w:rPr>
        <w:annotationRef/>
      </w:r>
      <w:r>
        <w:t>Check the design section that this is worded correctly</w:t>
      </w:r>
    </w:p>
  </w:comment>
  <w:comment w:id="102" w:author="Jayashri Raghunathan" w:date="2022-05-30T08:47:00Z" w:initials="JR">
    <w:p w14:paraId="1FA5081D" w14:textId="22333928" w:rsidR="1E34CE35" w:rsidRDefault="1E34CE35">
      <w:pPr>
        <w:pStyle w:val="CommentText"/>
      </w:pPr>
      <w:r>
        <w:t>We should be able to run trial balance at BU and/or Property level</w:t>
      </w:r>
      <w:r>
        <w:rPr>
          <w:rStyle w:val="CommentReference"/>
        </w:rPr>
        <w:annotationRef/>
      </w:r>
    </w:p>
  </w:comment>
  <w:comment w:id="103" w:author="Lynn Huang" w:date="2022-05-16T15:12:00Z" w:initials="LH">
    <w:p w14:paraId="38B08234" w14:textId="58ED3C65" w:rsidR="00495737" w:rsidRDefault="00495737" w:rsidP="00A979C2">
      <w:pPr>
        <w:pStyle w:val="CommentText"/>
      </w:pPr>
      <w:r>
        <w:rPr>
          <w:rStyle w:val="CommentReference"/>
        </w:rPr>
        <w:annotationRef/>
      </w:r>
      <w:r>
        <w:t>??? When an entity code is assigned do we need to push this back to the entity master, bank section? If so, do we need to add an additional field for cash account type?</w:t>
      </w:r>
    </w:p>
  </w:comment>
  <w:comment w:id="104" w:author="Lynn Huang" w:date="2022-05-18T11:44:00Z" w:initials="LH">
    <w:p w14:paraId="3E9B59B1" w14:textId="77777777" w:rsidR="00495737" w:rsidRDefault="00495737" w:rsidP="00A979C2">
      <w:pPr>
        <w:pStyle w:val="CommentText"/>
      </w:pPr>
      <w:r>
        <w:rPr>
          <w:rStyle w:val="CommentReference"/>
        </w:rPr>
        <w:annotationRef/>
      </w:r>
      <w:r>
        <w:t>Is a test script needed if this is only configuration?</w:t>
      </w:r>
    </w:p>
  </w:comment>
  <w:comment w:id="105" w:author="Jayashri Raghunathan" w:date="2022-05-27T17:58:00Z" w:initials="JR">
    <w:p w14:paraId="22BCE1F1" w14:textId="77777777" w:rsidR="00B207F3" w:rsidRDefault="00B207F3" w:rsidP="00D21F9B">
      <w:r>
        <w:rPr>
          <w:rStyle w:val="CommentReference"/>
        </w:rPr>
        <w:annotationRef/>
      </w:r>
      <w:r>
        <w:rPr>
          <w:rFonts w:eastAsiaTheme="minorHAnsi"/>
          <w:sz w:val="20"/>
          <w:szCs w:val="20"/>
          <w:lang w:val="en-US"/>
        </w:rPr>
        <w:t xml:space="preserve">Thought we are not using this </w:t>
      </w:r>
      <w:proofErr w:type="gramStart"/>
      <w:r>
        <w:rPr>
          <w:rFonts w:eastAsiaTheme="minorHAnsi"/>
          <w:sz w:val="20"/>
          <w:szCs w:val="20"/>
          <w:lang w:val="en-US"/>
        </w:rPr>
        <w:t>as  per</w:t>
      </w:r>
      <w:proofErr w:type="gramEnd"/>
      <w:r>
        <w:rPr>
          <w:rFonts w:eastAsiaTheme="minorHAnsi"/>
          <w:sz w:val="20"/>
          <w:szCs w:val="20"/>
          <w:lang w:val="en-US"/>
        </w:rPr>
        <w:t xml:space="preserve"> T.46B and C</w:t>
      </w:r>
    </w:p>
  </w:comment>
  <w:comment w:id="106" w:author="Lynn Huang" w:date="2022-05-18T12:28:00Z" w:initials="LH">
    <w:p w14:paraId="4C30ACEB" w14:textId="43349E10" w:rsidR="00146661" w:rsidRDefault="00146661" w:rsidP="00A979C2">
      <w:pPr>
        <w:pStyle w:val="CommentText"/>
      </w:pPr>
      <w:r>
        <w:rPr>
          <w:rStyle w:val="CommentReference"/>
        </w:rPr>
        <w:annotationRef/>
      </w:r>
      <w:r>
        <w:t>If assumption changes in section 2 will need to update this area</w:t>
      </w:r>
    </w:p>
  </w:comment>
  <w:comment w:id="107" w:author="Lynn Huang" w:date="2022-05-27T18:08:00Z" w:initials="LH">
    <w:p w14:paraId="2B250AC9" w14:textId="77777777" w:rsidR="008642D8" w:rsidRDefault="008642D8" w:rsidP="00A34038">
      <w:pPr>
        <w:pStyle w:val="CommentText"/>
      </w:pPr>
      <w:r>
        <w:rPr>
          <w:rStyle w:val="CommentReference"/>
        </w:rPr>
        <w:annotationRef/>
      </w:r>
      <w:r>
        <w:t>Need to confirm with the developer</w:t>
      </w:r>
    </w:p>
  </w:comment>
  <w:comment w:id="108" w:author="Lynn Huang" w:date="2022-05-27T18:08:00Z" w:initials="LH">
    <w:p w14:paraId="4F0FA8A6" w14:textId="77777777" w:rsidR="008642D8" w:rsidRDefault="008642D8" w:rsidP="008642D8">
      <w:pPr>
        <w:pStyle w:val="CommentText"/>
      </w:pPr>
      <w:r>
        <w:rPr>
          <w:rStyle w:val="CommentReference"/>
        </w:rPr>
        <w:annotationRef/>
      </w:r>
      <w:r>
        <w:t>Need to confirm with the developer</w:t>
      </w:r>
    </w:p>
  </w:comment>
  <w:comment w:id="109" w:author="Lynn Huang" w:date="2022-05-27T18:08:00Z" w:initials="LH">
    <w:p w14:paraId="42349A4E" w14:textId="77777777" w:rsidR="008642D8" w:rsidRDefault="008642D8" w:rsidP="008642D8">
      <w:pPr>
        <w:pStyle w:val="CommentText"/>
      </w:pPr>
      <w:r>
        <w:rPr>
          <w:rStyle w:val="CommentReference"/>
        </w:rPr>
        <w:annotationRef/>
      </w:r>
      <w:r>
        <w:t>Need to confirm with the developer</w:t>
      </w:r>
    </w:p>
  </w:comment>
  <w:comment w:id="119" w:author="Lynn Huang" w:date="2022-05-27T18:01:00Z" w:initials="LH">
    <w:p w14:paraId="71123C10" w14:textId="471B7B8A" w:rsidR="00AA6ED3" w:rsidRDefault="00AA6ED3" w:rsidP="00406230">
      <w:pPr>
        <w:pStyle w:val="CommentText"/>
      </w:pPr>
      <w:r>
        <w:rPr>
          <w:rStyle w:val="CommentReference"/>
        </w:rPr>
        <w:annotationRef/>
      </w:r>
      <w:r>
        <w:t>Is market a financial dimension on the project or a field on the project?</w:t>
      </w:r>
    </w:p>
  </w:comment>
  <w:comment w:id="120" w:author="Jayashri Raghunathan" w:date="2022-05-27T21:35:00Z" w:initials="JR">
    <w:p w14:paraId="4BC73C59" w14:textId="77777777" w:rsidR="001534E3" w:rsidRDefault="001534E3" w:rsidP="00C15941">
      <w:r>
        <w:rPr>
          <w:rStyle w:val="CommentReference"/>
        </w:rPr>
        <w:annotationRef/>
      </w:r>
      <w:r>
        <w:rPr>
          <w:rFonts w:eastAsiaTheme="minorHAnsi"/>
          <w:sz w:val="20"/>
          <w:szCs w:val="20"/>
          <w:lang w:val="en-US"/>
        </w:rPr>
        <w:t xml:space="preserve">Market should be a financial dimension on the project </w:t>
      </w:r>
    </w:p>
  </w:comment>
  <w:comment w:id="122" w:author="Lynn Huang" w:date="2022-05-18T19:28:00Z" w:initials="LH">
    <w:p w14:paraId="01A60B46" w14:textId="356305EA" w:rsidR="008E032B" w:rsidRDefault="00D26547" w:rsidP="00A979C2">
      <w:pPr>
        <w:pStyle w:val="CommentText"/>
      </w:pPr>
      <w:r>
        <w:rPr>
          <w:rStyle w:val="CommentReference"/>
        </w:rPr>
        <w:annotationRef/>
      </w:r>
      <w:r w:rsidR="008E032B">
        <w:t>Get second opinion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B569FF" w15:done="0"/>
  <w15:commentEx w15:paraId="065CABFF" w15:done="1"/>
  <w15:commentEx w15:paraId="5E15A324" w15:paraIdParent="065CABFF" w15:done="1"/>
  <w15:commentEx w15:paraId="45905847" w15:done="1"/>
  <w15:commentEx w15:paraId="786B1816" w15:paraIdParent="45905847" w15:done="1"/>
  <w15:commentEx w15:paraId="05CB658C" w15:done="1"/>
  <w15:commentEx w15:paraId="676FEE27" w15:paraIdParent="05CB658C" w15:done="1"/>
  <w15:commentEx w15:paraId="18CE1EE0" w15:done="1"/>
  <w15:commentEx w15:paraId="0156A2A0" w15:paraIdParent="18CE1EE0" w15:done="1"/>
  <w15:commentEx w15:paraId="6193CB5A" w15:done="1"/>
  <w15:commentEx w15:paraId="4F67775F" w15:paraIdParent="6193CB5A" w15:done="1"/>
  <w15:commentEx w15:paraId="1A030A5B" w15:done="1"/>
  <w15:commentEx w15:paraId="368353BA" w15:paraIdParent="1A030A5B" w15:done="1"/>
  <w15:commentEx w15:paraId="600D9241" w15:done="1"/>
  <w15:commentEx w15:paraId="4A4D9516" w15:paraIdParent="600D9241" w15:done="1"/>
  <w15:commentEx w15:paraId="356FDD46" w15:paraIdParent="600D9241" w15:done="1"/>
  <w15:commentEx w15:paraId="1A714296" w15:done="1"/>
  <w15:commentEx w15:paraId="1A19C337" w15:paraIdParent="1A714296" w15:done="1"/>
  <w15:commentEx w15:paraId="12884F4D" w15:paraIdParent="1A714296" w15:done="1"/>
  <w15:commentEx w15:paraId="638A36B6" w15:done="0"/>
  <w15:commentEx w15:paraId="34267003" w15:done="1"/>
  <w15:commentEx w15:paraId="1C1B672C" w15:paraIdParent="34267003" w15:done="1"/>
  <w15:commentEx w15:paraId="6584A69C" w15:paraIdParent="34267003" w15:done="1"/>
  <w15:commentEx w15:paraId="15EE7A48" w15:paraIdParent="34267003" w15:done="1"/>
  <w15:commentEx w15:paraId="3A98AA8C" w15:paraIdParent="34267003" w15:done="1"/>
  <w15:commentEx w15:paraId="3B8C9818" w15:done="1"/>
  <w15:commentEx w15:paraId="731C2F30" w15:paraIdParent="3B8C9818" w15:done="1"/>
  <w15:commentEx w15:paraId="0D47541F" w15:paraIdParent="3B8C9818" w15:done="1"/>
  <w15:commentEx w15:paraId="31DAE8D6" w15:done="1"/>
  <w15:commentEx w15:paraId="362328CB" w15:paraIdParent="31DAE8D6" w15:done="1"/>
  <w15:commentEx w15:paraId="7EB7DA1B" w15:done="1"/>
  <w15:commentEx w15:paraId="09BAD819" w15:paraIdParent="7EB7DA1B" w15:done="1"/>
  <w15:commentEx w15:paraId="29EF36EA" w15:done="1"/>
  <w15:commentEx w15:paraId="591A7238" w15:paraIdParent="29EF36EA" w15:done="1"/>
  <w15:commentEx w15:paraId="050ECE86" w15:done="1"/>
  <w15:commentEx w15:paraId="2757C738" w15:paraIdParent="050ECE86" w15:done="1"/>
  <w15:commentEx w15:paraId="06292FDB" w15:done="1"/>
  <w15:commentEx w15:paraId="6E810578" w15:done="0"/>
  <w15:commentEx w15:paraId="73E4DDF0" w15:paraIdParent="6E810578" w15:done="0"/>
  <w15:commentEx w15:paraId="28F84EA1" w15:paraIdParent="6E810578" w15:done="0"/>
  <w15:commentEx w15:paraId="1FA5081D" w15:paraIdParent="6E810578" w15:done="0"/>
  <w15:commentEx w15:paraId="38B08234" w15:done="1"/>
  <w15:commentEx w15:paraId="3E9B59B1" w15:done="0"/>
  <w15:commentEx w15:paraId="22BCE1F1" w15:done="0"/>
  <w15:commentEx w15:paraId="4C30ACEB" w15:done="0"/>
  <w15:commentEx w15:paraId="2B250AC9" w15:done="0"/>
  <w15:commentEx w15:paraId="4F0FA8A6" w15:done="0"/>
  <w15:commentEx w15:paraId="42349A4E" w15:done="0"/>
  <w15:commentEx w15:paraId="71123C10" w15:done="0"/>
  <w15:commentEx w15:paraId="4BC73C59" w15:paraIdParent="71123C10" w15:done="0"/>
  <w15:commentEx w15:paraId="01A60B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6069" w16cex:dateUtc="2022-05-18T16:09:00Z"/>
  <w16cex:commentExtensible w16cex:durableId="26324D34" w16cex:dateUtc="2022-05-20T21:24:00Z"/>
  <w16cex:commentExtensible w16cex:durableId="26324DDD" w16cex:dateUtc="2022-05-20T21:26:00Z"/>
  <w16cex:commentExtensible w16cex:durableId="26324D1B" w16cex:dateUtc="2022-05-20T21:23:00Z"/>
  <w16cex:commentExtensible w16cex:durableId="26324DE7" w16cex:dateUtc="2022-05-20T21:27:00Z"/>
  <w16cex:commentExtensible w16cex:durableId="262DF47F" w16cex:dateUtc="2022-05-17T14:16:00Z"/>
  <w16cex:commentExtensible w16cex:durableId="262E296B" w16cex:dateUtc="2022-05-17T18:02:00Z"/>
  <w16cex:commentExtensible w16cex:durableId="262D13CE" w16cex:dateUtc="2022-05-16T22:17:00Z"/>
  <w16cex:commentExtensible w16cex:durableId="262E2A24" w16cex:dateUtc="2022-05-17T18:05:00Z"/>
  <w16cex:commentExtensible w16cex:durableId="3BE640A0" w16cex:dateUtc="2022-05-25T15:25:00Z"/>
  <w16cex:commentExtensible w16cex:durableId="2638BB3A" w16cex:dateUtc="2022-05-25T18:27:00Z"/>
  <w16cex:commentExtensible w16cex:durableId="262E8009" w16cex:dateUtc="2022-05-18T00:11:00Z"/>
  <w16cex:commentExtensible w16cex:durableId="5CD98D02" w16cex:dateUtc="2022-05-27T15:55:00Z"/>
  <w16cex:commentExtensible w16cex:durableId="262FDCB5" w16cex:dateUtc="2022-05-19T00:59:00Z"/>
  <w16cex:commentExtensible w16cex:durableId="646EFD5C" w16cex:dateUtc="2022-05-25T18:13:00Z"/>
  <w16cex:commentExtensible w16cex:durableId="2638F362" w16cex:dateUtc="2022-05-25T22:26:00Z"/>
  <w16cex:commentExtensible w16cex:durableId="262FDCCE" w16cex:dateUtc="2022-05-19T00:59:00Z"/>
  <w16cex:commentExtensible w16cex:durableId="3B391A68" w16cex:dateUtc="2022-05-25T18:14:00Z"/>
  <w16cex:commentExtensible w16cex:durableId="2638F363" w16cex:dateUtc="2022-05-25T22:26:00Z"/>
  <w16cex:commentExtensible w16cex:durableId="262FDE71" w16cex:dateUtc="2022-05-19T01:06:00Z"/>
  <w16cex:commentExtensible w16cex:durableId="262FB5CD" w16cex:dateUtc="2022-05-18T22:13:00Z"/>
  <w16cex:commentExtensible w16cex:durableId="262FB8DC" w16cex:dateUtc="2022-05-18T22:26:00Z"/>
  <w16cex:commentExtensible w16cex:durableId="2630AF41" w16cex:dateUtc="2022-05-19T15:57:00Z"/>
  <w16cex:commentExtensible w16cex:durableId="7DEA70EA" w16cex:dateUtc="2022-05-25T18:40:00Z"/>
  <w16cex:commentExtensible w16cex:durableId="2638F37F" w16cex:dateUtc="2022-05-25T22:27:00Z"/>
  <w16cex:commentExtensible w16cex:durableId="0B416D88" w16cex:dateUtc="2022-05-25T18:41:00Z"/>
  <w16cex:commentExtensible w16cex:durableId="26390A9C" w16cex:dateUtc="2022-05-26T00:05:00Z"/>
  <w16cex:commentExtensible w16cex:durableId="3DC77E9B" w16cex:dateUtc="2022-05-27T16:21:00Z"/>
  <w16cex:commentExtensible w16cex:durableId="2630C4C2" w16cex:dateUtc="2022-05-13T22:15:00Z"/>
  <w16cex:commentExtensible w16cex:durableId="2630C4C1" w16cex:dateUtc="2022-05-19T14:45:00Z"/>
  <w16cex:commentExtensible w16cex:durableId="51192714" w16cex:dateUtc="2022-05-25T19:48:00Z"/>
  <w16cex:commentExtensible w16cex:durableId="2638E126" w16cex:dateUtc="2022-05-25T21:08:00Z"/>
  <w16cex:commentExtensible w16cex:durableId="2630C4BD" w16cex:dateUtc="2022-05-13T22:15:00Z"/>
  <w16cex:commentExtensible w16cex:durableId="2630C4BC" w16cex:dateUtc="2022-05-19T14:45:00Z"/>
  <w16cex:commentExtensible w16cex:durableId="2630C5BC" w16cex:dateUtc="2022-05-19T13:21:00Z"/>
  <w16cex:commentExtensible w16cex:durableId="12290A8E" w16cex:dateUtc="2022-05-25T20:04:00Z"/>
  <w16cex:commentExtensible w16cex:durableId="26311871" w16cex:dateUtc="2022-05-16T15:23:00Z"/>
  <w16cex:commentExtensible w16cex:durableId="262F56B3" w16cex:dateUtc="2022-05-18T15:27:00Z"/>
  <w16cex:commentExtensible w16cex:durableId="262F56DB" w16cex:dateUtc="2022-05-18T15:28:00Z"/>
  <w16cex:commentExtensible w16cex:durableId="262F56F4" w16cex:dateUtc="2022-05-18T15:28:00Z"/>
  <w16cex:commentExtensible w16cex:durableId="2E3B9D90" w16cex:dateUtc="2022-05-30T12:47:00Z"/>
  <w16cex:commentExtensible w16cex:durableId="262CE856" w16cex:dateUtc="2022-05-16T19:12:00Z"/>
  <w16cex:commentExtensible w16cex:durableId="262F5AAE" w16cex:dateUtc="2022-05-18T15:44:00Z"/>
  <w16cex:commentExtensible w16cex:durableId="263B8FB4" w16cex:dateUtc="2022-05-27T21:58:00Z"/>
  <w16cex:commentExtensible w16cex:durableId="262F64F0" w16cex:dateUtc="2022-05-18T16:28:00Z"/>
  <w16cex:commentExtensible w16cex:durableId="263B9225" w16cex:dateUtc="2022-05-27T22:08:00Z"/>
  <w16cex:commentExtensible w16cex:durableId="263B922C" w16cex:dateUtc="2022-05-27T22:08:00Z"/>
  <w16cex:commentExtensible w16cex:durableId="263B922F" w16cex:dateUtc="2022-05-27T22:08:00Z"/>
  <w16cex:commentExtensible w16cex:durableId="263B9066" w16cex:dateUtc="2022-05-27T22:01:00Z"/>
  <w16cex:commentExtensible w16cex:durableId="263BC29D" w16cex:dateUtc="2022-05-28T01:35:00Z"/>
  <w16cex:commentExtensible w16cex:durableId="262FC762" w16cex:dateUtc="2022-05-18T2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B569FF" w16cid:durableId="262F6069"/>
  <w16cid:commentId w16cid:paraId="065CABFF" w16cid:durableId="26324D34"/>
  <w16cid:commentId w16cid:paraId="5E15A324" w16cid:durableId="26324DDD"/>
  <w16cid:commentId w16cid:paraId="45905847" w16cid:durableId="26324D1B"/>
  <w16cid:commentId w16cid:paraId="786B1816" w16cid:durableId="26324DE7"/>
  <w16cid:commentId w16cid:paraId="05CB658C" w16cid:durableId="262DF47F"/>
  <w16cid:commentId w16cid:paraId="676FEE27" w16cid:durableId="262E296B"/>
  <w16cid:commentId w16cid:paraId="18CE1EE0" w16cid:durableId="262D13CE"/>
  <w16cid:commentId w16cid:paraId="0156A2A0" w16cid:durableId="262E2A24"/>
  <w16cid:commentId w16cid:paraId="6193CB5A" w16cid:durableId="3BE640A0"/>
  <w16cid:commentId w16cid:paraId="4F67775F" w16cid:durableId="2638BB3A"/>
  <w16cid:commentId w16cid:paraId="1A030A5B" w16cid:durableId="262E8009"/>
  <w16cid:commentId w16cid:paraId="368353BA" w16cid:durableId="5CD98D02"/>
  <w16cid:commentId w16cid:paraId="600D9241" w16cid:durableId="262FDCB5"/>
  <w16cid:commentId w16cid:paraId="4A4D9516" w16cid:durableId="646EFD5C"/>
  <w16cid:commentId w16cid:paraId="356FDD46" w16cid:durableId="2638F362"/>
  <w16cid:commentId w16cid:paraId="1A714296" w16cid:durableId="262FDCCE"/>
  <w16cid:commentId w16cid:paraId="1A19C337" w16cid:durableId="3B391A68"/>
  <w16cid:commentId w16cid:paraId="12884F4D" w16cid:durableId="2638F363"/>
  <w16cid:commentId w16cid:paraId="638A36B6" w16cid:durableId="262FDE71"/>
  <w16cid:commentId w16cid:paraId="34267003" w16cid:durableId="262FB5CD"/>
  <w16cid:commentId w16cid:paraId="1C1B672C" w16cid:durableId="262FB8DC"/>
  <w16cid:commentId w16cid:paraId="6584A69C" w16cid:durableId="2630AF41"/>
  <w16cid:commentId w16cid:paraId="15EE7A48" w16cid:durableId="7DEA70EA"/>
  <w16cid:commentId w16cid:paraId="3A98AA8C" w16cid:durableId="2638F37F"/>
  <w16cid:commentId w16cid:paraId="3B8C9818" w16cid:durableId="0B416D88"/>
  <w16cid:commentId w16cid:paraId="731C2F30" w16cid:durableId="26390A9C"/>
  <w16cid:commentId w16cid:paraId="0D47541F" w16cid:durableId="3DC77E9B"/>
  <w16cid:commentId w16cid:paraId="31DAE8D6" w16cid:durableId="2630C4C2"/>
  <w16cid:commentId w16cid:paraId="362328CB" w16cid:durableId="2630C4C1"/>
  <w16cid:commentId w16cid:paraId="7EB7DA1B" w16cid:durableId="51192714"/>
  <w16cid:commentId w16cid:paraId="09BAD819" w16cid:durableId="2638E126"/>
  <w16cid:commentId w16cid:paraId="29EF36EA" w16cid:durableId="2630C4BD"/>
  <w16cid:commentId w16cid:paraId="591A7238" w16cid:durableId="2630C4BC"/>
  <w16cid:commentId w16cid:paraId="050ECE86" w16cid:durableId="2630C5BC"/>
  <w16cid:commentId w16cid:paraId="2757C738" w16cid:durableId="12290A8E"/>
  <w16cid:commentId w16cid:paraId="06292FDB" w16cid:durableId="26311871"/>
  <w16cid:commentId w16cid:paraId="6E810578" w16cid:durableId="262F56B3"/>
  <w16cid:commentId w16cid:paraId="73E4DDF0" w16cid:durableId="262F56DB"/>
  <w16cid:commentId w16cid:paraId="28F84EA1" w16cid:durableId="262F56F4"/>
  <w16cid:commentId w16cid:paraId="1FA5081D" w16cid:durableId="2E3B9D90"/>
  <w16cid:commentId w16cid:paraId="38B08234" w16cid:durableId="262CE856"/>
  <w16cid:commentId w16cid:paraId="3E9B59B1" w16cid:durableId="262F5AAE"/>
  <w16cid:commentId w16cid:paraId="22BCE1F1" w16cid:durableId="263B8FB4"/>
  <w16cid:commentId w16cid:paraId="4C30ACEB" w16cid:durableId="262F64F0"/>
  <w16cid:commentId w16cid:paraId="2B250AC9" w16cid:durableId="263B9225"/>
  <w16cid:commentId w16cid:paraId="4F0FA8A6" w16cid:durableId="263B922C"/>
  <w16cid:commentId w16cid:paraId="42349A4E" w16cid:durableId="263B922F"/>
  <w16cid:commentId w16cid:paraId="71123C10" w16cid:durableId="263B9066"/>
  <w16cid:commentId w16cid:paraId="4BC73C59" w16cid:durableId="263BC29D"/>
  <w16cid:commentId w16cid:paraId="01A60B46" w16cid:durableId="262FC7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F119C" w14:textId="77777777" w:rsidR="007031FF" w:rsidRDefault="007031FF" w:rsidP="00412CC1">
      <w:pPr>
        <w:spacing w:after="0" w:line="240" w:lineRule="auto"/>
      </w:pPr>
      <w:r>
        <w:separator/>
      </w:r>
    </w:p>
  </w:endnote>
  <w:endnote w:type="continuationSeparator" w:id="0">
    <w:p w14:paraId="015FBE31" w14:textId="77777777" w:rsidR="007031FF" w:rsidRDefault="007031FF" w:rsidP="00412CC1">
      <w:pPr>
        <w:spacing w:after="0" w:line="240" w:lineRule="auto"/>
      </w:pPr>
      <w:r>
        <w:continuationSeparator/>
      </w:r>
    </w:p>
  </w:endnote>
  <w:endnote w:type="continuationNotice" w:id="1">
    <w:p w14:paraId="72790B2F" w14:textId="77777777" w:rsidR="007031FF" w:rsidRDefault="007031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47" w:author="Bhaswanth Koka" w:date="2022-05-26T06:11:00Z">
        <w:tblPr>
          <w:tblStyle w:val="TableGrid"/>
          <w:tblW w:w="0" w:type="nil"/>
          <w:tblLayout w:type="fixed"/>
          <w:tblLook w:val="06A0" w:firstRow="1" w:lastRow="0" w:firstColumn="1" w:lastColumn="0" w:noHBand="1" w:noVBand="1"/>
        </w:tblPr>
      </w:tblPrChange>
    </w:tblPr>
    <w:tblGrid>
      <w:gridCol w:w="4650"/>
      <w:gridCol w:w="4650"/>
      <w:gridCol w:w="4650"/>
      <w:tblGridChange w:id="48">
        <w:tblGrid>
          <w:gridCol w:w="4650"/>
          <w:gridCol w:w="4650"/>
          <w:gridCol w:w="4650"/>
        </w:tblGrid>
      </w:tblGridChange>
    </w:tblGrid>
    <w:tr w:rsidR="3F1710F1" w14:paraId="73F2FEE6" w14:textId="77777777" w:rsidTr="3F1710F1">
      <w:tc>
        <w:tcPr>
          <w:tcW w:w="4650" w:type="dxa"/>
          <w:tcPrChange w:id="49" w:author="Bhaswanth Koka" w:date="2022-05-26T06:11:00Z">
            <w:tcPr>
              <w:tcW w:w="4650" w:type="dxa"/>
            </w:tcPr>
          </w:tcPrChange>
        </w:tcPr>
        <w:p w14:paraId="2E5DFE8B" w14:textId="7A9EBF4E" w:rsidR="3F1710F1" w:rsidRDefault="3F1710F1">
          <w:pPr>
            <w:pStyle w:val="Header"/>
            <w:ind w:left="-115"/>
            <w:jc w:val="left"/>
            <w:pPrChange w:id="50" w:author="Bhaswanth Koka" w:date="2022-05-26T06:11:00Z">
              <w:pPr/>
            </w:pPrChange>
          </w:pPr>
        </w:p>
      </w:tc>
      <w:tc>
        <w:tcPr>
          <w:tcW w:w="4650" w:type="dxa"/>
          <w:tcPrChange w:id="51" w:author="Bhaswanth Koka" w:date="2022-05-26T06:11:00Z">
            <w:tcPr>
              <w:tcW w:w="4650" w:type="dxa"/>
            </w:tcPr>
          </w:tcPrChange>
        </w:tcPr>
        <w:p w14:paraId="233DB587" w14:textId="6A08C2A7" w:rsidR="3F1710F1" w:rsidRDefault="3F1710F1">
          <w:pPr>
            <w:pStyle w:val="Header"/>
            <w:jc w:val="center"/>
            <w:pPrChange w:id="52" w:author="Bhaswanth Koka" w:date="2022-05-26T06:11:00Z">
              <w:pPr/>
            </w:pPrChange>
          </w:pPr>
        </w:p>
      </w:tc>
      <w:tc>
        <w:tcPr>
          <w:tcW w:w="4650" w:type="dxa"/>
          <w:tcPrChange w:id="53" w:author="Bhaswanth Koka" w:date="2022-05-26T06:11:00Z">
            <w:tcPr>
              <w:tcW w:w="4650" w:type="dxa"/>
            </w:tcPr>
          </w:tcPrChange>
        </w:tcPr>
        <w:p w14:paraId="754F982E" w14:textId="4865916B" w:rsidR="3F1710F1" w:rsidRDefault="3F1710F1">
          <w:pPr>
            <w:pStyle w:val="Header"/>
            <w:ind w:right="-115"/>
            <w:jc w:val="right"/>
            <w:pPrChange w:id="54" w:author="Bhaswanth Koka" w:date="2022-05-26T06:11:00Z">
              <w:pPr/>
            </w:pPrChange>
          </w:pPr>
        </w:p>
      </w:tc>
    </w:tr>
  </w:tbl>
  <w:p w14:paraId="7EDCAD7A" w14:textId="67ECC326" w:rsidR="00D74C56" w:rsidRDefault="00D74C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88" w:author="Bhaswanth Koka" w:date="2022-05-26T06:11:00Z">
        <w:tblPr>
          <w:tblStyle w:val="TableGrid"/>
          <w:tblW w:w="0" w:type="nil"/>
          <w:tblLayout w:type="fixed"/>
          <w:tblLook w:val="06A0" w:firstRow="1" w:lastRow="0" w:firstColumn="1" w:lastColumn="0" w:noHBand="1" w:noVBand="1"/>
        </w:tblPr>
      </w:tblPrChange>
    </w:tblPr>
    <w:tblGrid>
      <w:gridCol w:w="4650"/>
      <w:gridCol w:w="4650"/>
      <w:gridCol w:w="4650"/>
      <w:tblGridChange w:id="89">
        <w:tblGrid>
          <w:gridCol w:w="4650"/>
          <w:gridCol w:w="4650"/>
          <w:gridCol w:w="4650"/>
        </w:tblGrid>
      </w:tblGridChange>
    </w:tblGrid>
    <w:tr w:rsidR="3F1710F1" w14:paraId="33F95F63" w14:textId="77777777" w:rsidTr="3F1710F1">
      <w:tc>
        <w:tcPr>
          <w:tcW w:w="4650" w:type="dxa"/>
          <w:tcPrChange w:id="90" w:author="Bhaswanth Koka" w:date="2022-05-26T06:11:00Z">
            <w:tcPr>
              <w:tcW w:w="4650" w:type="dxa"/>
            </w:tcPr>
          </w:tcPrChange>
        </w:tcPr>
        <w:p w14:paraId="1F8D2A48" w14:textId="6B9C3E8F" w:rsidR="3F1710F1" w:rsidRDefault="3F1710F1">
          <w:pPr>
            <w:pStyle w:val="Header"/>
            <w:ind w:left="-115"/>
            <w:jc w:val="left"/>
            <w:pPrChange w:id="91" w:author="Bhaswanth Koka" w:date="2022-05-26T06:11:00Z">
              <w:pPr/>
            </w:pPrChange>
          </w:pPr>
        </w:p>
      </w:tc>
      <w:tc>
        <w:tcPr>
          <w:tcW w:w="4650" w:type="dxa"/>
          <w:tcPrChange w:id="92" w:author="Bhaswanth Koka" w:date="2022-05-26T06:11:00Z">
            <w:tcPr>
              <w:tcW w:w="4650" w:type="dxa"/>
            </w:tcPr>
          </w:tcPrChange>
        </w:tcPr>
        <w:p w14:paraId="36B2CC0B" w14:textId="792F2D2E" w:rsidR="3F1710F1" w:rsidRDefault="3F1710F1">
          <w:pPr>
            <w:pStyle w:val="Header"/>
            <w:jc w:val="center"/>
            <w:pPrChange w:id="93" w:author="Bhaswanth Koka" w:date="2022-05-26T06:11:00Z">
              <w:pPr/>
            </w:pPrChange>
          </w:pPr>
        </w:p>
      </w:tc>
      <w:tc>
        <w:tcPr>
          <w:tcW w:w="4650" w:type="dxa"/>
          <w:tcPrChange w:id="94" w:author="Bhaswanth Koka" w:date="2022-05-26T06:11:00Z">
            <w:tcPr>
              <w:tcW w:w="4650" w:type="dxa"/>
            </w:tcPr>
          </w:tcPrChange>
        </w:tcPr>
        <w:p w14:paraId="010E5362" w14:textId="1A0A3CA8" w:rsidR="3F1710F1" w:rsidRDefault="3F1710F1">
          <w:pPr>
            <w:pStyle w:val="Header"/>
            <w:ind w:right="-115"/>
            <w:jc w:val="right"/>
            <w:pPrChange w:id="95" w:author="Bhaswanth Koka" w:date="2022-05-26T06:11:00Z">
              <w:pPr/>
            </w:pPrChange>
          </w:pPr>
        </w:p>
      </w:tc>
    </w:tr>
  </w:tbl>
  <w:p w14:paraId="7D80721A" w14:textId="3072C34F" w:rsidR="00D74C56" w:rsidRDefault="00D74C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140" w:author="Bhaswanth Koka" w:date="2022-05-26T06:11:00Z">
        <w:tblPr>
          <w:tblStyle w:val="TableGrid"/>
          <w:tblW w:w="0" w:type="nil"/>
          <w:tblLayout w:type="fixed"/>
          <w:tblLook w:val="06A0" w:firstRow="1" w:lastRow="0" w:firstColumn="1" w:lastColumn="0" w:noHBand="1" w:noVBand="1"/>
        </w:tblPr>
      </w:tblPrChange>
    </w:tblPr>
    <w:tblGrid>
      <w:gridCol w:w="4650"/>
      <w:gridCol w:w="4650"/>
      <w:gridCol w:w="4650"/>
      <w:tblGridChange w:id="141">
        <w:tblGrid>
          <w:gridCol w:w="4650"/>
          <w:gridCol w:w="4650"/>
          <w:gridCol w:w="4650"/>
        </w:tblGrid>
      </w:tblGridChange>
    </w:tblGrid>
    <w:tr w:rsidR="3F1710F1" w14:paraId="4B12CCCA" w14:textId="77777777" w:rsidTr="3F1710F1">
      <w:tc>
        <w:tcPr>
          <w:tcW w:w="4650" w:type="dxa"/>
          <w:tcPrChange w:id="142" w:author="Bhaswanth Koka" w:date="2022-05-26T06:11:00Z">
            <w:tcPr>
              <w:tcW w:w="4650" w:type="dxa"/>
            </w:tcPr>
          </w:tcPrChange>
        </w:tcPr>
        <w:p w14:paraId="25368A3F" w14:textId="55A02277" w:rsidR="3F1710F1" w:rsidRDefault="3F1710F1">
          <w:pPr>
            <w:pStyle w:val="Header"/>
            <w:ind w:left="-115"/>
            <w:jc w:val="left"/>
            <w:pPrChange w:id="143" w:author="Bhaswanth Koka" w:date="2022-05-26T06:11:00Z">
              <w:pPr/>
            </w:pPrChange>
          </w:pPr>
        </w:p>
      </w:tc>
      <w:tc>
        <w:tcPr>
          <w:tcW w:w="4650" w:type="dxa"/>
          <w:tcPrChange w:id="144" w:author="Bhaswanth Koka" w:date="2022-05-26T06:11:00Z">
            <w:tcPr>
              <w:tcW w:w="4650" w:type="dxa"/>
            </w:tcPr>
          </w:tcPrChange>
        </w:tcPr>
        <w:p w14:paraId="32265A34" w14:textId="50CE893F" w:rsidR="3F1710F1" w:rsidRDefault="3F1710F1">
          <w:pPr>
            <w:pStyle w:val="Header"/>
            <w:jc w:val="center"/>
            <w:pPrChange w:id="145" w:author="Bhaswanth Koka" w:date="2022-05-26T06:11:00Z">
              <w:pPr/>
            </w:pPrChange>
          </w:pPr>
        </w:p>
      </w:tc>
      <w:tc>
        <w:tcPr>
          <w:tcW w:w="4650" w:type="dxa"/>
          <w:tcPrChange w:id="146" w:author="Bhaswanth Koka" w:date="2022-05-26T06:11:00Z">
            <w:tcPr>
              <w:tcW w:w="4650" w:type="dxa"/>
            </w:tcPr>
          </w:tcPrChange>
        </w:tcPr>
        <w:p w14:paraId="06FD9CB0" w14:textId="2BDC5866" w:rsidR="3F1710F1" w:rsidRDefault="3F1710F1">
          <w:pPr>
            <w:pStyle w:val="Header"/>
            <w:ind w:right="-115"/>
            <w:jc w:val="right"/>
            <w:pPrChange w:id="147" w:author="Bhaswanth Koka" w:date="2022-05-26T06:11:00Z">
              <w:pPr/>
            </w:pPrChange>
          </w:pPr>
        </w:p>
      </w:tc>
    </w:tr>
  </w:tbl>
  <w:p w14:paraId="14DD4E58" w14:textId="6F88A6DF" w:rsidR="00D74C56" w:rsidRDefault="00D74C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F8139" w14:textId="77777777" w:rsidR="007031FF" w:rsidRDefault="007031FF" w:rsidP="00412CC1">
      <w:pPr>
        <w:spacing w:after="0" w:line="240" w:lineRule="auto"/>
      </w:pPr>
      <w:r>
        <w:separator/>
      </w:r>
    </w:p>
  </w:footnote>
  <w:footnote w:type="continuationSeparator" w:id="0">
    <w:p w14:paraId="1A5155C3" w14:textId="77777777" w:rsidR="007031FF" w:rsidRDefault="007031FF" w:rsidP="00412CC1">
      <w:pPr>
        <w:spacing w:after="0" w:line="240" w:lineRule="auto"/>
      </w:pPr>
      <w:r>
        <w:continuationSeparator/>
      </w:r>
    </w:p>
  </w:footnote>
  <w:footnote w:type="continuationNotice" w:id="1">
    <w:p w14:paraId="5725BDFD" w14:textId="77777777" w:rsidR="007031FF" w:rsidRDefault="007031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39" w:author="Bhaswanth Koka" w:date="2022-05-26T06:11:00Z">
        <w:tblPr>
          <w:tblStyle w:val="TableGrid"/>
          <w:tblW w:w="0" w:type="nil"/>
          <w:tblLayout w:type="fixed"/>
          <w:tblLook w:val="06A0" w:firstRow="1" w:lastRow="0" w:firstColumn="1" w:lastColumn="0" w:noHBand="1" w:noVBand="1"/>
        </w:tblPr>
      </w:tblPrChange>
    </w:tblPr>
    <w:tblGrid>
      <w:gridCol w:w="4650"/>
      <w:gridCol w:w="4650"/>
      <w:gridCol w:w="4650"/>
      <w:tblGridChange w:id="40">
        <w:tblGrid>
          <w:gridCol w:w="4650"/>
          <w:gridCol w:w="4650"/>
          <w:gridCol w:w="4650"/>
        </w:tblGrid>
      </w:tblGridChange>
    </w:tblGrid>
    <w:tr w:rsidR="3F1710F1" w14:paraId="490E4D1E" w14:textId="77777777" w:rsidTr="3F1710F1">
      <w:tc>
        <w:tcPr>
          <w:tcW w:w="4650" w:type="dxa"/>
          <w:tcPrChange w:id="41" w:author="Bhaswanth Koka" w:date="2022-05-26T06:11:00Z">
            <w:tcPr>
              <w:tcW w:w="4650" w:type="dxa"/>
            </w:tcPr>
          </w:tcPrChange>
        </w:tcPr>
        <w:p w14:paraId="1415FC8A" w14:textId="054EF2B1" w:rsidR="3F1710F1" w:rsidRDefault="3F1710F1">
          <w:pPr>
            <w:pStyle w:val="Header"/>
            <w:ind w:left="-115"/>
            <w:jc w:val="left"/>
            <w:pPrChange w:id="42" w:author="Bhaswanth Koka" w:date="2022-05-26T06:11:00Z">
              <w:pPr/>
            </w:pPrChange>
          </w:pPr>
        </w:p>
      </w:tc>
      <w:tc>
        <w:tcPr>
          <w:tcW w:w="4650" w:type="dxa"/>
          <w:tcPrChange w:id="43" w:author="Bhaswanth Koka" w:date="2022-05-26T06:11:00Z">
            <w:tcPr>
              <w:tcW w:w="4650" w:type="dxa"/>
            </w:tcPr>
          </w:tcPrChange>
        </w:tcPr>
        <w:p w14:paraId="51922FD8" w14:textId="1A2FA7E7" w:rsidR="3F1710F1" w:rsidRDefault="3F1710F1">
          <w:pPr>
            <w:pStyle w:val="Header"/>
            <w:jc w:val="center"/>
            <w:pPrChange w:id="44" w:author="Bhaswanth Koka" w:date="2022-05-26T06:11:00Z">
              <w:pPr/>
            </w:pPrChange>
          </w:pPr>
        </w:p>
      </w:tc>
      <w:tc>
        <w:tcPr>
          <w:tcW w:w="4650" w:type="dxa"/>
          <w:tcPrChange w:id="45" w:author="Bhaswanth Koka" w:date="2022-05-26T06:11:00Z">
            <w:tcPr>
              <w:tcW w:w="4650" w:type="dxa"/>
            </w:tcPr>
          </w:tcPrChange>
        </w:tcPr>
        <w:p w14:paraId="4C151BA4" w14:textId="53A7EDED" w:rsidR="3F1710F1" w:rsidRDefault="3F1710F1">
          <w:pPr>
            <w:pStyle w:val="Header"/>
            <w:ind w:right="-115"/>
            <w:jc w:val="right"/>
            <w:pPrChange w:id="46" w:author="Bhaswanth Koka" w:date="2022-05-26T06:11:00Z">
              <w:pPr/>
            </w:pPrChange>
          </w:pPr>
        </w:p>
      </w:tc>
    </w:tr>
  </w:tbl>
  <w:p w14:paraId="19F3EA00" w14:textId="1857C969" w:rsidR="00D74C56" w:rsidRDefault="00D74C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80" w:author="Bhaswanth Koka" w:date="2022-05-26T06:11:00Z">
        <w:tblPr>
          <w:tblStyle w:val="TableGrid"/>
          <w:tblW w:w="0" w:type="nil"/>
          <w:tblLayout w:type="fixed"/>
          <w:tblLook w:val="06A0" w:firstRow="1" w:lastRow="0" w:firstColumn="1" w:lastColumn="0" w:noHBand="1" w:noVBand="1"/>
        </w:tblPr>
      </w:tblPrChange>
    </w:tblPr>
    <w:tblGrid>
      <w:gridCol w:w="4650"/>
      <w:gridCol w:w="4650"/>
      <w:gridCol w:w="4650"/>
      <w:tblGridChange w:id="81">
        <w:tblGrid>
          <w:gridCol w:w="4650"/>
          <w:gridCol w:w="4650"/>
          <w:gridCol w:w="4650"/>
        </w:tblGrid>
      </w:tblGridChange>
    </w:tblGrid>
    <w:tr w:rsidR="3F1710F1" w14:paraId="155E7FD6" w14:textId="77777777" w:rsidTr="3F1710F1">
      <w:tc>
        <w:tcPr>
          <w:tcW w:w="4650" w:type="dxa"/>
          <w:tcPrChange w:id="82" w:author="Bhaswanth Koka" w:date="2022-05-26T06:11:00Z">
            <w:tcPr>
              <w:tcW w:w="4650" w:type="dxa"/>
            </w:tcPr>
          </w:tcPrChange>
        </w:tcPr>
        <w:p w14:paraId="0E2C0107" w14:textId="2510B27D" w:rsidR="3F1710F1" w:rsidRDefault="3F1710F1">
          <w:pPr>
            <w:pStyle w:val="Header"/>
            <w:ind w:left="-115"/>
            <w:jc w:val="left"/>
            <w:pPrChange w:id="83" w:author="Bhaswanth Koka" w:date="2022-05-26T06:11:00Z">
              <w:pPr/>
            </w:pPrChange>
          </w:pPr>
        </w:p>
      </w:tc>
      <w:tc>
        <w:tcPr>
          <w:tcW w:w="4650" w:type="dxa"/>
          <w:tcPrChange w:id="84" w:author="Bhaswanth Koka" w:date="2022-05-26T06:11:00Z">
            <w:tcPr>
              <w:tcW w:w="4650" w:type="dxa"/>
            </w:tcPr>
          </w:tcPrChange>
        </w:tcPr>
        <w:p w14:paraId="268F69D0" w14:textId="57463B35" w:rsidR="3F1710F1" w:rsidRDefault="3F1710F1">
          <w:pPr>
            <w:pStyle w:val="Header"/>
            <w:jc w:val="center"/>
            <w:pPrChange w:id="85" w:author="Bhaswanth Koka" w:date="2022-05-26T06:11:00Z">
              <w:pPr/>
            </w:pPrChange>
          </w:pPr>
        </w:p>
      </w:tc>
      <w:tc>
        <w:tcPr>
          <w:tcW w:w="4650" w:type="dxa"/>
          <w:tcPrChange w:id="86" w:author="Bhaswanth Koka" w:date="2022-05-26T06:11:00Z">
            <w:tcPr>
              <w:tcW w:w="4650" w:type="dxa"/>
            </w:tcPr>
          </w:tcPrChange>
        </w:tcPr>
        <w:p w14:paraId="298E2D8C" w14:textId="687FF8F5" w:rsidR="3F1710F1" w:rsidRDefault="3F1710F1">
          <w:pPr>
            <w:pStyle w:val="Header"/>
            <w:ind w:right="-115"/>
            <w:jc w:val="right"/>
            <w:pPrChange w:id="87" w:author="Bhaswanth Koka" w:date="2022-05-26T06:11:00Z">
              <w:pPr/>
            </w:pPrChange>
          </w:pPr>
        </w:p>
      </w:tc>
    </w:tr>
  </w:tbl>
  <w:p w14:paraId="24DF831D" w14:textId="0A3CABD9" w:rsidR="00D74C56" w:rsidRDefault="00D74C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132" w:author="Bhaswanth Koka" w:date="2022-05-26T06:11:00Z">
        <w:tblPr>
          <w:tblStyle w:val="TableGrid"/>
          <w:tblW w:w="0" w:type="nil"/>
          <w:tblLayout w:type="fixed"/>
          <w:tblLook w:val="06A0" w:firstRow="1" w:lastRow="0" w:firstColumn="1" w:lastColumn="0" w:noHBand="1" w:noVBand="1"/>
        </w:tblPr>
      </w:tblPrChange>
    </w:tblPr>
    <w:tblGrid>
      <w:gridCol w:w="4650"/>
      <w:gridCol w:w="4650"/>
      <w:gridCol w:w="4650"/>
      <w:tblGridChange w:id="133">
        <w:tblGrid>
          <w:gridCol w:w="4650"/>
          <w:gridCol w:w="4650"/>
          <w:gridCol w:w="4650"/>
        </w:tblGrid>
      </w:tblGridChange>
    </w:tblGrid>
    <w:tr w:rsidR="3F1710F1" w14:paraId="0E880A6F" w14:textId="77777777" w:rsidTr="3F1710F1">
      <w:tc>
        <w:tcPr>
          <w:tcW w:w="4650" w:type="dxa"/>
          <w:tcPrChange w:id="134" w:author="Bhaswanth Koka" w:date="2022-05-26T06:11:00Z">
            <w:tcPr>
              <w:tcW w:w="4650" w:type="dxa"/>
            </w:tcPr>
          </w:tcPrChange>
        </w:tcPr>
        <w:p w14:paraId="281E135F" w14:textId="2694DB00" w:rsidR="3F1710F1" w:rsidRDefault="3F1710F1">
          <w:pPr>
            <w:pStyle w:val="Header"/>
            <w:ind w:left="-115"/>
            <w:jc w:val="left"/>
            <w:pPrChange w:id="135" w:author="Bhaswanth Koka" w:date="2022-05-26T06:11:00Z">
              <w:pPr/>
            </w:pPrChange>
          </w:pPr>
        </w:p>
      </w:tc>
      <w:tc>
        <w:tcPr>
          <w:tcW w:w="4650" w:type="dxa"/>
          <w:tcPrChange w:id="136" w:author="Bhaswanth Koka" w:date="2022-05-26T06:11:00Z">
            <w:tcPr>
              <w:tcW w:w="4650" w:type="dxa"/>
            </w:tcPr>
          </w:tcPrChange>
        </w:tcPr>
        <w:p w14:paraId="78297E26" w14:textId="69ECB9B9" w:rsidR="3F1710F1" w:rsidRDefault="3F1710F1">
          <w:pPr>
            <w:pStyle w:val="Header"/>
            <w:jc w:val="center"/>
            <w:pPrChange w:id="137" w:author="Bhaswanth Koka" w:date="2022-05-26T06:11:00Z">
              <w:pPr/>
            </w:pPrChange>
          </w:pPr>
        </w:p>
      </w:tc>
      <w:tc>
        <w:tcPr>
          <w:tcW w:w="4650" w:type="dxa"/>
          <w:tcPrChange w:id="138" w:author="Bhaswanth Koka" w:date="2022-05-26T06:11:00Z">
            <w:tcPr>
              <w:tcW w:w="4650" w:type="dxa"/>
            </w:tcPr>
          </w:tcPrChange>
        </w:tcPr>
        <w:p w14:paraId="437AF358" w14:textId="71820D67" w:rsidR="3F1710F1" w:rsidRDefault="3F1710F1">
          <w:pPr>
            <w:pStyle w:val="Header"/>
            <w:ind w:right="-115"/>
            <w:jc w:val="right"/>
            <w:pPrChange w:id="139" w:author="Bhaswanth Koka" w:date="2022-05-26T06:11:00Z">
              <w:pPr/>
            </w:pPrChange>
          </w:pPr>
        </w:p>
      </w:tc>
    </w:tr>
  </w:tbl>
  <w:p w14:paraId="585C9A7E" w14:textId="5F659920" w:rsidR="00D74C56" w:rsidRDefault="00D74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6FAE7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365A5"/>
    <w:multiLevelType w:val="hybridMultilevel"/>
    <w:tmpl w:val="6D24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C2562"/>
    <w:multiLevelType w:val="hybridMultilevel"/>
    <w:tmpl w:val="6A3010D2"/>
    <w:lvl w:ilvl="0" w:tplc="FFFFFFFF">
      <w:start w:val="1"/>
      <w:numFmt w:val="upperLetter"/>
      <w:lvlText w:val="%1."/>
      <w:lvlJc w:val="left"/>
      <w:pPr>
        <w:ind w:left="720" w:hanging="360"/>
      </w:pPr>
      <w:rPr>
        <w:rFonts w:hint="default"/>
        <w:b w:val="0"/>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151602"/>
    <w:multiLevelType w:val="hybridMultilevel"/>
    <w:tmpl w:val="F7E832FC"/>
    <w:lvl w:ilvl="0" w:tplc="04090015">
      <w:start w:val="1"/>
      <w:numFmt w:val="upperLetter"/>
      <w:lvlText w:val="%1."/>
      <w:lvlJc w:val="left"/>
      <w:pPr>
        <w:ind w:left="720" w:hanging="360"/>
      </w:pPr>
      <w:rPr>
        <w:rFonts w:hint="default"/>
        <w:b w:val="0"/>
        <w:sz w:val="18"/>
      </w:rPr>
    </w:lvl>
    <w:lvl w:ilvl="1" w:tplc="7242B71A">
      <w:start w:val="1"/>
      <w:numFmt w:val="lowerLetter"/>
      <w:lvlText w:val="%2."/>
      <w:lvlJc w:val="left"/>
      <w:pPr>
        <w:ind w:left="1440" w:hanging="360"/>
      </w:pPr>
      <w:rPr>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252707"/>
    <w:multiLevelType w:val="hybridMultilevel"/>
    <w:tmpl w:val="2AE02DD6"/>
    <w:lvl w:ilvl="0" w:tplc="96DE39B0">
      <w:start w:val="2"/>
      <w:numFmt w:val="upperLetter"/>
      <w:lvlText w:val="%1."/>
      <w:lvlJc w:val="left"/>
      <w:pPr>
        <w:ind w:left="720" w:hanging="360"/>
      </w:pPr>
      <w:rPr>
        <w:rFonts w:hint="default"/>
        <w:b w:val="0"/>
        <w:sz w:val="18"/>
      </w:r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A1B7C"/>
    <w:multiLevelType w:val="hybridMultilevel"/>
    <w:tmpl w:val="6A3010D2"/>
    <w:lvl w:ilvl="0" w:tplc="FFFFFFFF">
      <w:start w:val="1"/>
      <w:numFmt w:val="upperLetter"/>
      <w:lvlText w:val="%1."/>
      <w:lvlJc w:val="left"/>
      <w:pPr>
        <w:ind w:left="720" w:hanging="360"/>
      </w:pPr>
      <w:rPr>
        <w:rFonts w:hint="default"/>
        <w:b w:val="0"/>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B2471C"/>
    <w:multiLevelType w:val="multilevel"/>
    <w:tmpl w:val="107CD4E6"/>
    <w:lvl w:ilvl="0">
      <w:start w:val="1"/>
      <w:numFmt w:val="decimal"/>
      <w:suff w:val="space"/>
      <w:lvlText w:val="%1"/>
      <w:lvlJc w:val="left"/>
      <w:rPr>
        <w:rFonts w:ascii="Arial" w:hAnsi="Arial" w:cs="Times New Roman" w:hint="default"/>
        <w:b/>
        <w:i w:val="0"/>
        <w:color w:val="333333"/>
        <w:spacing w:val="0"/>
        <w:w w:val="100"/>
        <w:position w:val="0"/>
        <w:sz w:val="28"/>
        <w:vertAlign w:val="baseline"/>
      </w:rPr>
    </w:lvl>
    <w:lvl w:ilvl="1">
      <w:start w:val="1"/>
      <w:numFmt w:val="decimal"/>
      <w:suff w:val="space"/>
      <w:lvlText w:val="%1.%2"/>
      <w:lvlJc w:val="left"/>
      <w:pPr>
        <w:ind w:left="-1980"/>
      </w:pPr>
      <w:rPr>
        <w:rFonts w:ascii="Arial Black" w:hAnsi="Arial Black" w:cs="Times New Roman" w:hint="default"/>
        <w:b w:val="0"/>
        <w:i w:val="0"/>
        <w:color w:val="333333"/>
        <w:spacing w:val="0"/>
        <w:w w:val="100"/>
        <w:position w:val="0"/>
        <w:sz w:val="20"/>
        <w:vertAlign w:val="baseline"/>
      </w:rPr>
    </w:lvl>
    <w:lvl w:ilvl="2">
      <w:start w:val="1"/>
      <w:numFmt w:val="decimal"/>
      <w:lvlText w:val="%1.%2.%3"/>
      <w:lvlJc w:val="left"/>
      <w:pPr>
        <w:tabs>
          <w:tab w:val="num" w:pos="-914"/>
        </w:tabs>
        <w:ind w:left="-914" w:hanging="720"/>
      </w:pPr>
      <w:rPr>
        <w:rFonts w:cs="Times New Roman" w:hint="default"/>
      </w:rPr>
    </w:lvl>
    <w:lvl w:ilvl="3">
      <w:start w:val="1"/>
      <w:numFmt w:val="decimal"/>
      <w:lvlText w:val="%1.%2.%3.%4"/>
      <w:lvlJc w:val="left"/>
      <w:pPr>
        <w:tabs>
          <w:tab w:val="num" w:pos="-770"/>
        </w:tabs>
        <w:ind w:left="-770" w:hanging="864"/>
      </w:pPr>
      <w:rPr>
        <w:rFonts w:cs="Times New Roman" w:hint="default"/>
      </w:rPr>
    </w:lvl>
    <w:lvl w:ilvl="4">
      <w:start w:val="1"/>
      <w:numFmt w:val="decimal"/>
      <w:lvlText w:val="%1.%2.%3.%4.%5"/>
      <w:lvlJc w:val="left"/>
      <w:pPr>
        <w:tabs>
          <w:tab w:val="num" w:pos="-626"/>
        </w:tabs>
        <w:ind w:left="-626" w:hanging="1008"/>
      </w:pPr>
      <w:rPr>
        <w:rFonts w:cs="Times New Roman" w:hint="default"/>
      </w:rPr>
    </w:lvl>
    <w:lvl w:ilvl="5">
      <w:start w:val="1"/>
      <w:numFmt w:val="decimal"/>
      <w:lvlText w:val="%1.%2.%3.%4.%5.%6"/>
      <w:lvlJc w:val="left"/>
      <w:pPr>
        <w:tabs>
          <w:tab w:val="num" w:pos="-482"/>
        </w:tabs>
        <w:ind w:left="-482" w:hanging="1152"/>
      </w:pPr>
      <w:rPr>
        <w:rFonts w:cs="Times New Roman" w:hint="default"/>
      </w:rPr>
    </w:lvl>
    <w:lvl w:ilvl="6">
      <w:start w:val="1"/>
      <w:numFmt w:val="decimal"/>
      <w:lvlText w:val="%1.%2.%3.%4.%5.%6.%7"/>
      <w:lvlJc w:val="left"/>
      <w:pPr>
        <w:tabs>
          <w:tab w:val="num" w:pos="-338"/>
        </w:tabs>
        <w:ind w:left="-338" w:hanging="1296"/>
      </w:pPr>
      <w:rPr>
        <w:rFonts w:cs="Times New Roman" w:hint="default"/>
      </w:rPr>
    </w:lvl>
    <w:lvl w:ilvl="7">
      <w:start w:val="1"/>
      <w:numFmt w:val="decimal"/>
      <w:lvlText w:val="%1.%2.%3.%4.%5.%6.%7.%8"/>
      <w:lvlJc w:val="left"/>
      <w:pPr>
        <w:tabs>
          <w:tab w:val="num" w:pos="-194"/>
        </w:tabs>
        <w:ind w:left="-194" w:hanging="1440"/>
      </w:pPr>
      <w:rPr>
        <w:rFonts w:cs="Times New Roman" w:hint="default"/>
      </w:rPr>
    </w:lvl>
    <w:lvl w:ilvl="8">
      <w:start w:val="1"/>
      <w:numFmt w:val="decimal"/>
      <w:lvlText w:val="%1.%2.%3.%4.%5.%6.%7.%8.%9"/>
      <w:lvlJc w:val="left"/>
      <w:pPr>
        <w:tabs>
          <w:tab w:val="num" w:pos="-50"/>
        </w:tabs>
        <w:ind w:left="-50" w:hanging="1584"/>
      </w:pPr>
      <w:rPr>
        <w:rFonts w:cs="Times New Roman" w:hint="default"/>
      </w:rPr>
    </w:lvl>
  </w:abstractNum>
  <w:abstractNum w:abstractNumId="7" w15:restartNumberingAfterBreak="0">
    <w:nsid w:val="19046C66"/>
    <w:multiLevelType w:val="hybridMultilevel"/>
    <w:tmpl w:val="98E649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3640EC"/>
    <w:multiLevelType w:val="hybridMultilevel"/>
    <w:tmpl w:val="B290AF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E052E"/>
    <w:multiLevelType w:val="hybridMultilevel"/>
    <w:tmpl w:val="2AE02DD6"/>
    <w:lvl w:ilvl="0" w:tplc="FFFFFFFF">
      <w:start w:val="2"/>
      <w:numFmt w:val="upperLetter"/>
      <w:lvlText w:val="%1."/>
      <w:lvlJc w:val="left"/>
      <w:pPr>
        <w:ind w:left="720" w:hanging="360"/>
      </w:pPr>
      <w:rPr>
        <w:rFonts w:hint="default"/>
        <w:b w:val="0"/>
        <w:sz w:val="18"/>
      </w:r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7745F3"/>
    <w:multiLevelType w:val="hybridMultilevel"/>
    <w:tmpl w:val="8C08731E"/>
    <w:lvl w:ilvl="0" w:tplc="FFFFFFFF">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E0409"/>
    <w:multiLevelType w:val="hybridMultilevel"/>
    <w:tmpl w:val="2AE02DD6"/>
    <w:lvl w:ilvl="0" w:tplc="FFFFFFFF">
      <w:start w:val="2"/>
      <w:numFmt w:val="upperLetter"/>
      <w:lvlText w:val="%1."/>
      <w:lvlJc w:val="left"/>
      <w:pPr>
        <w:ind w:left="720" w:hanging="360"/>
      </w:pPr>
      <w:rPr>
        <w:rFonts w:hint="default"/>
        <w:b w:val="0"/>
        <w:sz w:val="18"/>
      </w:r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3F1E90"/>
    <w:multiLevelType w:val="hybridMultilevel"/>
    <w:tmpl w:val="6A3010D2"/>
    <w:lvl w:ilvl="0" w:tplc="FFFFFFFF">
      <w:start w:val="1"/>
      <w:numFmt w:val="upperLetter"/>
      <w:lvlText w:val="%1."/>
      <w:lvlJc w:val="left"/>
      <w:pPr>
        <w:ind w:left="720" w:hanging="360"/>
      </w:pPr>
      <w:rPr>
        <w:rFonts w:hint="default"/>
        <w:b w:val="0"/>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AE2DF6"/>
    <w:multiLevelType w:val="hybridMultilevel"/>
    <w:tmpl w:val="6A3010D2"/>
    <w:lvl w:ilvl="0" w:tplc="FFFFFFFF">
      <w:start w:val="1"/>
      <w:numFmt w:val="upperLetter"/>
      <w:lvlText w:val="%1."/>
      <w:lvlJc w:val="left"/>
      <w:pPr>
        <w:ind w:left="720" w:hanging="360"/>
      </w:pPr>
      <w:rPr>
        <w:rFonts w:hint="default"/>
        <w:b w:val="0"/>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4A36D2"/>
    <w:multiLevelType w:val="hybridMultilevel"/>
    <w:tmpl w:val="58F4119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A47379"/>
    <w:multiLevelType w:val="hybridMultilevel"/>
    <w:tmpl w:val="50E6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2515C1"/>
    <w:multiLevelType w:val="hybridMultilevel"/>
    <w:tmpl w:val="F126C22A"/>
    <w:lvl w:ilvl="0" w:tplc="04090015">
      <w:start w:val="1"/>
      <w:numFmt w:val="upperLetter"/>
      <w:lvlText w:val="%1."/>
      <w:lvlJc w:val="left"/>
      <w:pPr>
        <w:ind w:left="720" w:hanging="360"/>
      </w:pPr>
      <w:rPr>
        <w:rFonts w:hint="default"/>
        <w:b w:val="0"/>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24D4D00"/>
    <w:multiLevelType w:val="hybridMultilevel"/>
    <w:tmpl w:val="6A3010D2"/>
    <w:lvl w:ilvl="0" w:tplc="04090015">
      <w:start w:val="1"/>
      <w:numFmt w:val="upperLetter"/>
      <w:lvlText w:val="%1."/>
      <w:lvlJc w:val="left"/>
      <w:pPr>
        <w:ind w:left="720" w:hanging="360"/>
      </w:pPr>
      <w:rPr>
        <w:rFonts w:hint="default"/>
        <w:b w:val="0"/>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ACA7945"/>
    <w:multiLevelType w:val="hybridMultilevel"/>
    <w:tmpl w:val="784A169E"/>
    <w:lvl w:ilvl="0" w:tplc="FFFFFFFF">
      <w:start w:val="1"/>
      <w:numFmt w:val="decimal"/>
      <w:lvlText w:val="%1."/>
      <w:lvlJc w:val="left"/>
      <w:pPr>
        <w:ind w:left="720" w:hanging="360"/>
      </w:pPr>
      <w:rPr>
        <w:rFonts w:hint="default"/>
        <w:b w:val="0"/>
        <w:sz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FD01DCD"/>
    <w:multiLevelType w:val="hybridMultilevel"/>
    <w:tmpl w:val="025E1CA0"/>
    <w:lvl w:ilvl="0" w:tplc="FFFFFFFF">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147420">
    <w:abstractNumId w:val="6"/>
  </w:num>
  <w:num w:numId="2" w16cid:durableId="722221240">
    <w:abstractNumId w:val="0"/>
  </w:num>
  <w:num w:numId="3" w16cid:durableId="274945879">
    <w:abstractNumId w:val="8"/>
  </w:num>
  <w:num w:numId="4" w16cid:durableId="227423002">
    <w:abstractNumId w:val="14"/>
  </w:num>
  <w:num w:numId="5" w16cid:durableId="1681079828">
    <w:abstractNumId w:val="7"/>
  </w:num>
  <w:num w:numId="6" w16cid:durableId="815486941">
    <w:abstractNumId w:val="18"/>
  </w:num>
  <w:num w:numId="7" w16cid:durableId="2124034164">
    <w:abstractNumId w:val="3"/>
  </w:num>
  <w:num w:numId="8" w16cid:durableId="958485629">
    <w:abstractNumId w:val="16"/>
  </w:num>
  <w:num w:numId="9" w16cid:durableId="1318531852">
    <w:abstractNumId w:val="19"/>
  </w:num>
  <w:num w:numId="10" w16cid:durableId="801339445">
    <w:abstractNumId w:val="15"/>
  </w:num>
  <w:num w:numId="11" w16cid:durableId="1044519618">
    <w:abstractNumId w:val="10"/>
  </w:num>
  <w:num w:numId="12" w16cid:durableId="571744417">
    <w:abstractNumId w:val="1"/>
  </w:num>
  <w:num w:numId="13" w16cid:durableId="1210070927">
    <w:abstractNumId w:val="17"/>
  </w:num>
  <w:num w:numId="14" w16cid:durableId="1819574188">
    <w:abstractNumId w:val="2"/>
  </w:num>
  <w:num w:numId="15" w16cid:durableId="660305554">
    <w:abstractNumId w:val="12"/>
  </w:num>
  <w:num w:numId="16" w16cid:durableId="657466744">
    <w:abstractNumId w:val="5"/>
  </w:num>
  <w:num w:numId="17" w16cid:durableId="1663117147">
    <w:abstractNumId w:val="13"/>
  </w:num>
  <w:num w:numId="18" w16cid:durableId="1112936205">
    <w:abstractNumId w:val="4"/>
  </w:num>
  <w:num w:numId="19" w16cid:durableId="1813256836">
    <w:abstractNumId w:val="11"/>
  </w:num>
  <w:num w:numId="20" w16cid:durableId="1822647980">
    <w:abstractNumId w:val="9"/>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idvali shaik">
    <w15:presenceInfo w15:providerId="Windows Live" w15:userId="367f564072641cfa"/>
  </w15:person>
  <w15:person w15:author="Lynn Huang">
    <w15:presenceInfo w15:providerId="AD" w15:userId="S::Lynn.Huang@domain6inc.com::6bf6b90d-1c4a-46d0-84f7-c76b431d5af2"/>
  </w15:person>
  <w15:person w15:author="Jayashri Raghunathan">
    <w15:presenceInfo w15:providerId="AD" w15:userId="S::jraghunathan@triconresidential.com::61ffc472-6b2b-407e-a70e-93f36f68d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wNDS2MDIxN7EwtjBQ0lEKTi0uzszPAykwrgUAP5fA4ywAAAA="/>
  </w:docVars>
  <w:rsids>
    <w:rsidRoot w:val="00365563"/>
    <w:rsid w:val="000002A2"/>
    <w:rsid w:val="000002AB"/>
    <w:rsid w:val="00000B7D"/>
    <w:rsid w:val="0000178A"/>
    <w:rsid w:val="00001958"/>
    <w:rsid w:val="00001DE9"/>
    <w:rsid w:val="00001F37"/>
    <w:rsid w:val="000038DB"/>
    <w:rsid w:val="0000414B"/>
    <w:rsid w:val="000047EF"/>
    <w:rsid w:val="00004B4A"/>
    <w:rsid w:val="00004E04"/>
    <w:rsid w:val="00005954"/>
    <w:rsid w:val="00005D49"/>
    <w:rsid w:val="00006EB7"/>
    <w:rsid w:val="000075C5"/>
    <w:rsid w:val="00007A2F"/>
    <w:rsid w:val="00007C0B"/>
    <w:rsid w:val="00010649"/>
    <w:rsid w:val="0001094E"/>
    <w:rsid w:val="000109BD"/>
    <w:rsid w:val="000110FE"/>
    <w:rsid w:val="00011796"/>
    <w:rsid w:val="000132E9"/>
    <w:rsid w:val="00013AD9"/>
    <w:rsid w:val="00013CDB"/>
    <w:rsid w:val="0001433A"/>
    <w:rsid w:val="0001443E"/>
    <w:rsid w:val="000150FB"/>
    <w:rsid w:val="000159E4"/>
    <w:rsid w:val="00016A91"/>
    <w:rsid w:val="00016DCB"/>
    <w:rsid w:val="000172B5"/>
    <w:rsid w:val="000214E1"/>
    <w:rsid w:val="00022E81"/>
    <w:rsid w:val="0002390F"/>
    <w:rsid w:val="000242E6"/>
    <w:rsid w:val="00025D36"/>
    <w:rsid w:val="00025EC6"/>
    <w:rsid w:val="00025FBF"/>
    <w:rsid w:val="00027440"/>
    <w:rsid w:val="00027772"/>
    <w:rsid w:val="000277C7"/>
    <w:rsid w:val="00027FAC"/>
    <w:rsid w:val="000300BD"/>
    <w:rsid w:val="000306B1"/>
    <w:rsid w:val="000308D0"/>
    <w:rsid w:val="00030B73"/>
    <w:rsid w:val="00031310"/>
    <w:rsid w:val="000318CD"/>
    <w:rsid w:val="00031E14"/>
    <w:rsid w:val="00032145"/>
    <w:rsid w:val="000344C8"/>
    <w:rsid w:val="00034C5D"/>
    <w:rsid w:val="00037172"/>
    <w:rsid w:val="00037E9A"/>
    <w:rsid w:val="00040A0A"/>
    <w:rsid w:val="0004263B"/>
    <w:rsid w:val="0004275D"/>
    <w:rsid w:val="00042D5A"/>
    <w:rsid w:val="00044663"/>
    <w:rsid w:val="00045BF9"/>
    <w:rsid w:val="00046D3D"/>
    <w:rsid w:val="000471A8"/>
    <w:rsid w:val="000474B2"/>
    <w:rsid w:val="0005124D"/>
    <w:rsid w:val="000520BA"/>
    <w:rsid w:val="000521C2"/>
    <w:rsid w:val="000550F4"/>
    <w:rsid w:val="00056696"/>
    <w:rsid w:val="000567F5"/>
    <w:rsid w:val="00057032"/>
    <w:rsid w:val="0005742B"/>
    <w:rsid w:val="000576DC"/>
    <w:rsid w:val="00057733"/>
    <w:rsid w:val="0006001B"/>
    <w:rsid w:val="00060D04"/>
    <w:rsid w:val="00061207"/>
    <w:rsid w:val="00062143"/>
    <w:rsid w:val="0006303B"/>
    <w:rsid w:val="00064406"/>
    <w:rsid w:val="000645EE"/>
    <w:rsid w:val="00064A5A"/>
    <w:rsid w:val="00064F42"/>
    <w:rsid w:val="00064F4C"/>
    <w:rsid w:val="000666EB"/>
    <w:rsid w:val="00066A0F"/>
    <w:rsid w:val="000674DA"/>
    <w:rsid w:val="000675A5"/>
    <w:rsid w:val="0006773F"/>
    <w:rsid w:val="00067751"/>
    <w:rsid w:val="000677B9"/>
    <w:rsid w:val="0006787C"/>
    <w:rsid w:val="00067F99"/>
    <w:rsid w:val="00067FBB"/>
    <w:rsid w:val="000704DC"/>
    <w:rsid w:val="00070F66"/>
    <w:rsid w:val="000710BB"/>
    <w:rsid w:val="0007180F"/>
    <w:rsid w:val="00072953"/>
    <w:rsid w:val="00072A78"/>
    <w:rsid w:val="00073714"/>
    <w:rsid w:val="00073B1D"/>
    <w:rsid w:val="0007494E"/>
    <w:rsid w:val="00075188"/>
    <w:rsid w:val="00076629"/>
    <w:rsid w:val="00076703"/>
    <w:rsid w:val="00076950"/>
    <w:rsid w:val="00077333"/>
    <w:rsid w:val="000812BA"/>
    <w:rsid w:val="00081586"/>
    <w:rsid w:val="000815CE"/>
    <w:rsid w:val="00082193"/>
    <w:rsid w:val="00082EC4"/>
    <w:rsid w:val="0008318C"/>
    <w:rsid w:val="000835CC"/>
    <w:rsid w:val="0008491F"/>
    <w:rsid w:val="00084E97"/>
    <w:rsid w:val="0008574C"/>
    <w:rsid w:val="0008588D"/>
    <w:rsid w:val="00085B4B"/>
    <w:rsid w:val="00086CFD"/>
    <w:rsid w:val="00087435"/>
    <w:rsid w:val="00090CE8"/>
    <w:rsid w:val="0009314A"/>
    <w:rsid w:val="000931FE"/>
    <w:rsid w:val="000933E9"/>
    <w:rsid w:val="00093B97"/>
    <w:rsid w:val="00093DB8"/>
    <w:rsid w:val="00093EC9"/>
    <w:rsid w:val="0009447F"/>
    <w:rsid w:val="000952A1"/>
    <w:rsid w:val="000961CE"/>
    <w:rsid w:val="00096353"/>
    <w:rsid w:val="000A0432"/>
    <w:rsid w:val="000A049E"/>
    <w:rsid w:val="000A1113"/>
    <w:rsid w:val="000A12DB"/>
    <w:rsid w:val="000A2C7C"/>
    <w:rsid w:val="000A34DF"/>
    <w:rsid w:val="000A3917"/>
    <w:rsid w:val="000A39D1"/>
    <w:rsid w:val="000A4896"/>
    <w:rsid w:val="000A4DD5"/>
    <w:rsid w:val="000A4E9F"/>
    <w:rsid w:val="000A5101"/>
    <w:rsid w:val="000A5656"/>
    <w:rsid w:val="000A62F9"/>
    <w:rsid w:val="000A6A86"/>
    <w:rsid w:val="000A7441"/>
    <w:rsid w:val="000A75B9"/>
    <w:rsid w:val="000A7BDE"/>
    <w:rsid w:val="000B0F19"/>
    <w:rsid w:val="000B112B"/>
    <w:rsid w:val="000B1650"/>
    <w:rsid w:val="000B2C23"/>
    <w:rsid w:val="000B317A"/>
    <w:rsid w:val="000B3C68"/>
    <w:rsid w:val="000B47A3"/>
    <w:rsid w:val="000B4C2B"/>
    <w:rsid w:val="000B4E26"/>
    <w:rsid w:val="000B5410"/>
    <w:rsid w:val="000B68ED"/>
    <w:rsid w:val="000B7F99"/>
    <w:rsid w:val="000C00B7"/>
    <w:rsid w:val="000C05D8"/>
    <w:rsid w:val="000C1198"/>
    <w:rsid w:val="000C16CA"/>
    <w:rsid w:val="000C1963"/>
    <w:rsid w:val="000C20A6"/>
    <w:rsid w:val="000C3D4F"/>
    <w:rsid w:val="000C4179"/>
    <w:rsid w:val="000C4903"/>
    <w:rsid w:val="000C5666"/>
    <w:rsid w:val="000C5740"/>
    <w:rsid w:val="000C770F"/>
    <w:rsid w:val="000D1785"/>
    <w:rsid w:val="000D20B7"/>
    <w:rsid w:val="000D217E"/>
    <w:rsid w:val="000D2D0F"/>
    <w:rsid w:val="000D33E7"/>
    <w:rsid w:val="000D3526"/>
    <w:rsid w:val="000D3A18"/>
    <w:rsid w:val="000D4EF5"/>
    <w:rsid w:val="000D5624"/>
    <w:rsid w:val="000D5CDA"/>
    <w:rsid w:val="000D5E68"/>
    <w:rsid w:val="000D6172"/>
    <w:rsid w:val="000D6260"/>
    <w:rsid w:val="000D67DB"/>
    <w:rsid w:val="000D6BEB"/>
    <w:rsid w:val="000D74B4"/>
    <w:rsid w:val="000E05D5"/>
    <w:rsid w:val="000E141B"/>
    <w:rsid w:val="000E2E97"/>
    <w:rsid w:val="000E316D"/>
    <w:rsid w:val="000E33BD"/>
    <w:rsid w:val="000E3979"/>
    <w:rsid w:val="000E39C5"/>
    <w:rsid w:val="000E3C3A"/>
    <w:rsid w:val="000E474B"/>
    <w:rsid w:val="000E535C"/>
    <w:rsid w:val="000E628C"/>
    <w:rsid w:val="000E62C1"/>
    <w:rsid w:val="000F0B11"/>
    <w:rsid w:val="000F2329"/>
    <w:rsid w:val="000F25BF"/>
    <w:rsid w:val="000F2A97"/>
    <w:rsid w:val="000F2F58"/>
    <w:rsid w:val="000F4F9D"/>
    <w:rsid w:val="000F66F9"/>
    <w:rsid w:val="000F7386"/>
    <w:rsid w:val="000F7739"/>
    <w:rsid w:val="000F7AA6"/>
    <w:rsid w:val="0010145E"/>
    <w:rsid w:val="0010359D"/>
    <w:rsid w:val="00103931"/>
    <w:rsid w:val="00105354"/>
    <w:rsid w:val="00105694"/>
    <w:rsid w:val="001073A4"/>
    <w:rsid w:val="001073F9"/>
    <w:rsid w:val="001074A5"/>
    <w:rsid w:val="00107554"/>
    <w:rsid w:val="00107984"/>
    <w:rsid w:val="001104CE"/>
    <w:rsid w:val="001107A8"/>
    <w:rsid w:val="0011081B"/>
    <w:rsid w:val="00110E89"/>
    <w:rsid w:val="001114C4"/>
    <w:rsid w:val="0011163E"/>
    <w:rsid w:val="0011175C"/>
    <w:rsid w:val="00111D01"/>
    <w:rsid w:val="00111D46"/>
    <w:rsid w:val="00113162"/>
    <w:rsid w:val="00113BD0"/>
    <w:rsid w:val="001140B3"/>
    <w:rsid w:val="0011534A"/>
    <w:rsid w:val="0011582A"/>
    <w:rsid w:val="0011606C"/>
    <w:rsid w:val="00116E26"/>
    <w:rsid w:val="001176B4"/>
    <w:rsid w:val="00123408"/>
    <w:rsid w:val="00125468"/>
    <w:rsid w:val="00125F9F"/>
    <w:rsid w:val="00126194"/>
    <w:rsid w:val="00126376"/>
    <w:rsid w:val="001265FF"/>
    <w:rsid w:val="00126F8A"/>
    <w:rsid w:val="001306D2"/>
    <w:rsid w:val="00130ACC"/>
    <w:rsid w:val="0013136C"/>
    <w:rsid w:val="00131638"/>
    <w:rsid w:val="001316EB"/>
    <w:rsid w:val="00131F87"/>
    <w:rsid w:val="00132A0B"/>
    <w:rsid w:val="00135359"/>
    <w:rsid w:val="001361C7"/>
    <w:rsid w:val="0014021D"/>
    <w:rsid w:val="00140C93"/>
    <w:rsid w:val="00141620"/>
    <w:rsid w:val="00141926"/>
    <w:rsid w:val="0014242B"/>
    <w:rsid w:val="00142445"/>
    <w:rsid w:val="001426AA"/>
    <w:rsid w:val="00143003"/>
    <w:rsid w:val="00143F24"/>
    <w:rsid w:val="00145607"/>
    <w:rsid w:val="00145A4C"/>
    <w:rsid w:val="0014614E"/>
    <w:rsid w:val="001461BA"/>
    <w:rsid w:val="00146661"/>
    <w:rsid w:val="001466BC"/>
    <w:rsid w:val="00147AC8"/>
    <w:rsid w:val="00150369"/>
    <w:rsid w:val="001508B6"/>
    <w:rsid w:val="00150E37"/>
    <w:rsid w:val="00150EC5"/>
    <w:rsid w:val="0015122D"/>
    <w:rsid w:val="0015158F"/>
    <w:rsid w:val="00151991"/>
    <w:rsid w:val="0015242D"/>
    <w:rsid w:val="001525E5"/>
    <w:rsid w:val="00152FAB"/>
    <w:rsid w:val="001534E3"/>
    <w:rsid w:val="0015370E"/>
    <w:rsid w:val="00153AE1"/>
    <w:rsid w:val="0015425C"/>
    <w:rsid w:val="00154BF9"/>
    <w:rsid w:val="001562F2"/>
    <w:rsid w:val="001564C6"/>
    <w:rsid w:val="00156810"/>
    <w:rsid w:val="0015689E"/>
    <w:rsid w:val="001568AE"/>
    <w:rsid w:val="00156FC2"/>
    <w:rsid w:val="001570DE"/>
    <w:rsid w:val="001604C0"/>
    <w:rsid w:val="0016178E"/>
    <w:rsid w:val="00161CBA"/>
    <w:rsid w:val="00161FC9"/>
    <w:rsid w:val="00162258"/>
    <w:rsid w:val="001627C7"/>
    <w:rsid w:val="00162CFC"/>
    <w:rsid w:val="00162D37"/>
    <w:rsid w:val="00162D3E"/>
    <w:rsid w:val="00162EE8"/>
    <w:rsid w:val="00162F2F"/>
    <w:rsid w:val="00163611"/>
    <w:rsid w:val="001639EE"/>
    <w:rsid w:val="00164F4A"/>
    <w:rsid w:val="0016587E"/>
    <w:rsid w:val="00165AA6"/>
    <w:rsid w:val="00166420"/>
    <w:rsid w:val="001666E3"/>
    <w:rsid w:val="00166F28"/>
    <w:rsid w:val="001672D3"/>
    <w:rsid w:val="001675E6"/>
    <w:rsid w:val="00167678"/>
    <w:rsid w:val="00167B6D"/>
    <w:rsid w:val="0017012F"/>
    <w:rsid w:val="00171573"/>
    <w:rsid w:val="00171597"/>
    <w:rsid w:val="00171D7E"/>
    <w:rsid w:val="0017276C"/>
    <w:rsid w:val="00172B9B"/>
    <w:rsid w:val="00172C69"/>
    <w:rsid w:val="00173365"/>
    <w:rsid w:val="001734CA"/>
    <w:rsid w:val="00173ECE"/>
    <w:rsid w:val="00174284"/>
    <w:rsid w:val="00175A4C"/>
    <w:rsid w:val="00176187"/>
    <w:rsid w:val="00176409"/>
    <w:rsid w:val="0017642C"/>
    <w:rsid w:val="0017705F"/>
    <w:rsid w:val="00177388"/>
    <w:rsid w:val="0018197A"/>
    <w:rsid w:val="00181D73"/>
    <w:rsid w:val="001822C1"/>
    <w:rsid w:val="00182587"/>
    <w:rsid w:val="0018353E"/>
    <w:rsid w:val="001848FA"/>
    <w:rsid w:val="00186BC4"/>
    <w:rsid w:val="0019021D"/>
    <w:rsid w:val="00190F81"/>
    <w:rsid w:val="00191149"/>
    <w:rsid w:val="00191B1C"/>
    <w:rsid w:val="001926B5"/>
    <w:rsid w:val="00192FFA"/>
    <w:rsid w:val="00193AB5"/>
    <w:rsid w:val="00194070"/>
    <w:rsid w:val="00194C9A"/>
    <w:rsid w:val="00195CC4"/>
    <w:rsid w:val="00195EE4"/>
    <w:rsid w:val="00195FE1"/>
    <w:rsid w:val="0019600E"/>
    <w:rsid w:val="001965AA"/>
    <w:rsid w:val="00197568"/>
    <w:rsid w:val="00197817"/>
    <w:rsid w:val="001A1077"/>
    <w:rsid w:val="001A14BC"/>
    <w:rsid w:val="001A15D4"/>
    <w:rsid w:val="001A1F11"/>
    <w:rsid w:val="001A2263"/>
    <w:rsid w:val="001A2AE5"/>
    <w:rsid w:val="001A422A"/>
    <w:rsid w:val="001A6968"/>
    <w:rsid w:val="001A7613"/>
    <w:rsid w:val="001A7B87"/>
    <w:rsid w:val="001B0EE9"/>
    <w:rsid w:val="001B0EEC"/>
    <w:rsid w:val="001B1D51"/>
    <w:rsid w:val="001B362E"/>
    <w:rsid w:val="001B3A1D"/>
    <w:rsid w:val="001B4782"/>
    <w:rsid w:val="001B5BEA"/>
    <w:rsid w:val="001B5FB7"/>
    <w:rsid w:val="001B6A96"/>
    <w:rsid w:val="001B6D51"/>
    <w:rsid w:val="001B7238"/>
    <w:rsid w:val="001B76F8"/>
    <w:rsid w:val="001C0159"/>
    <w:rsid w:val="001C09A1"/>
    <w:rsid w:val="001C0EA4"/>
    <w:rsid w:val="001C0F44"/>
    <w:rsid w:val="001C1005"/>
    <w:rsid w:val="001C1105"/>
    <w:rsid w:val="001C1AF8"/>
    <w:rsid w:val="001C1C28"/>
    <w:rsid w:val="001C2D2A"/>
    <w:rsid w:val="001C3CCB"/>
    <w:rsid w:val="001C4A79"/>
    <w:rsid w:val="001C6332"/>
    <w:rsid w:val="001C67A5"/>
    <w:rsid w:val="001C68F9"/>
    <w:rsid w:val="001C7937"/>
    <w:rsid w:val="001D0A4A"/>
    <w:rsid w:val="001D0A62"/>
    <w:rsid w:val="001D16EF"/>
    <w:rsid w:val="001D1F16"/>
    <w:rsid w:val="001D23CD"/>
    <w:rsid w:val="001D2710"/>
    <w:rsid w:val="001D2B3F"/>
    <w:rsid w:val="001D2ED7"/>
    <w:rsid w:val="001D3202"/>
    <w:rsid w:val="001D41B4"/>
    <w:rsid w:val="001D4627"/>
    <w:rsid w:val="001D6403"/>
    <w:rsid w:val="001D68D8"/>
    <w:rsid w:val="001D6A7A"/>
    <w:rsid w:val="001D6E54"/>
    <w:rsid w:val="001D737D"/>
    <w:rsid w:val="001D74AE"/>
    <w:rsid w:val="001D7A1D"/>
    <w:rsid w:val="001D7B54"/>
    <w:rsid w:val="001D7F9A"/>
    <w:rsid w:val="001E026E"/>
    <w:rsid w:val="001E07EF"/>
    <w:rsid w:val="001E08F7"/>
    <w:rsid w:val="001E0D21"/>
    <w:rsid w:val="001E10DC"/>
    <w:rsid w:val="001E11A7"/>
    <w:rsid w:val="001E11FA"/>
    <w:rsid w:val="001E1771"/>
    <w:rsid w:val="001E204D"/>
    <w:rsid w:val="001E205D"/>
    <w:rsid w:val="001E2809"/>
    <w:rsid w:val="001E42F5"/>
    <w:rsid w:val="001E4FE6"/>
    <w:rsid w:val="001E50CF"/>
    <w:rsid w:val="001E56C1"/>
    <w:rsid w:val="001E5EFE"/>
    <w:rsid w:val="001E6315"/>
    <w:rsid w:val="001E67B2"/>
    <w:rsid w:val="001F017F"/>
    <w:rsid w:val="001F1AAF"/>
    <w:rsid w:val="001F28DB"/>
    <w:rsid w:val="001F2FEF"/>
    <w:rsid w:val="001F3BBA"/>
    <w:rsid w:val="001F4592"/>
    <w:rsid w:val="001F6C8C"/>
    <w:rsid w:val="002018C5"/>
    <w:rsid w:val="00202EBF"/>
    <w:rsid w:val="00202F15"/>
    <w:rsid w:val="002032CC"/>
    <w:rsid w:val="00203749"/>
    <w:rsid w:val="00203CF2"/>
    <w:rsid w:val="00204DAB"/>
    <w:rsid w:val="00205850"/>
    <w:rsid w:val="00206384"/>
    <w:rsid w:val="00206ED0"/>
    <w:rsid w:val="0020774B"/>
    <w:rsid w:val="00207E69"/>
    <w:rsid w:val="002108D9"/>
    <w:rsid w:val="00211299"/>
    <w:rsid w:val="002117A4"/>
    <w:rsid w:val="00212A99"/>
    <w:rsid w:val="0021394F"/>
    <w:rsid w:val="00213D1C"/>
    <w:rsid w:val="002142A5"/>
    <w:rsid w:val="002144A7"/>
    <w:rsid w:val="00214A63"/>
    <w:rsid w:val="00215294"/>
    <w:rsid w:val="00215986"/>
    <w:rsid w:val="0021790E"/>
    <w:rsid w:val="00217B2D"/>
    <w:rsid w:val="002200A2"/>
    <w:rsid w:val="00220AE7"/>
    <w:rsid w:val="002211A3"/>
    <w:rsid w:val="00221738"/>
    <w:rsid w:val="002232EA"/>
    <w:rsid w:val="002237F3"/>
    <w:rsid w:val="0022388B"/>
    <w:rsid w:val="00223916"/>
    <w:rsid w:val="00225F5C"/>
    <w:rsid w:val="00226931"/>
    <w:rsid w:val="00226CBD"/>
    <w:rsid w:val="0022701A"/>
    <w:rsid w:val="002305EA"/>
    <w:rsid w:val="00230CFB"/>
    <w:rsid w:val="00230EDE"/>
    <w:rsid w:val="00230F05"/>
    <w:rsid w:val="00231FE3"/>
    <w:rsid w:val="0023228A"/>
    <w:rsid w:val="00232941"/>
    <w:rsid w:val="00232ABE"/>
    <w:rsid w:val="00232DD8"/>
    <w:rsid w:val="002335D2"/>
    <w:rsid w:val="00234A80"/>
    <w:rsid w:val="00234BA5"/>
    <w:rsid w:val="0023562C"/>
    <w:rsid w:val="00235EB5"/>
    <w:rsid w:val="002365D0"/>
    <w:rsid w:val="00236C6F"/>
    <w:rsid w:val="00236D5D"/>
    <w:rsid w:val="0023716E"/>
    <w:rsid w:val="00237315"/>
    <w:rsid w:val="00240155"/>
    <w:rsid w:val="0024033B"/>
    <w:rsid w:val="002403A4"/>
    <w:rsid w:val="00240680"/>
    <w:rsid w:val="00240DD9"/>
    <w:rsid w:val="00240F25"/>
    <w:rsid w:val="00240F7C"/>
    <w:rsid w:val="002410D7"/>
    <w:rsid w:val="00241360"/>
    <w:rsid w:val="00241391"/>
    <w:rsid w:val="00241A67"/>
    <w:rsid w:val="00242382"/>
    <w:rsid w:val="00242606"/>
    <w:rsid w:val="002426E5"/>
    <w:rsid w:val="00242E96"/>
    <w:rsid w:val="002433F1"/>
    <w:rsid w:val="00243F97"/>
    <w:rsid w:val="00244462"/>
    <w:rsid w:val="00244479"/>
    <w:rsid w:val="00244605"/>
    <w:rsid w:val="002449C2"/>
    <w:rsid w:val="00244FFF"/>
    <w:rsid w:val="00245BBD"/>
    <w:rsid w:val="00245F52"/>
    <w:rsid w:val="00247818"/>
    <w:rsid w:val="002502A9"/>
    <w:rsid w:val="0025080E"/>
    <w:rsid w:val="002509CC"/>
    <w:rsid w:val="00251056"/>
    <w:rsid w:val="00251252"/>
    <w:rsid w:val="002519F5"/>
    <w:rsid w:val="002529AF"/>
    <w:rsid w:val="002537B9"/>
    <w:rsid w:val="00253BF0"/>
    <w:rsid w:val="00253CF1"/>
    <w:rsid w:val="00254233"/>
    <w:rsid w:val="00254483"/>
    <w:rsid w:val="002545C2"/>
    <w:rsid w:val="002557AE"/>
    <w:rsid w:val="00255E57"/>
    <w:rsid w:val="0025614D"/>
    <w:rsid w:val="00260088"/>
    <w:rsid w:val="0026054C"/>
    <w:rsid w:val="00260A7C"/>
    <w:rsid w:val="00260AA6"/>
    <w:rsid w:val="00261300"/>
    <w:rsid w:val="0026167E"/>
    <w:rsid w:val="00261F6F"/>
    <w:rsid w:val="00262635"/>
    <w:rsid w:val="002627D2"/>
    <w:rsid w:val="002638A7"/>
    <w:rsid w:val="00263FDD"/>
    <w:rsid w:val="002644B6"/>
    <w:rsid w:val="0026645B"/>
    <w:rsid w:val="0027032A"/>
    <w:rsid w:val="002706E6"/>
    <w:rsid w:val="0027120D"/>
    <w:rsid w:val="002712BC"/>
    <w:rsid w:val="00272761"/>
    <w:rsid w:val="002737A3"/>
    <w:rsid w:val="00274BC2"/>
    <w:rsid w:val="002759AD"/>
    <w:rsid w:val="00275EE3"/>
    <w:rsid w:val="00276968"/>
    <w:rsid w:val="00276B9F"/>
    <w:rsid w:val="002775F1"/>
    <w:rsid w:val="00277D95"/>
    <w:rsid w:val="00280015"/>
    <w:rsid w:val="002804AD"/>
    <w:rsid w:val="00280DB8"/>
    <w:rsid w:val="002810A2"/>
    <w:rsid w:val="00281BCF"/>
    <w:rsid w:val="00281DAD"/>
    <w:rsid w:val="00282048"/>
    <w:rsid w:val="002833DD"/>
    <w:rsid w:val="00283C61"/>
    <w:rsid w:val="00283EEC"/>
    <w:rsid w:val="00283F00"/>
    <w:rsid w:val="002853B8"/>
    <w:rsid w:val="00285831"/>
    <w:rsid w:val="00285CCC"/>
    <w:rsid w:val="002873F5"/>
    <w:rsid w:val="00291B51"/>
    <w:rsid w:val="0029349E"/>
    <w:rsid w:val="00293902"/>
    <w:rsid w:val="002942EF"/>
    <w:rsid w:val="00294B59"/>
    <w:rsid w:val="00295FF3"/>
    <w:rsid w:val="002968F1"/>
    <w:rsid w:val="0029695F"/>
    <w:rsid w:val="0029697B"/>
    <w:rsid w:val="00296C2E"/>
    <w:rsid w:val="00297570"/>
    <w:rsid w:val="002A07D4"/>
    <w:rsid w:val="002A178A"/>
    <w:rsid w:val="002A1B42"/>
    <w:rsid w:val="002A1B50"/>
    <w:rsid w:val="002A2E7E"/>
    <w:rsid w:val="002A31BB"/>
    <w:rsid w:val="002A3432"/>
    <w:rsid w:val="002A4BCD"/>
    <w:rsid w:val="002A53FB"/>
    <w:rsid w:val="002A5BBE"/>
    <w:rsid w:val="002A6605"/>
    <w:rsid w:val="002B1E25"/>
    <w:rsid w:val="002B2340"/>
    <w:rsid w:val="002B2B4E"/>
    <w:rsid w:val="002B3CDF"/>
    <w:rsid w:val="002B3E79"/>
    <w:rsid w:val="002B4CAF"/>
    <w:rsid w:val="002B4D2C"/>
    <w:rsid w:val="002B5914"/>
    <w:rsid w:val="002B6D19"/>
    <w:rsid w:val="002B7896"/>
    <w:rsid w:val="002B799B"/>
    <w:rsid w:val="002C0AB2"/>
    <w:rsid w:val="002C0C73"/>
    <w:rsid w:val="002C16DF"/>
    <w:rsid w:val="002C1A85"/>
    <w:rsid w:val="002C35F1"/>
    <w:rsid w:val="002C422A"/>
    <w:rsid w:val="002C6EFD"/>
    <w:rsid w:val="002C7784"/>
    <w:rsid w:val="002C7993"/>
    <w:rsid w:val="002D09A1"/>
    <w:rsid w:val="002D0CD5"/>
    <w:rsid w:val="002D192F"/>
    <w:rsid w:val="002D220B"/>
    <w:rsid w:val="002D3961"/>
    <w:rsid w:val="002D4370"/>
    <w:rsid w:val="002D4394"/>
    <w:rsid w:val="002D5AA1"/>
    <w:rsid w:val="002D5E9F"/>
    <w:rsid w:val="002D6689"/>
    <w:rsid w:val="002D6954"/>
    <w:rsid w:val="002D6F12"/>
    <w:rsid w:val="002E1236"/>
    <w:rsid w:val="002E179B"/>
    <w:rsid w:val="002E23CA"/>
    <w:rsid w:val="002E2B56"/>
    <w:rsid w:val="002E2B8F"/>
    <w:rsid w:val="002E3B37"/>
    <w:rsid w:val="002E4390"/>
    <w:rsid w:val="002E4737"/>
    <w:rsid w:val="002E6321"/>
    <w:rsid w:val="002E68A8"/>
    <w:rsid w:val="002E6D59"/>
    <w:rsid w:val="002E7217"/>
    <w:rsid w:val="002E75F5"/>
    <w:rsid w:val="002F1EC2"/>
    <w:rsid w:val="002F2659"/>
    <w:rsid w:val="002F2C78"/>
    <w:rsid w:val="002F2C8D"/>
    <w:rsid w:val="002F3048"/>
    <w:rsid w:val="002F430A"/>
    <w:rsid w:val="002F605B"/>
    <w:rsid w:val="002F614B"/>
    <w:rsid w:val="002F6982"/>
    <w:rsid w:val="002F726F"/>
    <w:rsid w:val="002F781B"/>
    <w:rsid w:val="003002C5"/>
    <w:rsid w:val="00300581"/>
    <w:rsid w:val="003005ED"/>
    <w:rsid w:val="003020C4"/>
    <w:rsid w:val="00302BCC"/>
    <w:rsid w:val="0030307A"/>
    <w:rsid w:val="00303D52"/>
    <w:rsid w:val="003043AD"/>
    <w:rsid w:val="003064B5"/>
    <w:rsid w:val="00307618"/>
    <w:rsid w:val="0030766C"/>
    <w:rsid w:val="00307A2A"/>
    <w:rsid w:val="0031050A"/>
    <w:rsid w:val="00310E2D"/>
    <w:rsid w:val="00311777"/>
    <w:rsid w:val="00311F8A"/>
    <w:rsid w:val="00311FE7"/>
    <w:rsid w:val="00312257"/>
    <w:rsid w:val="00312D64"/>
    <w:rsid w:val="003130B1"/>
    <w:rsid w:val="00313606"/>
    <w:rsid w:val="003148ED"/>
    <w:rsid w:val="0031563E"/>
    <w:rsid w:val="00315819"/>
    <w:rsid w:val="0031646B"/>
    <w:rsid w:val="00316CF5"/>
    <w:rsid w:val="003171BA"/>
    <w:rsid w:val="00320822"/>
    <w:rsid w:val="003208F1"/>
    <w:rsid w:val="00320974"/>
    <w:rsid w:val="003216DC"/>
    <w:rsid w:val="0032176E"/>
    <w:rsid w:val="0032317C"/>
    <w:rsid w:val="00323E5E"/>
    <w:rsid w:val="00324A36"/>
    <w:rsid w:val="00324BDC"/>
    <w:rsid w:val="00324FA5"/>
    <w:rsid w:val="0032564C"/>
    <w:rsid w:val="00326978"/>
    <w:rsid w:val="00326BC1"/>
    <w:rsid w:val="003277D5"/>
    <w:rsid w:val="00327FC0"/>
    <w:rsid w:val="003306CB"/>
    <w:rsid w:val="00331945"/>
    <w:rsid w:val="00331D88"/>
    <w:rsid w:val="00331FD6"/>
    <w:rsid w:val="003325F8"/>
    <w:rsid w:val="00332C89"/>
    <w:rsid w:val="003338C8"/>
    <w:rsid w:val="00333B54"/>
    <w:rsid w:val="003341C9"/>
    <w:rsid w:val="00335441"/>
    <w:rsid w:val="00335C8D"/>
    <w:rsid w:val="00336294"/>
    <w:rsid w:val="00336A78"/>
    <w:rsid w:val="00336B91"/>
    <w:rsid w:val="00336CB2"/>
    <w:rsid w:val="00340515"/>
    <w:rsid w:val="003406DE"/>
    <w:rsid w:val="00340B5E"/>
    <w:rsid w:val="00341986"/>
    <w:rsid w:val="00342801"/>
    <w:rsid w:val="00343026"/>
    <w:rsid w:val="0034596D"/>
    <w:rsid w:val="00345AD8"/>
    <w:rsid w:val="00346028"/>
    <w:rsid w:val="003468B3"/>
    <w:rsid w:val="00347428"/>
    <w:rsid w:val="00347548"/>
    <w:rsid w:val="00347D45"/>
    <w:rsid w:val="00347DA0"/>
    <w:rsid w:val="003500AD"/>
    <w:rsid w:val="003502B6"/>
    <w:rsid w:val="00350EA1"/>
    <w:rsid w:val="00353DBA"/>
    <w:rsid w:val="00354112"/>
    <w:rsid w:val="0035428B"/>
    <w:rsid w:val="00354634"/>
    <w:rsid w:val="00355C93"/>
    <w:rsid w:val="00355E20"/>
    <w:rsid w:val="00356234"/>
    <w:rsid w:val="00356304"/>
    <w:rsid w:val="00356D65"/>
    <w:rsid w:val="00356EE5"/>
    <w:rsid w:val="00357221"/>
    <w:rsid w:val="0036012F"/>
    <w:rsid w:val="00361A27"/>
    <w:rsid w:val="00362192"/>
    <w:rsid w:val="0036222C"/>
    <w:rsid w:val="0036277D"/>
    <w:rsid w:val="00362825"/>
    <w:rsid w:val="003629F3"/>
    <w:rsid w:val="00363BF6"/>
    <w:rsid w:val="0036420C"/>
    <w:rsid w:val="00365563"/>
    <w:rsid w:val="003659C8"/>
    <w:rsid w:val="00366041"/>
    <w:rsid w:val="00366BD7"/>
    <w:rsid w:val="0036735A"/>
    <w:rsid w:val="003676F0"/>
    <w:rsid w:val="00367989"/>
    <w:rsid w:val="00367A03"/>
    <w:rsid w:val="00370ADB"/>
    <w:rsid w:val="0037112D"/>
    <w:rsid w:val="003715C9"/>
    <w:rsid w:val="00372193"/>
    <w:rsid w:val="00372838"/>
    <w:rsid w:val="00373106"/>
    <w:rsid w:val="003749C8"/>
    <w:rsid w:val="00374D15"/>
    <w:rsid w:val="00374F18"/>
    <w:rsid w:val="00376750"/>
    <w:rsid w:val="00377101"/>
    <w:rsid w:val="00380E8E"/>
    <w:rsid w:val="0038119F"/>
    <w:rsid w:val="00381271"/>
    <w:rsid w:val="003814BB"/>
    <w:rsid w:val="00384669"/>
    <w:rsid w:val="00384BDC"/>
    <w:rsid w:val="00385064"/>
    <w:rsid w:val="00385922"/>
    <w:rsid w:val="003865DF"/>
    <w:rsid w:val="00386BEB"/>
    <w:rsid w:val="00387398"/>
    <w:rsid w:val="00387B2C"/>
    <w:rsid w:val="00390A2D"/>
    <w:rsid w:val="00390E48"/>
    <w:rsid w:val="0039133F"/>
    <w:rsid w:val="003916DB"/>
    <w:rsid w:val="00391F35"/>
    <w:rsid w:val="003939D3"/>
    <w:rsid w:val="003939F6"/>
    <w:rsid w:val="00395D74"/>
    <w:rsid w:val="00396E5E"/>
    <w:rsid w:val="00397787"/>
    <w:rsid w:val="003A0BED"/>
    <w:rsid w:val="003A148C"/>
    <w:rsid w:val="003A25DB"/>
    <w:rsid w:val="003A3493"/>
    <w:rsid w:val="003A36DC"/>
    <w:rsid w:val="003A3C2E"/>
    <w:rsid w:val="003A3FEA"/>
    <w:rsid w:val="003A6AC7"/>
    <w:rsid w:val="003A6E00"/>
    <w:rsid w:val="003A7754"/>
    <w:rsid w:val="003B13DC"/>
    <w:rsid w:val="003B28DF"/>
    <w:rsid w:val="003B4D75"/>
    <w:rsid w:val="003B5C1D"/>
    <w:rsid w:val="003B6C08"/>
    <w:rsid w:val="003B6F17"/>
    <w:rsid w:val="003B72F0"/>
    <w:rsid w:val="003C2D9F"/>
    <w:rsid w:val="003C31F8"/>
    <w:rsid w:val="003C449F"/>
    <w:rsid w:val="003C56B8"/>
    <w:rsid w:val="003C59CA"/>
    <w:rsid w:val="003C5F14"/>
    <w:rsid w:val="003C62B0"/>
    <w:rsid w:val="003C7970"/>
    <w:rsid w:val="003C7BE4"/>
    <w:rsid w:val="003C7D0B"/>
    <w:rsid w:val="003D0EDC"/>
    <w:rsid w:val="003D23BA"/>
    <w:rsid w:val="003D29DA"/>
    <w:rsid w:val="003D5661"/>
    <w:rsid w:val="003D5D1B"/>
    <w:rsid w:val="003D6270"/>
    <w:rsid w:val="003D6C18"/>
    <w:rsid w:val="003D71DD"/>
    <w:rsid w:val="003D7470"/>
    <w:rsid w:val="003E0C9A"/>
    <w:rsid w:val="003E10AC"/>
    <w:rsid w:val="003E16DB"/>
    <w:rsid w:val="003E1AE6"/>
    <w:rsid w:val="003E205F"/>
    <w:rsid w:val="003E2B57"/>
    <w:rsid w:val="003E3C2D"/>
    <w:rsid w:val="003E4E9C"/>
    <w:rsid w:val="003E5944"/>
    <w:rsid w:val="003E5FAC"/>
    <w:rsid w:val="003E6352"/>
    <w:rsid w:val="003E6A4C"/>
    <w:rsid w:val="003E6D08"/>
    <w:rsid w:val="003E7021"/>
    <w:rsid w:val="003E7209"/>
    <w:rsid w:val="003E74FC"/>
    <w:rsid w:val="003F0981"/>
    <w:rsid w:val="003F0F4C"/>
    <w:rsid w:val="003F18F3"/>
    <w:rsid w:val="003F1AC6"/>
    <w:rsid w:val="003F27A9"/>
    <w:rsid w:val="003F2CE4"/>
    <w:rsid w:val="003F2D86"/>
    <w:rsid w:val="003F2F21"/>
    <w:rsid w:val="003F50E4"/>
    <w:rsid w:val="003F56FD"/>
    <w:rsid w:val="003F5D50"/>
    <w:rsid w:val="003F5FF3"/>
    <w:rsid w:val="003F6893"/>
    <w:rsid w:val="003F6DFD"/>
    <w:rsid w:val="003F6FC1"/>
    <w:rsid w:val="003F7020"/>
    <w:rsid w:val="003F728C"/>
    <w:rsid w:val="00400274"/>
    <w:rsid w:val="00400652"/>
    <w:rsid w:val="00400C45"/>
    <w:rsid w:val="0040114F"/>
    <w:rsid w:val="0040205D"/>
    <w:rsid w:val="00402210"/>
    <w:rsid w:val="00402C95"/>
    <w:rsid w:val="00403245"/>
    <w:rsid w:val="00403367"/>
    <w:rsid w:val="004039D8"/>
    <w:rsid w:val="00403BF6"/>
    <w:rsid w:val="00404CF5"/>
    <w:rsid w:val="004059BF"/>
    <w:rsid w:val="00406230"/>
    <w:rsid w:val="0040790A"/>
    <w:rsid w:val="0041066C"/>
    <w:rsid w:val="00410F6B"/>
    <w:rsid w:val="0041179D"/>
    <w:rsid w:val="00411D7F"/>
    <w:rsid w:val="00412CC1"/>
    <w:rsid w:val="004131B2"/>
    <w:rsid w:val="004135D6"/>
    <w:rsid w:val="00413F4D"/>
    <w:rsid w:val="00414EB8"/>
    <w:rsid w:val="00415156"/>
    <w:rsid w:val="00416D37"/>
    <w:rsid w:val="0041736A"/>
    <w:rsid w:val="00420A63"/>
    <w:rsid w:val="004216BB"/>
    <w:rsid w:val="004217C3"/>
    <w:rsid w:val="004218AD"/>
    <w:rsid w:val="00422DA6"/>
    <w:rsid w:val="00422F5E"/>
    <w:rsid w:val="004232A3"/>
    <w:rsid w:val="0042394B"/>
    <w:rsid w:val="0042399E"/>
    <w:rsid w:val="00424D10"/>
    <w:rsid w:val="00425C2D"/>
    <w:rsid w:val="00427BED"/>
    <w:rsid w:val="00431BDE"/>
    <w:rsid w:val="00432473"/>
    <w:rsid w:val="0043299A"/>
    <w:rsid w:val="004333E9"/>
    <w:rsid w:val="00434EFF"/>
    <w:rsid w:val="004357B3"/>
    <w:rsid w:val="00435E2A"/>
    <w:rsid w:val="004372C2"/>
    <w:rsid w:val="00437CA8"/>
    <w:rsid w:val="00440B4E"/>
    <w:rsid w:val="00440CAC"/>
    <w:rsid w:val="00440CD5"/>
    <w:rsid w:val="00440F33"/>
    <w:rsid w:val="00441EE6"/>
    <w:rsid w:val="0044297E"/>
    <w:rsid w:val="0044345A"/>
    <w:rsid w:val="00443FA7"/>
    <w:rsid w:val="0044410E"/>
    <w:rsid w:val="0044461F"/>
    <w:rsid w:val="00444BDD"/>
    <w:rsid w:val="00444F72"/>
    <w:rsid w:val="00445D0D"/>
    <w:rsid w:val="00445D55"/>
    <w:rsid w:val="00445E27"/>
    <w:rsid w:val="00446492"/>
    <w:rsid w:val="0044713D"/>
    <w:rsid w:val="004508F0"/>
    <w:rsid w:val="004508F6"/>
    <w:rsid w:val="00451BB9"/>
    <w:rsid w:val="00451D35"/>
    <w:rsid w:val="0045277E"/>
    <w:rsid w:val="0045320B"/>
    <w:rsid w:val="00453E71"/>
    <w:rsid w:val="00453F67"/>
    <w:rsid w:val="00454961"/>
    <w:rsid w:val="004553A0"/>
    <w:rsid w:val="004565E9"/>
    <w:rsid w:val="00456BC4"/>
    <w:rsid w:val="00457162"/>
    <w:rsid w:val="0046059B"/>
    <w:rsid w:val="0046071F"/>
    <w:rsid w:val="00460BF6"/>
    <w:rsid w:val="004610A0"/>
    <w:rsid w:val="004611E3"/>
    <w:rsid w:val="00461B73"/>
    <w:rsid w:val="0046207F"/>
    <w:rsid w:val="004627CC"/>
    <w:rsid w:val="00464537"/>
    <w:rsid w:val="004648D1"/>
    <w:rsid w:val="0046539D"/>
    <w:rsid w:val="004655B4"/>
    <w:rsid w:val="00465956"/>
    <w:rsid w:val="004659B4"/>
    <w:rsid w:val="00466645"/>
    <w:rsid w:val="0046665E"/>
    <w:rsid w:val="00466952"/>
    <w:rsid w:val="00466CD8"/>
    <w:rsid w:val="00466FFE"/>
    <w:rsid w:val="00467241"/>
    <w:rsid w:val="00467E10"/>
    <w:rsid w:val="00467F5D"/>
    <w:rsid w:val="00470433"/>
    <w:rsid w:val="004704A8"/>
    <w:rsid w:val="004704E9"/>
    <w:rsid w:val="004714FD"/>
    <w:rsid w:val="004717D1"/>
    <w:rsid w:val="004725E5"/>
    <w:rsid w:val="004727E7"/>
    <w:rsid w:val="00472843"/>
    <w:rsid w:val="0047285D"/>
    <w:rsid w:val="00472D94"/>
    <w:rsid w:val="004735E1"/>
    <w:rsid w:val="00473613"/>
    <w:rsid w:val="0047389E"/>
    <w:rsid w:val="00475379"/>
    <w:rsid w:val="0047641D"/>
    <w:rsid w:val="00476B7D"/>
    <w:rsid w:val="00476BC4"/>
    <w:rsid w:val="0047742E"/>
    <w:rsid w:val="00477DE8"/>
    <w:rsid w:val="00477F7E"/>
    <w:rsid w:val="00480D66"/>
    <w:rsid w:val="00480E61"/>
    <w:rsid w:val="00482125"/>
    <w:rsid w:val="00483B4E"/>
    <w:rsid w:val="004856DB"/>
    <w:rsid w:val="00487205"/>
    <w:rsid w:val="00487BF4"/>
    <w:rsid w:val="00490AF7"/>
    <w:rsid w:val="00490E6C"/>
    <w:rsid w:val="0049170E"/>
    <w:rsid w:val="00491EDC"/>
    <w:rsid w:val="004931D2"/>
    <w:rsid w:val="004932BD"/>
    <w:rsid w:val="00495737"/>
    <w:rsid w:val="00495A47"/>
    <w:rsid w:val="00496512"/>
    <w:rsid w:val="00496B7C"/>
    <w:rsid w:val="00496E8D"/>
    <w:rsid w:val="004971DF"/>
    <w:rsid w:val="00497B39"/>
    <w:rsid w:val="004A2CF7"/>
    <w:rsid w:val="004A482A"/>
    <w:rsid w:val="004A4B2F"/>
    <w:rsid w:val="004A4F9D"/>
    <w:rsid w:val="004A725F"/>
    <w:rsid w:val="004A7669"/>
    <w:rsid w:val="004B023A"/>
    <w:rsid w:val="004B0726"/>
    <w:rsid w:val="004B0D17"/>
    <w:rsid w:val="004B1026"/>
    <w:rsid w:val="004B1BF3"/>
    <w:rsid w:val="004B1FE1"/>
    <w:rsid w:val="004B228E"/>
    <w:rsid w:val="004B3DC3"/>
    <w:rsid w:val="004B3FF1"/>
    <w:rsid w:val="004B4A78"/>
    <w:rsid w:val="004B4B22"/>
    <w:rsid w:val="004B58C7"/>
    <w:rsid w:val="004B69D3"/>
    <w:rsid w:val="004B6A39"/>
    <w:rsid w:val="004B6C7C"/>
    <w:rsid w:val="004B7680"/>
    <w:rsid w:val="004B776E"/>
    <w:rsid w:val="004C0088"/>
    <w:rsid w:val="004C0296"/>
    <w:rsid w:val="004C0683"/>
    <w:rsid w:val="004C209F"/>
    <w:rsid w:val="004C3269"/>
    <w:rsid w:val="004C3377"/>
    <w:rsid w:val="004C3805"/>
    <w:rsid w:val="004C3AF0"/>
    <w:rsid w:val="004C40D3"/>
    <w:rsid w:val="004C421E"/>
    <w:rsid w:val="004C5B7A"/>
    <w:rsid w:val="004C6940"/>
    <w:rsid w:val="004C6949"/>
    <w:rsid w:val="004C6DB9"/>
    <w:rsid w:val="004C79C7"/>
    <w:rsid w:val="004D074E"/>
    <w:rsid w:val="004D0ADB"/>
    <w:rsid w:val="004D0ED4"/>
    <w:rsid w:val="004D1191"/>
    <w:rsid w:val="004D145B"/>
    <w:rsid w:val="004D1D71"/>
    <w:rsid w:val="004D1FBA"/>
    <w:rsid w:val="004D31F9"/>
    <w:rsid w:val="004D3214"/>
    <w:rsid w:val="004D3215"/>
    <w:rsid w:val="004D3C9F"/>
    <w:rsid w:val="004D4259"/>
    <w:rsid w:val="004D4965"/>
    <w:rsid w:val="004D4B15"/>
    <w:rsid w:val="004D6161"/>
    <w:rsid w:val="004D633A"/>
    <w:rsid w:val="004D63F0"/>
    <w:rsid w:val="004E2132"/>
    <w:rsid w:val="004E2270"/>
    <w:rsid w:val="004E2922"/>
    <w:rsid w:val="004E46E0"/>
    <w:rsid w:val="004E4710"/>
    <w:rsid w:val="004E4B40"/>
    <w:rsid w:val="004E4B56"/>
    <w:rsid w:val="004E6171"/>
    <w:rsid w:val="004E667E"/>
    <w:rsid w:val="004E7A56"/>
    <w:rsid w:val="004F0F6B"/>
    <w:rsid w:val="004F244A"/>
    <w:rsid w:val="004F3484"/>
    <w:rsid w:val="004F4115"/>
    <w:rsid w:val="004F422A"/>
    <w:rsid w:val="004F46F5"/>
    <w:rsid w:val="004F5770"/>
    <w:rsid w:val="004F5F70"/>
    <w:rsid w:val="004F6539"/>
    <w:rsid w:val="004F6B1B"/>
    <w:rsid w:val="004F6F00"/>
    <w:rsid w:val="004F7094"/>
    <w:rsid w:val="004F70DA"/>
    <w:rsid w:val="004F7219"/>
    <w:rsid w:val="005010F1"/>
    <w:rsid w:val="005030D7"/>
    <w:rsid w:val="00503176"/>
    <w:rsid w:val="00503BE7"/>
    <w:rsid w:val="00504670"/>
    <w:rsid w:val="00504978"/>
    <w:rsid w:val="00504AC3"/>
    <w:rsid w:val="00504F6B"/>
    <w:rsid w:val="00505844"/>
    <w:rsid w:val="00505AB0"/>
    <w:rsid w:val="0050643A"/>
    <w:rsid w:val="00506D56"/>
    <w:rsid w:val="00506F31"/>
    <w:rsid w:val="00507530"/>
    <w:rsid w:val="00510B0D"/>
    <w:rsid w:val="0051180A"/>
    <w:rsid w:val="0051245B"/>
    <w:rsid w:val="005125BC"/>
    <w:rsid w:val="0051466E"/>
    <w:rsid w:val="005149A0"/>
    <w:rsid w:val="005153AE"/>
    <w:rsid w:val="00515E7D"/>
    <w:rsid w:val="00517151"/>
    <w:rsid w:val="00517219"/>
    <w:rsid w:val="005205EA"/>
    <w:rsid w:val="00521123"/>
    <w:rsid w:val="00521D05"/>
    <w:rsid w:val="00522EA3"/>
    <w:rsid w:val="00523D8C"/>
    <w:rsid w:val="00523F01"/>
    <w:rsid w:val="00524BC0"/>
    <w:rsid w:val="00524DD0"/>
    <w:rsid w:val="00525721"/>
    <w:rsid w:val="00525A32"/>
    <w:rsid w:val="00527002"/>
    <w:rsid w:val="005272E8"/>
    <w:rsid w:val="00530167"/>
    <w:rsid w:val="00530D31"/>
    <w:rsid w:val="0053108A"/>
    <w:rsid w:val="00532E68"/>
    <w:rsid w:val="00532EDB"/>
    <w:rsid w:val="0053369F"/>
    <w:rsid w:val="00533B3E"/>
    <w:rsid w:val="00533D5C"/>
    <w:rsid w:val="0053468E"/>
    <w:rsid w:val="00534CE7"/>
    <w:rsid w:val="00534ED3"/>
    <w:rsid w:val="00535EBA"/>
    <w:rsid w:val="005360B4"/>
    <w:rsid w:val="005362F8"/>
    <w:rsid w:val="00537C82"/>
    <w:rsid w:val="005403F1"/>
    <w:rsid w:val="00541687"/>
    <w:rsid w:val="0054198D"/>
    <w:rsid w:val="00541BB0"/>
    <w:rsid w:val="00542C16"/>
    <w:rsid w:val="00542EC4"/>
    <w:rsid w:val="0054503D"/>
    <w:rsid w:val="00545479"/>
    <w:rsid w:val="005454B7"/>
    <w:rsid w:val="00546038"/>
    <w:rsid w:val="005470BC"/>
    <w:rsid w:val="00550178"/>
    <w:rsid w:val="00550F88"/>
    <w:rsid w:val="005524F0"/>
    <w:rsid w:val="00552516"/>
    <w:rsid w:val="00554E84"/>
    <w:rsid w:val="005554B3"/>
    <w:rsid w:val="00555C69"/>
    <w:rsid w:val="00555DF0"/>
    <w:rsid w:val="005563F5"/>
    <w:rsid w:val="005563FE"/>
    <w:rsid w:val="00557933"/>
    <w:rsid w:val="00557AD0"/>
    <w:rsid w:val="00560C5E"/>
    <w:rsid w:val="00561042"/>
    <w:rsid w:val="005619DB"/>
    <w:rsid w:val="00561FCA"/>
    <w:rsid w:val="0056273F"/>
    <w:rsid w:val="005637AA"/>
    <w:rsid w:val="005642CC"/>
    <w:rsid w:val="00565787"/>
    <w:rsid w:val="0056584E"/>
    <w:rsid w:val="005659CE"/>
    <w:rsid w:val="00566A35"/>
    <w:rsid w:val="00567802"/>
    <w:rsid w:val="00567D42"/>
    <w:rsid w:val="0057063D"/>
    <w:rsid w:val="005714F1"/>
    <w:rsid w:val="00571D7A"/>
    <w:rsid w:val="00572174"/>
    <w:rsid w:val="00573B3F"/>
    <w:rsid w:val="0057462F"/>
    <w:rsid w:val="00574DD2"/>
    <w:rsid w:val="005762FF"/>
    <w:rsid w:val="00576659"/>
    <w:rsid w:val="0058126C"/>
    <w:rsid w:val="00581335"/>
    <w:rsid w:val="00581F25"/>
    <w:rsid w:val="00582D9A"/>
    <w:rsid w:val="005834B1"/>
    <w:rsid w:val="0058381F"/>
    <w:rsid w:val="00584D44"/>
    <w:rsid w:val="00585934"/>
    <w:rsid w:val="00587E9D"/>
    <w:rsid w:val="005903C6"/>
    <w:rsid w:val="00590842"/>
    <w:rsid w:val="00590BB3"/>
    <w:rsid w:val="00591288"/>
    <w:rsid w:val="00592281"/>
    <w:rsid w:val="00592D7A"/>
    <w:rsid w:val="00592D99"/>
    <w:rsid w:val="00592EA5"/>
    <w:rsid w:val="005930E6"/>
    <w:rsid w:val="0059389C"/>
    <w:rsid w:val="00595008"/>
    <w:rsid w:val="00595B87"/>
    <w:rsid w:val="00595F41"/>
    <w:rsid w:val="005A0E87"/>
    <w:rsid w:val="005A10ED"/>
    <w:rsid w:val="005A12F8"/>
    <w:rsid w:val="005A16D2"/>
    <w:rsid w:val="005A1FCE"/>
    <w:rsid w:val="005A205B"/>
    <w:rsid w:val="005A2A37"/>
    <w:rsid w:val="005A2E8F"/>
    <w:rsid w:val="005A3267"/>
    <w:rsid w:val="005A41C6"/>
    <w:rsid w:val="005A4DA3"/>
    <w:rsid w:val="005A5A4B"/>
    <w:rsid w:val="005A5B63"/>
    <w:rsid w:val="005A6358"/>
    <w:rsid w:val="005A6B8F"/>
    <w:rsid w:val="005A7A1C"/>
    <w:rsid w:val="005A7F89"/>
    <w:rsid w:val="005B011A"/>
    <w:rsid w:val="005B0811"/>
    <w:rsid w:val="005B0AFE"/>
    <w:rsid w:val="005B1318"/>
    <w:rsid w:val="005B19BF"/>
    <w:rsid w:val="005B2A9E"/>
    <w:rsid w:val="005B3106"/>
    <w:rsid w:val="005B3D50"/>
    <w:rsid w:val="005B3EE1"/>
    <w:rsid w:val="005B428E"/>
    <w:rsid w:val="005B47F8"/>
    <w:rsid w:val="005B4BE0"/>
    <w:rsid w:val="005B4FD8"/>
    <w:rsid w:val="005B612D"/>
    <w:rsid w:val="005B700C"/>
    <w:rsid w:val="005B7EEB"/>
    <w:rsid w:val="005C0B6E"/>
    <w:rsid w:val="005C138D"/>
    <w:rsid w:val="005C17D1"/>
    <w:rsid w:val="005C1AC6"/>
    <w:rsid w:val="005C3B03"/>
    <w:rsid w:val="005C3BC6"/>
    <w:rsid w:val="005C4320"/>
    <w:rsid w:val="005C4EA3"/>
    <w:rsid w:val="005C4F90"/>
    <w:rsid w:val="005C5328"/>
    <w:rsid w:val="005C79DE"/>
    <w:rsid w:val="005C7E52"/>
    <w:rsid w:val="005D10D2"/>
    <w:rsid w:val="005D1D3E"/>
    <w:rsid w:val="005D24B8"/>
    <w:rsid w:val="005D2738"/>
    <w:rsid w:val="005D2B4A"/>
    <w:rsid w:val="005D362E"/>
    <w:rsid w:val="005D3A15"/>
    <w:rsid w:val="005D4033"/>
    <w:rsid w:val="005D6D0A"/>
    <w:rsid w:val="005D7229"/>
    <w:rsid w:val="005E06F4"/>
    <w:rsid w:val="005E0A7A"/>
    <w:rsid w:val="005E0B32"/>
    <w:rsid w:val="005E0B8E"/>
    <w:rsid w:val="005E28E6"/>
    <w:rsid w:val="005E3140"/>
    <w:rsid w:val="005E3898"/>
    <w:rsid w:val="005E4E28"/>
    <w:rsid w:val="005E4EBC"/>
    <w:rsid w:val="005E71A7"/>
    <w:rsid w:val="005F032E"/>
    <w:rsid w:val="005F0ADF"/>
    <w:rsid w:val="005F1292"/>
    <w:rsid w:val="005F16D9"/>
    <w:rsid w:val="005F1FB2"/>
    <w:rsid w:val="005F21EB"/>
    <w:rsid w:val="005F426E"/>
    <w:rsid w:val="005F4692"/>
    <w:rsid w:val="005F4A91"/>
    <w:rsid w:val="005F4E13"/>
    <w:rsid w:val="005F5D1E"/>
    <w:rsid w:val="005F5E27"/>
    <w:rsid w:val="005F5E78"/>
    <w:rsid w:val="005F5F51"/>
    <w:rsid w:val="005F622C"/>
    <w:rsid w:val="005F6D58"/>
    <w:rsid w:val="005F7091"/>
    <w:rsid w:val="006002A8"/>
    <w:rsid w:val="00601EF9"/>
    <w:rsid w:val="006025F3"/>
    <w:rsid w:val="00603424"/>
    <w:rsid w:val="006040C5"/>
    <w:rsid w:val="00604875"/>
    <w:rsid w:val="00604B86"/>
    <w:rsid w:val="006070B2"/>
    <w:rsid w:val="00607429"/>
    <w:rsid w:val="00610121"/>
    <w:rsid w:val="00610F7E"/>
    <w:rsid w:val="00611B65"/>
    <w:rsid w:val="00612FC5"/>
    <w:rsid w:val="0061351F"/>
    <w:rsid w:val="00613532"/>
    <w:rsid w:val="0061377B"/>
    <w:rsid w:val="0061488A"/>
    <w:rsid w:val="00615E74"/>
    <w:rsid w:val="006177E8"/>
    <w:rsid w:val="006204D1"/>
    <w:rsid w:val="00620D86"/>
    <w:rsid w:val="00621379"/>
    <w:rsid w:val="0062463F"/>
    <w:rsid w:val="006261D0"/>
    <w:rsid w:val="0062661F"/>
    <w:rsid w:val="006267A1"/>
    <w:rsid w:val="00627FF4"/>
    <w:rsid w:val="00630608"/>
    <w:rsid w:val="00630729"/>
    <w:rsid w:val="00631003"/>
    <w:rsid w:val="00631A30"/>
    <w:rsid w:val="00631ACD"/>
    <w:rsid w:val="00631B0B"/>
    <w:rsid w:val="0063213A"/>
    <w:rsid w:val="00632D2E"/>
    <w:rsid w:val="00635236"/>
    <w:rsid w:val="00635275"/>
    <w:rsid w:val="00635674"/>
    <w:rsid w:val="00635B20"/>
    <w:rsid w:val="0063735C"/>
    <w:rsid w:val="00637C7A"/>
    <w:rsid w:val="006403B1"/>
    <w:rsid w:val="006406A0"/>
    <w:rsid w:val="006426D7"/>
    <w:rsid w:val="0064290B"/>
    <w:rsid w:val="00643E8B"/>
    <w:rsid w:val="0064437D"/>
    <w:rsid w:val="0064522B"/>
    <w:rsid w:val="00645DBF"/>
    <w:rsid w:val="00645F72"/>
    <w:rsid w:val="00646657"/>
    <w:rsid w:val="00647055"/>
    <w:rsid w:val="00647129"/>
    <w:rsid w:val="00647937"/>
    <w:rsid w:val="006500AF"/>
    <w:rsid w:val="00650120"/>
    <w:rsid w:val="006520C3"/>
    <w:rsid w:val="0065318F"/>
    <w:rsid w:val="006538EC"/>
    <w:rsid w:val="006543E5"/>
    <w:rsid w:val="00654C3F"/>
    <w:rsid w:val="00655967"/>
    <w:rsid w:val="00655A34"/>
    <w:rsid w:val="00655C17"/>
    <w:rsid w:val="00655D65"/>
    <w:rsid w:val="00657CDE"/>
    <w:rsid w:val="006608A1"/>
    <w:rsid w:val="00660B0F"/>
    <w:rsid w:val="00660F5C"/>
    <w:rsid w:val="0066108B"/>
    <w:rsid w:val="006613C5"/>
    <w:rsid w:val="006616F4"/>
    <w:rsid w:val="00662075"/>
    <w:rsid w:val="0066276A"/>
    <w:rsid w:val="00662CD8"/>
    <w:rsid w:val="00664242"/>
    <w:rsid w:val="006654C5"/>
    <w:rsid w:val="006655CB"/>
    <w:rsid w:val="0066622A"/>
    <w:rsid w:val="0066686C"/>
    <w:rsid w:val="0066759A"/>
    <w:rsid w:val="00670162"/>
    <w:rsid w:val="0067073E"/>
    <w:rsid w:val="00670F8B"/>
    <w:rsid w:val="00671630"/>
    <w:rsid w:val="006727DE"/>
    <w:rsid w:val="006739D5"/>
    <w:rsid w:val="00674E3A"/>
    <w:rsid w:val="006755B2"/>
    <w:rsid w:val="006759F2"/>
    <w:rsid w:val="00675E52"/>
    <w:rsid w:val="00676500"/>
    <w:rsid w:val="0067670C"/>
    <w:rsid w:val="00676977"/>
    <w:rsid w:val="00676EDB"/>
    <w:rsid w:val="00677137"/>
    <w:rsid w:val="00680288"/>
    <w:rsid w:val="00681E4B"/>
    <w:rsid w:val="00683C00"/>
    <w:rsid w:val="00683D5E"/>
    <w:rsid w:val="00683E01"/>
    <w:rsid w:val="0068480B"/>
    <w:rsid w:val="00685449"/>
    <w:rsid w:val="0068568A"/>
    <w:rsid w:val="0068569D"/>
    <w:rsid w:val="00685903"/>
    <w:rsid w:val="00685F1C"/>
    <w:rsid w:val="006868CA"/>
    <w:rsid w:val="00686B7A"/>
    <w:rsid w:val="00687071"/>
    <w:rsid w:val="00687EE9"/>
    <w:rsid w:val="006903E2"/>
    <w:rsid w:val="006921D5"/>
    <w:rsid w:val="006946A6"/>
    <w:rsid w:val="006949DA"/>
    <w:rsid w:val="00695E98"/>
    <w:rsid w:val="00696011"/>
    <w:rsid w:val="006966C5"/>
    <w:rsid w:val="00696706"/>
    <w:rsid w:val="00696E0B"/>
    <w:rsid w:val="006A044E"/>
    <w:rsid w:val="006A06CB"/>
    <w:rsid w:val="006A2301"/>
    <w:rsid w:val="006A2729"/>
    <w:rsid w:val="006A3C66"/>
    <w:rsid w:val="006A4045"/>
    <w:rsid w:val="006A48B5"/>
    <w:rsid w:val="006A4AF4"/>
    <w:rsid w:val="006A5380"/>
    <w:rsid w:val="006A5B5D"/>
    <w:rsid w:val="006A6065"/>
    <w:rsid w:val="006A6A2E"/>
    <w:rsid w:val="006A7309"/>
    <w:rsid w:val="006A7AC6"/>
    <w:rsid w:val="006B1462"/>
    <w:rsid w:val="006B1A7D"/>
    <w:rsid w:val="006B2CBA"/>
    <w:rsid w:val="006B38EE"/>
    <w:rsid w:val="006B3C29"/>
    <w:rsid w:val="006B3C60"/>
    <w:rsid w:val="006B414A"/>
    <w:rsid w:val="006B4820"/>
    <w:rsid w:val="006B4C8E"/>
    <w:rsid w:val="006B5664"/>
    <w:rsid w:val="006B5CFC"/>
    <w:rsid w:val="006B5FDB"/>
    <w:rsid w:val="006B643F"/>
    <w:rsid w:val="006B6DC7"/>
    <w:rsid w:val="006B7854"/>
    <w:rsid w:val="006B7A08"/>
    <w:rsid w:val="006B7D9E"/>
    <w:rsid w:val="006C00A6"/>
    <w:rsid w:val="006C0238"/>
    <w:rsid w:val="006C0F0B"/>
    <w:rsid w:val="006C1C7E"/>
    <w:rsid w:val="006C2231"/>
    <w:rsid w:val="006C31E4"/>
    <w:rsid w:val="006C34C4"/>
    <w:rsid w:val="006C441C"/>
    <w:rsid w:val="006C4B0A"/>
    <w:rsid w:val="006C4D2C"/>
    <w:rsid w:val="006C5513"/>
    <w:rsid w:val="006C5DCC"/>
    <w:rsid w:val="006C646F"/>
    <w:rsid w:val="006C6A45"/>
    <w:rsid w:val="006C7A97"/>
    <w:rsid w:val="006D04DC"/>
    <w:rsid w:val="006D050E"/>
    <w:rsid w:val="006D0C15"/>
    <w:rsid w:val="006D0CCD"/>
    <w:rsid w:val="006D12F7"/>
    <w:rsid w:val="006D1C7D"/>
    <w:rsid w:val="006D288C"/>
    <w:rsid w:val="006D4423"/>
    <w:rsid w:val="006D4B1D"/>
    <w:rsid w:val="006D4CD6"/>
    <w:rsid w:val="006D5571"/>
    <w:rsid w:val="006D5663"/>
    <w:rsid w:val="006D58E6"/>
    <w:rsid w:val="006D594A"/>
    <w:rsid w:val="006D5C09"/>
    <w:rsid w:val="006D6704"/>
    <w:rsid w:val="006D6B56"/>
    <w:rsid w:val="006D71B6"/>
    <w:rsid w:val="006D72A1"/>
    <w:rsid w:val="006D730B"/>
    <w:rsid w:val="006D7CD7"/>
    <w:rsid w:val="006D7D89"/>
    <w:rsid w:val="006E01AC"/>
    <w:rsid w:val="006E1DF8"/>
    <w:rsid w:val="006E22EE"/>
    <w:rsid w:val="006E2A95"/>
    <w:rsid w:val="006E3022"/>
    <w:rsid w:val="006E3534"/>
    <w:rsid w:val="006E3EB2"/>
    <w:rsid w:val="006E3EEF"/>
    <w:rsid w:val="006E4272"/>
    <w:rsid w:val="006E4694"/>
    <w:rsid w:val="006E5E5A"/>
    <w:rsid w:val="006E68CC"/>
    <w:rsid w:val="006E76E5"/>
    <w:rsid w:val="006E7EE9"/>
    <w:rsid w:val="006F0314"/>
    <w:rsid w:val="006F18E3"/>
    <w:rsid w:val="006F2983"/>
    <w:rsid w:val="006F3362"/>
    <w:rsid w:val="006F34E7"/>
    <w:rsid w:val="006F3E7E"/>
    <w:rsid w:val="006F4138"/>
    <w:rsid w:val="006F432D"/>
    <w:rsid w:val="006F47E3"/>
    <w:rsid w:val="006F4998"/>
    <w:rsid w:val="006F4AB5"/>
    <w:rsid w:val="006F50EA"/>
    <w:rsid w:val="006F516D"/>
    <w:rsid w:val="006F5C93"/>
    <w:rsid w:val="006F6A43"/>
    <w:rsid w:val="006F7055"/>
    <w:rsid w:val="006F7C92"/>
    <w:rsid w:val="00700023"/>
    <w:rsid w:val="00700ECC"/>
    <w:rsid w:val="00701950"/>
    <w:rsid w:val="00701FCE"/>
    <w:rsid w:val="007031FF"/>
    <w:rsid w:val="00703200"/>
    <w:rsid w:val="00703768"/>
    <w:rsid w:val="00703966"/>
    <w:rsid w:val="007046B1"/>
    <w:rsid w:val="00704CF4"/>
    <w:rsid w:val="00704F8C"/>
    <w:rsid w:val="00705CA3"/>
    <w:rsid w:val="00706627"/>
    <w:rsid w:val="00706C37"/>
    <w:rsid w:val="00706DF2"/>
    <w:rsid w:val="0070713C"/>
    <w:rsid w:val="0070774E"/>
    <w:rsid w:val="00710324"/>
    <w:rsid w:val="007113FE"/>
    <w:rsid w:val="00711634"/>
    <w:rsid w:val="00711F89"/>
    <w:rsid w:val="007138CC"/>
    <w:rsid w:val="0071553C"/>
    <w:rsid w:val="00715F21"/>
    <w:rsid w:val="00717F55"/>
    <w:rsid w:val="00720369"/>
    <w:rsid w:val="0072086C"/>
    <w:rsid w:val="00720C0D"/>
    <w:rsid w:val="00721532"/>
    <w:rsid w:val="00721A24"/>
    <w:rsid w:val="00721F6F"/>
    <w:rsid w:val="00723A2A"/>
    <w:rsid w:val="007247F7"/>
    <w:rsid w:val="007250A8"/>
    <w:rsid w:val="007250FD"/>
    <w:rsid w:val="00725B6B"/>
    <w:rsid w:val="00725CE3"/>
    <w:rsid w:val="00726D00"/>
    <w:rsid w:val="00727016"/>
    <w:rsid w:val="00727247"/>
    <w:rsid w:val="0072764E"/>
    <w:rsid w:val="00727C7C"/>
    <w:rsid w:val="007302B4"/>
    <w:rsid w:val="00730A2A"/>
    <w:rsid w:val="007319F3"/>
    <w:rsid w:val="00731D86"/>
    <w:rsid w:val="00731DD8"/>
    <w:rsid w:val="00731FCC"/>
    <w:rsid w:val="0073263C"/>
    <w:rsid w:val="00732990"/>
    <w:rsid w:val="00732BB3"/>
    <w:rsid w:val="0073301F"/>
    <w:rsid w:val="007344E5"/>
    <w:rsid w:val="007346CA"/>
    <w:rsid w:val="00734CA8"/>
    <w:rsid w:val="00735354"/>
    <w:rsid w:val="00735DC2"/>
    <w:rsid w:val="007367A5"/>
    <w:rsid w:val="007371FF"/>
    <w:rsid w:val="0073772C"/>
    <w:rsid w:val="007378F8"/>
    <w:rsid w:val="00737DAE"/>
    <w:rsid w:val="00740FC0"/>
    <w:rsid w:val="0074125C"/>
    <w:rsid w:val="00742EDD"/>
    <w:rsid w:val="00743D9D"/>
    <w:rsid w:val="00744907"/>
    <w:rsid w:val="007464C8"/>
    <w:rsid w:val="007465C6"/>
    <w:rsid w:val="00746DB5"/>
    <w:rsid w:val="00746E30"/>
    <w:rsid w:val="007477E1"/>
    <w:rsid w:val="007507F9"/>
    <w:rsid w:val="00750CAA"/>
    <w:rsid w:val="00750F60"/>
    <w:rsid w:val="007511C9"/>
    <w:rsid w:val="0075131E"/>
    <w:rsid w:val="00751BED"/>
    <w:rsid w:val="00752E10"/>
    <w:rsid w:val="00752E79"/>
    <w:rsid w:val="00753527"/>
    <w:rsid w:val="00753D67"/>
    <w:rsid w:val="0075423B"/>
    <w:rsid w:val="00754EFC"/>
    <w:rsid w:val="00756287"/>
    <w:rsid w:val="00756D12"/>
    <w:rsid w:val="00756D5E"/>
    <w:rsid w:val="00757989"/>
    <w:rsid w:val="00760E08"/>
    <w:rsid w:val="007621E5"/>
    <w:rsid w:val="0076292E"/>
    <w:rsid w:val="007640F0"/>
    <w:rsid w:val="00764125"/>
    <w:rsid w:val="00764A3C"/>
    <w:rsid w:val="00764DC7"/>
    <w:rsid w:val="00767715"/>
    <w:rsid w:val="00767BF9"/>
    <w:rsid w:val="00772052"/>
    <w:rsid w:val="00773E1D"/>
    <w:rsid w:val="007744D3"/>
    <w:rsid w:val="00775522"/>
    <w:rsid w:val="007755F3"/>
    <w:rsid w:val="0077566B"/>
    <w:rsid w:val="00775911"/>
    <w:rsid w:val="00775CBE"/>
    <w:rsid w:val="007761F2"/>
    <w:rsid w:val="0077689B"/>
    <w:rsid w:val="0078051F"/>
    <w:rsid w:val="00780644"/>
    <w:rsid w:val="00780696"/>
    <w:rsid w:val="00780D5A"/>
    <w:rsid w:val="00781BD9"/>
    <w:rsid w:val="00782236"/>
    <w:rsid w:val="00782B0A"/>
    <w:rsid w:val="007833E4"/>
    <w:rsid w:val="0078388E"/>
    <w:rsid w:val="00783E64"/>
    <w:rsid w:val="00783FE9"/>
    <w:rsid w:val="00784BFF"/>
    <w:rsid w:val="0078578B"/>
    <w:rsid w:val="00785F2B"/>
    <w:rsid w:val="007860D8"/>
    <w:rsid w:val="0078767E"/>
    <w:rsid w:val="0079003E"/>
    <w:rsid w:val="00790088"/>
    <w:rsid w:val="00790136"/>
    <w:rsid w:val="007915E3"/>
    <w:rsid w:val="00792173"/>
    <w:rsid w:val="007956BB"/>
    <w:rsid w:val="00796E04"/>
    <w:rsid w:val="00797741"/>
    <w:rsid w:val="007A09A2"/>
    <w:rsid w:val="007A0A4E"/>
    <w:rsid w:val="007A2ABB"/>
    <w:rsid w:val="007A2E7F"/>
    <w:rsid w:val="007A4FA8"/>
    <w:rsid w:val="007A5102"/>
    <w:rsid w:val="007A68DE"/>
    <w:rsid w:val="007A6B56"/>
    <w:rsid w:val="007A78AB"/>
    <w:rsid w:val="007B128D"/>
    <w:rsid w:val="007B170E"/>
    <w:rsid w:val="007B2079"/>
    <w:rsid w:val="007B285B"/>
    <w:rsid w:val="007B2DEB"/>
    <w:rsid w:val="007B4BA5"/>
    <w:rsid w:val="007B4C2A"/>
    <w:rsid w:val="007B54F1"/>
    <w:rsid w:val="007B5B23"/>
    <w:rsid w:val="007B6983"/>
    <w:rsid w:val="007B7790"/>
    <w:rsid w:val="007B7870"/>
    <w:rsid w:val="007C07D5"/>
    <w:rsid w:val="007C07EC"/>
    <w:rsid w:val="007C1682"/>
    <w:rsid w:val="007C1D07"/>
    <w:rsid w:val="007C1E10"/>
    <w:rsid w:val="007C2369"/>
    <w:rsid w:val="007C27FE"/>
    <w:rsid w:val="007C2CA0"/>
    <w:rsid w:val="007C2F9D"/>
    <w:rsid w:val="007C3A41"/>
    <w:rsid w:val="007C3EB9"/>
    <w:rsid w:val="007C62EB"/>
    <w:rsid w:val="007C7B41"/>
    <w:rsid w:val="007D0666"/>
    <w:rsid w:val="007D0F7A"/>
    <w:rsid w:val="007D13AF"/>
    <w:rsid w:val="007D2087"/>
    <w:rsid w:val="007D3247"/>
    <w:rsid w:val="007D4218"/>
    <w:rsid w:val="007D4523"/>
    <w:rsid w:val="007D4B22"/>
    <w:rsid w:val="007D4DAF"/>
    <w:rsid w:val="007D4F71"/>
    <w:rsid w:val="007D50C5"/>
    <w:rsid w:val="007D5210"/>
    <w:rsid w:val="007D547A"/>
    <w:rsid w:val="007D768E"/>
    <w:rsid w:val="007E0119"/>
    <w:rsid w:val="007E013D"/>
    <w:rsid w:val="007E06AD"/>
    <w:rsid w:val="007E0BA8"/>
    <w:rsid w:val="007E0BE6"/>
    <w:rsid w:val="007E0CCB"/>
    <w:rsid w:val="007E18EA"/>
    <w:rsid w:val="007E2FEA"/>
    <w:rsid w:val="007E4489"/>
    <w:rsid w:val="007E65C9"/>
    <w:rsid w:val="007E6821"/>
    <w:rsid w:val="007E6C9F"/>
    <w:rsid w:val="007E6DDB"/>
    <w:rsid w:val="007E75E4"/>
    <w:rsid w:val="007F0235"/>
    <w:rsid w:val="007F12F4"/>
    <w:rsid w:val="007F1467"/>
    <w:rsid w:val="007F2345"/>
    <w:rsid w:val="007F2545"/>
    <w:rsid w:val="007F2DCA"/>
    <w:rsid w:val="007F323E"/>
    <w:rsid w:val="007F3CEB"/>
    <w:rsid w:val="007F3E78"/>
    <w:rsid w:val="007F4471"/>
    <w:rsid w:val="007F46CE"/>
    <w:rsid w:val="007F4F3A"/>
    <w:rsid w:val="007F5689"/>
    <w:rsid w:val="007F62C5"/>
    <w:rsid w:val="007F7222"/>
    <w:rsid w:val="008008E2"/>
    <w:rsid w:val="0080175E"/>
    <w:rsid w:val="00801AB7"/>
    <w:rsid w:val="00801F9C"/>
    <w:rsid w:val="00802875"/>
    <w:rsid w:val="008033CD"/>
    <w:rsid w:val="008035F1"/>
    <w:rsid w:val="00803624"/>
    <w:rsid w:val="00804C6D"/>
    <w:rsid w:val="008051B5"/>
    <w:rsid w:val="0080522E"/>
    <w:rsid w:val="00805918"/>
    <w:rsid w:val="00805EBE"/>
    <w:rsid w:val="00806DF3"/>
    <w:rsid w:val="00806E05"/>
    <w:rsid w:val="0080726C"/>
    <w:rsid w:val="00807437"/>
    <w:rsid w:val="00810074"/>
    <w:rsid w:val="00810350"/>
    <w:rsid w:val="00810409"/>
    <w:rsid w:val="008104C2"/>
    <w:rsid w:val="00810982"/>
    <w:rsid w:val="00811888"/>
    <w:rsid w:val="00812CD0"/>
    <w:rsid w:val="00814F64"/>
    <w:rsid w:val="00815DAF"/>
    <w:rsid w:val="00816FE5"/>
    <w:rsid w:val="00816FEE"/>
    <w:rsid w:val="008174BE"/>
    <w:rsid w:val="008203AF"/>
    <w:rsid w:val="008234BB"/>
    <w:rsid w:val="00824E6C"/>
    <w:rsid w:val="0082520B"/>
    <w:rsid w:val="00825C21"/>
    <w:rsid w:val="00826447"/>
    <w:rsid w:val="00827040"/>
    <w:rsid w:val="008270EC"/>
    <w:rsid w:val="0082728E"/>
    <w:rsid w:val="0082795C"/>
    <w:rsid w:val="008279C8"/>
    <w:rsid w:val="008303B2"/>
    <w:rsid w:val="00830D9B"/>
    <w:rsid w:val="00831129"/>
    <w:rsid w:val="0083183F"/>
    <w:rsid w:val="00834AB1"/>
    <w:rsid w:val="00836EED"/>
    <w:rsid w:val="00837277"/>
    <w:rsid w:val="008405FA"/>
    <w:rsid w:val="00840817"/>
    <w:rsid w:val="008421B4"/>
    <w:rsid w:val="008422CD"/>
    <w:rsid w:val="00842CEC"/>
    <w:rsid w:val="008453B1"/>
    <w:rsid w:val="008465A4"/>
    <w:rsid w:val="008470E0"/>
    <w:rsid w:val="008470E1"/>
    <w:rsid w:val="008476D6"/>
    <w:rsid w:val="00847F98"/>
    <w:rsid w:val="0085033A"/>
    <w:rsid w:val="00851DC2"/>
    <w:rsid w:val="00852192"/>
    <w:rsid w:val="008521C9"/>
    <w:rsid w:val="0085232C"/>
    <w:rsid w:val="00852DCE"/>
    <w:rsid w:val="00853C41"/>
    <w:rsid w:val="00853D84"/>
    <w:rsid w:val="00854048"/>
    <w:rsid w:val="008540E1"/>
    <w:rsid w:val="008547D2"/>
    <w:rsid w:val="0086071A"/>
    <w:rsid w:val="00862008"/>
    <w:rsid w:val="008621C5"/>
    <w:rsid w:val="008627CF"/>
    <w:rsid w:val="00862A1D"/>
    <w:rsid w:val="00863214"/>
    <w:rsid w:val="00863D7C"/>
    <w:rsid w:val="008642D8"/>
    <w:rsid w:val="00864498"/>
    <w:rsid w:val="00864B1E"/>
    <w:rsid w:val="008656DD"/>
    <w:rsid w:val="008662A5"/>
    <w:rsid w:val="008673E6"/>
    <w:rsid w:val="00867DCF"/>
    <w:rsid w:val="00867E1B"/>
    <w:rsid w:val="00870012"/>
    <w:rsid w:val="00870C61"/>
    <w:rsid w:val="00871308"/>
    <w:rsid w:val="0087166B"/>
    <w:rsid w:val="00872475"/>
    <w:rsid w:val="00872876"/>
    <w:rsid w:val="008745B6"/>
    <w:rsid w:val="00874AB8"/>
    <w:rsid w:val="0087515D"/>
    <w:rsid w:val="00875675"/>
    <w:rsid w:val="0087567C"/>
    <w:rsid w:val="008757E6"/>
    <w:rsid w:val="008766FC"/>
    <w:rsid w:val="0087672F"/>
    <w:rsid w:val="0088066E"/>
    <w:rsid w:val="0088149E"/>
    <w:rsid w:val="00883160"/>
    <w:rsid w:val="00883B19"/>
    <w:rsid w:val="00883B37"/>
    <w:rsid w:val="00883E5D"/>
    <w:rsid w:val="00885106"/>
    <w:rsid w:val="00885BA0"/>
    <w:rsid w:val="00885BB7"/>
    <w:rsid w:val="00885DB4"/>
    <w:rsid w:val="0088642D"/>
    <w:rsid w:val="00886BD9"/>
    <w:rsid w:val="00886D31"/>
    <w:rsid w:val="00886FCB"/>
    <w:rsid w:val="008876E2"/>
    <w:rsid w:val="00887BEF"/>
    <w:rsid w:val="00887EEA"/>
    <w:rsid w:val="00890004"/>
    <w:rsid w:val="0089142E"/>
    <w:rsid w:val="00893141"/>
    <w:rsid w:val="008936B0"/>
    <w:rsid w:val="00893FDD"/>
    <w:rsid w:val="00894757"/>
    <w:rsid w:val="008949E7"/>
    <w:rsid w:val="008951D9"/>
    <w:rsid w:val="008952A3"/>
    <w:rsid w:val="00895F48"/>
    <w:rsid w:val="00896AB3"/>
    <w:rsid w:val="008978B8"/>
    <w:rsid w:val="00897A0E"/>
    <w:rsid w:val="00897A1A"/>
    <w:rsid w:val="008A0373"/>
    <w:rsid w:val="008A05CD"/>
    <w:rsid w:val="008A0F71"/>
    <w:rsid w:val="008A1EF6"/>
    <w:rsid w:val="008A2597"/>
    <w:rsid w:val="008A2760"/>
    <w:rsid w:val="008A399E"/>
    <w:rsid w:val="008A3E2A"/>
    <w:rsid w:val="008A55F5"/>
    <w:rsid w:val="008A56C6"/>
    <w:rsid w:val="008A5F51"/>
    <w:rsid w:val="008A6E53"/>
    <w:rsid w:val="008B0579"/>
    <w:rsid w:val="008B204E"/>
    <w:rsid w:val="008B2B07"/>
    <w:rsid w:val="008B2C8B"/>
    <w:rsid w:val="008B351E"/>
    <w:rsid w:val="008B3975"/>
    <w:rsid w:val="008B39E1"/>
    <w:rsid w:val="008B3B8D"/>
    <w:rsid w:val="008B52DA"/>
    <w:rsid w:val="008B56AE"/>
    <w:rsid w:val="008B5CE3"/>
    <w:rsid w:val="008B65D8"/>
    <w:rsid w:val="008B6AE9"/>
    <w:rsid w:val="008B6DD9"/>
    <w:rsid w:val="008C01CE"/>
    <w:rsid w:val="008C02D1"/>
    <w:rsid w:val="008C05F4"/>
    <w:rsid w:val="008C087C"/>
    <w:rsid w:val="008C15F0"/>
    <w:rsid w:val="008C1FE4"/>
    <w:rsid w:val="008C26CD"/>
    <w:rsid w:val="008C27BA"/>
    <w:rsid w:val="008C2DD2"/>
    <w:rsid w:val="008C2F08"/>
    <w:rsid w:val="008C44CD"/>
    <w:rsid w:val="008C4910"/>
    <w:rsid w:val="008C4EFE"/>
    <w:rsid w:val="008C4FA3"/>
    <w:rsid w:val="008C5124"/>
    <w:rsid w:val="008C5804"/>
    <w:rsid w:val="008C5E0B"/>
    <w:rsid w:val="008C666C"/>
    <w:rsid w:val="008C7DD9"/>
    <w:rsid w:val="008D021F"/>
    <w:rsid w:val="008D095F"/>
    <w:rsid w:val="008D0D61"/>
    <w:rsid w:val="008D1082"/>
    <w:rsid w:val="008D12F7"/>
    <w:rsid w:val="008D1E0E"/>
    <w:rsid w:val="008D20EF"/>
    <w:rsid w:val="008D2CEC"/>
    <w:rsid w:val="008D3407"/>
    <w:rsid w:val="008D3AED"/>
    <w:rsid w:val="008D3F5D"/>
    <w:rsid w:val="008D62CD"/>
    <w:rsid w:val="008D639D"/>
    <w:rsid w:val="008D77E5"/>
    <w:rsid w:val="008D7AAA"/>
    <w:rsid w:val="008D7BB1"/>
    <w:rsid w:val="008E015D"/>
    <w:rsid w:val="008E032B"/>
    <w:rsid w:val="008E0973"/>
    <w:rsid w:val="008E0D1E"/>
    <w:rsid w:val="008E1211"/>
    <w:rsid w:val="008E22E9"/>
    <w:rsid w:val="008E2948"/>
    <w:rsid w:val="008E306F"/>
    <w:rsid w:val="008E3AAC"/>
    <w:rsid w:val="008E40EC"/>
    <w:rsid w:val="008E4490"/>
    <w:rsid w:val="008E4C40"/>
    <w:rsid w:val="008E4E09"/>
    <w:rsid w:val="008E4F49"/>
    <w:rsid w:val="008E580C"/>
    <w:rsid w:val="008E6018"/>
    <w:rsid w:val="008E6C6F"/>
    <w:rsid w:val="008E77C3"/>
    <w:rsid w:val="008E783E"/>
    <w:rsid w:val="008F0DFA"/>
    <w:rsid w:val="008F10E0"/>
    <w:rsid w:val="008F12A7"/>
    <w:rsid w:val="008F1AC1"/>
    <w:rsid w:val="008F2675"/>
    <w:rsid w:val="008F278C"/>
    <w:rsid w:val="008F284C"/>
    <w:rsid w:val="008F28B3"/>
    <w:rsid w:val="008F31BE"/>
    <w:rsid w:val="008F3ABA"/>
    <w:rsid w:val="008F558A"/>
    <w:rsid w:val="008F6110"/>
    <w:rsid w:val="008F6181"/>
    <w:rsid w:val="008F629A"/>
    <w:rsid w:val="008F71E1"/>
    <w:rsid w:val="008F7287"/>
    <w:rsid w:val="008F74A3"/>
    <w:rsid w:val="00900678"/>
    <w:rsid w:val="009007E4"/>
    <w:rsid w:val="00900EFD"/>
    <w:rsid w:val="00902017"/>
    <w:rsid w:val="009027A9"/>
    <w:rsid w:val="009027F8"/>
    <w:rsid w:val="00902AD3"/>
    <w:rsid w:val="00902C76"/>
    <w:rsid w:val="00903920"/>
    <w:rsid w:val="00903FFA"/>
    <w:rsid w:val="009040F3"/>
    <w:rsid w:val="009042DD"/>
    <w:rsid w:val="0090484A"/>
    <w:rsid w:val="00904A32"/>
    <w:rsid w:val="009062C3"/>
    <w:rsid w:val="00907004"/>
    <w:rsid w:val="00907259"/>
    <w:rsid w:val="0090793C"/>
    <w:rsid w:val="00910225"/>
    <w:rsid w:val="00911393"/>
    <w:rsid w:val="00912671"/>
    <w:rsid w:val="00912F7C"/>
    <w:rsid w:val="00914898"/>
    <w:rsid w:val="0091634F"/>
    <w:rsid w:val="0091783A"/>
    <w:rsid w:val="009209B9"/>
    <w:rsid w:val="00920CB7"/>
    <w:rsid w:val="00920CC5"/>
    <w:rsid w:val="00921B90"/>
    <w:rsid w:val="00922DB1"/>
    <w:rsid w:val="00924063"/>
    <w:rsid w:val="00924F45"/>
    <w:rsid w:val="00926CBF"/>
    <w:rsid w:val="00926FB1"/>
    <w:rsid w:val="00927B0B"/>
    <w:rsid w:val="00927C61"/>
    <w:rsid w:val="00930756"/>
    <w:rsid w:val="00930990"/>
    <w:rsid w:val="00930A92"/>
    <w:rsid w:val="00930BA6"/>
    <w:rsid w:val="009312FE"/>
    <w:rsid w:val="0093261F"/>
    <w:rsid w:val="0093407C"/>
    <w:rsid w:val="00934CA6"/>
    <w:rsid w:val="00934D0C"/>
    <w:rsid w:val="009369BC"/>
    <w:rsid w:val="00937720"/>
    <w:rsid w:val="00941665"/>
    <w:rsid w:val="009420C3"/>
    <w:rsid w:val="00943257"/>
    <w:rsid w:val="0094399D"/>
    <w:rsid w:val="009452C6"/>
    <w:rsid w:val="0094532E"/>
    <w:rsid w:val="00945C42"/>
    <w:rsid w:val="009461E9"/>
    <w:rsid w:val="009466B3"/>
    <w:rsid w:val="00946862"/>
    <w:rsid w:val="0094749F"/>
    <w:rsid w:val="00947822"/>
    <w:rsid w:val="009478FC"/>
    <w:rsid w:val="0095085D"/>
    <w:rsid w:val="00950BEB"/>
    <w:rsid w:val="009524B0"/>
    <w:rsid w:val="00952C73"/>
    <w:rsid w:val="00953E97"/>
    <w:rsid w:val="009550D9"/>
    <w:rsid w:val="00955565"/>
    <w:rsid w:val="0095563F"/>
    <w:rsid w:val="00956E55"/>
    <w:rsid w:val="00957134"/>
    <w:rsid w:val="009572F6"/>
    <w:rsid w:val="0096049B"/>
    <w:rsid w:val="009605AB"/>
    <w:rsid w:val="00961BFA"/>
    <w:rsid w:val="0096218C"/>
    <w:rsid w:val="00962A60"/>
    <w:rsid w:val="00962B03"/>
    <w:rsid w:val="009638B8"/>
    <w:rsid w:val="009654B0"/>
    <w:rsid w:val="0096563E"/>
    <w:rsid w:val="00966DBC"/>
    <w:rsid w:val="00966E4F"/>
    <w:rsid w:val="00967491"/>
    <w:rsid w:val="0097028D"/>
    <w:rsid w:val="009705F8"/>
    <w:rsid w:val="00971A5C"/>
    <w:rsid w:val="00972006"/>
    <w:rsid w:val="009722F6"/>
    <w:rsid w:val="00972359"/>
    <w:rsid w:val="00972D01"/>
    <w:rsid w:val="00972EB8"/>
    <w:rsid w:val="00973A84"/>
    <w:rsid w:val="00973AE8"/>
    <w:rsid w:val="009752B4"/>
    <w:rsid w:val="0097566E"/>
    <w:rsid w:val="0097589B"/>
    <w:rsid w:val="009758E6"/>
    <w:rsid w:val="00975E0D"/>
    <w:rsid w:val="00976764"/>
    <w:rsid w:val="00977E2F"/>
    <w:rsid w:val="009831E2"/>
    <w:rsid w:val="009836ED"/>
    <w:rsid w:val="00983B67"/>
    <w:rsid w:val="00984E97"/>
    <w:rsid w:val="00985247"/>
    <w:rsid w:val="0098562B"/>
    <w:rsid w:val="00985CEA"/>
    <w:rsid w:val="009869E6"/>
    <w:rsid w:val="009875F0"/>
    <w:rsid w:val="009879E5"/>
    <w:rsid w:val="00987DE8"/>
    <w:rsid w:val="00987E75"/>
    <w:rsid w:val="009900C4"/>
    <w:rsid w:val="009902A4"/>
    <w:rsid w:val="00991414"/>
    <w:rsid w:val="0099221E"/>
    <w:rsid w:val="00993321"/>
    <w:rsid w:val="009934CC"/>
    <w:rsid w:val="00993BD1"/>
    <w:rsid w:val="00993CEB"/>
    <w:rsid w:val="0099435C"/>
    <w:rsid w:val="009943DB"/>
    <w:rsid w:val="0099462C"/>
    <w:rsid w:val="00994A0A"/>
    <w:rsid w:val="00995295"/>
    <w:rsid w:val="00996D6F"/>
    <w:rsid w:val="00996FE9"/>
    <w:rsid w:val="009A06C2"/>
    <w:rsid w:val="009A0AE9"/>
    <w:rsid w:val="009A160D"/>
    <w:rsid w:val="009A1DD6"/>
    <w:rsid w:val="009A1EBC"/>
    <w:rsid w:val="009A219F"/>
    <w:rsid w:val="009A2BF4"/>
    <w:rsid w:val="009A341A"/>
    <w:rsid w:val="009A3FED"/>
    <w:rsid w:val="009A6241"/>
    <w:rsid w:val="009A64D1"/>
    <w:rsid w:val="009A7ACF"/>
    <w:rsid w:val="009A7D7F"/>
    <w:rsid w:val="009B00F9"/>
    <w:rsid w:val="009B0693"/>
    <w:rsid w:val="009B0825"/>
    <w:rsid w:val="009B09D5"/>
    <w:rsid w:val="009B0A6E"/>
    <w:rsid w:val="009B0AB2"/>
    <w:rsid w:val="009B0B1F"/>
    <w:rsid w:val="009B1C0E"/>
    <w:rsid w:val="009B1FC5"/>
    <w:rsid w:val="009B28D0"/>
    <w:rsid w:val="009B2977"/>
    <w:rsid w:val="009B29E0"/>
    <w:rsid w:val="009B376C"/>
    <w:rsid w:val="009B415B"/>
    <w:rsid w:val="009B4AE5"/>
    <w:rsid w:val="009B5A2C"/>
    <w:rsid w:val="009B5AC1"/>
    <w:rsid w:val="009B6D1A"/>
    <w:rsid w:val="009B6F17"/>
    <w:rsid w:val="009B7D85"/>
    <w:rsid w:val="009C228F"/>
    <w:rsid w:val="009C2B07"/>
    <w:rsid w:val="009C3F05"/>
    <w:rsid w:val="009C4BBF"/>
    <w:rsid w:val="009C50FE"/>
    <w:rsid w:val="009C546E"/>
    <w:rsid w:val="009C6E8C"/>
    <w:rsid w:val="009C7018"/>
    <w:rsid w:val="009C72E0"/>
    <w:rsid w:val="009C746F"/>
    <w:rsid w:val="009C7560"/>
    <w:rsid w:val="009D0996"/>
    <w:rsid w:val="009D0B43"/>
    <w:rsid w:val="009D0C01"/>
    <w:rsid w:val="009D0D4B"/>
    <w:rsid w:val="009D0DE0"/>
    <w:rsid w:val="009D14A6"/>
    <w:rsid w:val="009D1EC5"/>
    <w:rsid w:val="009D235B"/>
    <w:rsid w:val="009D3DF7"/>
    <w:rsid w:val="009D4D8E"/>
    <w:rsid w:val="009D5449"/>
    <w:rsid w:val="009D5C46"/>
    <w:rsid w:val="009D7222"/>
    <w:rsid w:val="009D7C4E"/>
    <w:rsid w:val="009E0684"/>
    <w:rsid w:val="009E289D"/>
    <w:rsid w:val="009E29C6"/>
    <w:rsid w:val="009E3327"/>
    <w:rsid w:val="009E4D28"/>
    <w:rsid w:val="009E4EDB"/>
    <w:rsid w:val="009E5022"/>
    <w:rsid w:val="009E5C8F"/>
    <w:rsid w:val="009E6DB5"/>
    <w:rsid w:val="009E7161"/>
    <w:rsid w:val="009E750B"/>
    <w:rsid w:val="009E7C3A"/>
    <w:rsid w:val="009F2160"/>
    <w:rsid w:val="009F267B"/>
    <w:rsid w:val="009F34BA"/>
    <w:rsid w:val="009F363F"/>
    <w:rsid w:val="009F4F36"/>
    <w:rsid w:val="009F6F0A"/>
    <w:rsid w:val="00A001BF"/>
    <w:rsid w:val="00A01079"/>
    <w:rsid w:val="00A01531"/>
    <w:rsid w:val="00A03435"/>
    <w:rsid w:val="00A03690"/>
    <w:rsid w:val="00A037A2"/>
    <w:rsid w:val="00A03F2F"/>
    <w:rsid w:val="00A03F9B"/>
    <w:rsid w:val="00A0415D"/>
    <w:rsid w:val="00A04725"/>
    <w:rsid w:val="00A05E8D"/>
    <w:rsid w:val="00A05F7B"/>
    <w:rsid w:val="00A06231"/>
    <w:rsid w:val="00A0736E"/>
    <w:rsid w:val="00A07881"/>
    <w:rsid w:val="00A10B91"/>
    <w:rsid w:val="00A111B3"/>
    <w:rsid w:val="00A119FD"/>
    <w:rsid w:val="00A12B03"/>
    <w:rsid w:val="00A13076"/>
    <w:rsid w:val="00A13499"/>
    <w:rsid w:val="00A13503"/>
    <w:rsid w:val="00A13A3E"/>
    <w:rsid w:val="00A13C8D"/>
    <w:rsid w:val="00A140B5"/>
    <w:rsid w:val="00A1486F"/>
    <w:rsid w:val="00A1552E"/>
    <w:rsid w:val="00A15DC4"/>
    <w:rsid w:val="00A161A3"/>
    <w:rsid w:val="00A164AA"/>
    <w:rsid w:val="00A16920"/>
    <w:rsid w:val="00A20EC2"/>
    <w:rsid w:val="00A2192C"/>
    <w:rsid w:val="00A221F4"/>
    <w:rsid w:val="00A22377"/>
    <w:rsid w:val="00A22977"/>
    <w:rsid w:val="00A22EC6"/>
    <w:rsid w:val="00A238F1"/>
    <w:rsid w:val="00A244B0"/>
    <w:rsid w:val="00A24921"/>
    <w:rsid w:val="00A256FF"/>
    <w:rsid w:val="00A262E3"/>
    <w:rsid w:val="00A26325"/>
    <w:rsid w:val="00A26733"/>
    <w:rsid w:val="00A268FF"/>
    <w:rsid w:val="00A27096"/>
    <w:rsid w:val="00A277CD"/>
    <w:rsid w:val="00A27924"/>
    <w:rsid w:val="00A32316"/>
    <w:rsid w:val="00A32BE9"/>
    <w:rsid w:val="00A3328B"/>
    <w:rsid w:val="00A33C2C"/>
    <w:rsid w:val="00A34038"/>
    <w:rsid w:val="00A3405C"/>
    <w:rsid w:val="00A340ED"/>
    <w:rsid w:val="00A34161"/>
    <w:rsid w:val="00A34E8A"/>
    <w:rsid w:val="00A34F64"/>
    <w:rsid w:val="00A35996"/>
    <w:rsid w:val="00A36193"/>
    <w:rsid w:val="00A37203"/>
    <w:rsid w:val="00A3792B"/>
    <w:rsid w:val="00A40B48"/>
    <w:rsid w:val="00A40BD6"/>
    <w:rsid w:val="00A41CBE"/>
    <w:rsid w:val="00A42012"/>
    <w:rsid w:val="00A42938"/>
    <w:rsid w:val="00A42F0F"/>
    <w:rsid w:val="00A43072"/>
    <w:rsid w:val="00A43309"/>
    <w:rsid w:val="00A43445"/>
    <w:rsid w:val="00A4461F"/>
    <w:rsid w:val="00A4593B"/>
    <w:rsid w:val="00A459E0"/>
    <w:rsid w:val="00A46166"/>
    <w:rsid w:val="00A46295"/>
    <w:rsid w:val="00A46841"/>
    <w:rsid w:val="00A4779B"/>
    <w:rsid w:val="00A47E4F"/>
    <w:rsid w:val="00A50DF5"/>
    <w:rsid w:val="00A51C70"/>
    <w:rsid w:val="00A52A98"/>
    <w:rsid w:val="00A5363A"/>
    <w:rsid w:val="00A540BF"/>
    <w:rsid w:val="00A546A0"/>
    <w:rsid w:val="00A549F0"/>
    <w:rsid w:val="00A55041"/>
    <w:rsid w:val="00A551EE"/>
    <w:rsid w:val="00A5550E"/>
    <w:rsid w:val="00A563E5"/>
    <w:rsid w:val="00A5680D"/>
    <w:rsid w:val="00A5693A"/>
    <w:rsid w:val="00A57B08"/>
    <w:rsid w:val="00A57F1A"/>
    <w:rsid w:val="00A60423"/>
    <w:rsid w:val="00A607F3"/>
    <w:rsid w:val="00A608DF"/>
    <w:rsid w:val="00A60AD0"/>
    <w:rsid w:val="00A61552"/>
    <w:rsid w:val="00A61743"/>
    <w:rsid w:val="00A61AA1"/>
    <w:rsid w:val="00A61E20"/>
    <w:rsid w:val="00A620B8"/>
    <w:rsid w:val="00A62BE2"/>
    <w:rsid w:val="00A635E0"/>
    <w:rsid w:val="00A6379E"/>
    <w:rsid w:val="00A63D2E"/>
    <w:rsid w:val="00A641C3"/>
    <w:rsid w:val="00A643FC"/>
    <w:rsid w:val="00A64CEE"/>
    <w:rsid w:val="00A64F3B"/>
    <w:rsid w:val="00A664FE"/>
    <w:rsid w:val="00A6673D"/>
    <w:rsid w:val="00A670C1"/>
    <w:rsid w:val="00A67AE7"/>
    <w:rsid w:val="00A71CFE"/>
    <w:rsid w:val="00A72740"/>
    <w:rsid w:val="00A72E83"/>
    <w:rsid w:val="00A74628"/>
    <w:rsid w:val="00A75066"/>
    <w:rsid w:val="00A751E7"/>
    <w:rsid w:val="00A75854"/>
    <w:rsid w:val="00A75AB1"/>
    <w:rsid w:val="00A77685"/>
    <w:rsid w:val="00A779ED"/>
    <w:rsid w:val="00A77AF4"/>
    <w:rsid w:val="00A803BD"/>
    <w:rsid w:val="00A80D02"/>
    <w:rsid w:val="00A81B55"/>
    <w:rsid w:val="00A81FE1"/>
    <w:rsid w:val="00A82C52"/>
    <w:rsid w:val="00A83832"/>
    <w:rsid w:val="00A843B9"/>
    <w:rsid w:val="00A856B9"/>
    <w:rsid w:val="00A859EA"/>
    <w:rsid w:val="00A86CE2"/>
    <w:rsid w:val="00A86EFD"/>
    <w:rsid w:val="00A87331"/>
    <w:rsid w:val="00A876B0"/>
    <w:rsid w:val="00A87796"/>
    <w:rsid w:val="00A8789B"/>
    <w:rsid w:val="00A87EDD"/>
    <w:rsid w:val="00A9015C"/>
    <w:rsid w:val="00A90632"/>
    <w:rsid w:val="00A92A2C"/>
    <w:rsid w:val="00A93FC9"/>
    <w:rsid w:val="00A9404A"/>
    <w:rsid w:val="00A9422C"/>
    <w:rsid w:val="00A94D10"/>
    <w:rsid w:val="00A95527"/>
    <w:rsid w:val="00A95A4A"/>
    <w:rsid w:val="00A95E9A"/>
    <w:rsid w:val="00A96343"/>
    <w:rsid w:val="00A965E0"/>
    <w:rsid w:val="00A967C9"/>
    <w:rsid w:val="00A970D9"/>
    <w:rsid w:val="00A979C2"/>
    <w:rsid w:val="00AA0022"/>
    <w:rsid w:val="00AA02CB"/>
    <w:rsid w:val="00AA10CF"/>
    <w:rsid w:val="00AA13F5"/>
    <w:rsid w:val="00AA2FD0"/>
    <w:rsid w:val="00AA3139"/>
    <w:rsid w:val="00AA3317"/>
    <w:rsid w:val="00AA3716"/>
    <w:rsid w:val="00AA4667"/>
    <w:rsid w:val="00AA6C76"/>
    <w:rsid w:val="00AA6ED3"/>
    <w:rsid w:val="00AA7671"/>
    <w:rsid w:val="00AA7A54"/>
    <w:rsid w:val="00AA7F03"/>
    <w:rsid w:val="00AB10D2"/>
    <w:rsid w:val="00AB2B9D"/>
    <w:rsid w:val="00AB33B8"/>
    <w:rsid w:val="00AB449D"/>
    <w:rsid w:val="00AB497A"/>
    <w:rsid w:val="00AB6499"/>
    <w:rsid w:val="00AB6ADF"/>
    <w:rsid w:val="00AB7AC4"/>
    <w:rsid w:val="00AC0D80"/>
    <w:rsid w:val="00AC2036"/>
    <w:rsid w:val="00AC203F"/>
    <w:rsid w:val="00AC294A"/>
    <w:rsid w:val="00AC2976"/>
    <w:rsid w:val="00AC305F"/>
    <w:rsid w:val="00AC36A0"/>
    <w:rsid w:val="00AC3AC7"/>
    <w:rsid w:val="00AC3EE4"/>
    <w:rsid w:val="00AC46C0"/>
    <w:rsid w:val="00AC56E6"/>
    <w:rsid w:val="00AC6439"/>
    <w:rsid w:val="00AC6C81"/>
    <w:rsid w:val="00AC6E1C"/>
    <w:rsid w:val="00AC6EA3"/>
    <w:rsid w:val="00AC74E7"/>
    <w:rsid w:val="00AC787B"/>
    <w:rsid w:val="00AD0780"/>
    <w:rsid w:val="00AD14FA"/>
    <w:rsid w:val="00AD1FA4"/>
    <w:rsid w:val="00AD29D4"/>
    <w:rsid w:val="00AD300E"/>
    <w:rsid w:val="00AD3F21"/>
    <w:rsid w:val="00AD4F81"/>
    <w:rsid w:val="00AD62EC"/>
    <w:rsid w:val="00AD6C4E"/>
    <w:rsid w:val="00AD7411"/>
    <w:rsid w:val="00AD74EE"/>
    <w:rsid w:val="00AD750B"/>
    <w:rsid w:val="00AD7676"/>
    <w:rsid w:val="00AD7C78"/>
    <w:rsid w:val="00AE1F0B"/>
    <w:rsid w:val="00AE2476"/>
    <w:rsid w:val="00AE28DB"/>
    <w:rsid w:val="00AE2FF2"/>
    <w:rsid w:val="00AE3098"/>
    <w:rsid w:val="00AE5265"/>
    <w:rsid w:val="00AE6019"/>
    <w:rsid w:val="00AE6E6E"/>
    <w:rsid w:val="00AE7A82"/>
    <w:rsid w:val="00AE7B56"/>
    <w:rsid w:val="00AE7CC2"/>
    <w:rsid w:val="00AE7D3B"/>
    <w:rsid w:val="00AF17D8"/>
    <w:rsid w:val="00AF1E34"/>
    <w:rsid w:val="00AF2AD3"/>
    <w:rsid w:val="00AF30CE"/>
    <w:rsid w:val="00AF3192"/>
    <w:rsid w:val="00AF4A02"/>
    <w:rsid w:val="00AF5D5D"/>
    <w:rsid w:val="00AF679F"/>
    <w:rsid w:val="00AF697F"/>
    <w:rsid w:val="00AF6EF0"/>
    <w:rsid w:val="00AF7909"/>
    <w:rsid w:val="00B006BF"/>
    <w:rsid w:val="00B0096E"/>
    <w:rsid w:val="00B021B6"/>
    <w:rsid w:val="00B02826"/>
    <w:rsid w:val="00B02A86"/>
    <w:rsid w:val="00B04876"/>
    <w:rsid w:val="00B10584"/>
    <w:rsid w:val="00B10E69"/>
    <w:rsid w:val="00B114FC"/>
    <w:rsid w:val="00B117D2"/>
    <w:rsid w:val="00B11D42"/>
    <w:rsid w:val="00B12519"/>
    <w:rsid w:val="00B125F1"/>
    <w:rsid w:val="00B127BE"/>
    <w:rsid w:val="00B12A45"/>
    <w:rsid w:val="00B13B74"/>
    <w:rsid w:val="00B13C8F"/>
    <w:rsid w:val="00B14CCE"/>
    <w:rsid w:val="00B151EA"/>
    <w:rsid w:val="00B156D0"/>
    <w:rsid w:val="00B15C91"/>
    <w:rsid w:val="00B16143"/>
    <w:rsid w:val="00B1685B"/>
    <w:rsid w:val="00B16D32"/>
    <w:rsid w:val="00B207F3"/>
    <w:rsid w:val="00B2124D"/>
    <w:rsid w:val="00B21961"/>
    <w:rsid w:val="00B21DD9"/>
    <w:rsid w:val="00B21FC2"/>
    <w:rsid w:val="00B22BCC"/>
    <w:rsid w:val="00B22BE3"/>
    <w:rsid w:val="00B2331F"/>
    <w:rsid w:val="00B23A93"/>
    <w:rsid w:val="00B23A9D"/>
    <w:rsid w:val="00B256CA"/>
    <w:rsid w:val="00B26067"/>
    <w:rsid w:val="00B26ABA"/>
    <w:rsid w:val="00B26F00"/>
    <w:rsid w:val="00B27554"/>
    <w:rsid w:val="00B27936"/>
    <w:rsid w:val="00B27ADB"/>
    <w:rsid w:val="00B3008B"/>
    <w:rsid w:val="00B30C59"/>
    <w:rsid w:val="00B3134B"/>
    <w:rsid w:val="00B315AD"/>
    <w:rsid w:val="00B32351"/>
    <w:rsid w:val="00B328E0"/>
    <w:rsid w:val="00B32D6F"/>
    <w:rsid w:val="00B346E3"/>
    <w:rsid w:val="00B365E1"/>
    <w:rsid w:val="00B373A8"/>
    <w:rsid w:val="00B379A6"/>
    <w:rsid w:val="00B403B2"/>
    <w:rsid w:val="00B40D5C"/>
    <w:rsid w:val="00B40FF0"/>
    <w:rsid w:val="00B4149D"/>
    <w:rsid w:val="00B41669"/>
    <w:rsid w:val="00B4182F"/>
    <w:rsid w:val="00B41BFD"/>
    <w:rsid w:val="00B42082"/>
    <w:rsid w:val="00B421D1"/>
    <w:rsid w:val="00B43186"/>
    <w:rsid w:val="00B43EF8"/>
    <w:rsid w:val="00B44109"/>
    <w:rsid w:val="00B44A6F"/>
    <w:rsid w:val="00B456E8"/>
    <w:rsid w:val="00B457F7"/>
    <w:rsid w:val="00B47E23"/>
    <w:rsid w:val="00B50894"/>
    <w:rsid w:val="00B51D41"/>
    <w:rsid w:val="00B52089"/>
    <w:rsid w:val="00B52582"/>
    <w:rsid w:val="00B53CEB"/>
    <w:rsid w:val="00B53D4F"/>
    <w:rsid w:val="00B53DEA"/>
    <w:rsid w:val="00B545A6"/>
    <w:rsid w:val="00B549FD"/>
    <w:rsid w:val="00B54B11"/>
    <w:rsid w:val="00B55381"/>
    <w:rsid w:val="00B55B22"/>
    <w:rsid w:val="00B56A3B"/>
    <w:rsid w:val="00B56D62"/>
    <w:rsid w:val="00B57288"/>
    <w:rsid w:val="00B573C0"/>
    <w:rsid w:val="00B57AAF"/>
    <w:rsid w:val="00B57E8B"/>
    <w:rsid w:val="00B60130"/>
    <w:rsid w:val="00B603BE"/>
    <w:rsid w:val="00B60973"/>
    <w:rsid w:val="00B60B1E"/>
    <w:rsid w:val="00B61932"/>
    <w:rsid w:val="00B61DE9"/>
    <w:rsid w:val="00B629CE"/>
    <w:rsid w:val="00B62A71"/>
    <w:rsid w:val="00B63816"/>
    <w:rsid w:val="00B63FA6"/>
    <w:rsid w:val="00B65443"/>
    <w:rsid w:val="00B660D4"/>
    <w:rsid w:val="00B6614C"/>
    <w:rsid w:val="00B661C7"/>
    <w:rsid w:val="00B66483"/>
    <w:rsid w:val="00B665EE"/>
    <w:rsid w:val="00B66A46"/>
    <w:rsid w:val="00B66BD3"/>
    <w:rsid w:val="00B67695"/>
    <w:rsid w:val="00B70777"/>
    <w:rsid w:val="00B70B63"/>
    <w:rsid w:val="00B722D6"/>
    <w:rsid w:val="00B732B6"/>
    <w:rsid w:val="00B73973"/>
    <w:rsid w:val="00B745AB"/>
    <w:rsid w:val="00B748C8"/>
    <w:rsid w:val="00B74DE3"/>
    <w:rsid w:val="00B7582D"/>
    <w:rsid w:val="00B75B83"/>
    <w:rsid w:val="00B7601F"/>
    <w:rsid w:val="00B76BC9"/>
    <w:rsid w:val="00B77560"/>
    <w:rsid w:val="00B77ED4"/>
    <w:rsid w:val="00B800B9"/>
    <w:rsid w:val="00B8037F"/>
    <w:rsid w:val="00B80ABB"/>
    <w:rsid w:val="00B80ACA"/>
    <w:rsid w:val="00B81559"/>
    <w:rsid w:val="00B825FE"/>
    <w:rsid w:val="00B8264D"/>
    <w:rsid w:val="00B831F0"/>
    <w:rsid w:val="00B83D5A"/>
    <w:rsid w:val="00B868F4"/>
    <w:rsid w:val="00B86D91"/>
    <w:rsid w:val="00B9052B"/>
    <w:rsid w:val="00B9079C"/>
    <w:rsid w:val="00B91F47"/>
    <w:rsid w:val="00B92813"/>
    <w:rsid w:val="00B937E9"/>
    <w:rsid w:val="00B94028"/>
    <w:rsid w:val="00B9552C"/>
    <w:rsid w:val="00B95ADE"/>
    <w:rsid w:val="00B95C9B"/>
    <w:rsid w:val="00B973E5"/>
    <w:rsid w:val="00B97A3D"/>
    <w:rsid w:val="00BA0B99"/>
    <w:rsid w:val="00BA1C6F"/>
    <w:rsid w:val="00BA1E3E"/>
    <w:rsid w:val="00BA297C"/>
    <w:rsid w:val="00BA34FC"/>
    <w:rsid w:val="00BA468F"/>
    <w:rsid w:val="00BA52EB"/>
    <w:rsid w:val="00BA58F8"/>
    <w:rsid w:val="00BA5A0F"/>
    <w:rsid w:val="00BA5F6A"/>
    <w:rsid w:val="00BA6087"/>
    <w:rsid w:val="00BA7FE3"/>
    <w:rsid w:val="00BB0377"/>
    <w:rsid w:val="00BB0764"/>
    <w:rsid w:val="00BB09CB"/>
    <w:rsid w:val="00BB1307"/>
    <w:rsid w:val="00BB1BB8"/>
    <w:rsid w:val="00BB43BF"/>
    <w:rsid w:val="00BB48F0"/>
    <w:rsid w:val="00BB4DB6"/>
    <w:rsid w:val="00BB700C"/>
    <w:rsid w:val="00BB7478"/>
    <w:rsid w:val="00BB7C34"/>
    <w:rsid w:val="00BB7E3D"/>
    <w:rsid w:val="00BC0187"/>
    <w:rsid w:val="00BC066A"/>
    <w:rsid w:val="00BC0A63"/>
    <w:rsid w:val="00BC1307"/>
    <w:rsid w:val="00BC1642"/>
    <w:rsid w:val="00BC1F6B"/>
    <w:rsid w:val="00BC244C"/>
    <w:rsid w:val="00BC32FF"/>
    <w:rsid w:val="00BC5E1E"/>
    <w:rsid w:val="00BC6419"/>
    <w:rsid w:val="00BD1597"/>
    <w:rsid w:val="00BD1C8E"/>
    <w:rsid w:val="00BD26C9"/>
    <w:rsid w:val="00BD341C"/>
    <w:rsid w:val="00BD3767"/>
    <w:rsid w:val="00BD3A29"/>
    <w:rsid w:val="00BD41CD"/>
    <w:rsid w:val="00BD460C"/>
    <w:rsid w:val="00BD4C5D"/>
    <w:rsid w:val="00BD4FDA"/>
    <w:rsid w:val="00BD5352"/>
    <w:rsid w:val="00BD5E4E"/>
    <w:rsid w:val="00BD5EB3"/>
    <w:rsid w:val="00BD63C7"/>
    <w:rsid w:val="00BD63D7"/>
    <w:rsid w:val="00BD6E77"/>
    <w:rsid w:val="00BD75A2"/>
    <w:rsid w:val="00BD78BC"/>
    <w:rsid w:val="00BE03F3"/>
    <w:rsid w:val="00BE0456"/>
    <w:rsid w:val="00BE0AB1"/>
    <w:rsid w:val="00BE2CFF"/>
    <w:rsid w:val="00BE37AC"/>
    <w:rsid w:val="00BE44B4"/>
    <w:rsid w:val="00BE47ED"/>
    <w:rsid w:val="00BE491B"/>
    <w:rsid w:val="00BE4F40"/>
    <w:rsid w:val="00BE632A"/>
    <w:rsid w:val="00BE674B"/>
    <w:rsid w:val="00BE6792"/>
    <w:rsid w:val="00BF0134"/>
    <w:rsid w:val="00BF056E"/>
    <w:rsid w:val="00BF1E1A"/>
    <w:rsid w:val="00BF2327"/>
    <w:rsid w:val="00BF2466"/>
    <w:rsid w:val="00BF268C"/>
    <w:rsid w:val="00BF318C"/>
    <w:rsid w:val="00BF3378"/>
    <w:rsid w:val="00BF38AA"/>
    <w:rsid w:val="00BF409C"/>
    <w:rsid w:val="00BF4293"/>
    <w:rsid w:val="00BF42EF"/>
    <w:rsid w:val="00BF6D78"/>
    <w:rsid w:val="00BF793D"/>
    <w:rsid w:val="00BF79B7"/>
    <w:rsid w:val="00C00C0C"/>
    <w:rsid w:val="00C01D54"/>
    <w:rsid w:val="00C026D3"/>
    <w:rsid w:val="00C03530"/>
    <w:rsid w:val="00C03A84"/>
    <w:rsid w:val="00C03B5F"/>
    <w:rsid w:val="00C03D93"/>
    <w:rsid w:val="00C04144"/>
    <w:rsid w:val="00C0504E"/>
    <w:rsid w:val="00C05CB9"/>
    <w:rsid w:val="00C05E42"/>
    <w:rsid w:val="00C06434"/>
    <w:rsid w:val="00C064C4"/>
    <w:rsid w:val="00C06CED"/>
    <w:rsid w:val="00C072F9"/>
    <w:rsid w:val="00C07322"/>
    <w:rsid w:val="00C07658"/>
    <w:rsid w:val="00C07AA7"/>
    <w:rsid w:val="00C07B93"/>
    <w:rsid w:val="00C07BFA"/>
    <w:rsid w:val="00C100DC"/>
    <w:rsid w:val="00C12785"/>
    <w:rsid w:val="00C1353A"/>
    <w:rsid w:val="00C13DF0"/>
    <w:rsid w:val="00C14065"/>
    <w:rsid w:val="00C1484E"/>
    <w:rsid w:val="00C14B37"/>
    <w:rsid w:val="00C155C4"/>
    <w:rsid w:val="00C1672F"/>
    <w:rsid w:val="00C16B16"/>
    <w:rsid w:val="00C16E45"/>
    <w:rsid w:val="00C17C0D"/>
    <w:rsid w:val="00C2049F"/>
    <w:rsid w:val="00C209BA"/>
    <w:rsid w:val="00C20EFB"/>
    <w:rsid w:val="00C21685"/>
    <w:rsid w:val="00C21B28"/>
    <w:rsid w:val="00C224AD"/>
    <w:rsid w:val="00C24758"/>
    <w:rsid w:val="00C264FC"/>
    <w:rsid w:val="00C27289"/>
    <w:rsid w:val="00C275C9"/>
    <w:rsid w:val="00C27CC6"/>
    <w:rsid w:val="00C30208"/>
    <w:rsid w:val="00C30556"/>
    <w:rsid w:val="00C31557"/>
    <w:rsid w:val="00C31CAB"/>
    <w:rsid w:val="00C32226"/>
    <w:rsid w:val="00C332A8"/>
    <w:rsid w:val="00C345AC"/>
    <w:rsid w:val="00C34750"/>
    <w:rsid w:val="00C349F4"/>
    <w:rsid w:val="00C36F61"/>
    <w:rsid w:val="00C372F8"/>
    <w:rsid w:val="00C374E6"/>
    <w:rsid w:val="00C402B9"/>
    <w:rsid w:val="00C4048A"/>
    <w:rsid w:val="00C40F7B"/>
    <w:rsid w:val="00C42089"/>
    <w:rsid w:val="00C422C8"/>
    <w:rsid w:val="00C4349B"/>
    <w:rsid w:val="00C4592A"/>
    <w:rsid w:val="00C464FF"/>
    <w:rsid w:val="00C46BD5"/>
    <w:rsid w:val="00C47A21"/>
    <w:rsid w:val="00C51D2C"/>
    <w:rsid w:val="00C52814"/>
    <w:rsid w:val="00C5387B"/>
    <w:rsid w:val="00C54C16"/>
    <w:rsid w:val="00C54C92"/>
    <w:rsid w:val="00C54F72"/>
    <w:rsid w:val="00C55FAA"/>
    <w:rsid w:val="00C57542"/>
    <w:rsid w:val="00C57883"/>
    <w:rsid w:val="00C57DA4"/>
    <w:rsid w:val="00C61D8A"/>
    <w:rsid w:val="00C6351B"/>
    <w:rsid w:val="00C63BBD"/>
    <w:rsid w:val="00C63BD3"/>
    <w:rsid w:val="00C64D54"/>
    <w:rsid w:val="00C65FB8"/>
    <w:rsid w:val="00C704EB"/>
    <w:rsid w:val="00C70DB9"/>
    <w:rsid w:val="00C7105D"/>
    <w:rsid w:val="00C71190"/>
    <w:rsid w:val="00C727B2"/>
    <w:rsid w:val="00C7290C"/>
    <w:rsid w:val="00C72EC7"/>
    <w:rsid w:val="00C73C26"/>
    <w:rsid w:val="00C7471D"/>
    <w:rsid w:val="00C74CA4"/>
    <w:rsid w:val="00C75014"/>
    <w:rsid w:val="00C75775"/>
    <w:rsid w:val="00C75A3A"/>
    <w:rsid w:val="00C76B31"/>
    <w:rsid w:val="00C76CA2"/>
    <w:rsid w:val="00C76D6E"/>
    <w:rsid w:val="00C77709"/>
    <w:rsid w:val="00C77882"/>
    <w:rsid w:val="00C77D7F"/>
    <w:rsid w:val="00C77E7E"/>
    <w:rsid w:val="00C80248"/>
    <w:rsid w:val="00C808E0"/>
    <w:rsid w:val="00C80D6B"/>
    <w:rsid w:val="00C80E74"/>
    <w:rsid w:val="00C81399"/>
    <w:rsid w:val="00C813D5"/>
    <w:rsid w:val="00C84C0C"/>
    <w:rsid w:val="00C854B4"/>
    <w:rsid w:val="00C8667F"/>
    <w:rsid w:val="00C87472"/>
    <w:rsid w:val="00C901F2"/>
    <w:rsid w:val="00C903AB"/>
    <w:rsid w:val="00C912DA"/>
    <w:rsid w:val="00C91A31"/>
    <w:rsid w:val="00C91F33"/>
    <w:rsid w:val="00C92C97"/>
    <w:rsid w:val="00C92E13"/>
    <w:rsid w:val="00C938E6"/>
    <w:rsid w:val="00C93BA0"/>
    <w:rsid w:val="00C93BDE"/>
    <w:rsid w:val="00C94712"/>
    <w:rsid w:val="00C949E8"/>
    <w:rsid w:val="00C94CA8"/>
    <w:rsid w:val="00C9538D"/>
    <w:rsid w:val="00C958DE"/>
    <w:rsid w:val="00C967FF"/>
    <w:rsid w:val="00C96F27"/>
    <w:rsid w:val="00CA0150"/>
    <w:rsid w:val="00CA10E0"/>
    <w:rsid w:val="00CA1F9B"/>
    <w:rsid w:val="00CA214F"/>
    <w:rsid w:val="00CA243E"/>
    <w:rsid w:val="00CA2AEC"/>
    <w:rsid w:val="00CA2F41"/>
    <w:rsid w:val="00CA5BC2"/>
    <w:rsid w:val="00CA6967"/>
    <w:rsid w:val="00CA6D2E"/>
    <w:rsid w:val="00CA7801"/>
    <w:rsid w:val="00CB04C9"/>
    <w:rsid w:val="00CB0FF9"/>
    <w:rsid w:val="00CB1088"/>
    <w:rsid w:val="00CB1818"/>
    <w:rsid w:val="00CB201D"/>
    <w:rsid w:val="00CB29F7"/>
    <w:rsid w:val="00CB2E1A"/>
    <w:rsid w:val="00CB2FA5"/>
    <w:rsid w:val="00CB52C4"/>
    <w:rsid w:val="00CB5B56"/>
    <w:rsid w:val="00CB5D0E"/>
    <w:rsid w:val="00CB628A"/>
    <w:rsid w:val="00CB78B5"/>
    <w:rsid w:val="00CB7B36"/>
    <w:rsid w:val="00CC16E0"/>
    <w:rsid w:val="00CC272B"/>
    <w:rsid w:val="00CC36F0"/>
    <w:rsid w:val="00CC50B2"/>
    <w:rsid w:val="00CC55D4"/>
    <w:rsid w:val="00CC5C97"/>
    <w:rsid w:val="00CC618B"/>
    <w:rsid w:val="00CC67A9"/>
    <w:rsid w:val="00CC7781"/>
    <w:rsid w:val="00CD045D"/>
    <w:rsid w:val="00CD1828"/>
    <w:rsid w:val="00CD1E52"/>
    <w:rsid w:val="00CD237C"/>
    <w:rsid w:val="00CD2AA9"/>
    <w:rsid w:val="00CD439A"/>
    <w:rsid w:val="00CD576F"/>
    <w:rsid w:val="00CD696A"/>
    <w:rsid w:val="00CE0324"/>
    <w:rsid w:val="00CE0553"/>
    <w:rsid w:val="00CE05A8"/>
    <w:rsid w:val="00CE16D7"/>
    <w:rsid w:val="00CE1B85"/>
    <w:rsid w:val="00CE30EE"/>
    <w:rsid w:val="00CE505A"/>
    <w:rsid w:val="00CE6D4B"/>
    <w:rsid w:val="00CF002F"/>
    <w:rsid w:val="00CF02F9"/>
    <w:rsid w:val="00CF15D7"/>
    <w:rsid w:val="00CF3194"/>
    <w:rsid w:val="00CF322D"/>
    <w:rsid w:val="00CF4CD7"/>
    <w:rsid w:val="00CF4EDA"/>
    <w:rsid w:val="00CF569A"/>
    <w:rsid w:val="00CF6FDD"/>
    <w:rsid w:val="00CF791A"/>
    <w:rsid w:val="00D00306"/>
    <w:rsid w:val="00D0032A"/>
    <w:rsid w:val="00D02739"/>
    <w:rsid w:val="00D02D43"/>
    <w:rsid w:val="00D033BE"/>
    <w:rsid w:val="00D03A35"/>
    <w:rsid w:val="00D041FC"/>
    <w:rsid w:val="00D05DEB"/>
    <w:rsid w:val="00D06F12"/>
    <w:rsid w:val="00D07A56"/>
    <w:rsid w:val="00D118F0"/>
    <w:rsid w:val="00D11A63"/>
    <w:rsid w:val="00D12046"/>
    <w:rsid w:val="00D12860"/>
    <w:rsid w:val="00D12E32"/>
    <w:rsid w:val="00D13CA6"/>
    <w:rsid w:val="00D1433B"/>
    <w:rsid w:val="00D14B85"/>
    <w:rsid w:val="00D14FDC"/>
    <w:rsid w:val="00D15176"/>
    <w:rsid w:val="00D1724A"/>
    <w:rsid w:val="00D17715"/>
    <w:rsid w:val="00D20345"/>
    <w:rsid w:val="00D20745"/>
    <w:rsid w:val="00D20809"/>
    <w:rsid w:val="00D24662"/>
    <w:rsid w:val="00D26547"/>
    <w:rsid w:val="00D266F6"/>
    <w:rsid w:val="00D26CEE"/>
    <w:rsid w:val="00D26D19"/>
    <w:rsid w:val="00D26E54"/>
    <w:rsid w:val="00D27720"/>
    <w:rsid w:val="00D27BA6"/>
    <w:rsid w:val="00D30A50"/>
    <w:rsid w:val="00D31316"/>
    <w:rsid w:val="00D3155B"/>
    <w:rsid w:val="00D31848"/>
    <w:rsid w:val="00D322D4"/>
    <w:rsid w:val="00D3325D"/>
    <w:rsid w:val="00D33D1D"/>
    <w:rsid w:val="00D33E2E"/>
    <w:rsid w:val="00D33FA6"/>
    <w:rsid w:val="00D341BF"/>
    <w:rsid w:val="00D34381"/>
    <w:rsid w:val="00D35503"/>
    <w:rsid w:val="00D35DEF"/>
    <w:rsid w:val="00D3659E"/>
    <w:rsid w:val="00D36CC1"/>
    <w:rsid w:val="00D3725E"/>
    <w:rsid w:val="00D404ED"/>
    <w:rsid w:val="00D41149"/>
    <w:rsid w:val="00D41E95"/>
    <w:rsid w:val="00D4228A"/>
    <w:rsid w:val="00D43BA6"/>
    <w:rsid w:val="00D43E37"/>
    <w:rsid w:val="00D43E59"/>
    <w:rsid w:val="00D43ED5"/>
    <w:rsid w:val="00D43F0B"/>
    <w:rsid w:val="00D51974"/>
    <w:rsid w:val="00D51C23"/>
    <w:rsid w:val="00D52573"/>
    <w:rsid w:val="00D52C9C"/>
    <w:rsid w:val="00D52FE3"/>
    <w:rsid w:val="00D53637"/>
    <w:rsid w:val="00D545B9"/>
    <w:rsid w:val="00D54F17"/>
    <w:rsid w:val="00D578B6"/>
    <w:rsid w:val="00D60634"/>
    <w:rsid w:val="00D61164"/>
    <w:rsid w:val="00D61600"/>
    <w:rsid w:val="00D62305"/>
    <w:rsid w:val="00D62401"/>
    <w:rsid w:val="00D625CC"/>
    <w:rsid w:val="00D62A76"/>
    <w:rsid w:val="00D62F7B"/>
    <w:rsid w:val="00D6331C"/>
    <w:rsid w:val="00D63715"/>
    <w:rsid w:val="00D63E16"/>
    <w:rsid w:val="00D646C8"/>
    <w:rsid w:val="00D64A4C"/>
    <w:rsid w:val="00D65879"/>
    <w:rsid w:val="00D662A3"/>
    <w:rsid w:val="00D66AA8"/>
    <w:rsid w:val="00D66AE9"/>
    <w:rsid w:val="00D671A8"/>
    <w:rsid w:val="00D713C7"/>
    <w:rsid w:val="00D715A2"/>
    <w:rsid w:val="00D71AB9"/>
    <w:rsid w:val="00D71EBA"/>
    <w:rsid w:val="00D72463"/>
    <w:rsid w:val="00D725D3"/>
    <w:rsid w:val="00D74419"/>
    <w:rsid w:val="00D74A14"/>
    <w:rsid w:val="00D74C56"/>
    <w:rsid w:val="00D74FEB"/>
    <w:rsid w:val="00D75873"/>
    <w:rsid w:val="00D75DFA"/>
    <w:rsid w:val="00D75E2B"/>
    <w:rsid w:val="00D80190"/>
    <w:rsid w:val="00D80272"/>
    <w:rsid w:val="00D80427"/>
    <w:rsid w:val="00D804EF"/>
    <w:rsid w:val="00D80EC8"/>
    <w:rsid w:val="00D8144A"/>
    <w:rsid w:val="00D816F4"/>
    <w:rsid w:val="00D81FAC"/>
    <w:rsid w:val="00D825FE"/>
    <w:rsid w:val="00D82B21"/>
    <w:rsid w:val="00D83169"/>
    <w:rsid w:val="00D832F0"/>
    <w:rsid w:val="00D8391E"/>
    <w:rsid w:val="00D83A58"/>
    <w:rsid w:val="00D83B63"/>
    <w:rsid w:val="00D83B78"/>
    <w:rsid w:val="00D84B0A"/>
    <w:rsid w:val="00D858F6"/>
    <w:rsid w:val="00D86070"/>
    <w:rsid w:val="00D8674A"/>
    <w:rsid w:val="00D87668"/>
    <w:rsid w:val="00D87962"/>
    <w:rsid w:val="00D90FBE"/>
    <w:rsid w:val="00D91BFC"/>
    <w:rsid w:val="00D929C1"/>
    <w:rsid w:val="00D93F35"/>
    <w:rsid w:val="00D95FA0"/>
    <w:rsid w:val="00D96C3C"/>
    <w:rsid w:val="00D96CF9"/>
    <w:rsid w:val="00D978A9"/>
    <w:rsid w:val="00DA0405"/>
    <w:rsid w:val="00DA078B"/>
    <w:rsid w:val="00DA1581"/>
    <w:rsid w:val="00DA1A2E"/>
    <w:rsid w:val="00DA3EA5"/>
    <w:rsid w:val="00DA4368"/>
    <w:rsid w:val="00DA4564"/>
    <w:rsid w:val="00DA5428"/>
    <w:rsid w:val="00DA5795"/>
    <w:rsid w:val="00DA58AB"/>
    <w:rsid w:val="00DA6542"/>
    <w:rsid w:val="00DA65A3"/>
    <w:rsid w:val="00DA6D78"/>
    <w:rsid w:val="00DA77F5"/>
    <w:rsid w:val="00DB0C39"/>
    <w:rsid w:val="00DB1220"/>
    <w:rsid w:val="00DB1452"/>
    <w:rsid w:val="00DB1A6F"/>
    <w:rsid w:val="00DB1B5A"/>
    <w:rsid w:val="00DB2599"/>
    <w:rsid w:val="00DB2B3B"/>
    <w:rsid w:val="00DB2F99"/>
    <w:rsid w:val="00DB2FC8"/>
    <w:rsid w:val="00DB3B92"/>
    <w:rsid w:val="00DB4519"/>
    <w:rsid w:val="00DB4707"/>
    <w:rsid w:val="00DB5073"/>
    <w:rsid w:val="00DB5F5C"/>
    <w:rsid w:val="00DB6613"/>
    <w:rsid w:val="00DB694C"/>
    <w:rsid w:val="00DB6A48"/>
    <w:rsid w:val="00DB6A92"/>
    <w:rsid w:val="00DB6E88"/>
    <w:rsid w:val="00DB78F4"/>
    <w:rsid w:val="00DB78FC"/>
    <w:rsid w:val="00DB7CAD"/>
    <w:rsid w:val="00DC00D7"/>
    <w:rsid w:val="00DC1CE5"/>
    <w:rsid w:val="00DC2761"/>
    <w:rsid w:val="00DC2D78"/>
    <w:rsid w:val="00DC3311"/>
    <w:rsid w:val="00DC410A"/>
    <w:rsid w:val="00DC43CB"/>
    <w:rsid w:val="00DC44C3"/>
    <w:rsid w:val="00DC593A"/>
    <w:rsid w:val="00DC66B8"/>
    <w:rsid w:val="00DC6787"/>
    <w:rsid w:val="00DC681C"/>
    <w:rsid w:val="00DC7292"/>
    <w:rsid w:val="00DC7DA0"/>
    <w:rsid w:val="00DD0902"/>
    <w:rsid w:val="00DD1F4E"/>
    <w:rsid w:val="00DD24E1"/>
    <w:rsid w:val="00DD2F44"/>
    <w:rsid w:val="00DD310D"/>
    <w:rsid w:val="00DD34B0"/>
    <w:rsid w:val="00DD3A5E"/>
    <w:rsid w:val="00DD3BEB"/>
    <w:rsid w:val="00DD4151"/>
    <w:rsid w:val="00DD48A4"/>
    <w:rsid w:val="00DD56F3"/>
    <w:rsid w:val="00DD5A2C"/>
    <w:rsid w:val="00DD5DF3"/>
    <w:rsid w:val="00DD6317"/>
    <w:rsid w:val="00DD6D65"/>
    <w:rsid w:val="00DD6E28"/>
    <w:rsid w:val="00DD76AB"/>
    <w:rsid w:val="00DE014E"/>
    <w:rsid w:val="00DE0296"/>
    <w:rsid w:val="00DE09F4"/>
    <w:rsid w:val="00DE1936"/>
    <w:rsid w:val="00DE19D1"/>
    <w:rsid w:val="00DE2A2E"/>
    <w:rsid w:val="00DE3A43"/>
    <w:rsid w:val="00DE3EEF"/>
    <w:rsid w:val="00DE4BCE"/>
    <w:rsid w:val="00DE5478"/>
    <w:rsid w:val="00DE5498"/>
    <w:rsid w:val="00DE5675"/>
    <w:rsid w:val="00DE5743"/>
    <w:rsid w:val="00DE5997"/>
    <w:rsid w:val="00DE62B2"/>
    <w:rsid w:val="00DE6DB3"/>
    <w:rsid w:val="00DE7A0A"/>
    <w:rsid w:val="00DE7D86"/>
    <w:rsid w:val="00DF0748"/>
    <w:rsid w:val="00DF0DFD"/>
    <w:rsid w:val="00DF0E7D"/>
    <w:rsid w:val="00DF2737"/>
    <w:rsid w:val="00DF299B"/>
    <w:rsid w:val="00DF30DE"/>
    <w:rsid w:val="00DF3E15"/>
    <w:rsid w:val="00DF46E6"/>
    <w:rsid w:val="00DF527E"/>
    <w:rsid w:val="00DF52AF"/>
    <w:rsid w:val="00DF533C"/>
    <w:rsid w:val="00DF562E"/>
    <w:rsid w:val="00DF5CD0"/>
    <w:rsid w:val="00DF669D"/>
    <w:rsid w:val="00DF6FCE"/>
    <w:rsid w:val="00DF70BA"/>
    <w:rsid w:val="00DF7952"/>
    <w:rsid w:val="00DF7BD7"/>
    <w:rsid w:val="00E00524"/>
    <w:rsid w:val="00E00BB0"/>
    <w:rsid w:val="00E0275C"/>
    <w:rsid w:val="00E02ADB"/>
    <w:rsid w:val="00E03991"/>
    <w:rsid w:val="00E04379"/>
    <w:rsid w:val="00E04A86"/>
    <w:rsid w:val="00E05C2F"/>
    <w:rsid w:val="00E065C2"/>
    <w:rsid w:val="00E078B1"/>
    <w:rsid w:val="00E1050A"/>
    <w:rsid w:val="00E10854"/>
    <w:rsid w:val="00E1123E"/>
    <w:rsid w:val="00E1140B"/>
    <w:rsid w:val="00E114DB"/>
    <w:rsid w:val="00E12B98"/>
    <w:rsid w:val="00E12CA2"/>
    <w:rsid w:val="00E15496"/>
    <w:rsid w:val="00E15DA6"/>
    <w:rsid w:val="00E16B15"/>
    <w:rsid w:val="00E16C63"/>
    <w:rsid w:val="00E214F4"/>
    <w:rsid w:val="00E239D8"/>
    <w:rsid w:val="00E24360"/>
    <w:rsid w:val="00E24601"/>
    <w:rsid w:val="00E25DBB"/>
    <w:rsid w:val="00E268D5"/>
    <w:rsid w:val="00E271B3"/>
    <w:rsid w:val="00E2745F"/>
    <w:rsid w:val="00E2755B"/>
    <w:rsid w:val="00E30AC7"/>
    <w:rsid w:val="00E30B38"/>
    <w:rsid w:val="00E30E73"/>
    <w:rsid w:val="00E31725"/>
    <w:rsid w:val="00E3256E"/>
    <w:rsid w:val="00E32830"/>
    <w:rsid w:val="00E32EE7"/>
    <w:rsid w:val="00E33096"/>
    <w:rsid w:val="00E33976"/>
    <w:rsid w:val="00E34CE7"/>
    <w:rsid w:val="00E36F61"/>
    <w:rsid w:val="00E41382"/>
    <w:rsid w:val="00E424AE"/>
    <w:rsid w:val="00E42C51"/>
    <w:rsid w:val="00E43EDE"/>
    <w:rsid w:val="00E444CA"/>
    <w:rsid w:val="00E44717"/>
    <w:rsid w:val="00E44808"/>
    <w:rsid w:val="00E44D14"/>
    <w:rsid w:val="00E458CF"/>
    <w:rsid w:val="00E45C31"/>
    <w:rsid w:val="00E46392"/>
    <w:rsid w:val="00E468E4"/>
    <w:rsid w:val="00E46F03"/>
    <w:rsid w:val="00E506E3"/>
    <w:rsid w:val="00E51045"/>
    <w:rsid w:val="00E514EA"/>
    <w:rsid w:val="00E51C88"/>
    <w:rsid w:val="00E52059"/>
    <w:rsid w:val="00E527F5"/>
    <w:rsid w:val="00E52969"/>
    <w:rsid w:val="00E53A38"/>
    <w:rsid w:val="00E54080"/>
    <w:rsid w:val="00E549BB"/>
    <w:rsid w:val="00E54BB1"/>
    <w:rsid w:val="00E55E17"/>
    <w:rsid w:val="00E56198"/>
    <w:rsid w:val="00E56B43"/>
    <w:rsid w:val="00E57C4D"/>
    <w:rsid w:val="00E605A9"/>
    <w:rsid w:val="00E60C89"/>
    <w:rsid w:val="00E61547"/>
    <w:rsid w:val="00E61724"/>
    <w:rsid w:val="00E618CC"/>
    <w:rsid w:val="00E61BDA"/>
    <w:rsid w:val="00E62DF7"/>
    <w:rsid w:val="00E663F5"/>
    <w:rsid w:val="00E66E58"/>
    <w:rsid w:val="00E6784A"/>
    <w:rsid w:val="00E67DE9"/>
    <w:rsid w:val="00E67F4D"/>
    <w:rsid w:val="00E70EC6"/>
    <w:rsid w:val="00E71CF6"/>
    <w:rsid w:val="00E71E27"/>
    <w:rsid w:val="00E72836"/>
    <w:rsid w:val="00E72F06"/>
    <w:rsid w:val="00E73223"/>
    <w:rsid w:val="00E73AEB"/>
    <w:rsid w:val="00E748CC"/>
    <w:rsid w:val="00E75178"/>
    <w:rsid w:val="00E75A39"/>
    <w:rsid w:val="00E75E1A"/>
    <w:rsid w:val="00E770A3"/>
    <w:rsid w:val="00E8012B"/>
    <w:rsid w:val="00E802F5"/>
    <w:rsid w:val="00E8157A"/>
    <w:rsid w:val="00E826F4"/>
    <w:rsid w:val="00E830B1"/>
    <w:rsid w:val="00E834F4"/>
    <w:rsid w:val="00E83DE7"/>
    <w:rsid w:val="00E849B4"/>
    <w:rsid w:val="00E84DA8"/>
    <w:rsid w:val="00E84FDD"/>
    <w:rsid w:val="00E8503B"/>
    <w:rsid w:val="00E851E7"/>
    <w:rsid w:val="00E85526"/>
    <w:rsid w:val="00E85C66"/>
    <w:rsid w:val="00E86478"/>
    <w:rsid w:val="00E86D6E"/>
    <w:rsid w:val="00E87E7C"/>
    <w:rsid w:val="00E90BC5"/>
    <w:rsid w:val="00E914EE"/>
    <w:rsid w:val="00E915EB"/>
    <w:rsid w:val="00E91926"/>
    <w:rsid w:val="00E92751"/>
    <w:rsid w:val="00E9276A"/>
    <w:rsid w:val="00E92F9D"/>
    <w:rsid w:val="00E9311D"/>
    <w:rsid w:val="00E9363B"/>
    <w:rsid w:val="00E93C87"/>
    <w:rsid w:val="00E93E0A"/>
    <w:rsid w:val="00E93FE4"/>
    <w:rsid w:val="00E94C6A"/>
    <w:rsid w:val="00E94E36"/>
    <w:rsid w:val="00E94F40"/>
    <w:rsid w:val="00E95045"/>
    <w:rsid w:val="00E95FC4"/>
    <w:rsid w:val="00E96566"/>
    <w:rsid w:val="00EA1F58"/>
    <w:rsid w:val="00EA3165"/>
    <w:rsid w:val="00EA327D"/>
    <w:rsid w:val="00EA41C4"/>
    <w:rsid w:val="00EA7AAB"/>
    <w:rsid w:val="00EA7D8D"/>
    <w:rsid w:val="00EB06D0"/>
    <w:rsid w:val="00EB0C7F"/>
    <w:rsid w:val="00EB1339"/>
    <w:rsid w:val="00EB1E98"/>
    <w:rsid w:val="00EB2C52"/>
    <w:rsid w:val="00EB411D"/>
    <w:rsid w:val="00EB4DE5"/>
    <w:rsid w:val="00EB4F39"/>
    <w:rsid w:val="00EB5500"/>
    <w:rsid w:val="00EB641D"/>
    <w:rsid w:val="00EB6913"/>
    <w:rsid w:val="00EB6B5E"/>
    <w:rsid w:val="00EB7498"/>
    <w:rsid w:val="00EB7DEE"/>
    <w:rsid w:val="00EC022D"/>
    <w:rsid w:val="00EC06C5"/>
    <w:rsid w:val="00EC11E0"/>
    <w:rsid w:val="00EC1695"/>
    <w:rsid w:val="00EC16E6"/>
    <w:rsid w:val="00EC1CB2"/>
    <w:rsid w:val="00EC1CFC"/>
    <w:rsid w:val="00EC1D40"/>
    <w:rsid w:val="00EC1EC4"/>
    <w:rsid w:val="00EC332E"/>
    <w:rsid w:val="00EC3757"/>
    <w:rsid w:val="00EC3DAE"/>
    <w:rsid w:val="00EC3EF9"/>
    <w:rsid w:val="00EC5BB4"/>
    <w:rsid w:val="00EC772F"/>
    <w:rsid w:val="00ED009F"/>
    <w:rsid w:val="00ED0779"/>
    <w:rsid w:val="00ED2B2E"/>
    <w:rsid w:val="00ED2E9B"/>
    <w:rsid w:val="00ED2F73"/>
    <w:rsid w:val="00ED3518"/>
    <w:rsid w:val="00ED39BC"/>
    <w:rsid w:val="00ED45AA"/>
    <w:rsid w:val="00ED4681"/>
    <w:rsid w:val="00ED49CB"/>
    <w:rsid w:val="00ED5017"/>
    <w:rsid w:val="00ED5AC8"/>
    <w:rsid w:val="00ED6A91"/>
    <w:rsid w:val="00ED6FE5"/>
    <w:rsid w:val="00ED7A1D"/>
    <w:rsid w:val="00EE08C1"/>
    <w:rsid w:val="00EE0AEC"/>
    <w:rsid w:val="00EE0E48"/>
    <w:rsid w:val="00EE1680"/>
    <w:rsid w:val="00EE2E81"/>
    <w:rsid w:val="00EE377A"/>
    <w:rsid w:val="00EE4F93"/>
    <w:rsid w:val="00EE5093"/>
    <w:rsid w:val="00EE5115"/>
    <w:rsid w:val="00EE5341"/>
    <w:rsid w:val="00EF1391"/>
    <w:rsid w:val="00EF18D1"/>
    <w:rsid w:val="00EF2376"/>
    <w:rsid w:val="00EF2A51"/>
    <w:rsid w:val="00EF2D48"/>
    <w:rsid w:val="00EF38FB"/>
    <w:rsid w:val="00EF3A0B"/>
    <w:rsid w:val="00EF3FA5"/>
    <w:rsid w:val="00EF49DD"/>
    <w:rsid w:val="00EF56F8"/>
    <w:rsid w:val="00EF5888"/>
    <w:rsid w:val="00EF6043"/>
    <w:rsid w:val="00EF6C55"/>
    <w:rsid w:val="00EF741D"/>
    <w:rsid w:val="00EF7AAB"/>
    <w:rsid w:val="00EF7D83"/>
    <w:rsid w:val="00EF7F7D"/>
    <w:rsid w:val="00F003D1"/>
    <w:rsid w:val="00F00D29"/>
    <w:rsid w:val="00F01709"/>
    <w:rsid w:val="00F021C0"/>
    <w:rsid w:val="00F034B2"/>
    <w:rsid w:val="00F03CC6"/>
    <w:rsid w:val="00F044D0"/>
    <w:rsid w:val="00F050F9"/>
    <w:rsid w:val="00F05A6B"/>
    <w:rsid w:val="00F06B6B"/>
    <w:rsid w:val="00F06CBF"/>
    <w:rsid w:val="00F06F20"/>
    <w:rsid w:val="00F10256"/>
    <w:rsid w:val="00F10B4F"/>
    <w:rsid w:val="00F12136"/>
    <w:rsid w:val="00F13078"/>
    <w:rsid w:val="00F13DF3"/>
    <w:rsid w:val="00F1442C"/>
    <w:rsid w:val="00F15F82"/>
    <w:rsid w:val="00F161B2"/>
    <w:rsid w:val="00F166DA"/>
    <w:rsid w:val="00F16F23"/>
    <w:rsid w:val="00F17098"/>
    <w:rsid w:val="00F173B3"/>
    <w:rsid w:val="00F20B21"/>
    <w:rsid w:val="00F220E7"/>
    <w:rsid w:val="00F22440"/>
    <w:rsid w:val="00F23757"/>
    <w:rsid w:val="00F24A20"/>
    <w:rsid w:val="00F2567F"/>
    <w:rsid w:val="00F25846"/>
    <w:rsid w:val="00F264FF"/>
    <w:rsid w:val="00F26922"/>
    <w:rsid w:val="00F26C84"/>
    <w:rsid w:val="00F279A7"/>
    <w:rsid w:val="00F30DC0"/>
    <w:rsid w:val="00F30FFE"/>
    <w:rsid w:val="00F3110E"/>
    <w:rsid w:val="00F311AC"/>
    <w:rsid w:val="00F32C40"/>
    <w:rsid w:val="00F32D16"/>
    <w:rsid w:val="00F33250"/>
    <w:rsid w:val="00F336EA"/>
    <w:rsid w:val="00F3486F"/>
    <w:rsid w:val="00F351AD"/>
    <w:rsid w:val="00F37E1F"/>
    <w:rsid w:val="00F406C1"/>
    <w:rsid w:val="00F40E21"/>
    <w:rsid w:val="00F41035"/>
    <w:rsid w:val="00F42103"/>
    <w:rsid w:val="00F42150"/>
    <w:rsid w:val="00F42215"/>
    <w:rsid w:val="00F427C8"/>
    <w:rsid w:val="00F45627"/>
    <w:rsid w:val="00F45A29"/>
    <w:rsid w:val="00F45FC0"/>
    <w:rsid w:val="00F46427"/>
    <w:rsid w:val="00F46433"/>
    <w:rsid w:val="00F4686E"/>
    <w:rsid w:val="00F46FE5"/>
    <w:rsid w:val="00F4705D"/>
    <w:rsid w:val="00F47174"/>
    <w:rsid w:val="00F5008A"/>
    <w:rsid w:val="00F502F0"/>
    <w:rsid w:val="00F51085"/>
    <w:rsid w:val="00F51111"/>
    <w:rsid w:val="00F51523"/>
    <w:rsid w:val="00F51E97"/>
    <w:rsid w:val="00F536F4"/>
    <w:rsid w:val="00F543F2"/>
    <w:rsid w:val="00F556D5"/>
    <w:rsid w:val="00F557EB"/>
    <w:rsid w:val="00F5601B"/>
    <w:rsid w:val="00F569E6"/>
    <w:rsid w:val="00F56FE8"/>
    <w:rsid w:val="00F61222"/>
    <w:rsid w:val="00F61891"/>
    <w:rsid w:val="00F6253D"/>
    <w:rsid w:val="00F62A22"/>
    <w:rsid w:val="00F632E1"/>
    <w:rsid w:val="00F64F91"/>
    <w:rsid w:val="00F65518"/>
    <w:rsid w:val="00F66754"/>
    <w:rsid w:val="00F66E0B"/>
    <w:rsid w:val="00F67168"/>
    <w:rsid w:val="00F67507"/>
    <w:rsid w:val="00F67574"/>
    <w:rsid w:val="00F702F1"/>
    <w:rsid w:val="00F72A7B"/>
    <w:rsid w:val="00F73E65"/>
    <w:rsid w:val="00F752CF"/>
    <w:rsid w:val="00F7619A"/>
    <w:rsid w:val="00F76D97"/>
    <w:rsid w:val="00F77094"/>
    <w:rsid w:val="00F7735D"/>
    <w:rsid w:val="00F77767"/>
    <w:rsid w:val="00F77A4D"/>
    <w:rsid w:val="00F8010A"/>
    <w:rsid w:val="00F801B3"/>
    <w:rsid w:val="00F8036E"/>
    <w:rsid w:val="00F80A03"/>
    <w:rsid w:val="00F8131E"/>
    <w:rsid w:val="00F81472"/>
    <w:rsid w:val="00F814FF"/>
    <w:rsid w:val="00F81AA0"/>
    <w:rsid w:val="00F81D54"/>
    <w:rsid w:val="00F83467"/>
    <w:rsid w:val="00F83666"/>
    <w:rsid w:val="00F83D02"/>
    <w:rsid w:val="00F84243"/>
    <w:rsid w:val="00F84769"/>
    <w:rsid w:val="00F849C0"/>
    <w:rsid w:val="00F84A10"/>
    <w:rsid w:val="00F85152"/>
    <w:rsid w:val="00F85743"/>
    <w:rsid w:val="00F85E6A"/>
    <w:rsid w:val="00F86B75"/>
    <w:rsid w:val="00F86E9F"/>
    <w:rsid w:val="00F8745C"/>
    <w:rsid w:val="00F87546"/>
    <w:rsid w:val="00F87833"/>
    <w:rsid w:val="00F87CD8"/>
    <w:rsid w:val="00F913D2"/>
    <w:rsid w:val="00F9348E"/>
    <w:rsid w:val="00F93729"/>
    <w:rsid w:val="00F93B63"/>
    <w:rsid w:val="00F93CE2"/>
    <w:rsid w:val="00F951E0"/>
    <w:rsid w:val="00F965FC"/>
    <w:rsid w:val="00F96903"/>
    <w:rsid w:val="00F976FA"/>
    <w:rsid w:val="00F97E99"/>
    <w:rsid w:val="00FA0081"/>
    <w:rsid w:val="00FA2395"/>
    <w:rsid w:val="00FA2DCB"/>
    <w:rsid w:val="00FA3798"/>
    <w:rsid w:val="00FA4606"/>
    <w:rsid w:val="00FA4722"/>
    <w:rsid w:val="00FA5736"/>
    <w:rsid w:val="00FA5FB9"/>
    <w:rsid w:val="00FA656A"/>
    <w:rsid w:val="00FA71D4"/>
    <w:rsid w:val="00FA79C7"/>
    <w:rsid w:val="00FA7C14"/>
    <w:rsid w:val="00FA7C68"/>
    <w:rsid w:val="00FA7D21"/>
    <w:rsid w:val="00FA7E14"/>
    <w:rsid w:val="00FB0138"/>
    <w:rsid w:val="00FB07FE"/>
    <w:rsid w:val="00FB1007"/>
    <w:rsid w:val="00FB16FF"/>
    <w:rsid w:val="00FB30F5"/>
    <w:rsid w:val="00FB3809"/>
    <w:rsid w:val="00FB39DD"/>
    <w:rsid w:val="00FB3F84"/>
    <w:rsid w:val="00FB4819"/>
    <w:rsid w:val="00FB49E7"/>
    <w:rsid w:val="00FB50EB"/>
    <w:rsid w:val="00FB7AD2"/>
    <w:rsid w:val="00FB7EB5"/>
    <w:rsid w:val="00FC0027"/>
    <w:rsid w:val="00FC093C"/>
    <w:rsid w:val="00FC47C3"/>
    <w:rsid w:val="00FC54AE"/>
    <w:rsid w:val="00FC5980"/>
    <w:rsid w:val="00FC5F31"/>
    <w:rsid w:val="00FC7D5B"/>
    <w:rsid w:val="00FC7ECB"/>
    <w:rsid w:val="00FD14D0"/>
    <w:rsid w:val="00FD1F04"/>
    <w:rsid w:val="00FD1F84"/>
    <w:rsid w:val="00FD2992"/>
    <w:rsid w:val="00FD3154"/>
    <w:rsid w:val="00FD599E"/>
    <w:rsid w:val="00FD605B"/>
    <w:rsid w:val="00FE0414"/>
    <w:rsid w:val="00FE0CA2"/>
    <w:rsid w:val="00FE406C"/>
    <w:rsid w:val="00FE6798"/>
    <w:rsid w:val="00FE7392"/>
    <w:rsid w:val="00FE769B"/>
    <w:rsid w:val="00FE7C1D"/>
    <w:rsid w:val="00FF044A"/>
    <w:rsid w:val="00FF0A18"/>
    <w:rsid w:val="00FF1C98"/>
    <w:rsid w:val="00FF1CEE"/>
    <w:rsid w:val="00FF3561"/>
    <w:rsid w:val="00FF3D6F"/>
    <w:rsid w:val="00FF5941"/>
    <w:rsid w:val="00FF5AAF"/>
    <w:rsid w:val="00FF6870"/>
    <w:rsid w:val="00FF7D7F"/>
    <w:rsid w:val="020F860B"/>
    <w:rsid w:val="025501F4"/>
    <w:rsid w:val="03561187"/>
    <w:rsid w:val="03834237"/>
    <w:rsid w:val="03C744E3"/>
    <w:rsid w:val="055338EB"/>
    <w:rsid w:val="07B78EBC"/>
    <w:rsid w:val="08106139"/>
    <w:rsid w:val="087B01E4"/>
    <w:rsid w:val="088A94A4"/>
    <w:rsid w:val="0C3EE605"/>
    <w:rsid w:val="0E97EE99"/>
    <w:rsid w:val="0ECC23D8"/>
    <w:rsid w:val="0FAF8294"/>
    <w:rsid w:val="10C906BD"/>
    <w:rsid w:val="113C4899"/>
    <w:rsid w:val="12367BBF"/>
    <w:rsid w:val="13F09DEE"/>
    <w:rsid w:val="14139FFB"/>
    <w:rsid w:val="1440EC7F"/>
    <w:rsid w:val="14E7350F"/>
    <w:rsid w:val="14F3DCF7"/>
    <w:rsid w:val="14F95AD3"/>
    <w:rsid w:val="15316080"/>
    <w:rsid w:val="15934828"/>
    <w:rsid w:val="169FF716"/>
    <w:rsid w:val="179AB1B5"/>
    <w:rsid w:val="18DD72AB"/>
    <w:rsid w:val="1A04D1A3"/>
    <w:rsid w:val="1A97B2DC"/>
    <w:rsid w:val="1C23B59C"/>
    <w:rsid w:val="1DA3204C"/>
    <w:rsid w:val="1E34CE35"/>
    <w:rsid w:val="1FA71ED1"/>
    <w:rsid w:val="20248256"/>
    <w:rsid w:val="20B3B7D9"/>
    <w:rsid w:val="23448B5A"/>
    <w:rsid w:val="235155B7"/>
    <w:rsid w:val="28247E9B"/>
    <w:rsid w:val="285BC47C"/>
    <w:rsid w:val="288ED6E4"/>
    <w:rsid w:val="28F7D718"/>
    <w:rsid w:val="2A577BB4"/>
    <w:rsid w:val="2A857ECA"/>
    <w:rsid w:val="2B894FEC"/>
    <w:rsid w:val="2E561F7A"/>
    <w:rsid w:val="2F312349"/>
    <w:rsid w:val="3012C9FB"/>
    <w:rsid w:val="3149E0A1"/>
    <w:rsid w:val="3192B81A"/>
    <w:rsid w:val="335228AD"/>
    <w:rsid w:val="34FDB94C"/>
    <w:rsid w:val="368EA2B2"/>
    <w:rsid w:val="38CF2081"/>
    <w:rsid w:val="393ADC8D"/>
    <w:rsid w:val="39C66665"/>
    <w:rsid w:val="3AAB268D"/>
    <w:rsid w:val="3B0062AB"/>
    <w:rsid w:val="3B87989A"/>
    <w:rsid w:val="3C100519"/>
    <w:rsid w:val="3D53B782"/>
    <w:rsid w:val="3DBC784E"/>
    <w:rsid w:val="3EEDF133"/>
    <w:rsid w:val="3F1710F1"/>
    <w:rsid w:val="3F53D2F3"/>
    <w:rsid w:val="4085B4F2"/>
    <w:rsid w:val="42D57ADF"/>
    <w:rsid w:val="43C1F7D0"/>
    <w:rsid w:val="452573E5"/>
    <w:rsid w:val="452E24F8"/>
    <w:rsid w:val="45C6C3B8"/>
    <w:rsid w:val="45E3626F"/>
    <w:rsid w:val="46AA6467"/>
    <w:rsid w:val="478EEE66"/>
    <w:rsid w:val="48AEEE07"/>
    <w:rsid w:val="48C4D16B"/>
    <w:rsid w:val="491F026A"/>
    <w:rsid w:val="4A33FD4E"/>
    <w:rsid w:val="4B39A81B"/>
    <w:rsid w:val="4B52AAE0"/>
    <w:rsid w:val="51A65A99"/>
    <w:rsid w:val="52905F1F"/>
    <w:rsid w:val="5656F25D"/>
    <w:rsid w:val="5832E7C7"/>
    <w:rsid w:val="58873E1F"/>
    <w:rsid w:val="5887516F"/>
    <w:rsid w:val="58AA0A30"/>
    <w:rsid w:val="5BCC834B"/>
    <w:rsid w:val="5C119DD3"/>
    <w:rsid w:val="5D4B59C1"/>
    <w:rsid w:val="5D6A7FDE"/>
    <w:rsid w:val="5DF5F890"/>
    <w:rsid w:val="5DF738BD"/>
    <w:rsid w:val="5F731AAC"/>
    <w:rsid w:val="5F754390"/>
    <w:rsid w:val="600EEDEB"/>
    <w:rsid w:val="61ACB7B3"/>
    <w:rsid w:val="62727667"/>
    <w:rsid w:val="65545CA5"/>
    <w:rsid w:val="65F6A1B9"/>
    <w:rsid w:val="664612A1"/>
    <w:rsid w:val="667C8B91"/>
    <w:rsid w:val="66BEA8D8"/>
    <w:rsid w:val="67E6FDA1"/>
    <w:rsid w:val="6806469C"/>
    <w:rsid w:val="686DC886"/>
    <w:rsid w:val="68B10630"/>
    <w:rsid w:val="6918D0CD"/>
    <w:rsid w:val="69925614"/>
    <w:rsid w:val="6B44E445"/>
    <w:rsid w:val="6B523165"/>
    <w:rsid w:val="6BD25F4A"/>
    <w:rsid w:val="6D661C5A"/>
    <w:rsid w:val="6DB34F4B"/>
    <w:rsid w:val="6F58E6F5"/>
    <w:rsid w:val="6FD2D166"/>
    <w:rsid w:val="70806E21"/>
    <w:rsid w:val="708733FB"/>
    <w:rsid w:val="70E2272B"/>
    <w:rsid w:val="74A5FD80"/>
    <w:rsid w:val="76587216"/>
    <w:rsid w:val="76EBF832"/>
    <w:rsid w:val="78D63DE6"/>
    <w:rsid w:val="7B0CCF81"/>
    <w:rsid w:val="7C30E103"/>
    <w:rsid w:val="7CEFAD60"/>
    <w:rsid w:val="7E29859A"/>
    <w:rsid w:val="7FCB2CA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A4E6F"/>
  <w15:docId w15:val="{F9C2C97F-2FF7-4309-AADA-3BF67E0E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8AE"/>
  </w:style>
  <w:style w:type="paragraph" w:styleId="Heading1">
    <w:name w:val="heading 1"/>
    <w:basedOn w:val="Normal"/>
    <w:next w:val="Normal"/>
    <w:link w:val="Heading1Char"/>
    <w:uiPriority w:val="9"/>
    <w:qFormat/>
    <w:rsid w:val="001568A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568A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A341A"/>
    <w:pPr>
      <w:pBdr>
        <w:bottom w:val="single" w:sz="4" w:space="1" w:color="FBD4B4" w:themeColor="accent6" w:themeTint="66"/>
      </w:pBd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568A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1568A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1568A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1568A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1568A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1568A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uiPriority w:val="99"/>
    <w:rsid w:val="00365563"/>
    <w:pPr>
      <w:pBdr>
        <w:bottom w:val="none" w:sz="0" w:space="0" w:color="auto"/>
      </w:pBdr>
      <w:spacing w:before="240" w:after="60"/>
      <w:contextualSpacing w:val="0"/>
      <w:jc w:val="center"/>
      <w:outlineLvl w:val="0"/>
    </w:pPr>
    <w:rPr>
      <w:rFonts w:ascii="Cambria" w:eastAsia="Times New Roman" w:hAnsi="Cambria" w:cs="Times New Roman"/>
      <w:b/>
      <w:bCs/>
      <w:spacing w:val="0"/>
      <w:sz w:val="32"/>
      <w:szCs w:val="32"/>
    </w:rPr>
  </w:style>
  <w:style w:type="paragraph" w:customStyle="1" w:styleId="Submitted">
    <w:name w:val="Submitted"/>
    <w:basedOn w:val="Title"/>
    <w:next w:val="BodyTextFirstIndent"/>
    <w:uiPriority w:val="99"/>
    <w:rsid w:val="00365563"/>
    <w:pPr>
      <w:pBdr>
        <w:bottom w:val="none" w:sz="0" w:space="0" w:color="auto"/>
      </w:pBdr>
      <w:spacing w:before="240" w:after="60"/>
      <w:contextualSpacing w:val="0"/>
      <w:jc w:val="center"/>
      <w:outlineLvl w:val="0"/>
    </w:pPr>
    <w:rPr>
      <w:rFonts w:ascii="Cambria" w:eastAsia="Times New Roman" w:hAnsi="Cambria" w:cs="Times New Roman"/>
      <w:b/>
      <w:bCs/>
      <w:spacing w:val="0"/>
      <w:sz w:val="32"/>
      <w:szCs w:val="32"/>
    </w:rPr>
  </w:style>
  <w:style w:type="paragraph" w:styleId="Title">
    <w:name w:val="Title"/>
    <w:basedOn w:val="Normal"/>
    <w:next w:val="Normal"/>
    <w:link w:val="TitleChar"/>
    <w:uiPriority w:val="10"/>
    <w:qFormat/>
    <w:rsid w:val="001568A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568AE"/>
    <w:rPr>
      <w:rFonts w:asciiTheme="majorHAnsi" w:eastAsiaTheme="majorEastAsia" w:hAnsiTheme="majorHAnsi" w:cstheme="majorBidi"/>
      <w:spacing w:val="5"/>
      <w:sz w:val="52"/>
      <w:szCs w:val="52"/>
    </w:rPr>
  </w:style>
  <w:style w:type="paragraph" w:styleId="BodyText">
    <w:name w:val="Body Text"/>
    <w:basedOn w:val="Normal"/>
    <w:link w:val="BodyTextChar"/>
    <w:uiPriority w:val="99"/>
    <w:semiHidden/>
    <w:unhideWhenUsed/>
    <w:rsid w:val="00365563"/>
    <w:pPr>
      <w:spacing w:after="120"/>
    </w:pPr>
  </w:style>
  <w:style w:type="character" w:customStyle="1" w:styleId="BodyTextChar">
    <w:name w:val="Body Text Char"/>
    <w:basedOn w:val="DefaultParagraphFont"/>
    <w:link w:val="BodyText"/>
    <w:uiPriority w:val="99"/>
    <w:semiHidden/>
    <w:rsid w:val="00365563"/>
    <w:rPr>
      <w:rFonts w:ascii="Arial" w:eastAsia="Times New Roman" w:hAnsi="Arial" w:cs="Times New Roman"/>
      <w:sz w:val="20"/>
      <w:szCs w:val="20"/>
      <w:lang w:val="en-US"/>
    </w:rPr>
  </w:style>
  <w:style w:type="paragraph" w:styleId="BodyTextFirstIndent">
    <w:name w:val="Body Text First Indent"/>
    <w:basedOn w:val="BodyText"/>
    <w:link w:val="BodyTextFirstIndentChar"/>
    <w:uiPriority w:val="99"/>
    <w:semiHidden/>
    <w:unhideWhenUsed/>
    <w:rsid w:val="00365563"/>
    <w:pPr>
      <w:spacing w:after="0"/>
      <w:ind w:firstLine="360"/>
    </w:pPr>
  </w:style>
  <w:style w:type="character" w:customStyle="1" w:styleId="BodyTextFirstIndentChar">
    <w:name w:val="Body Text First Indent Char"/>
    <w:basedOn w:val="BodyTextChar"/>
    <w:link w:val="BodyTextFirstIndent"/>
    <w:uiPriority w:val="99"/>
    <w:semiHidden/>
    <w:rsid w:val="00365563"/>
    <w:rPr>
      <w:rFonts w:ascii="Arial" w:eastAsia="Times New Roman" w:hAnsi="Arial" w:cs="Times New Roman"/>
      <w:sz w:val="20"/>
      <w:szCs w:val="20"/>
      <w:lang w:val="en-US"/>
    </w:rPr>
  </w:style>
  <w:style w:type="paragraph" w:customStyle="1" w:styleId="Section1Heading">
    <w:name w:val="Section 1 Heading"/>
    <w:basedOn w:val="Heading1"/>
    <w:uiPriority w:val="99"/>
    <w:rsid w:val="00365563"/>
    <w:pPr>
      <w:pBdr>
        <w:top w:val="single" w:sz="24" w:space="1" w:color="auto"/>
      </w:pBdr>
      <w:spacing w:before="0" w:after="240"/>
    </w:pPr>
    <w:rPr>
      <w:rFonts w:ascii="Arial" w:eastAsia="Times New Roman" w:hAnsi="Arial" w:cs="Times New Roman"/>
      <w:smallCaps/>
      <w:kern w:val="32"/>
      <w:sz w:val="32"/>
      <w:szCs w:val="20"/>
    </w:rPr>
  </w:style>
  <w:style w:type="character" w:customStyle="1" w:styleId="Heading1Char">
    <w:name w:val="Heading 1 Char"/>
    <w:basedOn w:val="DefaultParagraphFont"/>
    <w:link w:val="Heading1"/>
    <w:uiPriority w:val="9"/>
    <w:rsid w:val="001568AE"/>
    <w:rPr>
      <w:rFonts w:asciiTheme="majorHAnsi" w:eastAsiaTheme="majorEastAsia" w:hAnsiTheme="majorHAnsi" w:cstheme="majorBidi"/>
      <w:b/>
      <w:bCs/>
      <w:sz w:val="28"/>
      <w:szCs w:val="28"/>
    </w:rPr>
  </w:style>
  <w:style w:type="paragraph" w:customStyle="1" w:styleId="Topic">
    <w:name w:val="Topic"/>
    <w:basedOn w:val="Normal"/>
    <w:next w:val="BodyText"/>
    <w:uiPriority w:val="99"/>
    <w:rsid w:val="00365563"/>
    <w:pPr>
      <w:spacing w:before="120" w:after="120"/>
    </w:pPr>
    <w:rPr>
      <w:b/>
      <w:smallCaps/>
      <w:sz w:val="24"/>
    </w:rPr>
  </w:style>
  <w:style w:type="character" w:customStyle="1" w:styleId="Heading2Char">
    <w:name w:val="Heading 2 Char"/>
    <w:basedOn w:val="DefaultParagraphFont"/>
    <w:link w:val="Heading2"/>
    <w:uiPriority w:val="9"/>
    <w:rsid w:val="001568A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568A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1568A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1568A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1568AE"/>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1568A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1568AE"/>
    <w:rPr>
      <w:rFonts w:asciiTheme="majorHAnsi" w:eastAsiaTheme="majorEastAsia" w:hAnsiTheme="majorHAnsi" w:cstheme="majorBidi"/>
      <w:i/>
      <w:iCs/>
      <w:spacing w:val="5"/>
      <w:sz w:val="20"/>
      <w:szCs w:val="20"/>
    </w:rPr>
  </w:style>
  <w:style w:type="paragraph" w:styleId="Header">
    <w:name w:val="header"/>
    <w:basedOn w:val="Normal"/>
    <w:link w:val="HeaderChar"/>
    <w:uiPriority w:val="99"/>
    <w:rsid w:val="00365563"/>
    <w:pPr>
      <w:tabs>
        <w:tab w:val="center" w:pos="4320"/>
        <w:tab w:val="right" w:pos="8640"/>
      </w:tabs>
      <w:spacing w:line="360" w:lineRule="auto"/>
      <w:jc w:val="both"/>
    </w:pPr>
    <w:rPr>
      <w:rFonts w:ascii="Verdana" w:hAnsi="Verdana"/>
      <w:sz w:val="16"/>
    </w:rPr>
  </w:style>
  <w:style w:type="character" w:customStyle="1" w:styleId="HeaderChar">
    <w:name w:val="Header Char"/>
    <w:basedOn w:val="DefaultParagraphFont"/>
    <w:link w:val="Header"/>
    <w:uiPriority w:val="99"/>
    <w:rsid w:val="00365563"/>
    <w:rPr>
      <w:rFonts w:ascii="Verdana" w:eastAsia="Times New Roman" w:hAnsi="Verdana" w:cs="Times New Roman"/>
      <w:sz w:val="16"/>
      <w:szCs w:val="20"/>
      <w:lang w:val="en-US"/>
    </w:rPr>
  </w:style>
  <w:style w:type="paragraph" w:styleId="ListParagraph">
    <w:name w:val="List Paragraph"/>
    <w:aliases w:val="Design Function,Number Level 3"/>
    <w:basedOn w:val="Normal"/>
    <w:link w:val="ListParagraphChar"/>
    <w:uiPriority w:val="34"/>
    <w:qFormat/>
    <w:rsid w:val="001568AE"/>
    <w:pPr>
      <w:ind w:left="720"/>
      <w:contextualSpacing/>
    </w:pPr>
  </w:style>
  <w:style w:type="paragraph" w:styleId="HTMLPreformatted">
    <w:name w:val="HTML Preformatted"/>
    <w:basedOn w:val="Normal"/>
    <w:link w:val="HTMLPreformattedChar"/>
    <w:uiPriority w:val="99"/>
    <w:rsid w:val="0036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365563"/>
    <w:rPr>
      <w:rFonts w:ascii="Courier New" w:eastAsia="Times New Roman" w:hAnsi="Courier New" w:cs="Courier New"/>
      <w:sz w:val="20"/>
      <w:szCs w:val="20"/>
      <w:lang w:val="en-US"/>
    </w:rPr>
  </w:style>
  <w:style w:type="paragraph" w:styleId="Subtitle">
    <w:name w:val="Subtitle"/>
    <w:basedOn w:val="Normal"/>
    <w:next w:val="Normal"/>
    <w:link w:val="SubtitleChar"/>
    <w:uiPriority w:val="11"/>
    <w:qFormat/>
    <w:rsid w:val="001568A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568AE"/>
    <w:rPr>
      <w:rFonts w:asciiTheme="majorHAnsi" w:eastAsiaTheme="majorEastAsia" w:hAnsiTheme="majorHAnsi" w:cstheme="majorBidi"/>
      <w:i/>
      <w:iCs/>
      <w:spacing w:val="13"/>
      <w:sz w:val="24"/>
      <w:szCs w:val="24"/>
    </w:rPr>
  </w:style>
  <w:style w:type="character" w:styleId="Emphasis">
    <w:name w:val="Emphasis"/>
    <w:uiPriority w:val="20"/>
    <w:qFormat/>
    <w:rsid w:val="001568AE"/>
    <w:rPr>
      <w:b/>
      <w:bCs/>
      <w:i/>
      <w:iCs/>
      <w:spacing w:val="10"/>
      <w:bdr w:val="none" w:sz="0" w:space="0" w:color="auto"/>
      <w:shd w:val="clear" w:color="auto" w:fill="auto"/>
    </w:rPr>
  </w:style>
  <w:style w:type="paragraph" w:styleId="NoSpacing">
    <w:name w:val="No Spacing"/>
    <w:basedOn w:val="Normal"/>
    <w:link w:val="NoSpacingChar"/>
    <w:uiPriority w:val="1"/>
    <w:qFormat/>
    <w:rsid w:val="001568AE"/>
    <w:pPr>
      <w:spacing w:after="0" w:line="240" w:lineRule="auto"/>
    </w:pPr>
  </w:style>
  <w:style w:type="character" w:customStyle="1" w:styleId="Heading3Char">
    <w:name w:val="Heading 3 Char"/>
    <w:basedOn w:val="DefaultParagraphFont"/>
    <w:link w:val="Heading3"/>
    <w:uiPriority w:val="9"/>
    <w:rsid w:val="009A341A"/>
    <w:rPr>
      <w:rFonts w:asciiTheme="majorHAnsi" w:eastAsiaTheme="majorEastAsia" w:hAnsiTheme="majorHAnsi" w:cstheme="majorBidi"/>
      <w:b/>
      <w:bCs/>
    </w:rPr>
  </w:style>
  <w:style w:type="character" w:styleId="Strong">
    <w:name w:val="Strong"/>
    <w:uiPriority w:val="22"/>
    <w:qFormat/>
    <w:rsid w:val="001568AE"/>
    <w:rPr>
      <w:b/>
      <w:bCs/>
    </w:rPr>
  </w:style>
  <w:style w:type="paragraph" w:styleId="Quote">
    <w:name w:val="Quote"/>
    <w:basedOn w:val="Normal"/>
    <w:next w:val="Normal"/>
    <w:link w:val="QuoteChar"/>
    <w:uiPriority w:val="29"/>
    <w:qFormat/>
    <w:rsid w:val="001568AE"/>
    <w:pPr>
      <w:spacing w:before="200" w:after="0"/>
      <w:ind w:left="360" w:right="360"/>
    </w:pPr>
    <w:rPr>
      <w:i/>
      <w:iCs/>
    </w:rPr>
  </w:style>
  <w:style w:type="character" w:customStyle="1" w:styleId="QuoteChar">
    <w:name w:val="Quote Char"/>
    <w:basedOn w:val="DefaultParagraphFont"/>
    <w:link w:val="Quote"/>
    <w:uiPriority w:val="29"/>
    <w:rsid w:val="001568AE"/>
    <w:rPr>
      <w:i/>
      <w:iCs/>
    </w:rPr>
  </w:style>
  <w:style w:type="paragraph" w:styleId="IntenseQuote">
    <w:name w:val="Intense Quote"/>
    <w:basedOn w:val="Normal"/>
    <w:next w:val="Normal"/>
    <w:link w:val="IntenseQuoteChar"/>
    <w:uiPriority w:val="30"/>
    <w:qFormat/>
    <w:rsid w:val="001568A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568AE"/>
    <w:rPr>
      <w:b/>
      <w:bCs/>
      <w:i/>
      <w:iCs/>
    </w:rPr>
  </w:style>
  <w:style w:type="character" w:styleId="SubtleEmphasis">
    <w:name w:val="Subtle Emphasis"/>
    <w:uiPriority w:val="19"/>
    <w:qFormat/>
    <w:rsid w:val="001568AE"/>
    <w:rPr>
      <w:i/>
      <w:iCs/>
    </w:rPr>
  </w:style>
  <w:style w:type="character" w:styleId="IntenseEmphasis">
    <w:name w:val="Intense Emphasis"/>
    <w:uiPriority w:val="21"/>
    <w:qFormat/>
    <w:rsid w:val="001568AE"/>
    <w:rPr>
      <w:b/>
      <w:bCs/>
    </w:rPr>
  </w:style>
  <w:style w:type="character" w:styleId="SubtleReference">
    <w:name w:val="Subtle Reference"/>
    <w:uiPriority w:val="31"/>
    <w:qFormat/>
    <w:rsid w:val="001568AE"/>
    <w:rPr>
      <w:smallCaps/>
    </w:rPr>
  </w:style>
  <w:style w:type="character" w:styleId="IntenseReference">
    <w:name w:val="Intense Reference"/>
    <w:uiPriority w:val="32"/>
    <w:qFormat/>
    <w:rsid w:val="001568AE"/>
    <w:rPr>
      <w:smallCaps/>
      <w:spacing w:val="5"/>
      <w:u w:val="single"/>
    </w:rPr>
  </w:style>
  <w:style w:type="character" w:styleId="BookTitle">
    <w:name w:val="Book Title"/>
    <w:uiPriority w:val="33"/>
    <w:qFormat/>
    <w:rsid w:val="001568AE"/>
    <w:rPr>
      <w:i/>
      <w:iCs/>
      <w:smallCaps/>
      <w:spacing w:val="5"/>
    </w:rPr>
  </w:style>
  <w:style w:type="paragraph" w:styleId="TOCHeading">
    <w:name w:val="TOC Heading"/>
    <w:basedOn w:val="Heading1"/>
    <w:next w:val="Normal"/>
    <w:uiPriority w:val="39"/>
    <w:semiHidden/>
    <w:unhideWhenUsed/>
    <w:qFormat/>
    <w:rsid w:val="001568AE"/>
    <w:pPr>
      <w:outlineLvl w:val="9"/>
    </w:pPr>
    <w:rPr>
      <w:lang w:bidi="en-US"/>
    </w:rPr>
  </w:style>
  <w:style w:type="paragraph" w:styleId="BalloonText">
    <w:name w:val="Balloon Text"/>
    <w:basedOn w:val="Normal"/>
    <w:link w:val="BalloonTextChar"/>
    <w:uiPriority w:val="99"/>
    <w:semiHidden/>
    <w:unhideWhenUsed/>
    <w:rsid w:val="00321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76E"/>
    <w:rPr>
      <w:rFonts w:ascii="Tahoma" w:hAnsi="Tahoma" w:cs="Tahoma"/>
      <w:sz w:val="16"/>
      <w:szCs w:val="16"/>
    </w:rPr>
  </w:style>
  <w:style w:type="paragraph" w:styleId="Footer">
    <w:name w:val="footer"/>
    <w:basedOn w:val="Normal"/>
    <w:link w:val="FooterChar"/>
    <w:uiPriority w:val="99"/>
    <w:unhideWhenUsed/>
    <w:rsid w:val="00412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CC1"/>
  </w:style>
  <w:style w:type="table" w:styleId="TableGrid">
    <w:name w:val="Table Grid"/>
    <w:basedOn w:val="TableNormal"/>
    <w:rsid w:val="00EC0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B67695"/>
    <w:pPr>
      <w:numPr>
        <w:numId w:val="2"/>
      </w:numPr>
      <w:spacing w:after="0" w:line="240" w:lineRule="auto"/>
      <w:contextualSpacing/>
    </w:pPr>
    <w:rPr>
      <w:rFonts w:ascii="Arial" w:eastAsia="Times New Roman" w:hAnsi="Arial" w:cs="Times New Roman"/>
      <w:sz w:val="20"/>
      <w:szCs w:val="20"/>
      <w:lang w:val="en-US"/>
    </w:rPr>
  </w:style>
  <w:style w:type="paragraph" w:customStyle="1" w:styleId="Default">
    <w:name w:val="Default"/>
    <w:rsid w:val="00B67695"/>
    <w:pPr>
      <w:autoSpaceDE w:val="0"/>
      <w:autoSpaceDN w:val="0"/>
      <w:adjustRightInd w:val="0"/>
      <w:spacing w:after="0" w:line="240" w:lineRule="auto"/>
    </w:pPr>
    <w:rPr>
      <w:rFonts w:ascii="Calibri" w:eastAsiaTheme="minorHAnsi" w:hAnsi="Calibri" w:cs="Calibri"/>
      <w:color w:val="000000"/>
      <w:sz w:val="24"/>
      <w:szCs w:val="24"/>
      <w:lang w:val="en-US"/>
    </w:rPr>
  </w:style>
  <w:style w:type="paragraph" w:customStyle="1" w:styleId="lf-text-block">
    <w:name w:val="lf-text-block"/>
    <w:basedOn w:val="Normal"/>
    <w:rsid w:val="008D0D6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E214F4"/>
    <w:rPr>
      <w:sz w:val="16"/>
      <w:szCs w:val="16"/>
    </w:rPr>
  </w:style>
  <w:style w:type="paragraph" w:styleId="CommentText">
    <w:name w:val="annotation text"/>
    <w:basedOn w:val="Normal"/>
    <w:link w:val="CommentTextChar"/>
    <w:uiPriority w:val="99"/>
    <w:unhideWhenUsed/>
    <w:rsid w:val="00E214F4"/>
    <w:pPr>
      <w:spacing w:after="160" w:line="240" w:lineRule="auto"/>
    </w:pPr>
    <w:rPr>
      <w:rFonts w:eastAsiaTheme="minorHAnsi"/>
      <w:sz w:val="20"/>
      <w:szCs w:val="20"/>
      <w:lang w:val="en-US"/>
    </w:rPr>
  </w:style>
  <w:style w:type="character" w:customStyle="1" w:styleId="CommentTextChar">
    <w:name w:val="Comment Text Char"/>
    <w:basedOn w:val="DefaultParagraphFont"/>
    <w:link w:val="CommentText"/>
    <w:uiPriority w:val="99"/>
    <w:rsid w:val="00E214F4"/>
    <w:rPr>
      <w:rFonts w:eastAsiaTheme="minorHAnsi"/>
      <w:sz w:val="20"/>
      <w:szCs w:val="20"/>
      <w:lang w:val="en-US"/>
    </w:rPr>
  </w:style>
  <w:style w:type="paragraph" w:styleId="NormalWeb">
    <w:name w:val="Normal (Web)"/>
    <w:basedOn w:val="Normal"/>
    <w:uiPriority w:val="99"/>
    <w:semiHidden/>
    <w:unhideWhenUsed/>
    <w:rsid w:val="000C77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34750"/>
    <w:rPr>
      <w:color w:val="0000FF"/>
      <w:u w:val="single"/>
    </w:rPr>
  </w:style>
  <w:style w:type="character" w:customStyle="1" w:styleId="ListParagraphChar">
    <w:name w:val="List Paragraph Char"/>
    <w:aliases w:val="Design Function Char,Number Level 3 Char"/>
    <w:basedOn w:val="DefaultParagraphFont"/>
    <w:link w:val="ListParagraph"/>
    <w:uiPriority w:val="34"/>
    <w:locked/>
    <w:rsid w:val="00356D65"/>
  </w:style>
  <w:style w:type="paragraph" w:styleId="Revision">
    <w:name w:val="Revision"/>
    <w:hidden/>
    <w:uiPriority w:val="99"/>
    <w:semiHidden/>
    <w:rsid w:val="00A549F0"/>
    <w:pPr>
      <w:spacing w:after="0" w:line="240" w:lineRule="auto"/>
    </w:pPr>
  </w:style>
  <w:style w:type="paragraph" w:styleId="CommentSubject">
    <w:name w:val="annotation subject"/>
    <w:basedOn w:val="CommentText"/>
    <w:next w:val="CommentText"/>
    <w:link w:val="CommentSubjectChar"/>
    <w:uiPriority w:val="99"/>
    <w:semiHidden/>
    <w:unhideWhenUsed/>
    <w:rsid w:val="00A95527"/>
    <w:pPr>
      <w:spacing w:after="200"/>
    </w:pPr>
    <w:rPr>
      <w:rFonts w:eastAsiaTheme="minorEastAsia"/>
      <w:b/>
      <w:bCs/>
      <w:lang w:val="en-GB"/>
    </w:rPr>
  </w:style>
  <w:style w:type="character" w:customStyle="1" w:styleId="CommentSubjectChar">
    <w:name w:val="Comment Subject Char"/>
    <w:basedOn w:val="CommentTextChar"/>
    <w:link w:val="CommentSubject"/>
    <w:uiPriority w:val="99"/>
    <w:semiHidden/>
    <w:rsid w:val="00A95527"/>
    <w:rPr>
      <w:rFonts w:eastAsiaTheme="minorHAnsi"/>
      <w:b/>
      <w:bCs/>
      <w:sz w:val="20"/>
      <w:szCs w:val="20"/>
      <w:lang w:val="en-US"/>
    </w:rPr>
  </w:style>
  <w:style w:type="character" w:customStyle="1" w:styleId="NoSpacingChar">
    <w:name w:val="No Spacing Char"/>
    <w:basedOn w:val="DefaultParagraphFont"/>
    <w:link w:val="NoSpacing"/>
    <w:uiPriority w:val="1"/>
    <w:rsid w:val="00082193"/>
  </w:style>
  <w:style w:type="table" w:styleId="GridTable1Light">
    <w:name w:val="Grid Table 1 Light"/>
    <w:basedOn w:val="TableNormal"/>
    <w:uiPriority w:val="46"/>
    <w:rsid w:val="0091634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510B0D"/>
  </w:style>
  <w:style w:type="character" w:customStyle="1" w:styleId="eop">
    <w:name w:val="eop"/>
    <w:basedOn w:val="DefaultParagraphFont"/>
    <w:rsid w:val="00510B0D"/>
  </w:style>
  <w:style w:type="paragraph" w:customStyle="1" w:styleId="paragraph">
    <w:name w:val="paragraph"/>
    <w:basedOn w:val="Normal"/>
    <w:rsid w:val="00327FC0"/>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4-Accent5">
    <w:name w:val="Grid Table 4 Accent 5"/>
    <w:basedOn w:val="TableNormal"/>
    <w:uiPriority w:val="49"/>
    <w:rsid w:val="00476B7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1Light1">
    <w:name w:val="Grid Table 1 Light1"/>
    <w:basedOn w:val="TableNormal"/>
    <w:next w:val="GridTable1Light"/>
    <w:uiPriority w:val="46"/>
    <w:rsid w:val="00042D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f0">
    <w:name w:val="pf0"/>
    <w:basedOn w:val="Normal"/>
    <w:rsid w:val="008C4FA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f01">
    <w:name w:val="cf01"/>
    <w:basedOn w:val="DefaultParagraphFont"/>
    <w:rsid w:val="008C4FA3"/>
    <w:rPr>
      <w:rFonts w:ascii="Segoe UI" w:hAnsi="Segoe UI" w:cs="Segoe UI" w:hint="default"/>
      <w:sz w:val="18"/>
      <w:szCs w:val="18"/>
    </w:rPr>
  </w:style>
  <w:style w:type="table" w:styleId="PlainTable4">
    <w:name w:val="Plain Table 4"/>
    <w:basedOn w:val="TableNormal"/>
    <w:uiPriority w:val="44"/>
    <w:rsid w:val="000274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7187">
      <w:bodyDiv w:val="1"/>
      <w:marLeft w:val="0"/>
      <w:marRight w:val="0"/>
      <w:marTop w:val="0"/>
      <w:marBottom w:val="0"/>
      <w:divBdr>
        <w:top w:val="none" w:sz="0" w:space="0" w:color="auto"/>
        <w:left w:val="none" w:sz="0" w:space="0" w:color="auto"/>
        <w:bottom w:val="none" w:sz="0" w:space="0" w:color="auto"/>
        <w:right w:val="none" w:sz="0" w:space="0" w:color="auto"/>
      </w:divBdr>
    </w:div>
    <w:div w:id="57826866">
      <w:bodyDiv w:val="1"/>
      <w:marLeft w:val="0"/>
      <w:marRight w:val="0"/>
      <w:marTop w:val="0"/>
      <w:marBottom w:val="0"/>
      <w:divBdr>
        <w:top w:val="none" w:sz="0" w:space="0" w:color="auto"/>
        <w:left w:val="none" w:sz="0" w:space="0" w:color="auto"/>
        <w:bottom w:val="none" w:sz="0" w:space="0" w:color="auto"/>
        <w:right w:val="none" w:sz="0" w:space="0" w:color="auto"/>
      </w:divBdr>
    </w:div>
    <w:div w:id="73284522">
      <w:bodyDiv w:val="1"/>
      <w:marLeft w:val="0"/>
      <w:marRight w:val="0"/>
      <w:marTop w:val="0"/>
      <w:marBottom w:val="0"/>
      <w:divBdr>
        <w:top w:val="none" w:sz="0" w:space="0" w:color="auto"/>
        <w:left w:val="none" w:sz="0" w:space="0" w:color="auto"/>
        <w:bottom w:val="none" w:sz="0" w:space="0" w:color="auto"/>
        <w:right w:val="none" w:sz="0" w:space="0" w:color="auto"/>
      </w:divBdr>
    </w:div>
    <w:div w:id="117378715">
      <w:bodyDiv w:val="1"/>
      <w:marLeft w:val="0"/>
      <w:marRight w:val="0"/>
      <w:marTop w:val="0"/>
      <w:marBottom w:val="0"/>
      <w:divBdr>
        <w:top w:val="none" w:sz="0" w:space="0" w:color="auto"/>
        <w:left w:val="none" w:sz="0" w:space="0" w:color="auto"/>
        <w:bottom w:val="none" w:sz="0" w:space="0" w:color="auto"/>
        <w:right w:val="none" w:sz="0" w:space="0" w:color="auto"/>
      </w:divBdr>
    </w:div>
    <w:div w:id="120727848">
      <w:bodyDiv w:val="1"/>
      <w:marLeft w:val="0"/>
      <w:marRight w:val="0"/>
      <w:marTop w:val="0"/>
      <w:marBottom w:val="0"/>
      <w:divBdr>
        <w:top w:val="none" w:sz="0" w:space="0" w:color="auto"/>
        <w:left w:val="none" w:sz="0" w:space="0" w:color="auto"/>
        <w:bottom w:val="none" w:sz="0" w:space="0" w:color="auto"/>
        <w:right w:val="none" w:sz="0" w:space="0" w:color="auto"/>
      </w:divBdr>
    </w:div>
    <w:div w:id="122966452">
      <w:bodyDiv w:val="1"/>
      <w:marLeft w:val="0"/>
      <w:marRight w:val="0"/>
      <w:marTop w:val="0"/>
      <w:marBottom w:val="0"/>
      <w:divBdr>
        <w:top w:val="none" w:sz="0" w:space="0" w:color="auto"/>
        <w:left w:val="none" w:sz="0" w:space="0" w:color="auto"/>
        <w:bottom w:val="none" w:sz="0" w:space="0" w:color="auto"/>
        <w:right w:val="none" w:sz="0" w:space="0" w:color="auto"/>
      </w:divBdr>
    </w:div>
    <w:div w:id="132724890">
      <w:bodyDiv w:val="1"/>
      <w:marLeft w:val="0"/>
      <w:marRight w:val="0"/>
      <w:marTop w:val="0"/>
      <w:marBottom w:val="0"/>
      <w:divBdr>
        <w:top w:val="none" w:sz="0" w:space="0" w:color="auto"/>
        <w:left w:val="none" w:sz="0" w:space="0" w:color="auto"/>
        <w:bottom w:val="none" w:sz="0" w:space="0" w:color="auto"/>
        <w:right w:val="none" w:sz="0" w:space="0" w:color="auto"/>
      </w:divBdr>
    </w:div>
    <w:div w:id="249855164">
      <w:bodyDiv w:val="1"/>
      <w:marLeft w:val="0"/>
      <w:marRight w:val="0"/>
      <w:marTop w:val="0"/>
      <w:marBottom w:val="0"/>
      <w:divBdr>
        <w:top w:val="none" w:sz="0" w:space="0" w:color="auto"/>
        <w:left w:val="none" w:sz="0" w:space="0" w:color="auto"/>
        <w:bottom w:val="none" w:sz="0" w:space="0" w:color="auto"/>
        <w:right w:val="none" w:sz="0" w:space="0" w:color="auto"/>
      </w:divBdr>
    </w:div>
    <w:div w:id="272640059">
      <w:bodyDiv w:val="1"/>
      <w:marLeft w:val="0"/>
      <w:marRight w:val="0"/>
      <w:marTop w:val="0"/>
      <w:marBottom w:val="0"/>
      <w:divBdr>
        <w:top w:val="none" w:sz="0" w:space="0" w:color="auto"/>
        <w:left w:val="none" w:sz="0" w:space="0" w:color="auto"/>
        <w:bottom w:val="none" w:sz="0" w:space="0" w:color="auto"/>
        <w:right w:val="none" w:sz="0" w:space="0" w:color="auto"/>
      </w:divBdr>
    </w:div>
    <w:div w:id="393966700">
      <w:bodyDiv w:val="1"/>
      <w:marLeft w:val="0"/>
      <w:marRight w:val="0"/>
      <w:marTop w:val="0"/>
      <w:marBottom w:val="0"/>
      <w:divBdr>
        <w:top w:val="none" w:sz="0" w:space="0" w:color="auto"/>
        <w:left w:val="none" w:sz="0" w:space="0" w:color="auto"/>
        <w:bottom w:val="none" w:sz="0" w:space="0" w:color="auto"/>
        <w:right w:val="none" w:sz="0" w:space="0" w:color="auto"/>
      </w:divBdr>
    </w:div>
    <w:div w:id="410548663">
      <w:bodyDiv w:val="1"/>
      <w:marLeft w:val="0"/>
      <w:marRight w:val="0"/>
      <w:marTop w:val="0"/>
      <w:marBottom w:val="0"/>
      <w:divBdr>
        <w:top w:val="none" w:sz="0" w:space="0" w:color="auto"/>
        <w:left w:val="none" w:sz="0" w:space="0" w:color="auto"/>
        <w:bottom w:val="none" w:sz="0" w:space="0" w:color="auto"/>
        <w:right w:val="none" w:sz="0" w:space="0" w:color="auto"/>
      </w:divBdr>
    </w:div>
    <w:div w:id="416369818">
      <w:bodyDiv w:val="1"/>
      <w:marLeft w:val="0"/>
      <w:marRight w:val="0"/>
      <w:marTop w:val="0"/>
      <w:marBottom w:val="0"/>
      <w:divBdr>
        <w:top w:val="none" w:sz="0" w:space="0" w:color="auto"/>
        <w:left w:val="none" w:sz="0" w:space="0" w:color="auto"/>
        <w:bottom w:val="none" w:sz="0" w:space="0" w:color="auto"/>
        <w:right w:val="none" w:sz="0" w:space="0" w:color="auto"/>
      </w:divBdr>
      <w:divsChild>
        <w:div w:id="93331344">
          <w:marLeft w:val="0"/>
          <w:marRight w:val="0"/>
          <w:marTop w:val="0"/>
          <w:marBottom w:val="0"/>
          <w:divBdr>
            <w:top w:val="none" w:sz="0" w:space="0" w:color="auto"/>
            <w:left w:val="none" w:sz="0" w:space="0" w:color="auto"/>
            <w:bottom w:val="none" w:sz="0" w:space="0" w:color="auto"/>
            <w:right w:val="none" w:sz="0" w:space="0" w:color="auto"/>
          </w:divBdr>
        </w:div>
        <w:div w:id="548541252">
          <w:marLeft w:val="0"/>
          <w:marRight w:val="0"/>
          <w:marTop w:val="0"/>
          <w:marBottom w:val="0"/>
          <w:divBdr>
            <w:top w:val="none" w:sz="0" w:space="0" w:color="auto"/>
            <w:left w:val="none" w:sz="0" w:space="0" w:color="auto"/>
            <w:bottom w:val="none" w:sz="0" w:space="0" w:color="auto"/>
            <w:right w:val="none" w:sz="0" w:space="0" w:color="auto"/>
          </w:divBdr>
        </w:div>
        <w:div w:id="1087773304">
          <w:marLeft w:val="0"/>
          <w:marRight w:val="0"/>
          <w:marTop w:val="0"/>
          <w:marBottom w:val="0"/>
          <w:divBdr>
            <w:top w:val="none" w:sz="0" w:space="0" w:color="auto"/>
            <w:left w:val="none" w:sz="0" w:space="0" w:color="auto"/>
            <w:bottom w:val="none" w:sz="0" w:space="0" w:color="auto"/>
            <w:right w:val="none" w:sz="0" w:space="0" w:color="auto"/>
          </w:divBdr>
        </w:div>
        <w:div w:id="1448546716">
          <w:marLeft w:val="0"/>
          <w:marRight w:val="0"/>
          <w:marTop w:val="0"/>
          <w:marBottom w:val="0"/>
          <w:divBdr>
            <w:top w:val="none" w:sz="0" w:space="0" w:color="auto"/>
            <w:left w:val="none" w:sz="0" w:space="0" w:color="auto"/>
            <w:bottom w:val="none" w:sz="0" w:space="0" w:color="auto"/>
            <w:right w:val="none" w:sz="0" w:space="0" w:color="auto"/>
          </w:divBdr>
        </w:div>
        <w:div w:id="1995447249">
          <w:marLeft w:val="0"/>
          <w:marRight w:val="0"/>
          <w:marTop w:val="0"/>
          <w:marBottom w:val="0"/>
          <w:divBdr>
            <w:top w:val="none" w:sz="0" w:space="0" w:color="auto"/>
            <w:left w:val="none" w:sz="0" w:space="0" w:color="auto"/>
            <w:bottom w:val="none" w:sz="0" w:space="0" w:color="auto"/>
            <w:right w:val="none" w:sz="0" w:space="0" w:color="auto"/>
          </w:divBdr>
        </w:div>
      </w:divsChild>
    </w:div>
    <w:div w:id="437869483">
      <w:bodyDiv w:val="1"/>
      <w:marLeft w:val="0"/>
      <w:marRight w:val="0"/>
      <w:marTop w:val="0"/>
      <w:marBottom w:val="0"/>
      <w:divBdr>
        <w:top w:val="none" w:sz="0" w:space="0" w:color="auto"/>
        <w:left w:val="none" w:sz="0" w:space="0" w:color="auto"/>
        <w:bottom w:val="none" w:sz="0" w:space="0" w:color="auto"/>
        <w:right w:val="none" w:sz="0" w:space="0" w:color="auto"/>
      </w:divBdr>
    </w:div>
    <w:div w:id="613246830">
      <w:bodyDiv w:val="1"/>
      <w:marLeft w:val="0"/>
      <w:marRight w:val="0"/>
      <w:marTop w:val="0"/>
      <w:marBottom w:val="0"/>
      <w:divBdr>
        <w:top w:val="none" w:sz="0" w:space="0" w:color="auto"/>
        <w:left w:val="none" w:sz="0" w:space="0" w:color="auto"/>
        <w:bottom w:val="none" w:sz="0" w:space="0" w:color="auto"/>
        <w:right w:val="none" w:sz="0" w:space="0" w:color="auto"/>
      </w:divBdr>
    </w:div>
    <w:div w:id="797576386">
      <w:bodyDiv w:val="1"/>
      <w:marLeft w:val="0"/>
      <w:marRight w:val="0"/>
      <w:marTop w:val="0"/>
      <w:marBottom w:val="0"/>
      <w:divBdr>
        <w:top w:val="none" w:sz="0" w:space="0" w:color="auto"/>
        <w:left w:val="none" w:sz="0" w:space="0" w:color="auto"/>
        <w:bottom w:val="none" w:sz="0" w:space="0" w:color="auto"/>
        <w:right w:val="none" w:sz="0" w:space="0" w:color="auto"/>
      </w:divBdr>
    </w:div>
    <w:div w:id="814492119">
      <w:bodyDiv w:val="1"/>
      <w:marLeft w:val="0"/>
      <w:marRight w:val="0"/>
      <w:marTop w:val="0"/>
      <w:marBottom w:val="0"/>
      <w:divBdr>
        <w:top w:val="none" w:sz="0" w:space="0" w:color="auto"/>
        <w:left w:val="none" w:sz="0" w:space="0" w:color="auto"/>
        <w:bottom w:val="none" w:sz="0" w:space="0" w:color="auto"/>
        <w:right w:val="none" w:sz="0" w:space="0" w:color="auto"/>
      </w:divBdr>
    </w:div>
    <w:div w:id="869997908">
      <w:bodyDiv w:val="1"/>
      <w:marLeft w:val="0"/>
      <w:marRight w:val="0"/>
      <w:marTop w:val="0"/>
      <w:marBottom w:val="0"/>
      <w:divBdr>
        <w:top w:val="none" w:sz="0" w:space="0" w:color="auto"/>
        <w:left w:val="none" w:sz="0" w:space="0" w:color="auto"/>
        <w:bottom w:val="none" w:sz="0" w:space="0" w:color="auto"/>
        <w:right w:val="none" w:sz="0" w:space="0" w:color="auto"/>
      </w:divBdr>
      <w:divsChild>
        <w:div w:id="156187515">
          <w:marLeft w:val="0"/>
          <w:marRight w:val="0"/>
          <w:marTop w:val="0"/>
          <w:marBottom w:val="0"/>
          <w:divBdr>
            <w:top w:val="none" w:sz="0" w:space="0" w:color="auto"/>
            <w:left w:val="none" w:sz="0" w:space="0" w:color="auto"/>
            <w:bottom w:val="none" w:sz="0" w:space="0" w:color="auto"/>
            <w:right w:val="none" w:sz="0" w:space="0" w:color="auto"/>
          </w:divBdr>
        </w:div>
        <w:div w:id="628054941">
          <w:marLeft w:val="0"/>
          <w:marRight w:val="0"/>
          <w:marTop w:val="0"/>
          <w:marBottom w:val="0"/>
          <w:divBdr>
            <w:top w:val="none" w:sz="0" w:space="0" w:color="auto"/>
            <w:left w:val="none" w:sz="0" w:space="0" w:color="auto"/>
            <w:bottom w:val="none" w:sz="0" w:space="0" w:color="auto"/>
            <w:right w:val="none" w:sz="0" w:space="0" w:color="auto"/>
          </w:divBdr>
        </w:div>
        <w:div w:id="948392106">
          <w:marLeft w:val="0"/>
          <w:marRight w:val="0"/>
          <w:marTop w:val="0"/>
          <w:marBottom w:val="0"/>
          <w:divBdr>
            <w:top w:val="none" w:sz="0" w:space="0" w:color="auto"/>
            <w:left w:val="none" w:sz="0" w:space="0" w:color="auto"/>
            <w:bottom w:val="none" w:sz="0" w:space="0" w:color="auto"/>
            <w:right w:val="none" w:sz="0" w:space="0" w:color="auto"/>
          </w:divBdr>
        </w:div>
        <w:div w:id="962731152">
          <w:marLeft w:val="0"/>
          <w:marRight w:val="0"/>
          <w:marTop w:val="0"/>
          <w:marBottom w:val="0"/>
          <w:divBdr>
            <w:top w:val="none" w:sz="0" w:space="0" w:color="auto"/>
            <w:left w:val="none" w:sz="0" w:space="0" w:color="auto"/>
            <w:bottom w:val="none" w:sz="0" w:space="0" w:color="auto"/>
            <w:right w:val="none" w:sz="0" w:space="0" w:color="auto"/>
          </w:divBdr>
        </w:div>
        <w:div w:id="1368600463">
          <w:marLeft w:val="0"/>
          <w:marRight w:val="0"/>
          <w:marTop w:val="0"/>
          <w:marBottom w:val="0"/>
          <w:divBdr>
            <w:top w:val="none" w:sz="0" w:space="0" w:color="auto"/>
            <w:left w:val="none" w:sz="0" w:space="0" w:color="auto"/>
            <w:bottom w:val="none" w:sz="0" w:space="0" w:color="auto"/>
            <w:right w:val="none" w:sz="0" w:space="0" w:color="auto"/>
          </w:divBdr>
        </w:div>
        <w:div w:id="1485514738">
          <w:marLeft w:val="0"/>
          <w:marRight w:val="0"/>
          <w:marTop w:val="0"/>
          <w:marBottom w:val="0"/>
          <w:divBdr>
            <w:top w:val="none" w:sz="0" w:space="0" w:color="auto"/>
            <w:left w:val="none" w:sz="0" w:space="0" w:color="auto"/>
            <w:bottom w:val="none" w:sz="0" w:space="0" w:color="auto"/>
            <w:right w:val="none" w:sz="0" w:space="0" w:color="auto"/>
          </w:divBdr>
        </w:div>
        <w:div w:id="1734811324">
          <w:marLeft w:val="0"/>
          <w:marRight w:val="0"/>
          <w:marTop w:val="0"/>
          <w:marBottom w:val="0"/>
          <w:divBdr>
            <w:top w:val="none" w:sz="0" w:space="0" w:color="auto"/>
            <w:left w:val="none" w:sz="0" w:space="0" w:color="auto"/>
            <w:bottom w:val="none" w:sz="0" w:space="0" w:color="auto"/>
            <w:right w:val="none" w:sz="0" w:space="0" w:color="auto"/>
          </w:divBdr>
        </w:div>
        <w:div w:id="1747648813">
          <w:marLeft w:val="0"/>
          <w:marRight w:val="0"/>
          <w:marTop w:val="0"/>
          <w:marBottom w:val="0"/>
          <w:divBdr>
            <w:top w:val="none" w:sz="0" w:space="0" w:color="auto"/>
            <w:left w:val="none" w:sz="0" w:space="0" w:color="auto"/>
            <w:bottom w:val="none" w:sz="0" w:space="0" w:color="auto"/>
            <w:right w:val="none" w:sz="0" w:space="0" w:color="auto"/>
          </w:divBdr>
        </w:div>
        <w:div w:id="1816411256">
          <w:marLeft w:val="0"/>
          <w:marRight w:val="0"/>
          <w:marTop w:val="0"/>
          <w:marBottom w:val="0"/>
          <w:divBdr>
            <w:top w:val="none" w:sz="0" w:space="0" w:color="auto"/>
            <w:left w:val="none" w:sz="0" w:space="0" w:color="auto"/>
            <w:bottom w:val="none" w:sz="0" w:space="0" w:color="auto"/>
            <w:right w:val="none" w:sz="0" w:space="0" w:color="auto"/>
          </w:divBdr>
        </w:div>
        <w:div w:id="1893736740">
          <w:marLeft w:val="0"/>
          <w:marRight w:val="0"/>
          <w:marTop w:val="0"/>
          <w:marBottom w:val="0"/>
          <w:divBdr>
            <w:top w:val="none" w:sz="0" w:space="0" w:color="auto"/>
            <w:left w:val="none" w:sz="0" w:space="0" w:color="auto"/>
            <w:bottom w:val="none" w:sz="0" w:space="0" w:color="auto"/>
            <w:right w:val="none" w:sz="0" w:space="0" w:color="auto"/>
          </w:divBdr>
        </w:div>
        <w:div w:id="1919291586">
          <w:marLeft w:val="0"/>
          <w:marRight w:val="0"/>
          <w:marTop w:val="0"/>
          <w:marBottom w:val="0"/>
          <w:divBdr>
            <w:top w:val="none" w:sz="0" w:space="0" w:color="auto"/>
            <w:left w:val="none" w:sz="0" w:space="0" w:color="auto"/>
            <w:bottom w:val="none" w:sz="0" w:space="0" w:color="auto"/>
            <w:right w:val="none" w:sz="0" w:space="0" w:color="auto"/>
          </w:divBdr>
        </w:div>
        <w:div w:id="2024164660">
          <w:marLeft w:val="0"/>
          <w:marRight w:val="0"/>
          <w:marTop w:val="0"/>
          <w:marBottom w:val="0"/>
          <w:divBdr>
            <w:top w:val="none" w:sz="0" w:space="0" w:color="auto"/>
            <w:left w:val="none" w:sz="0" w:space="0" w:color="auto"/>
            <w:bottom w:val="none" w:sz="0" w:space="0" w:color="auto"/>
            <w:right w:val="none" w:sz="0" w:space="0" w:color="auto"/>
          </w:divBdr>
        </w:div>
        <w:div w:id="2049722339">
          <w:marLeft w:val="0"/>
          <w:marRight w:val="0"/>
          <w:marTop w:val="0"/>
          <w:marBottom w:val="0"/>
          <w:divBdr>
            <w:top w:val="none" w:sz="0" w:space="0" w:color="auto"/>
            <w:left w:val="none" w:sz="0" w:space="0" w:color="auto"/>
            <w:bottom w:val="none" w:sz="0" w:space="0" w:color="auto"/>
            <w:right w:val="none" w:sz="0" w:space="0" w:color="auto"/>
          </w:divBdr>
        </w:div>
      </w:divsChild>
    </w:div>
    <w:div w:id="938177055">
      <w:bodyDiv w:val="1"/>
      <w:marLeft w:val="0"/>
      <w:marRight w:val="0"/>
      <w:marTop w:val="0"/>
      <w:marBottom w:val="0"/>
      <w:divBdr>
        <w:top w:val="none" w:sz="0" w:space="0" w:color="auto"/>
        <w:left w:val="none" w:sz="0" w:space="0" w:color="auto"/>
        <w:bottom w:val="none" w:sz="0" w:space="0" w:color="auto"/>
        <w:right w:val="none" w:sz="0" w:space="0" w:color="auto"/>
      </w:divBdr>
    </w:div>
    <w:div w:id="948392773">
      <w:bodyDiv w:val="1"/>
      <w:marLeft w:val="0"/>
      <w:marRight w:val="0"/>
      <w:marTop w:val="0"/>
      <w:marBottom w:val="0"/>
      <w:divBdr>
        <w:top w:val="none" w:sz="0" w:space="0" w:color="auto"/>
        <w:left w:val="none" w:sz="0" w:space="0" w:color="auto"/>
        <w:bottom w:val="none" w:sz="0" w:space="0" w:color="auto"/>
        <w:right w:val="none" w:sz="0" w:space="0" w:color="auto"/>
      </w:divBdr>
    </w:div>
    <w:div w:id="1024399136">
      <w:bodyDiv w:val="1"/>
      <w:marLeft w:val="0"/>
      <w:marRight w:val="0"/>
      <w:marTop w:val="0"/>
      <w:marBottom w:val="0"/>
      <w:divBdr>
        <w:top w:val="none" w:sz="0" w:space="0" w:color="auto"/>
        <w:left w:val="none" w:sz="0" w:space="0" w:color="auto"/>
        <w:bottom w:val="none" w:sz="0" w:space="0" w:color="auto"/>
        <w:right w:val="none" w:sz="0" w:space="0" w:color="auto"/>
      </w:divBdr>
    </w:div>
    <w:div w:id="1073548066">
      <w:bodyDiv w:val="1"/>
      <w:marLeft w:val="0"/>
      <w:marRight w:val="0"/>
      <w:marTop w:val="0"/>
      <w:marBottom w:val="0"/>
      <w:divBdr>
        <w:top w:val="none" w:sz="0" w:space="0" w:color="auto"/>
        <w:left w:val="none" w:sz="0" w:space="0" w:color="auto"/>
        <w:bottom w:val="none" w:sz="0" w:space="0" w:color="auto"/>
        <w:right w:val="none" w:sz="0" w:space="0" w:color="auto"/>
      </w:divBdr>
    </w:div>
    <w:div w:id="1078668542">
      <w:bodyDiv w:val="1"/>
      <w:marLeft w:val="0"/>
      <w:marRight w:val="0"/>
      <w:marTop w:val="0"/>
      <w:marBottom w:val="0"/>
      <w:divBdr>
        <w:top w:val="none" w:sz="0" w:space="0" w:color="auto"/>
        <w:left w:val="none" w:sz="0" w:space="0" w:color="auto"/>
        <w:bottom w:val="none" w:sz="0" w:space="0" w:color="auto"/>
        <w:right w:val="none" w:sz="0" w:space="0" w:color="auto"/>
      </w:divBdr>
    </w:div>
    <w:div w:id="1081217887">
      <w:bodyDiv w:val="1"/>
      <w:marLeft w:val="0"/>
      <w:marRight w:val="0"/>
      <w:marTop w:val="0"/>
      <w:marBottom w:val="0"/>
      <w:divBdr>
        <w:top w:val="none" w:sz="0" w:space="0" w:color="auto"/>
        <w:left w:val="none" w:sz="0" w:space="0" w:color="auto"/>
        <w:bottom w:val="none" w:sz="0" w:space="0" w:color="auto"/>
        <w:right w:val="none" w:sz="0" w:space="0" w:color="auto"/>
      </w:divBdr>
      <w:divsChild>
        <w:div w:id="674041205">
          <w:marLeft w:val="0"/>
          <w:marRight w:val="0"/>
          <w:marTop w:val="0"/>
          <w:marBottom w:val="0"/>
          <w:divBdr>
            <w:top w:val="none" w:sz="0" w:space="0" w:color="auto"/>
            <w:left w:val="none" w:sz="0" w:space="0" w:color="auto"/>
            <w:bottom w:val="none" w:sz="0" w:space="0" w:color="auto"/>
            <w:right w:val="none" w:sz="0" w:space="0" w:color="auto"/>
          </w:divBdr>
          <w:divsChild>
            <w:div w:id="14318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20916">
      <w:bodyDiv w:val="1"/>
      <w:marLeft w:val="0"/>
      <w:marRight w:val="0"/>
      <w:marTop w:val="0"/>
      <w:marBottom w:val="0"/>
      <w:divBdr>
        <w:top w:val="none" w:sz="0" w:space="0" w:color="auto"/>
        <w:left w:val="none" w:sz="0" w:space="0" w:color="auto"/>
        <w:bottom w:val="none" w:sz="0" w:space="0" w:color="auto"/>
        <w:right w:val="none" w:sz="0" w:space="0" w:color="auto"/>
      </w:divBdr>
    </w:div>
    <w:div w:id="1253008337">
      <w:bodyDiv w:val="1"/>
      <w:marLeft w:val="0"/>
      <w:marRight w:val="0"/>
      <w:marTop w:val="0"/>
      <w:marBottom w:val="0"/>
      <w:divBdr>
        <w:top w:val="none" w:sz="0" w:space="0" w:color="auto"/>
        <w:left w:val="none" w:sz="0" w:space="0" w:color="auto"/>
        <w:bottom w:val="none" w:sz="0" w:space="0" w:color="auto"/>
        <w:right w:val="none" w:sz="0" w:space="0" w:color="auto"/>
      </w:divBdr>
      <w:divsChild>
        <w:div w:id="894898519">
          <w:marLeft w:val="0"/>
          <w:marRight w:val="0"/>
          <w:marTop w:val="0"/>
          <w:marBottom w:val="0"/>
          <w:divBdr>
            <w:top w:val="none" w:sz="0" w:space="0" w:color="auto"/>
            <w:left w:val="none" w:sz="0" w:space="0" w:color="auto"/>
            <w:bottom w:val="none" w:sz="0" w:space="0" w:color="auto"/>
            <w:right w:val="none" w:sz="0" w:space="0" w:color="auto"/>
          </w:divBdr>
        </w:div>
        <w:div w:id="1415472380">
          <w:marLeft w:val="0"/>
          <w:marRight w:val="0"/>
          <w:marTop w:val="0"/>
          <w:marBottom w:val="0"/>
          <w:divBdr>
            <w:top w:val="none" w:sz="0" w:space="0" w:color="auto"/>
            <w:left w:val="none" w:sz="0" w:space="0" w:color="auto"/>
            <w:bottom w:val="none" w:sz="0" w:space="0" w:color="auto"/>
            <w:right w:val="none" w:sz="0" w:space="0" w:color="auto"/>
          </w:divBdr>
        </w:div>
      </w:divsChild>
    </w:div>
    <w:div w:id="1274093019">
      <w:bodyDiv w:val="1"/>
      <w:marLeft w:val="0"/>
      <w:marRight w:val="0"/>
      <w:marTop w:val="0"/>
      <w:marBottom w:val="0"/>
      <w:divBdr>
        <w:top w:val="none" w:sz="0" w:space="0" w:color="auto"/>
        <w:left w:val="none" w:sz="0" w:space="0" w:color="auto"/>
        <w:bottom w:val="none" w:sz="0" w:space="0" w:color="auto"/>
        <w:right w:val="none" w:sz="0" w:space="0" w:color="auto"/>
      </w:divBdr>
    </w:div>
    <w:div w:id="1317339699">
      <w:bodyDiv w:val="1"/>
      <w:marLeft w:val="0"/>
      <w:marRight w:val="0"/>
      <w:marTop w:val="0"/>
      <w:marBottom w:val="0"/>
      <w:divBdr>
        <w:top w:val="none" w:sz="0" w:space="0" w:color="auto"/>
        <w:left w:val="none" w:sz="0" w:space="0" w:color="auto"/>
        <w:bottom w:val="none" w:sz="0" w:space="0" w:color="auto"/>
        <w:right w:val="none" w:sz="0" w:space="0" w:color="auto"/>
      </w:divBdr>
    </w:div>
    <w:div w:id="1350641133">
      <w:bodyDiv w:val="1"/>
      <w:marLeft w:val="0"/>
      <w:marRight w:val="0"/>
      <w:marTop w:val="0"/>
      <w:marBottom w:val="0"/>
      <w:divBdr>
        <w:top w:val="none" w:sz="0" w:space="0" w:color="auto"/>
        <w:left w:val="none" w:sz="0" w:space="0" w:color="auto"/>
        <w:bottom w:val="none" w:sz="0" w:space="0" w:color="auto"/>
        <w:right w:val="none" w:sz="0" w:space="0" w:color="auto"/>
      </w:divBdr>
    </w:div>
    <w:div w:id="1529372785">
      <w:bodyDiv w:val="1"/>
      <w:marLeft w:val="0"/>
      <w:marRight w:val="0"/>
      <w:marTop w:val="0"/>
      <w:marBottom w:val="0"/>
      <w:divBdr>
        <w:top w:val="none" w:sz="0" w:space="0" w:color="auto"/>
        <w:left w:val="none" w:sz="0" w:space="0" w:color="auto"/>
        <w:bottom w:val="none" w:sz="0" w:space="0" w:color="auto"/>
        <w:right w:val="none" w:sz="0" w:space="0" w:color="auto"/>
      </w:divBdr>
      <w:divsChild>
        <w:div w:id="567693088">
          <w:marLeft w:val="0"/>
          <w:marRight w:val="0"/>
          <w:marTop w:val="0"/>
          <w:marBottom w:val="0"/>
          <w:divBdr>
            <w:top w:val="none" w:sz="0" w:space="0" w:color="auto"/>
            <w:left w:val="none" w:sz="0" w:space="0" w:color="auto"/>
            <w:bottom w:val="none" w:sz="0" w:space="0" w:color="auto"/>
            <w:right w:val="none" w:sz="0" w:space="0" w:color="auto"/>
          </w:divBdr>
          <w:divsChild>
            <w:div w:id="246036471">
              <w:marLeft w:val="180"/>
              <w:marRight w:val="0"/>
              <w:marTop w:val="0"/>
              <w:marBottom w:val="0"/>
              <w:divBdr>
                <w:top w:val="none" w:sz="0" w:space="0" w:color="auto"/>
                <w:left w:val="none" w:sz="0" w:space="0" w:color="auto"/>
                <w:bottom w:val="none" w:sz="0" w:space="0" w:color="auto"/>
                <w:right w:val="none" w:sz="0" w:space="0" w:color="auto"/>
              </w:divBdr>
            </w:div>
          </w:divsChild>
        </w:div>
        <w:div w:id="1035807516">
          <w:marLeft w:val="0"/>
          <w:marRight w:val="0"/>
          <w:marTop w:val="0"/>
          <w:marBottom w:val="0"/>
          <w:divBdr>
            <w:top w:val="none" w:sz="0" w:space="0" w:color="auto"/>
            <w:left w:val="none" w:sz="0" w:space="0" w:color="auto"/>
            <w:bottom w:val="none" w:sz="0" w:space="0" w:color="auto"/>
            <w:right w:val="none" w:sz="0" w:space="0" w:color="auto"/>
          </w:divBdr>
          <w:divsChild>
            <w:div w:id="2056808647">
              <w:marLeft w:val="180"/>
              <w:marRight w:val="0"/>
              <w:marTop w:val="0"/>
              <w:marBottom w:val="0"/>
              <w:divBdr>
                <w:top w:val="none" w:sz="0" w:space="0" w:color="auto"/>
                <w:left w:val="none" w:sz="0" w:space="0" w:color="auto"/>
                <w:bottom w:val="none" w:sz="0" w:space="0" w:color="auto"/>
                <w:right w:val="none" w:sz="0" w:space="0" w:color="auto"/>
              </w:divBdr>
            </w:div>
          </w:divsChild>
        </w:div>
        <w:div w:id="1382091213">
          <w:marLeft w:val="0"/>
          <w:marRight w:val="0"/>
          <w:marTop w:val="0"/>
          <w:marBottom w:val="0"/>
          <w:divBdr>
            <w:top w:val="none" w:sz="0" w:space="0" w:color="auto"/>
            <w:left w:val="none" w:sz="0" w:space="0" w:color="auto"/>
            <w:bottom w:val="none" w:sz="0" w:space="0" w:color="auto"/>
            <w:right w:val="none" w:sz="0" w:space="0" w:color="auto"/>
          </w:divBdr>
        </w:div>
        <w:div w:id="1462457906">
          <w:marLeft w:val="0"/>
          <w:marRight w:val="0"/>
          <w:marTop w:val="0"/>
          <w:marBottom w:val="0"/>
          <w:divBdr>
            <w:top w:val="none" w:sz="0" w:space="0" w:color="auto"/>
            <w:left w:val="none" w:sz="0" w:space="0" w:color="auto"/>
            <w:bottom w:val="none" w:sz="0" w:space="0" w:color="auto"/>
            <w:right w:val="none" w:sz="0" w:space="0" w:color="auto"/>
          </w:divBdr>
          <w:divsChild>
            <w:div w:id="137765697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559129493">
      <w:bodyDiv w:val="1"/>
      <w:marLeft w:val="0"/>
      <w:marRight w:val="0"/>
      <w:marTop w:val="0"/>
      <w:marBottom w:val="0"/>
      <w:divBdr>
        <w:top w:val="none" w:sz="0" w:space="0" w:color="auto"/>
        <w:left w:val="none" w:sz="0" w:space="0" w:color="auto"/>
        <w:bottom w:val="none" w:sz="0" w:space="0" w:color="auto"/>
        <w:right w:val="none" w:sz="0" w:space="0" w:color="auto"/>
      </w:divBdr>
      <w:divsChild>
        <w:div w:id="228736071">
          <w:marLeft w:val="0"/>
          <w:marRight w:val="0"/>
          <w:marTop w:val="0"/>
          <w:marBottom w:val="0"/>
          <w:divBdr>
            <w:top w:val="none" w:sz="0" w:space="0" w:color="auto"/>
            <w:left w:val="none" w:sz="0" w:space="0" w:color="auto"/>
            <w:bottom w:val="none" w:sz="0" w:space="0" w:color="auto"/>
            <w:right w:val="none" w:sz="0" w:space="0" w:color="auto"/>
          </w:divBdr>
        </w:div>
        <w:div w:id="315031748">
          <w:marLeft w:val="0"/>
          <w:marRight w:val="0"/>
          <w:marTop w:val="0"/>
          <w:marBottom w:val="0"/>
          <w:divBdr>
            <w:top w:val="none" w:sz="0" w:space="0" w:color="auto"/>
            <w:left w:val="none" w:sz="0" w:space="0" w:color="auto"/>
            <w:bottom w:val="none" w:sz="0" w:space="0" w:color="auto"/>
            <w:right w:val="none" w:sz="0" w:space="0" w:color="auto"/>
          </w:divBdr>
        </w:div>
        <w:div w:id="565456451">
          <w:marLeft w:val="0"/>
          <w:marRight w:val="0"/>
          <w:marTop w:val="0"/>
          <w:marBottom w:val="0"/>
          <w:divBdr>
            <w:top w:val="none" w:sz="0" w:space="0" w:color="auto"/>
            <w:left w:val="none" w:sz="0" w:space="0" w:color="auto"/>
            <w:bottom w:val="none" w:sz="0" w:space="0" w:color="auto"/>
            <w:right w:val="none" w:sz="0" w:space="0" w:color="auto"/>
          </w:divBdr>
        </w:div>
        <w:div w:id="754283403">
          <w:marLeft w:val="0"/>
          <w:marRight w:val="0"/>
          <w:marTop w:val="0"/>
          <w:marBottom w:val="0"/>
          <w:divBdr>
            <w:top w:val="none" w:sz="0" w:space="0" w:color="auto"/>
            <w:left w:val="none" w:sz="0" w:space="0" w:color="auto"/>
            <w:bottom w:val="none" w:sz="0" w:space="0" w:color="auto"/>
            <w:right w:val="none" w:sz="0" w:space="0" w:color="auto"/>
          </w:divBdr>
        </w:div>
        <w:div w:id="953900615">
          <w:marLeft w:val="0"/>
          <w:marRight w:val="0"/>
          <w:marTop w:val="0"/>
          <w:marBottom w:val="0"/>
          <w:divBdr>
            <w:top w:val="none" w:sz="0" w:space="0" w:color="auto"/>
            <w:left w:val="none" w:sz="0" w:space="0" w:color="auto"/>
            <w:bottom w:val="none" w:sz="0" w:space="0" w:color="auto"/>
            <w:right w:val="none" w:sz="0" w:space="0" w:color="auto"/>
          </w:divBdr>
        </w:div>
        <w:div w:id="958680588">
          <w:marLeft w:val="0"/>
          <w:marRight w:val="0"/>
          <w:marTop w:val="0"/>
          <w:marBottom w:val="0"/>
          <w:divBdr>
            <w:top w:val="none" w:sz="0" w:space="0" w:color="auto"/>
            <w:left w:val="none" w:sz="0" w:space="0" w:color="auto"/>
            <w:bottom w:val="none" w:sz="0" w:space="0" w:color="auto"/>
            <w:right w:val="none" w:sz="0" w:space="0" w:color="auto"/>
          </w:divBdr>
        </w:div>
        <w:div w:id="985747520">
          <w:marLeft w:val="0"/>
          <w:marRight w:val="0"/>
          <w:marTop w:val="0"/>
          <w:marBottom w:val="0"/>
          <w:divBdr>
            <w:top w:val="none" w:sz="0" w:space="0" w:color="auto"/>
            <w:left w:val="none" w:sz="0" w:space="0" w:color="auto"/>
            <w:bottom w:val="none" w:sz="0" w:space="0" w:color="auto"/>
            <w:right w:val="none" w:sz="0" w:space="0" w:color="auto"/>
          </w:divBdr>
        </w:div>
        <w:div w:id="1099982985">
          <w:marLeft w:val="0"/>
          <w:marRight w:val="0"/>
          <w:marTop w:val="0"/>
          <w:marBottom w:val="0"/>
          <w:divBdr>
            <w:top w:val="none" w:sz="0" w:space="0" w:color="auto"/>
            <w:left w:val="none" w:sz="0" w:space="0" w:color="auto"/>
            <w:bottom w:val="none" w:sz="0" w:space="0" w:color="auto"/>
            <w:right w:val="none" w:sz="0" w:space="0" w:color="auto"/>
          </w:divBdr>
        </w:div>
        <w:div w:id="1137068076">
          <w:marLeft w:val="0"/>
          <w:marRight w:val="0"/>
          <w:marTop w:val="0"/>
          <w:marBottom w:val="0"/>
          <w:divBdr>
            <w:top w:val="none" w:sz="0" w:space="0" w:color="auto"/>
            <w:left w:val="none" w:sz="0" w:space="0" w:color="auto"/>
            <w:bottom w:val="none" w:sz="0" w:space="0" w:color="auto"/>
            <w:right w:val="none" w:sz="0" w:space="0" w:color="auto"/>
          </w:divBdr>
        </w:div>
        <w:div w:id="1170101026">
          <w:marLeft w:val="0"/>
          <w:marRight w:val="0"/>
          <w:marTop w:val="0"/>
          <w:marBottom w:val="0"/>
          <w:divBdr>
            <w:top w:val="none" w:sz="0" w:space="0" w:color="auto"/>
            <w:left w:val="none" w:sz="0" w:space="0" w:color="auto"/>
            <w:bottom w:val="none" w:sz="0" w:space="0" w:color="auto"/>
            <w:right w:val="none" w:sz="0" w:space="0" w:color="auto"/>
          </w:divBdr>
        </w:div>
        <w:div w:id="1174952089">
          <w:marLeft w:val="0"/>
          <w:marRight w:val="0"/>
          <w:marTop w:val="0"/>
          <w:marBottom w:val="0"/>
          <w:divBdr>
            <w:top w:val="none" w:sz="0" w:space="0" w:color="auto"/>
            <w:left w:val="none" w:sz="0" w:space="0" w:color="auto"/>
            <w:bottom w:val="none" w:sz="0" w:space="0" w:color="auto"/>
            <w:right w:val="none" w:sz="0" w:space="0" w:color="auto"/>
          </w:divBdr>
        </w:div>
        <w:div w:id="1299186049">
          <w:marLeft w:val="0"/>
          <w:marRight w:val="0"/>
          <w:marTop w:val="0"/>
          <w:marBottom w:val="0"/>
          <w:divBdr>
            <w:top w:val="none" w:sz="0" w:space="0" w:color="auto"/>
            <w:left w:val="none" w:sz="0" w:space="0" w:color="auto"/>
            <w:bottom w:val="none" w:sz="0" w:space="0" w:color="auto"/>
            <w:right w:val="none" w:sz="0" w:space="0" w:color="auto"/>
          </w:divBdr>
        </w:div>
        <w:div w:id="1301301870">
          <w:marLeft w:val="0"/>
          <w:marRight w:val="0"/>
          <w:marTop w:val="0"/>
          <w:marBottom w:val="0"/>
          <w:divBdr>
            <w:top w:val="none" w:sz="0" w:space="0" w:color="auto"/>
            <w:left w:val="none" w:sz="0" w:space="0" w:color="auto"/>
            <w:bottom w:val="none" w:sz="0" w:space="0" w:color="auto"/>
            <w:right w:val="none" w:sz="0" w:space="0" w:color="auto"/>
          </w:divBdr>
        </w:div>
        <w:div w:id="1373070624">
          <w:marLeft w:val="0"/>
          <w:marRight w:val="0"/>
          <w:marTop w:val="0"/>
          <w:marBottom w:val="0"/>
          <w:divBdr>
            <w:top w:val="none" w:sz="0" w:space="0" w:color="auto"/>
            <w:left w:val="none" w:sz="0" w:space="0" w:color="auto"/>
            <w:bottom w:val="none" w:sz="0" w:space="0" w:color="auto"/>
            <w:right w:val="none" w:sz="0" w:space="0" w:color="auto"/>
          </w:divBdr>
        </w:div>
        <w:div w:id="1436318132">
          <w:marLeft w:val="0"/>
          <w:marRight w:val="0"/>
          <w:marTop w:val="0"/>
          <w:marBottom w:val="0"/>
          <w:divBdr>
            <w:top w:val="none" w:sz="0" w:space="0" w:color="auto"/>
            <w:left w:val="none" w:sz="0" w:space="0" w:color="auto"/>
            <w:bottom w:val="none" w:sz="0" w:space="0" w:color="auto"/>
            <w:right w:val="none" w:sz="0" w:space="0" w:color="auto"/>
          </w:divBdr>
        </w:div>
        <w:div w:id="1498766975">
          <w:marLeft w:val="0"/>
          <w:marRight w:val="0"/>
          <w:marTop w:val="0"/>
          <w:marBottom w:val="0"/>
          <w:divBdr>
            <w:top w:val="none" w:sz="0" w:space="0" w:color="auto"/>
            <w:left w:val="none" w:sz="0" w:space="0" w:color="auto"/>
            <w:bottom w:val="none" w:sz="0" w:space="0" w:color="auto"/>
            <w:right w:val="none" w:sz="0" w:space="0" w:color="auto"/>
          </w:divBdr>
        </w:div>
        <w:div w:id="1510213129">
          <w:marLeft w:val="0"/>
          <w:marRight w:val="0"/>
          <w:marTop w:val="0"/>
          <w:marBottom w:val="0"/>
          <w:divBdr>
            <w:top w:val="none" w:sz="0" w:space="0" w:color="auto"/>
            <w:left w:val="none" w:sz="0" w:space="0" w:color="auto"/>
            <w:bottom w:val="none" w:sz="0" w:space="0" w:color="auto"/>
            <w:right w:val="none" w:sz="0" w:space="0" w:color="auto"/>
          </w:divBdr>
        </w:div>
        <w:div w:id="1514493267">
          <w:marLeft w:val="0"/>
          <w:marRight w:val="0"/>
          <w:marTop w:val="0"/>
          <w:marBottom w:val="0"/>
          <w:divBdr>
            <w:top w:val="none" w:sz="0" w:space="0" w:color="auto"/>
            <w:left w:val="none" w:sz="0" w:space="0" w:color="auto"/>
            <w:bottom w:val="none" w:sz="0" w:space="0" w:color="auto"/>
            <w:right w:val="none" w:sz="0" w:space="0" w:color="auto"/>
          </w:divBdr>
        </w:div>
        <w:div w:id="1697997951">
          <w:marLeft w:val="0"/>
          <w:marRight w:val="0"/>
          <w:marTop w:val="0"/>
          <w:marBottom w:val="0"/>
          <w:divBdr>
            <w:top w:val="none" w:sz="0" w:space="0" w:color="auto"/>
            <w:left w:val="none" w:sz="0" w:space="0" w:color="auto"/>
            <w:bottom w:val="none" w:sz="0" w:space="0" w:color="auto"/>
            <w:right w:val="none" w:sz="0" w:space="0" w:color="auto"/>
          </w:divBdr>
        </w:div>
        <w:div w:id="1740715552">
          <w:marLeft w:val="0"/>
          <w:marRight w:val="0"/>
          <w:marTop w:val="0"/>
          <w:marBottom w:val="0"/>
          <w:divBdr>
            <w:top w:val="none" w:sz="0" w:space="0" w:color="auto"/>
            <w:left w:val="none" w:sz="0" w:space="0" w:color="auto"/>
            <w:bottom w:val="none" w:sz="0" w:space="0" w:color="auto"/>
            <w:right w:val="none" w:sz="0" w:space="0" w:color="auto"/>
          </w:divBdr>
        </w:div>
        <w:div w:id="1813518974">
          <w:marLeft w:val="0"/>
          <w:marRight w:val="0"/>
          <w:marTop w:val="0"/>
          <w:marBottom w:val="0"/>
          <w:divBdr>
            <w:top w:val="none" w:sz="0" w:space="0" w:color="auto"/>
            <w:left w:val="none" w:sz="0" w:space="0" w:color="auto"/>
            <w:bottom w:val="none" w:sz="0" w:space="0" w:color="auto"/>
            <w:right w:val="none" w:sz="0" w:space="0" w:color="auto"/>
          </w:divBdr>
        </w:div>
        <w:div w:id="1875802291">
          <w:marLeft w:val="0"/>
          <w:marRight w:val="0"/>
          <w:marTop w:val="0"/>
          <w:marBottom w:val="0"/>
          <w:divBdr>
            <w:top w:val="none" w:sz="0" w:space="0" w:color="auto"/>
            <w:left w:val="none" w:sz="0" w:space="0" w:color="auto"/>
            <w:bottom w:val="none" w:sz="0" w:space="0" w:color="auto"/>
            <w:right w:val="none" w:sz="0" w:space="0" w:color="auto"/>
          </w:divBdr>
        </w:div>
        <w:div w:id="1883783954">
          <w:marLeft w:val="0"/>
          <w:marRight w:val="0"/>
          <w:marTop w:val="0"/>
          <w:marBottom w:val="0"/>
          <w:divBdr>
            <w:top w:val="none" w:sz="0" w:space="0" w:color="auto"/>
            <w:left w:val="none" w:sz="0" w:space="0" w:color="auto"/>
            <w:bottom w:val="none" w:sz="0" w:space="0" w:color="auto"/>
            <w:right w:val="none" w:sz="0" w:space="0" w:color="auto"/>
          </w:divBdr>
        </w:div>
        <w:div w:id="1892383891">
          <w:marLeft w:val="0"/>
          <w:marRight w:val="0"/>
          <w:marTop w:val="0"/>
          <w:marBottom w:val="0"/>
          <w:divBdr>
            <w:top w:val="none" w:sz="0" w:space="0" w:color="auto"/>
            <w:left w:val="none" w:sz="0" w:space="0" w:color="auto"/>
            <w:bottom w:val="none" w:sz="0" w:space="0" w:color="auto"/>
            <w:right w:val="none" w:sz="0" w:space="0" w:color="auto"/>
          </w:divBdr>
        </w:div>
        <w:div w:id="1922908195">
          <w:marLeft w:val="0"/>
          <w:marRight w:val="0"/>
          <w:marTop w:val="0"/>
          <w:marBottom w:val="0"/>
          <w:divBdr>
            <w:top w:val="none" w:sz="0" w:space="0" w:color="auto"/>
            <w:left w:val="none" w:sz="0" w:space="0" w:color="auto"/>
            <w:bottom w:val="none" w:sz="0" w:space="0" w:color="auto"/>
            <w:right w:val="none" w:sz="0" w:space="0" w:color="auto"/>
          </w:divBdr>
        </w:div>
        <w:div w:id="2016760861">
          <w:marLeft w:val="0"/>
          <w:marRight w:val="0"/>
          <w:marTop w:val="0"/>
          <w:marBottom w:val="0"/>
          <w:divBdr>
            <w:top w:val="none" w:sz="0" w:space="0" w:color="auto"/>
            <w:left w:val="none" w:sz="0" w:space="0" w:color="auto"/>
            <w:bottom w:val="none" w:sz="0" w:space="0" w:color="auto"/>
            <w:right w:val="none" w:sz="0" w:space="0" w:color="auto"/>
          </w:divBdr>
        </w:div>
        <w:div w:id="2083792007">
          <w:marLeft w:val="0"/>
          <w:marRight w:val="0"/>
          <w:marTop w:val="0"/>
          <w:marBottom w:val="0"/>
          <w:divBdr>
            <w:top w:val="none" w:sz="0" w:space="0" w:color="auto"/>
            <w:left w:val="none" w:sz="0" w:space="0" w:color="auto"/>
            <w:bottom w:val="none" w:sz="0" w:space="0" w:color="auto"/>
            <w:right w:val="none" w:sz="0" w:space="0" w:color="auto"/>
          </w:divBdr>
        </w:div>
      </w:divsChild>
    </w:div>
    <w:div w:id="1573616463">
      <w:bodyDiv w:val="1"/>
      <w:marLeft w:val="0"/>
      <w:marRight w:val="0"/>
      <w:marTop w:val="0"/>
      <w:marBottom w:val="0"/>
      <w:divBdr>
        <w:top w:val="none" w:sz="0" w:space="0" w:color="auto"/>
        <w:left w:val="none" w:sz="0" w:space="0" w:color="auto"/>
        <w:bottom w:val="none" w:sz="0" w:space="0" w:color="auto"/>
        <w:right w:val="none" w:sz="0" w:space="0" w:color="auto"/>
      </w:divBdr>
    </w:div>
    <w:div w:id="1588266074">
      <w:bodyDiv w:val="1"/>
      <w:marLeft w:val="0"/>
      <w:marRight w:val="0"/>
      <w:marTop w:val="0"/>
      <w:marBottom w:val="0"/>
      <w:divBdr>
        <w:top w:val="none" w:sz="0" w:space="0" w:color="auto"/>
        <w:left w:val="none" w:sz="0" w:space="0" w:color="auto"/>
        <w:bottom w:val="none" w:sz="0" w:space="0" w:color="auto"/>
        <w:right w:val="none" w:sz="0" w:space="0" w:color="auto"/>
      </w:divBdr>
    </w:div>
    <w:div w:id="1623339136">
      <w:bodyDiv w:val="1"/>
      <w:marLeft w:val="0"/>
      <w:marRight w:val="0"/>
      <w:marTop w:val="0"/>
      <w:marBottom w:val="0"/>
      <w:divBdr>
        <w:top w:val="none" w:sz="0" w:space="0" w:color="auto"/>
        <w:left w:val="none" w:sz="0" w:space="0" w:color="auto"/>
        <w:bottom w:val="none" w:sz="0" w:space="0" w:color="auto"/>
        <w:right w:val="none" w:sz="0" w:space="0" w:color="auto"/>
      </w:divBdr>
    </w:div>
    <w:div w:id="1731538624">
      <w:bodyDiv w:val="1"/>
      <w:marLeft w:val="0"/>
      <w:marRight w:val="0"/>
      <w:marTop w:val="0"/>
      <w:marBottom w:val="0"/>
      <w:divBdr>
        <w:top w:val="none" w:sz="0" w:space="0" w:color="auto"/>
        <w:left w:val="none" w:sz="0" w:space="0" w:color="auto"/>
        <w:bottom w:val="none" w:sz="0" w:space="0" w:color="auto"/>
        <w:right w:val="none" w:sz="0" w:space="0" w:color="auto"/>
      </w:divBdr>
    </w:div>
    <w:div w:id="1787847197">
      <w:bodyDiv w:val="1"/>
      <w:marLeft w:val="0"/>
      <w:marRight w:val="0"/>
      <w:marTop w:val="0"/>
      <w:marBottom w:val="0"/>
      <w:divBdr>
        <w:top w:val="none" w:sz="0" w:space="0" w:color="auto"/>
        <w:left w:val="none" w:sz="0" w:space="0" w:color="auto"/>
        <w:bottom w:val="none" w:sz="0" w:space="0" w:color="auto"/>
        <w:right w:val="none" w:sz="0" w:space="0" w:color="auto"/>
      </w:divBdr>
    </w:div>
    <w:div w:id="1822576566">
      <w:bodyDiv w:val="1"/>
      <w:marLeft w:val="0"/>
      <w:marRight w:val="0"/>
      <w:marTop w:val="0"/>
      <w:marBottom w:val="0"/>
      <w:divBdr>
        <w:top w:val="none" w:sz="0" w:space="0" w:color="auto"/>
        <w:left w:val="none" w:sz="0" w:space="0" w:color="auto"/>
        <w:bottom w:val="none" w:sz="0" w:space="0" w:color="auto"/>
        <w:right w:val="none" w:sz="0" w:space="0" w:color="auto"/>
      </w:divBdr>
    </w:div>
    <w:div w:id="1943416409">
      <w:bodyDiv w:val="1"/>
      <w:marLeft w:val="0"/>
      <w:marRight w:val="0"/>
      <w:marTop w:val="0"/>
      <w:marBottom w:val="0"/>
      <w:divBdr>
        <w:top w:val="none" w:sz="0" w:space="0" w:color="auto"/>
        <w:left w:val="none" w:sz="0" w:space="0" w:color="auto"/>
        <w:bottom w:val="none" w:sz="0" w:space="0" w:color="auto"/>
        <w:right w:val="none" w:sz="0" w:space="0" w:color="auto"/>
      </w:divBdr>
    </w:div>
    <w:div w:id="1950701896">
      <w:bodyDiv w:val="1"/>
      <w:marLeft w:val="0"/>
      <w:marRight w:val="0"/>
      <w:marTop w:val="0"/>
      <w:marBottom w:val="0"/>
      <w:divBdr>
        <w:top w:val="none" w:sz="0" w:space="0" w:color="auto"/>
        <w:left w:val="none" w:sz="0" w:space="0" w:color="auto"/>
        <w:bottom w:val="none" w:sz="0" w:space="0" w:color="auto"/>
        <w:right w:val="none" w:sz="0" w:space="0" w:color="auto"/>
      </w:divBdr>
    </w:div>
    <w:div w:id="2025133090">
      <w:bodyDiv w:val="1"/>
      <w:marLeft w:val="0"/>
      <w:marRight w:val="0"/>
      <w:marTop w:val="0"/>
      <w:marBottom w:val="0"/>
      <w:divBdr>
        <w:top w:val="none" w:sz="0" w:space="0" w:color="auto"/>
        <w:left w:val="none" w:sz="0" w:space="0" w:color="auto"/>
        <w:bottom w:val="none" w:sz="0" w:space="0" w:color="auto"/>
        <w:right w:val="none" w:sz="0" w:space="0" w:color="auto"/>
      </w:divBdr>
    </w:div>
    <w:div w:id="212981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5B21363719474CBA906D083151B72D" ma:contentTypeVersion="12" ma:contentTypeDescription="Create a new document." ma:contentTypeScope="" ma:versionID="a0fb259c9ba56358778544d3a395f7fc">
  <xsd:schema xmlns:xsd="http://www.w3.org/2001/XMLSchema" xmlns:xs="http://www.w3.org/2001/XMLSchema" xmlns:p="http://schemas.microsoft.com/office/2006/metadata/properties" xmlns:ns2="22379486-1fb4-4270-8b06-4652cc2bfbd8" xmlns:ns3="eb4d7de2-0150-4cbb-b927-db0d05cd2327" targetNamespace="http://schemas.microsoft.com/office/2006/metadata/properties" ma:root="true" ma:fieldsID="0a5cb30f0529fb2aec7004e5e6bc46ec" ns2:_="" ns3:_="">
    <xsd:import namespace="22379486-1fb4-4270-8b06-4652cc2bfbd8"/>
    <xsd:import namespace="eb4d7de2-0150-4cbb-b927-db0d05cd23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379486-1fb4-4270-8b06-4652cc2bf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4d7de2-0150-4cbb-b927-db0d05cd232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eb4d7de2-0150-4cbb-b927-db0d05cd2327">
      <UserInfo>
        <DisplayName>Lynn Huang</DisplayName>
        <AccountId>12</AccountId>
        <AccountType/>
      </UserInfo>
      <UserInfo>
        <DisplayName>Sandy Mechael</DisplayName>
        <AccountId>25</AccountId>
        <AccountType/>
      </UserInfo>
      <UserInfo>
        <DisplayName>Vivienne Jure</DisplayName>
        <AccountId>21</AccountId>
        <AccountType/>
      </UserInfo>
      <UserInfo>
        <DisplayName>Jayashri Raghunathan</DisplayName>
        <AccountId>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D9B71-5001-4AA1-8B1C-1753CE329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379486-1fb4-4270-8b06-4652cc2bfbd8"/>
    <ds:schemaRef ds:uri="eb4d7de2-0150-4cbb-b927-db0d05cd2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D5BE7E-6EA4-4B60-B604-4774D1C39553}">
  <ds:schemaRefs>
    <ds:schemaRef ds:uri="http://schemas.microsoft.com/sharepoint/v3/contenttype/forms"/>
  </ds:schemaRefs>
</ds:datastoreItem>
</file>

<file path=customXml/itemProps3.xml><?xml version="1.0" encoding="utf-8"?>
<ds:datastoreItem xmlns:ds="http://schemas.openxmlformats.org/officeDocument/2006/customXml" ds:itemID="{0C8ECD6E-13AF-44A9-9144-612B0B5BC9EC}">
  <ds:schemaRefs>
    <ds:schemaRef ds:uri="http://schemas.microsoft.com/office/2006/metadata/properties"/>
    <ds:schemaRef ds:uri="http://schemas.microsoft.com/office/infopath/2007/PartnerControls"/>
    <ds:schemaRef ds:uri="eb4d7de2-0150-4cbb-b927-db0d05cd2327"/>
  </ds:schemaRefs>
</ds:datastoreItem>
</file>

<file path=customXml/itemProps4.xml><?xml version="1.0" encoding="utf-8"?>
<ds:datastoreItem xmlns:ds="http://schemas.openxmlformats.org/officeDocument/2006/customXml" ds:itemID="{5A8FB8DE-19A4-48AE-A23C-78590BC38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102</Pages>
  <Words>29359</Words>
  <Characters>167351</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Paruchuri</dc:creator>
  <cp:keywords/>
  <cp:lastModifiedBy>abidvali shaik</cp:lastModifiedBy>
  <cp:revision>164</cp:revision>
  <dcterms:created xsi:type="dcterms:W3CDTF">2022-05-19T19:37:00Z</dcterms:created>
  <dcterms:modified xsi:type="dcterms:W3CDTF">2022-06-06T13:32:00Z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0x010100165B21363719474CBA906D083151B72D</vt:lpwstr>
  </property>
</Properties>
</file>